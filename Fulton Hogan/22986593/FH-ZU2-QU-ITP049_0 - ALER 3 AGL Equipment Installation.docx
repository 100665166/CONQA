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F87713" w14:paraId="2A9ECF75" w14:textId="77777777" w:rsidTr="37B26795">
        <w:trPr>
          <w:trHeight w:val="396"/>
        </w:trPr>
        <w:tc>
          <w:tcPr>
            <w:tcW w:w="2269" w:type="dxa"/>
          </w:tcPr>
          <w:p w14:paraId="3867F8C1" w14:textId="5D8844D9" w:rsidR="00FD29B8" w:rsidRPr="00F87713" w:rsidRDefault="18A8BBE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37B267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F597F" w:rsidRPr="37B26795">
              <w:rPr>
                <w:rFonts w:ascii="Arial" w:hAnsi="Arial" w:cs="Arial"/>
                <w:sz w:val="14"/>
                <w:szCs w:val="14"/>
              </w:rPr>
              <w:t>Lot No:</w:t>
            </w:r>
          </w:p>
        </w:tc>
        <w:tc>
          <w:tcPr>
            <w:tcW w:w="6095" w:type="dxa"/>
          </w:tcPr>
          <w:p w14:paraId="07BEDC02" w14:textId="77777777" w:rsidR="00D40306" w:rsidRPr="00F87713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Lot Details:</w:t>
            </w:r>
            <w:r w:rsidR="00EA61C6" w:rsidRPr="00F8771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F597F" w:rsidRPr="00F87713">
              <w:rPr>
                <w:rFonts w:ascii="Arial" w:hAnsi="Arial" w:cs="Arial"/>
                <w:sz w:val="14"/>
                <w:szCs w:val="14"/>
              </w:rPr>
              <w:t xml:space="preserve">       </w:t>
            </w:r>
          </w:p>
          <w:p w14:paraId="400AEEAD" w14:textId="77777777" w:rsidR="00D54A91" w:rsidRPr="00F87713" w:rsidRDefault="00D54A91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            </w:t>
            </w:r>
            <w:r w:rsidR="009F597F" w:rsidRPr="00F87713">
              <w:rPr>
                <w:rFonts w:ascii="Arial" w:hAnsi="Arial" w:cs="Arial"/>
                <w:sz w:val="14"/>
                <w:szCs w:val="14"/>
              </w:rPr>
              <w:t xml:space="preserve">            </w:t>
            </w:r>
          </w:p>
        </w:tc>
        <w:tc>
          <w:tcPr>
            <w:tcW w:w="3828" w:type="dxa"/>
          </w:tcPr>
          <w:p w14:paraId="7E73344B" w14:textId="77777777" w:rsidR="00D40306" w:rsidRPr="00F87713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Lot size/Quantity</w:t>
            </w:r>
            <w:r w:rsidR="00883791" w:rsidRPr="00F87713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3827" w:type="dxa"/>
          </w:tcPr>
          <w:p w14:paraId="24AA0C19" w14:textId="77777777" w:rsidR="00D40306" w:rsidRPr="00F87713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Date:</w:t>
            </w:r>
          </w:p>
        </w:tc>
      </w:tr>
    </w:tbl>
    <w:p w14:paraId="29899412" w14:textId="77777777" w:rsidR="007B7D55" w:rsidRPr="00F87713" w:rsidRDefault="007B7D55" w:rsidP="00624FCD">
      <w:pPr>
        <w:rPr>
          <w:rFonts w:ascii="Arial" w:hAnsi="Arial" w:cs="Arial"/>
          <w:sz w:val="14"/>
          <w:szCs w:val="14"/>
        </w:rPr>
      </w:pPr>
    </w:p>
    <w:tbl>
      <w:tblPr>
        <w:tblpPr w:leftFromText="180" w:rightFromText="180" w:vertAnchor="text" w:tblpXSpec="center" w:tblpY="1"/>
        <w:tblOverlap w:val="never"/>
        <w:tblW w:w="16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1301"/>
        <w:gridCol w:w="1097"/>
        <w:gridCol w:w="5236"/>
        <w:gridCol w:w="1136"/>
        <w:gridCol w:w="856"/>
        <w:gridCol w:w="1278"/>
        <w:gridCol w:w="626"/>
        <w:gridCol w:w="1258"/>
        <w:gridCol w:w="1172"/>
        <w:gridCol w:w="705"/>
        <w:gridCol w:w="832"/>
      </w:tblGrid>
      <w:tr w:rsidR="009E58A7" w:rsidRPr="00F87713" w14:paraId="1900AE35" w14:textId="77777777" w:rsidTr="2E9D1B5A">
        <w:trPr>
          <w:trHeight w:val="276"/>
          <w:tblHeader/>
          <w:jc w:val="center"/>
        </w:trPr>
        <w:tc>
          <w:tcPr>
            <w:tcW w:w="551" w:type="dxa"/>
            <w:vMerge w:val="restart"/>
          </w:tcPr>
          <w:p w14:paraId="1E0244D7" w14:textId="77777777" w:rsidR="009E58A7" w:rsidRPr="00F87713" w:rsidRDefault="009E58A7" w:rsidP="00E509F2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5817BED3" w14:textId="77777777" w:rsidR="009E58A7" w:rsidRPr="00F87713" w:rsidRDefault="009E58A7" w:rsidP="00E509F2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1301" w:type="dxa"/>
            <w:vMerge w:val="restart"/>
          </w:tcPr>
          <w:p w14:paraId="220092E0" w14:textId="77777777" w:rsidR="009E58A7" w:rsidRPr="00F87713" w:rsidRDefault="009E58A7" w:rsidP="00E509F2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Task/Activity Description</w:t>
            </w:r>
          </w:p>
        </w:tc>
        <w:tc>
          <w:tcPr>
            <w:tcW w:w="9603" w:type="dxa"/>
            <w:gridSpan w:val="5"/>
          </w:tcPr>
          <w:p w14:paraId="0B0F5646" w14:textId="77777777" w:rsidR="009E58A7" w:rsidRPr="00F87713" w:rsidRDefault="009E58A7" w:rsidP="00E509F2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Inspection/Test</w:t>
            </w:r>
          </w:p>
        </w:tc>
        <w:tc>
          <w:tcPr>
            <w:tcW w:w="626" w:type="dxa"/>
            <w:vMerge w:val="restart"/>
          </w:tcPr>
          <w:p w14:paraId="666D6610" w14:textId="77777777" w:rsidR="009E58A7" w:rsidRPr="00F87713" w:rsidRDefault="009E58A7" w:rsidP="00E509F2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HP/ WP/ AP/ IP/ TP/ SCP</w:t>
            </w:r>
          </w:p>
        </w:tc>
        <w:tc>
          <w:tcPr>
            <w:tcW w:w="1258" w:type="dxa"/>
          </w:tcPr>
          <w:p w14:paraId="0DF15B38" w14:textId="77777777" w:rsidR="009E58A7" w:rsidRPr="00F87713" w:rsidRDefault="009E58A7" w:rsidP="00E509F2">
            <w:pPr>
              <w:spacing w:before="60" w:after="0"/>
              <w:ind w:left="-73" w:right="-1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Responsibility</w:t>
            </w:r>
          </w:p>
        </w:tc>
        <w:tc>
          <w:tcPr>
            <w:tcW w:w="2709" w:type="dxa"/>
            <w:gridSpan w:val="3"/>
          </w:tcPr>
          <w:p w14:paraId="7F4519EE" w14:textId="77777777" w:rsidR="009E58A7" w:rsidRPr="00F87713" w:rsidRDefault="009E58A7" w:rsidP="00E509F2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Checked by:</w:t>
            </w:r>
          </w:p>
        </w:tc>
      </w:tr>
      <w:tr w:rsidR="004857A2" w:rsidRPr="00F87713" w14:paraId="61370CE6" w14:textId="77777777" w:rsidTr="2E9D1B5A">
        <w:trPr>
          <w:trHeight w:val="960"/>
          <w:tblHeader/>
          <w:jc w:val="center"/>
        </w:trPr>
        <w:tc>
          <w:tcPr>
            <w:tcW w:w="551" w:type="dxa"/>
            <w:vMerge/>
          </w:tcPr>
          <w:p w14:paraId="4A27ECB6" w14:textId="77777777" w:rsidR="00B530B5" w:rsidRPr="00F87713" w:rsidRDefault="00B530B5" w:rsidP="00E509F2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01" w:type="dxa"/>
            <w:vMerge/>
          </w:tcPr>
          <w:p w14:paraId="78B0EA90" w14:textId="77777777" w:rsidR="00B530B5" w:rsidRPr="00F87713" w:rsidRDefault="00B530B5" w:rsidP="00E509F2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97" w:type="dxa"/>
          </w:tcPr>
          <w:p w14:paraId="36239E75" w14:textId="77777777" w:rsidR="00B530B5" w:rsidRPr="00F87713" w:rsidRDefault="00B530B5" w:rsidP="00E509F2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5236" w:type="dxa"/>
          </w:tcPr>
          <w:p w14:paraId="0F82C9FF" w14:textId="77777777" w:rsidR="00B530B5" w:rsidRPr="0063018A" w:rsidRDefault="00B530B5" w:rsidP="0063018A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0063018A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Acceptance Criteria</w:t>
            </w:r>
          </w:p>
        </w:tc>
        <w:tc>
          <w:tcPr>
            <w:tcW w:w="1136" w:type="dxa"/>
          </w:tcPr>
          <w:p w14:paraId="278BE6CC" w14:textId="77777777" w:rsidR="00B530B5" w:rsidRPr="00F87713" w:rsidRDefault="00B530B5" w:rsidP="00E509F2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Reference Documents</w:t>
            </w:r>
          </w:p>
        </w:tc>
        <w:tc>
          <w:tcPr>
            <w:tcW w:w="856" w:type="dxa"/>
          </w:tcPr>
          <w:p w14:paraId="3D21EB90" w14:textId="56074AD6" w:rsidR="00B530B5" w:rsidRPr="00F87713" w:rsidRDefault="00B530B5" w:rsidP="42BB07BC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42BB07BC">
              <w:rPr>
                <w:rFonts w:ascii="Arial" w:hAnsi="Arial" w:cs="Arial"/>
                <w:b/>
                <w:bCs/>
                <w:sz w:val="14"/>
                <w:szCs w:val="14"/>
              </w:rPr>
              <w:t>Inspection</w:t>
            </w:r>
            <w:r w:rsidR="00AE1D4E" w:rsidRPr="42BB07BC">
              <w:rPr>
                <w:rFonts w:ascii="Arial" w:hAnsi="Arial" w:cs="Arial"/>
                <w:b/>
                <w:bCs/>
                <w:sz w:val="14"/>
                <w:szCs w:val="14"/>
              </w:rPr>
              <w:t>/ Test</w:t>
            </w:r>
            <w:r w:rsidRPr="42BB07B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Method</w:t>
            </w:r>
          </w:p>
        </w:tc>
        <w:tc>
          <w:tcPr>
            <w:tcW w:w="1278" w:type="dxa"/>
          </w:tcPr>
          <w:p w14:paraId="5956C9C7" w14:textId="77777777" w:rsidR="00B530B5" w:rsidRPr="00F87713" w:rsidRDefault="00B530B5" w:rsidP="00E509F2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Record of conformity</w:t>
            </w:r>
          </w:p>
        </w:tc>
        <w:tc>
          <w:tcPr>
            <w:tcW w:w="626" w:type="dxa"/>
            <w:vMerge/>
          </w:tcPr>
          <w:p w14:paraId="7187C8A8" w14:textId="77777777" w:rsidR="00B530B5" w:rsidRPr="00F87713" w:rsidRDefault="00B530B5" w:rsidP="00E509F2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58" w:type="dxa"/>
          </w:tcPr>
          <w:p w14:paraId="7451C650" w14:textId="43B4BC7A" w:rsidR="00B530B5" w:rsidRPr="00F87713" w:rsidRDefault="00B530B5" w:rsidP="00E509F2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</w:tcPr>
          <w:p w14:paraId="16941C05" w14:textId="77777777" w:rsidR="00B530B5" w:rsidRPr="00F87713" w:rsidRDefault="00B530B5" w:rsidP="00E509F2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4B03B88B" w14:textId="77777777" w:rsidR="00B530B5" w:rsidRPr="00E87942" w:rsidRDefault="00B530B5" w:rsidP="00E509F2">
            <w:pPr>
              <w:spacing w:before="6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766AE1">
              <w:rPr>
                <w:rFonts w:ascii="Arial" w:hAnsi="Arial" w:cs="Arial"/>
                <w:b/>
                <w:sz w:val="14"/>
                <w:szCs w:val="12"/>
              </w:rPr>
              <w:t>Principal’s Rep.</w:t>
            </w:r>
          </w:p>
        </w:tc>
        <w:tc>
          <w:tcPr>
            <w:tcW w:w="705" w:type="dxa"/>
            <w:vAlign w:val="center"/>
          </w:tcPr>
          <w:p w14:paraId="68CB94B3" w14:textId="77777777" w:rsidR="00B530B5" w:rsidRPr="00F87713" w:rsidRDefault="00B530B5" w:rsidP="00E509F2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FH</w:t>
            </w:r>
          </w:p>
        </w:tc>
        <w:tc>
          <w:tcPr>
            <w:tcW w:w="832" w:type="dxa"/>
            <w:vAlign w:val="center"/>
          </w:tcPr>
          <w:p w14:paraId="65149222" w14:textId="77777777" w:rsidR="00B530B5" w:rsidRPr="00F87713" w:rsidRDefault="00B530B5" w:rsidP="00E509F2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</w:tr>
      <w:tr w:rsidR="00B530B5" w:rsidRPr="00F87713" w14:paraId="39234DC6" w14:textId="77777777" w:rsidTr="2E9D1B5A">
        <w:trPr>
          <w:trHeight w:val="260"/>
          <w:jc w:val="center"/>
        </w:trPr>
        <w:tc>
          <w:tcPr>
            <w:tcW w:w="551" w:type="dxa"/>
            <w:shd w:val="clear" w:color="auto" w:fill="A6A6A6" w:themeFill="background1" w:themeFillShade="A6"/>
          </w:tcPr>
          <w:p w14:paraId="17F6B8A3" w14:textId="77777777" w:rsidR="00B530B5" w:rsidRPr="00F87713" w:rsidRDefault="00B530B5" w:rsidP="00E509F2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1.0</w:t>
            </w:r>
          </w:p>
        </w:tc>
        <w:tc>
          <w:tcPr>
            <w:tcW w:w="15497" w:type="dxa"/>
            <w:gridSpan w:val="11"/>
            <w:shd w:val="clear" w:color="auto" w:fill="A6A6A6" w:themeFill="background1" w:themeFillShade="A6"/>
          </w:tcPr>
          <w:p w14:paraId="6F15F9F6" w14:textId="77777777" w:rsidR="00B530B5" w:rsidRPr="0063018A" w:rsidRDefault="00B530B5" w:rsidP="0063018A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0063018A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Preliminary Activities – Permits, Documentation, Approvals, Survey Documentation</w:t>
            </w:r>
          </w:p>
        </w:tc>
      </w:tr>
      <w:tr w:rsidR="004857A2" w:rsidRPr="00F87713" w14:paraId="1682B98E" w14:textId="77777777" w:rsidTr="2E9D1B5A">
        <w:trPr>
          <w:trHeight w:val="478"/>
          <w:jc w:val="center"/>
        </w:trPr>
        <w:tc>
          <w:tcPr>
            <w:tcW w:w="551" w:type="dxa"/>
            <w:vAlign w:val="center"/>
          </w:tcPr>
          <w:p w14:paraId="1A6B8511" w14:textId="319FA02B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1.1</w:t>
            </w:r>
          </w:p>
        </w:tc>
        <w:tc>
          <w:tcPr>
            <w:tcW w:w="1301" w:type="dxa"/>
            <w:vAlign w:val="center"/>
          </w:tcPr>
          <w:p w14:paraId="29DC9260" w14:textId="314C13C6" w:rsidR="00FF7E40" w:rsidRPr="009A53B2" w:rsidRDefault="00FF7E40" w:rsidP="00FF7E4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Check for </w:t>
            </w:r>
            <w:r>
              <w:rPr>
                <w:rFonts w:ascii="Arial" w:hAnsi="Arial" w:cs="Arial"/>
                <w:sz w:val="14"/>
                <w:szCs w:val="14"/>
              </w:rPr>
              <w:t>c</w:t>
            </w:r>
            <w:r w:rsidRPr="00F87713">
              <w:rPr>
                <w:rFonts w:ascii="Arial" w:hAnsi="Arial" w:cs="Arial"/>
                <w:sz w:val="14"/>
                <w:szCs w:val="14"/>
              </w:rPr>
              <w:t xml:space="preserve">orrect </w:t>
            </w:r>
            <w:r>
              <w:rPr>
                <w:rFonts w:ascii="Arial" w:hAnsi="Arial" w:cs="Arial"/>
                <w:sz w:val="14"/>
                <w:szCs w:val="14"/>
              </w:rPr>
              <w:t>d</w:t>
            </w:r>
            <w:r w:rsidRPr="00F87713">
              <w:rPr>
                <w:rFonts w:ascii="Arial" w:hAnsi="Arial" w:cs="Arial"/>
                <w:sz w:val="14"/>
                <w:szCs w:val="14"/>
              </w:rPr>
              <w:t>ocumentation</w:t>
            </w:r>
          </w:p>
        </w:tc>
        <w:tc>
          <w:tcPr>
            <w:tcW w:w="1097" w:type="dxa"/>
            <w:vAlign w:val="center"/>
          </w:tcPr>
          <w:p w14:paraId="0DE8455E" w14:textId="52A70F8F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5236" w:type="dxa"/>
            <w:vAlign w:val="center"/>
          </w:tcPr>
          <w:p w14:paraId="22B9EE7B" w14:textId="7C5AA70A" w:rsidR="00FF7E40" w:rsidRPr="00760AD1" w:rsidRDefault="00FF7E40" w:rsidP="0063018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60AD1">
              <w:rPr>
                <w:rFonts w:ascii="Arial" w:hAnsi="Arial" w:cs="Arial"/>
                <w:sz w:val="14"/>
                <w:szCs w:val="14"/>
              </w:rPr>
              <w:t>Ensure that all employees and subcontractors are:</w:t>
            </w:r>
            <w:r w:rsidRPr="00760AD1">
              <w:rPr>
                <w:rFonts w:ascii="Arial" w:hAnsi="Arial" w:cs="Arial"/>
                <w:sz w:val="14"/>
                <w:szCs w:val="14"/>
              </w:rPr>
              <w:br/>
              <w:t>- using the correct and complete set of drawings.</w:t>
            </w:r>
            <w:r w:rsidRPr="00760AD1">
              <w:rPr>
                <w:rFonts w:ascii="Arial" w:hAnsi="Arial" w:cs="Arial"/>
                <w:sz w:val="14"/>
                <w:szCs w:val="14"/>
              </w:rPr>
              <w:br/>
              <w:t>- all drawings are the latest revision.</w:t>
            </w:r>
          </w:p>
        </w:tc>
        <w:tc>
          <w:tcPr>
            <w:tcW w:w="1136" w:type="dxa"/>
            <w:vAlign w:val="center"/>
          </w:tcPr>
          <w:p w14:paraId="51FEBB86" w14:textId="3E41F6D2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Drawings / Aconex Register</w:t>
            </w:r>
          </w:p>
        </w:tc>
        <w:tc>
          <w:tcPr>
            <w:tcW w:w="856" w:type="dxa"/>
            <w:vAlign w:val="center"/>
          </w:tcPr>
          <w:p w14:paraId="346CF187" w14:textId="2A3EB080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278" w:type="dxa"/>
            <w:vAlign w:val="center"/>
          </w:tcPr>
          <w:p w14:paraId="41851C1B" w14:textId="79C19706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Drawings and drawing registers</w:t>
            </w:r>
          </w:p>
        </w:tc>
        <w:tc>
          <w:tcPr>
            <w:tcW w:w="626" w:type="dxa"/>
            <w:vAlign w:val="center"/>
          </w:tcPr>
          <w:p w14:paraId="2A941D57" w14:textId="2E5EF76C" w:rsidR="00FF7E40" w:rsidRPr="00861DA9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61DA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58" w:type="dxa"/>
          </w:tcPr>
          <w:p w14:paraId="0F364ACE" w14:textId="0DCF2D44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A6A6A6" w:themeFill="background1" w:themeFillShade="A6"/>
            <w:vAlign w:val="center"/>
          </w:tcPr>
          <w:p w14:paraId="2F2E237A" w14:textId="7777777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1813BECA" w14:textId="7777777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488AF917" w14:textId="7777777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857A2" w:rsidRPr="00F87713" w14:paraId="6C5E5CDF" w14:textId="77777777" w:rsidTr="2E9D1B5A">
        <w:trPr>
          <w:trHeight w:val="478"/>
          <w:jc w:val="center"/>
        </w:trPr>
        <w:tc>
          <w:tcPr>
            <w:tcW w:w="551" w:type="dxa"/>
            <w:vAlign w:val="center"/>
          </w:tcPr>
          <w:p w14:paraId="30153A07" w14:textId="33D780B5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53B2">
              <w:rPr>
                <w:rFonts w:ascii="Arial" w:hAnsi="Arial" w:cs="Arial"/>
                <w:sz w:val="14"/>
                <w:szCs w:val="14"/>
              </w:rPr>
              <w:t>1.2</w:t>
            </w:r>
          </w:p>
        </w:tc>
        <w:tc>
          <w:tcPr>
            <w:tcW w:w="1301" w:type="dxa"/>
            <w:vAlign w:val="center"/>
          </w:tcPr>
          <w:p w14:paraId="395FF649" w14:textId="4C0C5E4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Implementation of all measures and controls</w:t>
            </w:r>
          </w:p>
        </w:tc>
        <w:tc>
          <w:tcPr>
            <w:tcW w:w="1097" w:type="dxa"/>
            <w:vAlign w:val="center"/>
          </w:tcPr>
          <w:p w14:paraId="31781CE5" w14:textId="6A9075EA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5236" w:type="dxa"/>
            <w:vAlign w:val="center"/>
          </w:tcPr>
          <w:p w14:paraId="67F956E1" w14:textId="394005EA" w:rsidR="00FF7E40" w:rsidRPr="0063018A" w:rsidRDefault="00FF7E40" w:rsidP="00FF7E40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00760AD1">
              <w:rPr>
                <w:rFonts w:ascii="Arial" w:hAnsi="Arial" w:cs="Arial"/>
                <w:sz w:val="14"/>
                <w:szCs w:val="14"/>
              </w:rPr>
              <w:t>All necessary measures and controls being implemented, that is PSP, EMP, TMP, SWMS &amp; WP.</w:t>
            </w:r>
          </w:p>
        </w:tc>
        <w:tc>
          <w:tcPr>
            <w:tcW w:w="1136" w:type="dxa"/>
            <w:vAlign w:val="center"/>
          </w:tcPr>
          <w:p w14:paraId="6386DFD6" w14:textId="07272976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PSP, EMP, TMP, JSEA, SWMS, WP</w:t>
            </w:r>
          </w:p>
        </w:tc>
        <w:tc>
          <w:tcPr>
            <w:tcW w:w="856" w:type="dxa"/>
            <w:vAlign w:val="center"/>
          </w:tcPr>
          <w:p w14:paraId="4845F660" w14:textId="14D95679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Visual </w:t>
            </w:r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F87713">
              <w:rPr>
                <w:rFonts w:ascii="Arial" w:hAnsi="Arial" w:cs="Arial"/>
                <w:sz w:val="14"/>
                <w:szCs w:val="14"/>
              </w:rPr>
              <w:t>nspection</w:t>
            </w:r>
          </w:p>
        </w:tc>
        <w:tc>
          <w:tcPr>
            <w:tcW w:w="1278" w:type="dxa"/>
            <w:vAlign w:val="center"/>
          </w:tcPr>
          <w:p w14:paraId="3F098E5A" w14:textId="06F190EA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626" w:type="dxa"/>
            <w:vAlign w:val="center"/>
          </w:tcPr>
          <w:p w14:paraId="6CA6E57D" w14:textId="4B4CC495" w:rsidR="00FF7E40" w:rsidRPr="00861DA9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61DA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58" w:type="dxa"/>
          </w:tcPr>
          <w:p w14:paraId="0AE187B9" w14:textId="3A5E9936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A6A6A6" w:themeFill="background1" w:themeFillShade="A6"/>
            <w:vAlign w:val="center"/>
          </w:tcPr>
          <w:p w14:paraId="3C5774DC" w14:textId="7777777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022AFAA3" w14:textId="7777777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45DDE31B" w14:textId="7777777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857A2" w:rsidRPr="00F87713" w14:paraId="3D326A2B" w14:textId="77777777" w:rsidTr="2E9D1B5A">
        <w:trPr>
          <w:trHeight w:val="478"/>
          <w:jc w:val="center"/>
        </w:trPr>
        <w:tc>
          <w:tcPr>
            <w:tcW w:w="551" w:type="dxa"/>
            <w:vAlign w:val="center"/>
          </w:tcPr>
          <w:p w14:paraId="12C60B74" w14:textId="574BE23E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53B2">
              <w:rPr>
                <w:rFonts w:ascii="Arial" w:hAnsi="Arial" w:cs="Arial"/>
                <w:sz w:val="14"/>
                <w:szCs w:val="14"/>
              </w:rPr>
              <w:t>1.3</w:t>
            </w:r>
          </w:p>
        </w:tc>
        <w:tc>
          <w:tcPr>
            <w:tcW w:w="1301" w:type="dxa"/>
            <w:vAlign w:val="center"/>
          </w:tcPr>
          <w:p w14:paraId="52B2258D" w14:textId="35131C15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Survey Checks</w:t>
            </w:r>
          </w:p>
        </w:tc>
        <w:tc>
          <w:tcPr>
            <w:tcW w:w="1097" w:type="dxa"/>
            <w:vAlign w:val="center"/>
          </w:tcPr>
          <w:p w14:paraId="175765D8" w14:textId="79CBFF67" w:rsidR="00FF7E40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5236" w:type="dxa"/>
            <w:vAlign w:val="center"/>
          </w:tcPr>
          <w:p w14:paraId="0EEADE39" w14:textId="29BA7703" w:rsidR="00FF7E40" w:rsidRPr="00760AD1" w:rsidRDefault="00FF7E40" w:rsidP="0063018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60AD1">
              <w:rPr>
                <w:rFonts w:ascii="Arial" w:hAnsi="Arial" w:cs="Arial"/>
                <w:sz w:val="14"/>
                <w:szCs w:val="14"/>
              </w:rPr>
              <w:t>Survey set out to be completed for all assets</w:t>
            </w:r>
          </w:p>
        </w:tc>
        <w:tc>
          <w:tcPr>
            <w:tcW w:w="1136" w:type="dxa"/>
            <w:vAlign w:val="center"/>
          </w:tcPr>
          <w:p w14:paraId="635BE082" w14:textId="1B1D0ED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Drawings </w:t>
            </w:r>
          </w:p>
        </w:tc>
        <w:tc>
          <w:tcPr>
            <w:tcW w:w="856" w:type="dxa"/>
            <w:vAlign w:val="center"/>
          </w:tcPr>
          <w:p w14:paraId="56C0D715" w14:textId="544E84DE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278" w:type="dxa"/>
            <w:vAlign w:val="center"/>
          </w:tcPr>
          <w:p w14:paraId="3F082422" w14:textId="7C7EA843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626" w:type="dxa"/>
            <w:vAlign w:val="center"/>
          </w:tcPr>
          <w:p w14:paraId="365F0E95" w14:textId="780BA984" w:rsidR="00FF7E40" w:rsidRPr="00861DA9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58" w:type="dxa"/>
          </w:tcPr>
          <w:p w14:paraId="77BF48FC" w14:textId="4533E4E6" w:rsidR="00FF7E40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A6A6A6" w:themeFill="background1" w:themeFillShade="A6"/>
            <w:vAlign w:val="center"/>
          </w:tcPr>
          <w:p w14:paraId="005FEA1B" w14:textId="7777777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7AA4B957" w14:textId="7777777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1C672CE7" w14:textId="77777777" w:rsidR="00FF7E40" w:rsidRPr="00F87713" w:rsidRDefault="00FF7E40" w:rsidP="00FF7E4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857A2" w:rsidRPr="00F87713" w14:paraId="10707B1F" w14:textId="77777777" w:rsidTr="2E9D1B5A">
        <w:trPr>
          <w:trHeight w:val="478"/>
          <w:jc w:val="center"/>
        </w:trPr>
        <w:tc>
          <w:tcPr>
            <w:tcW w:w="551" w:type="dxa"/>
            <w:vAlign w:val="center"/>
          </w:tcPr>
          <w:p w14:paraId="7B1DD497" w14:textId="3B1F211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1.4</w:t>
            </w:r>
          </w:p>
        </w:tc>
        <w:tc>
          <w:tcPr>
            <w:tcW w:w="1301" w:type="dxa"/>
            <w:vAlign w:val="center"/>
          </w:tcPr>
          <w:p w14:paraId="42718F2E" w14:textId="4858E619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057DFBF">
              <w:rPr>
                <w:rFonts w:ascii="Arial" w:hAnsi="Arial" w:cs="Arial"/>
                <w:sz w:val="14"/>
                <w:szCs w:val="14"/>
              </w:rPr>
              <w:t>Submission &amp; approval of shop drawings</w:t>
            </w:r>
          </w:p>
        </w:tc>
        <w:tc>
          <w:tcPr>
            <w:tcW w:w="1097" w:type="dxa"/>
            <w:vAlign w:val="center"/>
          </w:tcPr>
          <w:p w14:paraId="198EA7F6" w14:textId="3D941A5C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5236" w:type="dxa"/>
            <w:vAlign w:val="center"/>
          </w:tcPr>
          <w:p w14:paraId="1ADDA8F8" w14:textId="77777777" w:rsidR="00924FA7" w:rsidRPr="00D126AB" w:rsidRDefault="00924FA7" w:rsidP="00924FA7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</w:p>
          <w:p w14:paraId="44A7F574" w14:textId="77777777" w:rsidR="00924FA7" w:rsidRPr="00760AD1" w:rsidRDefault="00924FA7" w:rsidP="00924FA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60AD1">
              <w:rPr>
                <w:rFonts w:ascii="Arial" w:hAnsi="Arial" w:cs="Arial"/>
                <w:sz w:val="14"/>
                <w:szCs w:val="14"/>
              </w:rPr>
              <w:t>Submit shop drawings to the principal’s representative for approval prior to fabrication commencement. Items to include but not limited to:</w:t>
            </w:r>
          </w:p>
          <w:p w14:paraId="4A30DFBF" w14:textId="57573A20" w:rsidR="00924FA7" w:rsidRPr="00760AD1" w:rsidRDefault="00BE1D08" w:rsidP="0063018A">
            <w:pPr>
              <w:pStyle w:val="ListParagraph"/>
              <w:numPr>
                <w:ilvl w:val="0"/>
                <w:numId w:val="30"/>
              </w:num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760AD1">
              <w:rPr>
                <w:rFonts w:ascii="Arial" w:hAnsi="Arial" w:cs="Arial"/>
                <w:sz w:val="14"/>
                <w:szCs w:val="14"/>
              </w:rPr>
              <w:t>DB-AGL1</w:t>
            </w:r>
          </w:p>
          <w:p w14:paraId="535094D6" w14:textId="4DF5C8E4" w:rsidR="00924FA7" w:rsidRPr="00760AD1" w:rsidRDefault="00BE1D08" w:rsidP="0063018A">
            <w:pPr>
              <w:pStyle w:val="ListParagraph"/>
              <w:numPr>
                <w:ilvl w:val="0"/>
                <w:numId w:val="30"/>
              </w:num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760AD1">
              <w:rPr>
                <w:rFonts w:ascii="Arial" w:hAnsi="Arial" w:cs="Arial"/>
                <w:sz w:val="14"/>
                <w:szCs w:val="14"/>
              </w:rPr>
              <w:t>DB-AGL2</w:t>
            </w:r>
          </w:p>
          <w:p w14:paraId="6F10B4ED" w14:textId="3C153AE7" w:rsidR="00924FA7" w:rsidRPr="00760AD1" w:rsidRDefault="00BE1D08" w:rsidP="0063018A">
            <w:pPr>
              <w:pStyle w:val="ListParagraph"/>
              <w:numPr>
                <w:ilvl w:val="0"/>
                <w:numId w:val="30"/>
              </w:num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760AD1">
              <w:rPr>
                <w:rFonts w:ascii="Arial" w:hAnsi="Arial" w:cs="Arial"/>
                <w:sz w:val="14"/>
                <w:szCs w:val="14"/>
              </w:rPr>
              <w:t>CCRs</w:t>
            </w:r>
          </w:p>
          <w:p w14:paraId="73698DA1" w14:textId="2130738C" w:rsidR="00924FA7" w:rsidRPr="00760AD1" w:rsidRDefault="00BE1D08" w:rsidP="0063018A">
            <w:pPr>
              <w:pStyle w:val="ListParagraph"/>
              <w:numPr>
                <w:ilvl w:val="0"/>
                <w:numId w:val="30"/>
              </w:num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760AD1">
              <w:rPr>
                <w:rFonts w:ascii="Arial" w:hAnsi="Arial" w:cs="Arial"/>
                <w:sz w:val="14"/>
                <w:szCs w:val="14"/>
              </w:rPr>
              <w:t>SACs</w:t>
            </w:r>
          </w:p>
          <w:p w14:paraId="3E06BEA2" w14:textId="15BF6CC8" w:rsidR="00924FA7" w:rsidRPr="00760AD1" w:rsidRDefault="00BE1D08" w:rsidP="0063018A">
            <w:pPr>
              <w:pStyle w:val="ListParagraph"/>
              <w:numPr>
                <w:ilvl w:val="0"/>
                <w:numId w:val="30"/>
              </w:num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760AD1">
              <w:rPr>
                <w:rFonts w:ascii="Arial" w:hAnsi="Arial" w:cs="Arial"/>
                <w:sz w:val="14"/>
                <w:szCs w:val="14"/>
              </w:rPr>
              <w:t>SCOs</w:t>
            </w:r>
          </w:p>
          <w:p w14:paraId="10CE5074" w14:textId="0D942F63" w:rsidR="0063018A" w:rsidRPr="0063018A" w:rsidRDefault="0063018A" w:rsidP="0063018A">
            <w:pPr>
              <w:pStyle w:val="ListParagraph"/>
              <w:numPr>
                <w:ilvl w:val="0"/>
                <w:numId w:val="30"/>
              </w:numPr>
              <w:spacing w:before="80" w:after="80" w:line="240" w:lineRule="auto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00760AD1">
              <w:rPr>
                <w:rFonts w:ascii="Arial" w:hAnsi="Arial" w:cs="Arial"/>
                <w:sz w:val="14"/>
                <w:szCs w:val="14"/>
              </w:rPr>
              <w:t>ILCMS equipment</w:t>
            </w:r>
          </w:p>
        </w:tc>
        <w:tc>
          <w:tcPr>
            <w:tcW w:w="1136" w:type="dxa"/>
            <w:vAlign w:val="center"/>
          </w:tcPr>
          <w:p w14:paraId="1743B8ED" w14:textId="77777777" w:rsidR="00924FA7" w:rsidRDefault="00924FA7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1C1A25FB" w14:textId="77777777" w:rsidR="00924FA7" w:rsidRDefault="00924FA7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 xml:space="preserve">C2100 </w:t>
            </w:r>
          </w:p>
          <w:p w14:paraId="322FC568" w14:textId="6D715A85" w:rsidR="00924FA7" w:rsidRDefault="00924FA7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 xml:space="preserve">Page </w:t>
            </w:r>
            <w:r w:rsidR="00BE1D08">
              <w:rPr>
                <w:rFonts w:ascii="Arial" w:hAnsi="Arial" w:cs="Arial"/>
                <w:sz w:val="14"/>
                <w:szCs w:val="14"/>
              </w:rPr>
              <w:t>10</w:t>
            </w:r>
          </w:p>
          <w:p w14:paraId="1A1F7F9F" w14:textId="77777777" w:rsidR="00B32580" w:rsidRDefault="00B32580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6DB4FB99" w14:textId="456FB8D9" w:rsidR="00924FA7" w:rsidRDefault="00924FA7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Drawings 030-3100 set</w:t>
            </w:r>
          </w:p>
          <w:p w14:paraId="7F55E872" w14:textId="77777777" w:rsidR="00B32580" w:rsidRDefault="00B32580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55F11B93" w14:textId="53250E19" w:rsidR="00924FA7" w:rsidRPr="00F87713" w:rsidRDefault="00924FA7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Approved Shop drawings</w:t>
            </w:r>
          </w:p>
        </w:tc>
        <w:tc>
          <w:tcPr>
            <w:tcW w:w="856" w:type="dxa"/>
            <w:vAlign w:val="center"/>
          </w:tcPr>
          <w:p w14:paraId="1DBBC167" w14:textId="3DE1F2C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278" w:type="dxa"/>
            <w:vAlign w:val="center"/>
          </w:tcPr>
          <w:p w14:paraId="46F74E94" w14:textId="727FC548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Aconex Reference</w:t>
            </w:r>
          </w:p>
        </w:tc>
        <w:tc>
          <w:tcPr>
            <w:tcW w:w="626" w:type="dxa"/>
            <w:vAlign w:val="center"/>
          </w:tcPr>
          <w:p w14:paraId="188E6C85" w14:textId="56C7030D" w:rsidR="00924FA7" w:rsidRPr="009A53B2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606FB8E">
              <w:rPr>
                <w:rFonts w:ascii="Arial" w:hAnsi="Arial" w:cs="Arial"/>
                <w:b/>
                <w:bCs/>
                <w:sz w:val="14"/>
                <w:szCs w:val="14"/>
              </w:rPr>
              <w:t>HP</w:t>
            </w:r>
          </w:p>
        </w:tc>
        <w:tc>
          <w:tcPr>
            <w:tcW w:w="1258" w:type="dxa"/>
            <w:vAlign w:val="center"/>
          </w:tcPr>
          <w:p w14:paraId="2AE5DB3F" w14:textId="5AE49BB4" w:rsidR="00924FA7" w:rsidRPr="009A53B2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sz w:val="14"/>
                <w:szCs w:val="14"/>
              </w:rPr>
              <w:t xml:space="preserve"> /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Principal’s Representative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05297FFB" w14:textId="7777777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241F81AC" w14:textId="7777777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67BE73E1" w14:textId="7777777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857A2" w:rsidRPr="00F87713" w14:paraId="2F97C13D" w14:textId="77777777" w:rsidTr="2E9D1B5A">
        <w:trPr>
          <w:trHeight w:val="446"/>
          <w:jc w:val="center"/>
        </w:trPr>
        <w:tc>
          <w:tcPr>
            <w:tcW w:w="551" w:type="dxa"/>
            <w:vAlign w:val="center"/>
          </w:tcPr>
          <w:p w14:paraId="0E70C4A6" w14:textId="260285B9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1.5</w:t>
            </w:r>
          </w:p>
        </w:tc>
        <w:tc>
          <w:tcPr>
            <w:tcW w:w="1301" w:type="dxa"/>
            <w:vAlign w:val="center"/>
          </w:tcPr>
          <w:p w14:paraId="1734C23D" w14:textId="4A9C382C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Material Submission</w:t>
            </w:r>
          </w:p>
        </w:tc>
        <w:tc>
          <w:tcPr>
            <w:tcW w:w="1097" w:type="dxa"/>
            <w:vAlign w:val="center"/>
          </w:tcPr>
          <w:p w14:paraId="5E0C5EE6" w14:textId="2405AF38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5236" w:type="dxa"/>
            <w:vAlign w:val="center"/>
          </w:tcPr>
          <w:p w14:paraId="48E576CD" w14:textId="77777777" w:rsidR="00924FA7" w:rsidRPr="007B59BF" w:rsidRDefault="00924FA7" w:rsidP="00924FA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  <w:r w:rsidRPr="0063018A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br/>
            </w:r>
            <w:r w:rsidRPr="007B59BF">
              <w:rPr>
                <w:rFonts w:ascii="Arial" w:hAnsi="Arial" w:cs="Arial"/>
                <w:sz w:val="14"/>
                <w:szCs w:val="14"/>
              </w:rPr>
              <w:t>Items to include but not limited to:</w:t>
            </w:r>
          </w:p>
          <w:p w14:paraId="7DB220A4" w14:textId="0AFC925D" w:rsidR="00660665" w:rsidRPr="007B59BF" w:rsidRDefault="00660665" w:rsidP="00660665">
            <w:pPr>
              <w:pStyle w:val="ListParagraph"/>
              <w:numPr>
                <w:ilvl w:val="0"/>
                <w:numId w:val="17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B59BF">
              <w:rPr>
                <w:rFonts w:ascii="Arial" w:hAnsi="Arial" w:cs="Arial"/>
                <w:sz w:val="14"/>
                <w:szCs w:val="14"/>
              </w:rPr>
              <w:t>Control Systems</w:t>
            </w:r>
          </w:p>
          <w:p w14:paraId="359B20AD" w14:textId="77777777" w:rsidR="00660665" w:rsidRPr="007B59BF" w:rsidRDefault="00660665" w:rsidP="00660665">
            <w:pPr>
              <w:pStyle w:val="ListParagraph"/>
              <w:numPr>
                <w:ilvl w:val="0"/>
                <w:numId w:val="17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B59BF">
              <w:rPr>
                <w:rFonts w:ascii="Arial" w:hAnsi="Arial" w:cs="Arial"/>
                <w:sz w:val="14"/>
                <w:szCs w:val="14"/>
              </w:rPr>
              <w:t>Power Control</w:t>
            </w:r>
          </w:p>
          <w:p w14:paraId="6A016D7E" w14:textId="77777777" w:rsidR="0063018A" w:rsidRPr="007B59BF" w:rsidRDefault="00660665" w:rsidP="0063018A">
            <w:pPr>
              <w:pStyle w:val="ListParagraph"/>
              <w:numPr>
                <w:ilvl w:val="0"/>
                <w:numId w:val="17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B59BF">
              <w:rPr>
                <w:rFonts w:ascii="Arial" w:hAnsi="Arial" w:cs="Arial"/>
                <w:sz w:val="14"/>
                <w:szCs w:val="14"/>
              </w:rPr>
              <w:t>Switchgear</w:t>
            </w:r>
          </w:p>
          <w:p w14:paraId="1BA17500" w14:textId="24D066B8" w:rsidR="00924FA7" w:rsidRPr="0063018A" w:rsidRDefault="00660665" w:rsidP="0063018A">
            <w:pPr>
              <w:pStyle w:val="ListParagraph"/>
              <w:numPr>
                <w:ilvl w:val="0"/>
                <w:numId w:val="17"/>
              </w:num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007B59BF">
              <w:rPr>
                <w:rFonts w:ascii="Arial" w:hAnsi="Arial" w:cs="Arial"/>
                <w:sz w:val="14"/>
                <w:szCs w:val="14"/>
              </w:rPr>
              <w:t>Cables</w:t>
            </w:r>
          </w:p>
        </w:tc>
        <w:tc>
          <w:tcPr>
            <w:tcW w:w="1136" w:type="dxa"/>
            <w:vAlign w:val="center"/>
          </w:tcPr>
          <w:p w14:paraId="1C123381" w14:textId="728D0254" w:rsidR="00924FA7" w:rsidRPr="005C69FA" w:rsidRDefault="00924FA7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53B2">
              <w:rPr>
                <w:rFonts w:ascii="Arial" w:hAnsi="Arial" w:cs="Arial"/>
                <w:sz w:val="14"/>
                <w:szCs w:val="14"/>
              </w:rPr>
              <w:t>Drawings / Aconex Register</w:t>
            </w:r>
          </w:p>
        </w:tc>
        <w:tc>
          <w:tcPr>
            <w:tcW w:w="856" w:type="dxa"/>
            <w:vAlign w:val="center"/>
          </w:tcPr>
          <w:p w14:paraId="014E9FAD" w14:textId="2D1523E6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278" w:type="dxa"/>
            <w:vAlign w:val="center"/>
          </w:tcPr>
          <w:p w14:paraId="40507216" w14:textId="0C6BC552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Aconex Reference</w:t>
            </w:r>
          </w:p>
        </w:tc>
        <w:tc>
          <w:tcPr>
            <w:tcW w:w="626" w:type="dxa"/>
            <w:vAlign w:val="center"/>
          </w:tcPr>
          <w:p w14:paraId="69357F59" w14:textId="24F334AC" w:rsidR="00924FA7" w:rsidRPr="009A53B2" w:rsidRDefault="007B59BF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73AA">
              <w:rPr>
                <w:rFonts w:ascii="Arial" w:hAnsi="Arial" w:cs="Arial"/>
                <w:b/>
                <w:bCs/>
                <w:sz w:val="14"/>
                <w:szCs w:val="14"/>
              </w:rPr>
              <w:t>HP</w:t>
            </w:r>
          </w:p>
        </w:tc>
        <w:tc>
          <w:tcPr>
            <w:tcW w:w="1258" w:type="dxa"/>
            <w:vAlign w:val="center"/>
          </w:tcPr>
          <w:p w14:paraId="446357F7" w14:textId="3AAE99BD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sz w:val="14"/>
                <w:szCs w:val="14"/>
              </w:rPr>
              <w:t xml:space="preserve"> /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Principal’s Representative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32328861" w14:textId="7777777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7A6CF6C" w14:textId="7777777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35704870" w14:textId="7777777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857A2" w:rsidRPr="00F87713" w14:paraId="1B453EB0" w14:textId="77777777" w:rsidTr="2E9D1B5A">
        <w:trPr>
          <w:trHeight w:val="265"/>
          <w:jc w:val="center"/>
        </w:trPr>
        <w:tc>
          <w:tcPr>
            <w:tcW w:w="551" w:type="dxa"/>
            <w:vAlign w:val="center"/>
          </w:tcPr>
          <w:p w14:paraId="0C448FE6" w14:textId="50E794A6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1.6</w:t>
            </w:r>
          </w:p>
        </w:tc>
        <w:tc>
          <w:tcPr>
            <w:tcW w:w="1301" w:type="dxa"/>
            <w:vAlign w:val="center"/>
          </w:tcPr>
          <w:p w14:paraId="3D5129A5" w14:textId="00E6848F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Off-site Inspections</w:t>
            </w:r>
          </w:p>
        </w:tc>
        <w:tc>
          <w:tcPr>
            <w:tcW w:w="1097" w:type="dxa"/>
            <w:vAlign w:val="center"/>
          </w:tcPr>
          <w:p w14:paraId="6DB77688" w14:textId="6A16CE88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5236" w:type="dxa"/>
            <w:vAlign w:val="center"/>
          </w:tcPr>
          <w:p w14:paraId="3E256331" w14:textId="77777777" w:rsidR="00924FA7" w:rsidRPr="00891A09" w:rsidRDefault="00924FA7" w:rsidP="00924FA7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372B54BA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WITNESS POINT</w:t>
            </w:r>
          </w:p>
          <w:p w14:paraId="283E6F44" w14:textId="2B3EC362" w:rsidR="00BE1D08" w:rsidRDefault="00BE1D08" w:rsidP="00924FA7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D08">
              <w:rPr>
                <w:rFonts w:ascii="Arial" w:hAnsi="Arial" w:cs="Arial"/>
                <w:sz w:val="14"/>
                <w:szCs w:val="14"/>
              </w:rPr>
              <w:t>Switchboards shall be fully tested before leaving the manufacturer’s premises.</w:t>
            </w:r>
          </w:p>
          <w:p w14:paraId="3B5B2066" w14:textId="716419CB" w:rsidR="00924FA7" w:rsidRDefault="00924FA7" w:rsidP="00924FA7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Inspection and attendance on site for Factory Acceptance Testing for:</w:t>
            </w:r>
          </w:p>
          <w:p w14:paraId="31F6BB7A" w14:textId="77777777" w:rsidR="00924FA7" w:rsidRDefault="00924FA7" w:rsidP="00924FA7">
            <w:pPr>
              <w:pStyle w:val="ListParagraph"/>
              <w:numPr>
                <w:ilvl w:val="0"/>
                <w:numId w:val="1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Switchboards</w:t>
            </w:r>
          </w:p>
          <w:p w14:paraId="618309AA" w14:textId="77777777" w:rsidR="00924FA7" w:rsidRDefault="00924FA7" w:rsidP="00924FA7">
            <w:pPr>
              <w:pStyle w:val="ListParagraph"/>
              <w:numPr>
                <w:ilvl w:val="0"/>
                <w:numId w:val="1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Distribution Boards</w:t>
            </w:r>
          </w:p>
          <w:p w14:paraId="324B2636" w14:textId="7B16B07F" w:rsidR="00924FA7" w:rsidRPr="0000769F" w:rsidRDefault="00924FA7" w:rsidP="00924FA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>Following these inspections FAT testing shall be submitted.</w:t>
            </w:r>
          </w:p>
        </w:tc>
        <w:tc>
          <w:tcPr>
            <w:tcW w:w="1136" w:type="dxa"/>
            <w:vAlign w:val="center"/>
          </w:tcPr>
          <w:p w14:paraId="6A204532" w14:textId="77777777" w:rsidR="00924FA7" w:rsidRDefault="00924FA7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0EADAF34" w14:textId="77777777" w:rsidR="00BE1D08" w:rsidRDefault="00924FA7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C2121.20</w:t>
            </w:r>
          </w:p>
          <w:p w14:paraId="730B8F24" w14:textId="1A4BCCFF" w:rsidR="00924FA7" w:rsidRDefault="00BE1D08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Page 58</w:t>
            </w:r>
          </w:p>
          <w:p w14:paraId="5DF1EF99" w14:textId="77777777" w:rsidR="00B32580" w:rsidRDefault="00B32580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1D7F3B36" w14:textId="2581A450" w:rsidR="00924FA7" w:rsidRDefault="00924FA7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AS/NZS 3000</w:t>
            </w:r>
          </w:p>
          <w:p w14:paraId="267B213D" w14:textId="77777777" w:rsidR="00B32580" w:rsidRDefault="00B32580" w:rsidP="00924FA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805A130" w14:textId="350F4615" w:rsidR="00924FA7" w:rsidRPr="007E0EA9" w:rsidRDefault="00924FA7" w:rsidP="00924FA7">
            <w:pPr>
              <w:spacing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Drawings 030-3100 set</w:t>
            </w:r>
          </w:p>
        </w:tc>
        <w:tc>
          <w:tcPr>
            <w:tcW w:w="856" w:type="dxa"/>
            <w:vAlign w:val="center"/>
          </w:tcPr>
          <w:p w14:paraId="5B05716C" w14:textId="78971038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278" w:type="dxa"/>
            <w:vAlign w:val="center"/>
          </w:tcPr>
          <w:p w14:paraId="45A8FF55" w14:textId="77777777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ADD24E8" w14:textId="7F582E40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Factory Acceptance Tests</w:t>
            </w:r>
          </w:p>
        </w:tc>
        <w:tc>
          <w:tcPr>
            <w:tcW w:w="626" w:type="dxa"/>
            <w:vAlign w:val="center"/>
          </w:tcPr>
          <w:p w14:paraId="34E96D26" w14:textId="77777777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6287"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  <w:p w14:paraId="10DDCEF9" w14:textId="7A0D0D1D" w:rsidR="00924FA7" w:rsidRPr="00513896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TP</w:t>
            </w:r>
          </w:p>
        </w:tc>
        <w:tc>
          <w:tcPr>
            <w:tcW w:w="1258" w:type="dxa"/>
          </w:tcPr>
          <w:p w14:paraId="2859CF25" w14:textId="2BF141C2" w:rsidR="00924FA7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sz w:val="14"/>
                <w:szCs w:val="14"/>
              </w:rPr>
              <w:t xml:space="preserve"> /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Principal’s Representative</w:t>
            </w:r>
          </w:p>
        </w:tc>
        <w:tc>
          <w:tcPr>
            <w:tcW w:w="1172" w:type="dxa"/>
            <w:shd w:val="clear" w:color="auto" w:fill="808080" w:themeFill="background1" w:themeFillShade="80"/>
            <w:vAlign w:val="center"/>
          </w:tcPr>
          <w:p w14:paraId="186C8A1F" w14:textId="7777777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16FB8C46" w14:textId="7777777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4B411812" w14:textId="77777777" w:rsidR="00924FA7" w:rsidRPr="00F87713" w:rsidRDefault="00924FA7" w:rsidP="00924FA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24FA7" w:rsidRPr="00F87713" w14:paraId="02E30720" w14:textId="77777777" w:rsidTr="2E9D1B5A">
        <w:trPr>
          <w:trHeight w:val="265"/>
          <w:jc w:val="center"/>
        </w:trPr>
        <w:tc>
          <w:tcPr>
            <w:tcW w:w="551" w:type="dxa"/>
            <w:shd w:val="clear" w:color="auto" w:fill="808080" w:themeFill="background1" w:themeFillShade="80"/>
            <w:vAlign w:val="center"/>
          </w:tcPr>
          <w:p w14:paraId="5E6A0999" w14:textId="0A1449E7" w:rsidR="00924FA7" w:rsidRPr="00F87267" w:rsidRDefault="00924FA7" w:rsidP="00924FA7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7267">
              <w:rPr>
                <w:rFonts w:ascii="Arial" w:hAnsi="Arial" w:cs="Arial"/>
                <w:b/>
                <w:bCs/>
                <w:sz w:val="14"/>
                <w:szCs w:val="14"/>
              </w:rPr>
              <w:t>2.0</w:t>
            </w:r>
          </w:p>
        </w:tc>
        <w:tc>
          <w:tcPr>
            <w:tcW w:w="15497" w:type="dxa"/>
            <w:gridSpan w:val="11"/>
            <w:shd w:val="clear" w:color="auto" w:fill="808080" w:themeFill="background1" w:themeFillShade="80"/>
            <w:vAlign w:val="center"/>
          </w:tcPr>
          <w:p w14:paraId="2E22AA11" w14:textId="72316CE3" w:rsidR="00924FA7" w:rsidRPr="00F87267" w:rsidRDefault="00924FA7" w:rsidP="00924FA7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Construction </w:t>
            </w:r>
          </w:p>
        </w:tc>
      </w:tr>
      <w:tr w:rsidR="004857A2" w:rsidRPr="00F87713" w14:paraId="3BA4B969" w14:textId="77777777" w:rsidTr="2E9D1B5A">
        <w:trPr>
          <w:trHeight w:val="265"/>
          <w:jc w:val="center"/>
        </w:trPr>
        <w:tc>
          <w:tcPr>
            <w:tcW w:w="551" w:type="dxa"/>
            <w:vAlign w:val="center"/>
          </w:tcPr>
          <w:p w14:paraId="6A44D337" w14:textId="4109F553" w:rsidR="00AC75FD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2.1</w:t>
            </w:r>
          </w:p>
        </w:tc>
        <w:tc>
          <w:tcPr>
            <w:tcW w:w="1301" w:type="dxa"/>
            <w:vAlign w:val="center"/>
          </w:tcPr>
          <w:p w14:paraId="6D67DA3E" w14:textId="07158B40" w:rsidR="00AC75FD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Delivery of Materials to site </w:t>
            </w:r>
          </w:p>
        </w:tc>
        <w:tc>
          <w:tcPr>
            <w:tcW w:w="1097" w:type="dxa"/>
            <w:vAlign w:val="center"/>
          </w:tcPr>
          <w:p w14:paraId="442C60A1" w14:textId="6C486771" w:rsidR="00AC75FD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5236" w:type="dxa"/>
            <w:vAlign w:val="center"/>
          </w:tcPr>
          <w:p w14:paraId="30B53E75" w14:textId="77777777" w:rsidR="00AC75FD" w:rsidRDefault="00AC75FD" w:rsidP="00AC75FD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Inspection of materials whilst still loaded on the truck prior to accepting the delivery on site. </w:t>
            </w:r>
          </w:p>
          <w:p w14:paraId="3429D144" w14:textId="77777777" w:rsidR="00AC75FD" w:rsidRDefault="00AC75FD" w:rsidP="00AC75FD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>Identify any damage/defects prior to unloading of the material.</w:t>
            </w:r>
          </w:p>
          <w:p w14:paraId="7583CDBD" w14:textId="543DD47F" w:rsidR="00AC75FD" w:rsidRDefault="00AC75FD" w:rsidP="00AC75FD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6" w:type="dxa"/>
            <w:vAlign w:val="center"/>
          </w:tcPr>
          <w:p w14:paraId="434DF179" w14:textId="77777777" w:rsidR="00AC75FD" w:rsidRDefault="00AC75FD" w:rsidP="00AC75F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5C78AFEA" w14:textId="20358BA5" w:rsidR="00AC75FD" w:rsidRPr="005C69FA" w:rsidRDefault="00AC75FD" w:rsidP="00AC75F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856" w:type="dxa"/>
            <w:vAlign w:val="center"/>
          </w:tcPr>
          <w:p w14:paraId="1D017F59" w14:textId="413B06DE" w:rsidR="00AC75FD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278" w:type="dxa"/>
            <w:vAlign w:val="center"/>
          </w:tcPr>
          <w:p w14:paraId="108348E5" w14:textId="77777777" w:rsidR="00AC75FD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5D7F3CEA" w14:textId="17902F4B" w:rsidR="00AC75FD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 xml:space="preserve">Materials Inspection Checklist on </w:t>
            </w:r>
            <w:proofErr w:type="spellStart"/>
            <w:r w:rsidRPr="42BB07BC">
              <w:rPr>
                <w:rFonts w:ascii="Arial" w:hAnsi="Arial" w:cs="Arial"/>
                <w:sz w:val="14"/>
                <w:szCs w:val="14"/>
              </w:rPr>
              <w:t>ConQA</w:t>
            </w:r>
            <w:proofErr w:type="spellEnd"/>
          </w:p>
        </w:tc>
        <w:tc>
          <w:tcPr>
            <w:tcW w:w="626" w:type="dxa"/>
            <w:vAlign w:val="center"/>
          </w:tcPr>
          <w:p w14:paraId="7550D710" w14:textId="11730945" w:rsidR="00AC75FD" w:rsidRPr="00513896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896"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58" w:type="dxa"/>
          </w:tcPr>
          <w:p w14:paraId="39577CE5" w14:textId="05375850" w:rsidR="00AC75FD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808080" w:themeFill="background1" w:themeFillShade="80"/>
            <w:vAlign w:val="center"/>
          </w:tcPr>
          <w:p w14:paraId="6C5F2F3C" w14:textId="77777777" w:rsidR="00AC75FD" w:rsidRPr="00F87713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1AA40D08" w14:textId="77777777" w:rsidR="00AC75FD" w:rsidRPr="00F87713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2294A5AE" w14:textId="77777777" w:rsidR="00AC75FD" w:rsidRPr="00F87713" w:rsidRDefault="00AC75FD" w:rsidP="00AC75F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018A" w:rsidRPr="00F87713" w14:paraId="1D0A51A9" w14:textId="77777777" w:rsidTr="2E9D1B5A">
        <w:trPr>
          <w:trHeight w:val="265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A84E0" w14:textId="4F969497" w:rsidR="00193360" w:rsidRDefault="00193360" w:rsidP="0019336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2.2</w:t>
            </w:r>
            <w:r>
              <w:rPr>
                <w:rStyle w:val="eop"/>
                <w:rFonts w:cs="Arial"/>
                <w:sz w:val="14"/>
                <w:szCs w:val="14"/>
              </w:rPr>
              <w:t> 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85219" w14:textId="6A2ABCA4" w:rsidR="00193360" w:rsidRDefault="00193360" w:rsidP="0019336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Inspection of installed works</w:t>
            </w:r>
            <w:r>
              <w:rPr>
                <w:rStyle w:val="eop"/>
                <w:rFonts w:cs="Arial"/>
                <w:sz w:val="14"/>
                <w:szCs w:val="14"/>
              </w:rPr>
              <w:t> 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8949" w14:textId="523D0676" w:rsidR="00193360" w:rsidRDefault="00193360" w:rsidP="0019336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Each Lot</w:t>
            </w:r>
            <w:r>
              <w:rPr>
                <w:rStyle w:val="eop"/>
                <w:rFonts w:cs="Arial"/>
                <w:sz w:val="14"/>
                <w:szCs w:val="14"/>
              </w:rPr>
              <w:t> 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33555" w14:textId="77777777" w:rsidR="0063018A" w:rsidRPr="00864B97" w:rsidRDefault="00193360" w:rsidP="00864B97">
            <w:p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864B97">
              <w:rPr>
                <w:rStyle w:val="normaltextrun"/>
                <w:rFonts w:ascii="Arial" w:hAnsi="Arial" w:cs="Arial"/>
                <w:sz w:val="14"/>
                <w:szCs w:val="14"/>
              </w:rPr>
              <w:t xml:space="preserve">AGL contractor to inspect the installation to confirm suitability and as per design, including but not limited to:  </w:t>
            </w:r>
          </w:p>
          <w:p w14:paraId="44A45C4C" w14:textId="6A579073" w:rsidR="0063018A" w:rsidRPr="0063018A" w:rsidRDefault="0063018A" w:rsidP="0063018A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3018A">
              <w:rPr>
                <w:rStyle w:val="normaltextrun"/>
                <w:rFonts w:ascii="Arial" w:hAnsi="Arial" w:cs="Arial"/>
                <w:sz w:val="14"/>
                <w:szCs w:val="14"/>
              </w:rPr>
              <w:t>P</w:t>
            </w:r>
            <w:r w:rsidR="00193360" w:rsidRPr="0063018A">
              <w:rPr>
                <w:rStyle w:val="normaltextrun"/>
                <w:rFonts w:ascii="Arial" w:hAnsi="Arial" w:cs="Arial"/>
                <w:sz w:val="14"/>
                <w:szCs w:val="14"/>
              </w:rPr>
              <w:t>its</w:t>
            </w:r>
          </w:p>
          <w:p w14:paraId="2BD04695" w14:textId="11F9607F" w:rsidR="0063018A" w:rsidRPr="0063018A" w:rsidRDefault="0063018A" w:rsidP="0063018A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3018A">
              <w:rPr>
                <w:rStyle w:val="normaltextrun"/>
                <w:rFonts w:ascii="Arial" w:hAnsi="Arial" w:cs="Arial"/>
                <w:sz w:val="14"/>
                <w:szCs w:val="14"/>
              </w:rPr>
              <w:t>C</w:t>
            </w:r>
            <w:r w:rsidR="00193360" w:rsidRPr="0063018A">
              <w:rPr>
                <w:rStyle w:val="normaltextrun"/>
                <w:rFonts w:ascii="Arial" w:hAnsi="Arial" w:cs="Arial"/>
                <w:sz w:val="14"/>
                <w:szCs w:val="14"/>
              </w:rPr>
              <w:t>onduits</w:t>
            </w:r>
          </w:p>
          <w:p w14:paraId="6AF331B8" w14:textId="10918B8F" w:rsidR="0063018A" w:rsidRPr="0063018A" w:rsidRDefault="0063018A" w:rsidP="0063018A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3018A">
              <w:rPr>
                <w:rStyle w:val="normaltextrun"/>
                <w:rFonts w:ascii="Arial" w:hAnsi="Arial" w:cs="Arial"/>
                <w:sz w:val="14"/>
                <w:szCs w:val="14"/>
              </w:rPr>
              <w:t>S</w:t>
            </w:r>
            <w:r w:rsidR="00193360" w:rsidRPr="0063018A">
              <w:rPr>
                <w:rStyle w:val="normaltextrun"/>
                <w:rFonts w:ascii="Arial" w:hAnsi="Arial" w:cs="Arial"/>
                <w:sz w:val="14"/>
                <w:szCs w:val="14"/>
              </w:rPr>
              <w:t>labs</w:t>
            </w:r>
          </w:p>
          <w:p w14:paraId="75F42918" w14:textId="59458092" w:rsidR="0063018A" w:rsidRPr="0063018A" w:rsidRDefault="0063018A" w:rsidP="0063018A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3018A">
              <w:rPr>
                <w:rStyle w:val="normaltextrun"/>
                <w:rFonts w:ascii="Arial" w:hAnsi="Arial" w:cs="Arial"/>
                <w:sz w:val="14"/>
                <w:szCs w:val="14"/>
              </w:rPr>
              <w:t>S</w:t>
            </w:r>
            <w:r w:rsidR="00193360" w:rsidRPr="0063018A">
              <w:rPr>
                <w:rStyle w:val="normaltextrun"/>
                <w:rFonts w:ascii="Arial" w:hAnsi="Arial" w:cs="Arial"/>
                <w:sz w:val="14"/>
                <w:szCs w:val="14"/>
              </w:rPr>
              <w:t>tructure</w:t>
            </w:r>
          </w:p>
          <w:p w14:paraId="33998744" w14:textId="7EF5E754" w:rsidR="0063018A" w:rsidRPr="0063018A" w:rsidRDefault="0063018A" w:rsidP="0063018A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3018A">
              <w:rPr>
                <w:rStyle w:val="normaltextrun"/>
                <w:rFonts w:ascii="Arial" w:hAnsi="Arial" w:cs="Arial"/>
                <w:sz w:val="14"/>
                <w:szCs w:val="14"/>
              </w:rPr>
              <w:lastRenderedPageBreak/>
              <w:t>C</w:t>
            </w:r>
            <w:r w:rsidR="00193360" w:rsidRPr="0063018A">
              <w:rPr>
                <w:rStyle w:val="normaltextrun"/>
                <w:rFonts w:ascii="Arial" w:hAnsi="Arial" w:cs="Arial"/>
                <w:sz w:val="14"/>
                <w:szCs w:val="14"/>
              </w:rPr>
              <w:t>able trays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1C10" w14:textId="17C6E3EB" w:rsidR="00193360" w:rsidRPr="005C69FA" w:rsidRDefault="00193360" w:rsidP="00193360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lastRenderedPageBreak/>
              <w:t>Drawings</w:t>
            </w:r>
            <w:r>
              <w:rPr>
                <w:rStyle w:val="eop"/>
                <w:rFonts w:cs="Arial"/>
                <w:sz w:val="14"/>
                <w:szCs w:val="14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5BEA" w14:textId="44227242" w:rsidR="00193360" w:rsidRDefault="00193360" w:rsidP="0019336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Visual Inspection</w:t>
            </w:r>
            <w:r>
              <w:rPr>
                <w:rStyle w:val="eop"/>
                <w:rFonts w:cs="Arial"/>
                <w:sz w:val="14"/>
                <w:szCs w:val="1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127F" w14:textId="7886172E" w:rsidR="00193360" w:rsidRPr="2A8E0202" w:rsidRDefault="00193360" w:rsidP="0019336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This ITP Signed</w:t>
            </w:r>
            <w:r>
              <w:rPr>
                <w:rStyle w:val="eop"/>
                <w:rFonts w:cs="Arial"/>
                <w:sz w:val="14"/>
                <w:szCs w:val="14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80F4" w14:textId="4B342B4F" w:rsidR="00193360" w:rsidRPr="00513896" w:rsidRDefault="00193360" w:rsidP="0019336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IP</w:t>
            </w:r>
            <w:r>
              <w:rPr>
                <w:rStyle w:val="eop"/>
                <w:rFonts w:cs="Arial"/>
                <w:sz w:val="14"/>
                <w:szCs w:val="14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0348" w14:textId="2B6E493F" w:rsidR="00193360" w:rsidRPr="000D44A8" w:rsidRDefault="00193360" w:rsidP="0019336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Style w:val="eop"/>
                <w:rFonts w:cs="Arial"/>
                <w:sz w:val="14"/>
                <w:szCs w:val="14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857B7B3" w14:textId="6BE8C31A" w:rsidR="00193360" w:rsidRPr="00F87713" w:rsidRDefault="00193360" w:rsidP="0019336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F2000" w14:textId="198DABA2" w:rsidR="00193360" w:rsidRPr="00F87713" w:rsidRDefault="00193360" w:rsidP="0019336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6EE7" w14:textId="76DA341B" w:rsidR="00193360" w:rsidRPr="00F87713" w:rsidRDefault="00193360" w:rsidP="00193360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64B97" w:rsidRPr="00F87713" w14:paraId="42EAC572" w14:textId="77777777" w:rsidTr="003E12F1">
        <w:trPr>
          <w:trHeight w:val="265"/>
          <w:jc w:val="center"/>
        </w:trPr>
        <w:tc>
          <w:tcPr>
            <w:tcW w:w="551" w:type="dxa"/>
            <w:vAlign w:val="center"/>
          </w:tcPr>
          <w:p w14:paraId="0B6CCF86" w14:textId="62DB19DC" w:rsidR="00864B97" w:rsidRDefault="00864B97" w:rsidP="00864B9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2.5</w:t>
            </w:r>
          </w:p>
        </w:tc>
        <w:tc>
          <w:tcPr>
            <w:tcW w:w="1301" w:type="dxa"/>
            <w:vAlign w:val="center"/>
          </w:tcPr>
          <w:p w14:paraId="6861EF2A" w14:textId="439F8AEB" w:rsidR="00864B97" w:rsidRDefault="00864B97" w:rsidP="00864B9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SCO</w:t>
            </w:r>
          </w:p>
        </w:tc>
        <w:tc>
          <w:tcPr>
            <w:tcW w:w="1097" w:type="dxa"/>
            <w:vAlign w:val="center"/>
          </w:tcPr>
          <w:p w14:paraId="102113E6" w14:textId="11BE6163" w:rsidR="00864B97" w:rsidRDefault="00864B97" w:rsidP="00864B9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5236" w:type="dxa"/>
            <w:vAlign w:val="center"/>
          </w:tcPr>
          <w:p w14:paraId="324C4ED5" w14:textId="3618DD02" w:rsidR="00864B97" w:rsidRDefault="00864B97" w:rsidP="00864B9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32580">
              <w:rPr>
                <w:rFonts w:ascii="Arial" w:hAnsi="Arial" w:cs="Arial"/>
                <w:sz w:val="14"/>
                <w:szCs w:val="14"/>
              </w:rPr>
              <w:t>Supply and installation of (Nos.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B32580">
              <w:rPr>
                <w:rFonts w:ascii="Arial" w:hAnsi="Arial" w:cs="Arial"/>
                <w:sz w:val="14"/>
                <w:szCs w:val="14"/>
              </w:rPr>
              <w:t xml:space="preserve">4) SCOs </w:t>
            </w:r>
            <w:r>
              <w:rPr>
                <w:rFonts w:ascii="Arial" w:hAnsi="Arial" w:cs="Arial"/>
                <w:sz w:val="14"/>
                <w:szCs w:val="14"/>
              </w:rPr>
              <w:t>as per drawings and approved shop drawings. Including but not limited to:</w:t>
            </w:r>
          </w:p>
          <w:p w14:paraId="18D2C27A" w14:textId="77777777" w:rsidR="00864B97" w:rsidRDefault="00864B97" w:rsidP="00864B97">
            <w:pPr>
              <w:pStyle w:val="ListParagraph"/>
              <w:numPr>
                <w:ilvl w:val="0"/>
                <w:numId w:val="31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Cubicle to be plinth mounted</w:t>
            </w:r>
          </w:p>
          <w:p w14:paraId="46B9F538" w14:textId="77777777" w:rsidR="003E12F1" w:rsidRDefault="003E12F1" w:rsidP="00864B97">
            <w:pPr>
              <w:pStyle w:val="ListParagraph"/>
              <w:numPr>
                <w:ilvl w:val="0"/>
                <w:numId w:val="31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Cabling </w:t>
            </w:r>
          </w:p>
          <w:p w14:paraId="600518C6" w14:textId="0D8E0916" w:rsidR="003E12F1" w:rsidRPr="00864B97" w:rsidRDefault="003E12F1" w:rsidP="00864B97">
            <w:pPr>
              <w:pStyle w:val="ListParagraph"/>
              <w:numPr>
                <w:ilvl w:val="0"/>
                <w:numId w:val="31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Labelling</w:t>
            </w:r>
          </w:p>
        </w:tc>
        <w:tc>
          <w:tcPr>
            <w:tcW w:w="1136" w:type="dxa"/>
            <w:vAlign w:val="center"/>
          </w:tcPr>
          <w:p w14:paraId="155EFFB2" w14:textId="07900C4E" w:rsidR="00864B97" w:rsidRDefault="00864B97" w:rsidP="00864B9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3000</w:t>
            </w:r>
          </w:p>
          <w:p w14:paraId="1F6D0448" w14:textId="77777777" w:rsidR="00864B97" w:rsidRDefault="00864B97" w:rsidP="00864B9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Drawings 030-3100 set</w:t>
            </w:r>
          </w:p>
          <w:p w14:paraId="3E9442F0" w14:textId="433AEFBE" w:rsidR="00864B97" w:rsidRPr="004857A2" w:rsidRDefault="00864B97" w:rsidP="00864B97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Shop Drawings</w:t>
            </w:r>
          </w:p>
        </w:tc>
        <w:tc>
          <w:tcPr>
            <w:tcW w:w="856" w:type="dxa"/>
            <w:vAlign w:val="center"/>
          </w:tcPr>
          <w:p w14:paraId="58D8D750" w14:textId="7EEC4181" w:rsidR="00864B97" w:rsidRDefault="00864B97" w:rsidP="00864B9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278" w:type="dxa"/>
            <w:vAlign w:val="center"/>
          </w:tcPr>
          <w:p w14:paraId="4899ED32" w14:textId="77777777" w:rsidR="00864B97" w:rsidRDefault="00864B97" w:rsidP="00864B9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11C90802" w14:textId="1966A6AA" w:rsidR="00864B97" w:rsidRDefault="008B4908" w:rsidP="00864B9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Safegate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ITC</w:t>
            </w:r>
          </w:p>
        </w:tc>
        <w:tc>
          <w:tcPr>
            <w:tcW w:w="626" w:type="dxa"/>
            <w:vAlign w:val="center"/>
          </w:tcPr>
          <w:p w14:paraId="6844F670" w14:textId="6E3E0611" w:rsidR="00864B97" w:rsidRPr="00513896" w:rsidRDefault="00864B97" w:rsidP="00864B9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896"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58" w:type="dxa"/>
            <w:vAlign w:val="center"/>
          </w:tcPr>
          <w:p w14:paraId="38AF0BFE" w14:textId="5C7BB488" w:rsidR="00864B97" w:rsidRPr="000D44A8" w:rsidRDefault="00864B97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808080" w:themeFill="background1" w:themeFillShade="80"/>
            <w:vAlign w:val="center"/>
          </w:tcPr>
          <w:p w14:paraId="2E6BD8EE" w14:textId="77777777" w:rsidR="00864B97" w:rsidRPr="00F87713" w:rsidRDefault="00864B97" w:rsidP="00864B9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7A6DEB23" w14:textId="77777777" w:rsidR="00864B97" w:rsidRPr="00F87713" w:rsidRDefault="00864B97" w:rsidP="00864B9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65E2A542" w14:textId="77777777" w:rsidR="00864B97" w:rsidRPr="00F87713" w:rsidRDefault="00864B97" w:rsidP="00864B9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E12F1" w:rsidRPr="00F87713" w14:paraId="708466FA" w14:textId="77777777" w:rsidTr="003E12F1">
        <w:trPr>
          <w:trHeight w:val="265"/>
          <w:jc w:val="center"/>
        </w:trPr>
        <w:tc>
          <w:tcPr>
            <w:tcW w:w="551" w:type="dxa"/>
            <w:vAlign w:val="center"/>
          </w:tcPr>
          <w:p w14:paraId="622674E3" w14:textId="1DB147D0" w:rsidR="003E12F1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2.6</w:t>
            </w:r>
          </w:p>
        </w:tc>
        <w:tc>
          <w:tcPr>
            <w:tcW w:w="1301" w:type="dxa"/>
            <w:vAlign w:val="center"/>
          </w:tcPr>
          <w:p w14:paraId="785F1568" w14:textId="64E271B4" w:rsidR="003E12F1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SAC</w:t>
            </w:r>
          </w:p>
        </w:tc>
        <w:tc>
          <w:tcPr>
            <w:tcW w:w="1097" w:type="dxa"/>
            <w:vAlign w:val="center"/>
          </w:tcPr>
          <w:p w14:paraId="72C53B07" w14:textId="336D544F" w:rsidR="003E12F1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5236" w:type="dxa"/>
            <w:vAlign w:val="center"/>
          </w:tcPr>
          <w:p w14:paraId="661782BE" w14:textId="77777777" w:rsidR="003E12F1" w:rsidRDefault="003E12F1" w:rsidP="003E12F1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32580">
              <w:rPr>
                <w:rFonts w:ascii="Arial" w:hAnsi="Arial" w:cs="Arial"/>
                <w:sz w:val="14"/>
                <w:szCs w:val="14"/>
              </w:rPr>
              <w:t>Supply and Installation of (Nos 04) SAC</w:t>
            </w:r>
            <w:r>
              <w:rPr>
                <w:rFonts w:ascii="Arial" w:hAnsi="Arial" w:cs="Arial"/>
                <w:sz w:val="14"/>
                <w:szCs w:val="14"/>
              </w:rPr>
              <w:t xml:space="preserve">s </w:t>
            </w:r>
            <w:r w:rsidRPr="00B32580">
              <w:rPr>
                <w:rFonts w:ascii="Arial" w:hAnsi="Arial" w:cs="Arial"/>
                <w:sz w:val="14"/>
                <w:szCs w:val="14"/>
              </w:rPr>
              <w:t>(with 36 x SDH-100-2000-PH Surge Diverters per Cubicle)</w:t>
            </w:r>
            <w:r>
              <w:rPr>
                <w:rFonts w:ascii="Arial" w:hAnsi="Arial" w:cs="Arial"/>
                <w:sz w:val="14"/>
                <w:szCs w:val="14"/>
              </w:rPr>
              <w:t xml:space="preserve"> as per drawings and approved shop drawings. Including but not limited to:</w:t>
            </w:r>
          </w:p>
          <w:p w14:paraId="1A1D0D86" w14:textId="77777777" w:rsidR="003E12F1" w:rsidRDefault="003E12F1" w:rsidP="003E12F1">
            <w:pPr>
              <w:pStyle w:val="ListParagraph"/>
              <w:numPr>
                <w:ilvl w:val="0"/>
                <w:numId w:val="31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3E12F1">
              <w:rPr>
                <w:rFonts w:ascii="Arial" w:hAnsi="Arial" w:cs="Arial"/>
                <w:sz w:val="14"/>
                <w:szCs w:val="14"/>
              </w:rPr>
              <w:t>Cubicle to be plinth mounted</w:t>
            </w:r>
          </w:p>
          <w:p w14:paraId="695C81C7" w14:textId="77777777" w:rsidR="003E12F1" w:rsidRDefault="003E12F1" w:rsidP="003E12F1">
            <w:pPr>
              <w:pStyle w:val="ListParagraph"/>
              <w:numPr>
                <w:ilvl w:val="0"/>
                <w:numId w:val="31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Conduit hood installed</w:t>
            </w:r>
          </w:p>
          <w:p w14:paraId="1CEB919A" w14:textId="77777777" w:rsidR="003E12F1" w:rsidRDefault="003E12F1" w:rsidP="003E12F1">
            <w:pPr>
              <w:pStyle w:val="ListParagraph"/>
              <w:numPr>
                <w:ilvl w:val="0"/>
                <w:numId w:val="31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Cabling </w:t>
            </w:r>
          </w:p>
          <w:p w14:paraId="13766C50" w14:textId="143D806A" w:rsidR="003E12F1" w:rsidRPr="003E12F1" w:rsidRDefault="003E12F1" w:rsidP="003E12F1">
            <w:pPr>
              <w:pStyle w:val="ListParagraph"/>
              <w:numPr>
                <w:ilvl w:val="0"/>
                <w:numId w:val="31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Labelling</w:t>
            </w:r>
          </w:p>
        </w:tc>
        <w:tc>
          <w:tcPr>
            <w:tcW w:w="1136" w:type="dxa"/>
            <w:vAlign w:val="center"/>
          </w:tcPr>
          <w:p w14:paraId="2698FED7" w14:textId="77777777" w:rsidR="003E12F1" w:rsidRDefault="003E12F1" w:rsidP="003E12F1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3000</w:t>
            </w:r>
          </w:p>
          <w:p w14:paraId="56754A9B" w14:textId="77777777" w:rsidR="003E12F1" w:rsidRDefault="003E12F1" w:rsidP="003E12F1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Drawings 030-3100 set</w:t>
            </w:r>
          </w:p>
          <w:p w14:paraId="4125FAC6" w14:textId="6CBC079A" w:rsidR="003E12F1" w:rsidRPr="004857A2" w:rsidRDefault="003E12F1" w:rsidP="003E12F1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Shop Drawings</w:t>
            </w:r>
          </w:p>
        </w:tc>
        <w:tc>
          <w:tcPr>
            <w:tcW w:w="856" w:type="dxa"/>
            <w:vAlign w:val="center"/>
          </w:tcPr>
          <w:p w14:paraId="6912633B" w14:textId="3F109658" w:rsidR="003E12F1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278" w:type="dxa"/>
            <w:vAlign w:val="center"/>
          </w:tcPr>
          <w:p w14:paraId="3C99E3A5" w14:textId="77777777" w:rsidR="008B4908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0175BE75" w14:textId="76BF053C" w:rsidR="003E12F1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Safegate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ITC</w:t>
            </w:r>
          </w:p>
        </w:tc>
        <w:tc>
          <w:tcPr>
            <w:tcW w:w="626" w:type="dxa"/>
            <w:vAlign w:val="center"/>
          </w:tcPr>
          <w:p w14:paraId="1D1830D3" w14:textId="6874302A" w:rsidR="003E12F1" w:rsidRPr="00513896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896"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58" w:type="dxa"/>
            <w:vAlign w:val="center"/>
          </w:tcPr>
          <w:p w14:paraId="4415C979" w14:textId="4C68A1AF" w:rsidR="003E12F1" w:rsidRPr="000D44A8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808080" w:themeFill="background1" w:themeFillShade="80"/>
            <w:vAlign w:val="center"/>
          </w:tcPr>
          <w:p w14:paraId="12DEFC7E" w14:textId="77777777" w:rsidR="003E12F1" w:rsidRPr="00F87713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0F891B2F" w14:textId="77777777" w:rsidR="003E12F1" w:rsidRPr="00F87713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19E49066" w14:textId="77777777" w:rsidR="003E12F1" w:rsidRPr="00F87713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E12F1" w:rsidRPr="00F87713" w14:paraId="4FA3F33E" w14:textId="77777777" w:rsidTr="00B86C2C">
        <w:trPr>
          <w:trHeight w:val="265"/>
          <w:jc w:val="center"/>
        </w:trPr>
        <w:tc>
          <w:tcPr>
            <w:tcW w:w="551" w:type="dxa"/>
            <w:vAlign w:val="center"/>
          </w:tcPr>
          <w:p w14:paraId="4C2FCC3B" w14:textId="46041BBF" w:rsidR="003E12F1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2.7</w:t>
            </w:r>
          </w:p>
        </w:tc>
        <w:tc>
          <w:tcPr>
            <w:tcW w:w="1301" w:type="dxa"/>
            <w:vAlign w:val="center"/>
          </w:tcPr>
          <w:p w14:paraId="60BAD86F" w14:textId="7A398185" w:rsidR="003E12F1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ILCMs</w:t>
            </w:r>
          </w:p>
        </w:tc>
        <w:tc>
          <w:tcPr>
            <w:tcW w:w="1097" w:type="dxa"/>
            <w:vAlign w:val="center"/>
          </w:tcPr>
          <w:p w14:paraId="7B0E14D4" w14:textId="547774BE" w:rsidR="003E12F1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5236" w:type="dxa"/>
            <w:vAlign w:val="center"/>
          </w:tcPr>
          <w:p w14:paraId="46D4ACFB" w14:textId="16A4C9B4" w:rsidR="003E12F1" w:rsidRDefault="003E12F1" w:rsidP="003E12F1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32580">
              <w:rPr>
                <w:rFonts w:ascii="Arial" w:hAnsi="Arial" w:cs="Arial"/>
                <w:sz w:val="14"/>
                <w:szCs w:val="14"/>
              </w:rPr>
              <w:t xml:space="preserve">Supply and Installation of </w:t>
            </w:r>
            <w:r>
              <w:rPr>
                <w:rFonts w:ascii="Arial" w:hAnsi="Arial" w:cs="Arial"/>
                <w:sz w:val="14"/>
                <w:szCs w:val="14"/>
              </w:rPr>
              <w:t>ILCMs equipment (including NCU cabinet, ASP cabinet, and existing SFAL) as per drawings and approved shop drawings. Including but not limited to:</w:t>
            </w:r>
          </w:p>
          <w:p w14:paraId="4219535B" w14:textId="77777777" w:rsidR="003E12F1" w:rsidRDefault="003E12F1" w:rsidP="003E12F1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245A0B">
              <w:rPr>
                <w:rFonts w:ascii="Arial" w:hAnsi="Arial" w:cs="Arial"/>
                <w:sz w:val="14"/>
                <w:szCs w:val="14"/>
              </w:rPr>
              <w:t>TFO 200W NO E 6.6A/6.6A 50/60HZ Installed</w:t>
            </w:r>
          </w:p>
          <w:p w14:paraId="20857343" w14:textId="77777777" w:rsidR="003E12F1" w:rsidRDefault="003E12F1" w:rsidP="003E12F1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SCF Complete Capsuled Installed</w:t>
            </w:r>
          </w:p>
          <w:p w14:paraId="55802450" w14:textId="77777777" w:rsidR="003E12F1" w:rsidRDefault="003E12F1" w:rsidP="003E12F1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Two SCI Series Circuit Inductors Installed</w:t>
            </w:r>
          </w:p>
          <w:p w14:paraId="530B0227" w14:textId="77777777" w:rsidR="003E12F1" w:rsidRDefault="003E12F1" w:rsidP="003E12F1">
            <w:pPr>
              <w:pStyle w:val="ListParagraph"/>
              <w:numPr>
                <w:ilvl w:val="0"/>
                <w:numId w:val="31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Cabling </w:t>
            </w:r>
          </w:p>
          <w:p w14:paraId="6642088B" w14:textId="5FE5E457" w:rsidR="003E12F1" w:rsidRPr="003E12F1" w:rsidRDefault="003E12F1" w:rsidP="003E12F1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Labelling</w:t>
            </w:r>
          </w:p>
        </w:tc>
        <w:tc>
          <w:tcPr>
            <w:tcW w:w="1136" w:type="dxa"/>
            <w:vAlign w:val="center"/>
          </w:tcPr>
          <w:p w14:paraId="38718D2F" w14:textId="77777777" w:rsidR="003E12F1" w:rsidRDefault="003E12F1" w:rsidP="003E12F1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3000</w:t>
            </w:r>
          </w:p>
          <w:p w14:paraId="77422866" w14:textId="77777777" w:rsidR="003E12F1" w:rsidRDefault="003E12F1" w:rsidP="003E12F1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Drawings 030-3100 set</w:t>
            </w:r>
          </w:p>
          <w:p w14:paraId="0E4E9C55" w14:textId="4014D993" w:rsidR="003E12F1" w:rsidRPr="004857A2" w:rsidRDefault="003E12F1" w:rsidP="003E12F1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Shop Drawings</w:t>
            </w:r>
          </w:p>
        </w:tc>
        <w:tc>
          <w:tcPr>
            <w:tcW w:w="856" w:type="dxa"/>
            <w:vAlign w:val="center"/>
          </w:tcPr>
          <w:p w14:paraId="78D02891" w14:textId="2AEBAD57" w:rsidR="003E12F1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278" w:type="dxa"/>
            <w:vAlign w:val="center"/>
          </w:tcPr>
          <w:p w14:paraId="022452AD" w14:textId="77777777" w:rsidR="008B4908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64B12BA6" w14:textId="46847916" w:rsidR="003E12F1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Safegate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ITC</w:t>
            </w:r>
          </w:p>
        </w:tc>
        <w:tc>
          <w:tcPr>
            <w:tcW w:w="626" w:type="dxa"/>
            <w:vAlign w:val="center"/>
          </w:tcPr>
          <w:p w14:paraId="7BE46B93" w14:textId="78215AF7" w:rsidR="003E12F1" w:rsidRPr="00513896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896"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58" w:type="dxa"/>
            <w:vAlign w:val="center"/>
          </w:tcPr>
          <w:p w14:paraId="04FFD24E" w14:textId="32ABB75C" w:rsidR="003E12F1" w:rsidRPr="000D44A8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808080" w:themeFill="background1" w:themeFillShade="80"/>
            <w:vAlign w:val="center"/>
          </w:tcPr>
          <w:p w14:paraId="65339D07" w14:textId="77777777" w:rsidR="003E12F1" w:rsidRPr="00F87713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081BF335" w14:textId="77777777" w:rsidR="003E12F1" w:rsidRPr="00F87713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334DEDAE" w14:textId="77777777" w:rsidR="003E12F1" w:rsidRPr="00F87713" w:rsidRDefault="003E12F1" w:rsidP="003E12F1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42A3" w:rsidRPr="00F87713" w14:paraId="37A2BD73" w14:textId="77777777" w:rsidTr="00A43BFF">
        <w:trPr>
          <w:trHeight w:val="265"/>
          <w:jc w:val="center"/>
        </w:trPr>
        <w:tc>
          <w:tcPr>
            <w:tcW w:w="551" w:type="dxa"/>
            <w:vAlign w:val="center"/>
          </w:tcPr>
          <w:p w14:paraId="627990EA" w14:textId="714A8671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2.8</w:t>
            </w:r>
          </w:p>
        </w:tc>
        <w:tc>
          <w:tcPr>
            <w:tcW w:w="1301" w:type="dxa"/>
            <w:vAlign w:val="center"/>
          </w:tcPr>
          <w:p w14:paraId="6CB95033" w14:textId="0CAFB35F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SCM</w:t>
            </w:r>
          </w:p>
        </w:tc>
        <w:tc>
          <w:tcPr>
            <w:tcW w:w="1097" w:type="dxa"/>
            <w:vAlign w:val="center"/>
          </w:tcPr>
          <w:p w14:paraId="1C46A3A6" w14:textId="306A38BC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5236" w:type="dxa"/>
            <w:vAlign w:val="center"/>
          </w:tcPr>
          <w:p w14:paraId="0DB18C16" w14:textId="68626654" w:rsidR="00A842A3" w:rsidRDefault="00A842A3" w:rsidP="00A842A3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32580">
              <w:rPr>
                <w:rFonts w:ascii="Arial" w:hAnsi="Arial" w:cs="Arial"/>
                <w:sz w:val="14"/>
                <w:szCs w:val="14"/>
              </w:rPr>
              <w:t>Supply and Installation of</w:t>
            </w:r>
            <w:r>
              <w:rPr>
                <w:rFonts w:ascii="Arial" w:hAnsi="Arial" w:cs="Arial"/>
                <w:sz w:val="14"/>
                <w:szCs w:val="14"/>
              </w:rPr>
              <w:t xml:space="preserve"> SCM equipment as per drawings and approved shop drawings. Including but not limited to:</w:t>
            </w:r>
          </w:p>
          <w:p w14:paraId="6B948B34" w14:textId="77777777" w:rsidR="00A842A3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SCM Cabinet Modems Labelled</w:t>
            </w:r>
          </w:p>
          <w:p w14:paraId="3CAD31F7" w14:textId="77777777" w:rsidR="00A842A3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245A0B">
              <w:rPr>
                <w:rFonts w:ascii="Arial" w:hAnsi="Arial" w:cs="Arial"/>
                <w:sz w:val="14"/>
                <w:szCs w:val="14"/>
              </w:rPr>
              <w:t>OFLEX CLASSIC 110 CY 2x1.5 installed from CCRs to SCM Cabinet</w:t>
            </w:r>
          </w:p>
          <w:p w14:paraId="5B62B61B" w14:textId="77777777" w:rsidR="00A842A3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245A0B">
              <w:rPr>
                <w:rFonts w:ascii="Arial" w:hAnsi="Arial" w:cs="Arial"/>
                <w:sz w:val="14"/>
                <w:szCs w:val="14"/>
              </w:rPr>
              <w:t>OFLEX Cables tied and labelled on the cable tray</w:t>
            </w:r>
          </w:p>
          <w:p w14:paraId="73464B2F" w14:textId="77777777" w:rsidR="00A842A3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245A0B">
              <w:rPr>
                <w:rFonts w:ascii="Arial" w:hAnsi="Arial" w:cs="Arial"/>
                <w:sz w:val="14"/>
                <w:szCs w:val="14"/>
              </w:rPr>
              <w:t>OFLEX Cables terminated inside the SCM Cabinet</w:t>
            </w:r>
          </w:p>
          <w:p w14:paraId="5D00D92A" w14:textId="3F3BC6CC" w:rsidR="00A842A3" w:rsidRPr="00245A0B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245A0B">
              <w:rPr>
                <w:rFonts w:ascii="Arial" w:hAnsi="Arial" w:cs="Arial"/>
                <w:sz w:val="14"/>
                <w:szCs w:val="14"/>
              </w:rPr>
              <w:lastRenderedPageBreak/>
              <w:t>SCM Cabinet Energised</w:t>
            </w:r>
          </w:p>
        </w:tc>
        <w:tc>
          <w:tcPr>
            <w:tcW w:w="1136" w:type="dxa"/>
            <w:vAlign w:val="center"/>
          </w:tcPr>
          <w:p w14:paraId="764F1800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AS/NZS 3000</w:t>
            </w:r>
          </w:p>
          <w:p w14:paraId="5358B86D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4981380" w14:textId="0DA81454" w:rsidR="00A842A3" w:rsidRPr="004857A2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Drawings 030-3100 set</w:t>
            </w:r>
          </w:p>
        </w:tc>
        <w:tc>
          <w:tcPr>
            <w:tcW w:w="856" w:type="dxa"/>
            <w:vAlign w:val="center"/>
          </w:tcPr>
          <w:p w14:paraId="5930D6E9" w14:textId="595FB02A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278" w:type="dxa"/>
            <w:vAlign w:val="center"/>
          </w:tcPr>
          <w:p w14:paraId="0D4D3997" w14:textId="77777777" w:rsidR="008B4908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41B19870" w14:textId="66A702A9" w:rsidR="00A842A3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Safegate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ITC</w:t>
            </w:r>
          </w:p>
        </w:tc>
        <w:tc>
          <w:tcPr>
            <w:tcW w:w="626" w:type="dxa"/>
            <w:vAlign w:val="center"/>
          </w:tcPr>
          <w:p w14:paraId="5531DAD3" w14:textId="3DF3B1E6" w:rsidR="00A842A3" w:rsidRPr="00513896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360">
              <w:rPr>
                <w:rFonts w:ascii="Arial" w:hAnsi="Arial" w:cs="Arial"/>
                <w:b/>
                <w:bCs/>
                <w:sz w:val="14"/>
                <w:szCs w:val="14"/>
                <w:rPrChange w:id="0" w:author="KHODR, Jamal" w:date="2025-06-17T08:58:00Z" w16du:dateUtc="2025-06-16T22:58:00Z">
                  <w:rPr>
                    <w:rFonts w:ascii="Arial" w:hAnsi="Arial" w:cs="Arial"/>
                    <w:sz w:val="14"/>
                    <w:szCs w:val="14"/>
                  </w:rPr>
                </w:rPrChange>
              </w:rPr>
              <w:t>TP</w:t>
            </w:r>
          </w:p>
        </w:tc>
        <w:tc>
          <w:tcPr>
            <w:tcW w:w="1258" w:type="dxa"/>
            <w:vAlign w:val="center"/>
          </w:tcPr>
          <w:p w14:paraId="74A4BE32" w14:textId="48FC90C2" w:rsidR="00A842A3" w:rsidRPr="000D44A8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808080" w:themeFill="background1" w:themeFillShade="80"/>
            <w:vAlign w:val="center"/>
          </w:tcPr>
          <w:p w14:paraId="6F21736E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7156391F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13DA4556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42A3" w:rsidRPr="00F87713" w14:paraId="30983BA0" w14:textId="77777777" w:rsidTr="00457278">
        <w:trPr>
          <w:trHeight w:val="265"/>
          <w:jc w:val="center"/>
        </w:trPr>
        <w:tc>
          <w:tcPr>
            <w:tcW w:w="551" w:type="dxa"/>
            <w:vAlign w:val="center"/>
          </w:tcPr>
          <w:p w14:paraId="595431B1" w14:textId="61C0DEC1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2.9</w:t>
            </w:r>
          </w:p>
        </w:tc>
        <w:tc>
          <w:tcPr>
            <w:tcW w:w="1301" w:type="dxa"/>
            <w:vAlign w:val="center"/>
          </w:tcPr>
          <w:p w14:paraId="0E034618" w14:textId="6DA68709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CCR</w:t>
            </w:r>
          </w:p>
        </w:tc>
        <w:tc>
          <w:tcPr>
            <w:tcW w:w="1097" w:type="dxa"/>
            <w:vAlign w:val="center"/>
          </w:tcPr>
          <w:p w14:paraId="2EA4C4B0" w14:textId="4F2213E1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5236" w:type="dxa"/>
            <w:vAlign w:val="center"/>
          </w:tcPr>
          <w:p w14:paraId="637A5C11" w14:textId="49C367F2" w:rsidR="00A842A3" w:rsidRDefault="00A842A3" w:rsidP="00A842A3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32580">
              <w:rPr>
                <w:rFonts w:ascii="Arial" w:hAnsi="Arial" w:cs="Arial"/>
                <w:sz w:val="14"/>
                <w:szCs w:val="14"/>
              </w:rPr>
              <w:t>Supply and Installation of</w:t>
            </w:r>
            <w:r>
              <w:rPr>
                <w:rFonts w:ascii="Arial" w:hAnsi="Arial" w:cs="Arial"/>
                <w:sz w:val="14"/>
                <w:szCs w:val="14"/>
              </w:rPr>
              <w:t xml:space="preserve"> CCR equipment as per drawings and approved shop drawings. Including but not limited to:</w:t>
            </w:r>
          </w:p>
          <w:p w14:paraId="696177E7" w14:textId="11D3D258" w:rsidR="00A842A3" w:rsidRPr="00C612A1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C612A1">
              <w:rPr>
                <w:rStyle w:val="normaltextrun"/>
                <w:rFonts w:ascii="Arial" w:hAnsi="Arial" w:cs="Arial"/>
                <w:sz w:val="14"/>
                <w:szCs w:val="14"/>
              </w:rPr>
              <w:t>7.5 kW CRE CCR’s to be installed</w:t>
            </w:r>
          </w:p>
          <w:p w14:paraId="4DB51F73" w14:textId="77777777" w:rsidR="00A842A3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C612A1">
              <w:rPr>
                <w:rStyle w:val="normaltextrun"/>
                <w:rFonts w:ascii="Arial" w:hAnsi="Arial" w:cs="Arial"/>
                <w:sz w:val="14"/>
                <w:szCs w:val="14"/>
              </w:rPr>
              <w:t>CCR Power supply Cables with 50A Plugs Installed</w:t>
            </w:r>
          </w:p>
          <w:p w14:paraId="021A4FBC" w14:textId="48BE75AC" w:rsidR="00A842A3" w:rsidRPr="00245A0B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245A0B">
              <w:rPr>
                <w:rStyle w:val="normaltextrun"/>
                <w:rFonts w:ascii="Arial" w:hAnsi="Arial" w:cs="Arial"/>
                <w:sz w:val="14"/>
                <w:szCs w:val="14"/>
              </w:rPr>
              <w:t>Cables form CCR SCO to the 2 SCI Series Circuit Inductors with Female Connectors Installed</w:t>
            </w:r>
          </w:p>
        </w:tc>
        <w:tc>
          <w:tcPr>
            <w:tcW w:w="1136" w:type="dxa"/>
            <w:vAlign w:val="center"/>
          </w:tcPr>
          <w:p w14:paraId="1B8E2654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3000</w:t>
            </w:r>
          </w:p>
          <w:p w14:paraId="37613357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67190D3" w14:textId="26FB6DBE" w:rsidR="00A842A3" w:rsidRPr="004857A2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Drawings 030-3100 set</w:t>
            </w:r>
          </w:p>
        </w:tc>
        <w:tc>
          <w:tcPr>
            <w:tcW w:w="856" w:type="dxa"/>
            <w:vAlign w:val="center"/>
          </w:tcPr>
          <w:p w14:paraId="0DCDCAF8" w14:textId="443E7970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278" w:type="dxa"/>
            <w:vAlign w:val="center"/>
          </w:tcPr>
          <w:p w14:paraId="22A94041" w14:textId="77777777" w:rsidR="008B4908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2AF04E2F" w14:textId="5212C206" w:rsidR="00A842A3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Safegate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ITC</w:t>
            </w:r>
          </w:p>
        </w:tc>
        <w:tc>
          <w:tcPr>
            <w:tcW w:w="626" w:type="dxa"/>
            <w:vAlign w:val="center"/>
          </w:tcPr>
          <w:p w14:paraId="5FF41C7E" w14:textId="41C268BE" w:rsidR="00A842A3" w:rsidRPr="00513896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360">
              <w:rPr>
                <w:rFonts w:ascii="Arial" w:hAnsi="Arial" w:cs="Arial"/>
                <w:b/>
                <w:bCs/>
                <w:sz w:val="14"/>
                <w:szCs w:val="14"/>
                <w:rPrChange w:id="1" w:author="KHODR, Jamal" w:date="2025-06-17T08:58:00Z" w16du:dateUtc="2025-06-16T22:58:00Z">
                  <w:rPr>
                    <w:rFonts w:ascii="Arial" w:hAnsi="Arial" w:cs="Arial"/>
                    <w:sz w:val="14"/>
                    <w:szCs w:val="14"/>
                  </w:rPr>
                </w:rPrChange>
              </w:rPr>
              <w:t>TP</w:t>
            </w:r>
          </w:p>
        </w:tc>
        <w:tc>
          <w:tcPr>
            <w:tcW w:w="1258" w:type="dxa"/>
            <w:vAlign w:val="center"/>
          </w:tcPr>
          <w:p w14:paraId="32F5E930" w14:textId="5A391AA3" w:rsidR="00A842A3" w:rsidRPr="000D44A8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808080" w:themeFill="background1" w:themeFillShade="80"/>
            <w:vAlign w:val="center"/>
          </w:tcPr>
          <w:p w14:paraId="1EFFA0FE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4FCFFFD9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7996FDEC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42A3" w:rsidRPr="00F87713" w14:paraId="716F5317" w14:textId="77777777" w:rsidTr="00B60F8A">
        <w:trPr>
          <w:trHeight w:val="265"/>
          <w:jc w:val="center"/>
        </w:trPr>
        <w:tc>
          <w:tcPr>
            <w:tcW w:w="551" w:type="dxa"/>
            <w:vAlign w:val="center"/>
          </w:tcPr>
          <w:p w14:paraId="049C38A6" w14:textId="34956470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2.11</w:t>
            </w:r>
          </w:p>
        </w:tc>
        <w:tc>
          <w:tcPr>
            <w:tcW w:w="1301" w:type="dxa"/>
            <w:vAlign w:val="center"/>
          </w:tcPr>
          <w:p w14:paraId="7835EB7A" w14:textId="417C631F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DBs</w:t>
            </w:r>
          </w:p>
        </w:tc>
        <w:tc>
          <w:tcPr>
            <w:tcW w:w="1097" w:type="dxa"/>
            <w:vAlign w:val="center"/>
          </w:tcPr>
          <w:p w14:paraId="4797A9D8" w14:textId="2954A8A7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5236" w:type="dxa"/>
            <w:vAlign w:val="center"/>
          </w:tcPr>
          <w:p w14:paraId="3DC34168" w14:textId="77777777" w:rsidR="00A842A3" w:rsidRPr="00B32580" w:rsidRDefault="00A842A3" w:rsidP="00A842A3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B32580">
              <w:rPr>
                <w:rFonts w:ascii="Arial" w:hAnsi="Arial" w:cs="Arial"/>
                <w:sz w:val="14"/>
                <w:szCs w:val="14"/>
              </w:rPr>
              <w:t>Confirm the following items are constructed in accordance with IFC design and specification. </w:t>
            </w:r>
          </w:p>
          <w:p w14:paraId="06B11850" w14:textId="77777777" w:rsidR="00A842A3" w:rsidRPr="00B32580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B32580">
              <w:rPr>
                <w:rStyle w:val="normaltextrun"/>
                <w:rFonts w:ascii="Arial" w:hAnsi="Arial" w:cs="Arial"/>
                <w:sz w:val="14"/>
                <w:szCs w:val="14"/>
              </w:rPr>
              <w:t>Size, colour, location </w:t>
            </w:r>
          </w:p>
          <w:p w14:paraId="52FE6D42" w14:textId="77777777" w:rsidR="00A842A3" w:rsidRPr="00B32580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B32580">
              <w:rPr>
                <w:rStyle w:val="normaltextrun"/>
                <w:rFonts w:ascii="Arial" w:hAnsi="Arial" w:cs="Arial"/>
                <w:sz w:val="14"/>
                <w:szCs w:val="14"/>
              </w:rPr>
              <w:t>Plinth (if required) </w:t>
            </w:r>
          </w:p>
          <w:p w14:paraId="05B25FA9" w14:textId="77777777" w:rsidR="00A842A3" w:rsidRPr="00B32580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B32580">
              <w:rPr>
                <w:rStyle w:val="normaltextrun"/>
                <w:rFonts w:ascii="Arial" w:hAnsi="Arial" w:cs="Arial"/>
                <w:sz w:val="14"/>
                <w:szCs w:val="14"/>
              </w:rPr>
              <w:t>Secure and anchored. </w:t>
            </w:r>
          </w:p>
          <w:p w14:paraId="270C9257" w14:textId="77777777" w:rsidR="00A842A3" w:rsidRPr="00B32580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B32580">
              <w:rPr>
                <w:rStyle w:val="normaltextrun"/>
                <w:rFonts w:ascii="Arial" w:hAnsi="Arial" w:cs="Arial"/>
                <w:sz w:val="14"/>
                <w:szCs w:val="14"/>
              </w:rPr>
              <w:t>Labels </w:t>
            </w:r>
          </w:p>
          <w:p w14:paraId="25EC2D9C" w14:textId="77777777" w:rsidR="00A842A3" w:rsidRPr="00B32580" w:rsidRDefault="00A842A3" w:rsidP="00A842A3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B32580">
              <w:rPr>
                <w:rStyle w:val="normaltextrun"/>
                <w:rFonts w:ascii="Arial" w:hAnsi="Arial" w:cs="Arial"/>
                <w:sz w:val="14"/>
                <w:szCs w:val="14"/>
              </w:rPr>
              <w:t>Tightness &amp; alignment </w:t>
            </w:r>
          </w:p>
          <w:p w14:paraId="205BAD7F" w14:textId="584989FA" w:rsidR="00A842A3" w:rsidRPr="00592BD5" w:rsidRDefault="00A842A3" w:rsidP="00592BD5">
            <w:pPr>
              <w:pStyle w:val="ListParagraph"/>
              <w:numPr>
                <w:ilvl w:val="0"/>
                <w:numId w:val="31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580">
              <w:rPr>
                <w:rStyle w:val="normaltextrun"/>
                <w:rFonts w:ascii="Arial" w:hAnsi="Arial" w:cs="Arial"/>
                <w:sz w:val="14"/>
                <w:szCs w:val="14"/>
              </w:rPr>
              <w:t>All wiring tidy and neat </w:t>
            </w:r>
          </w:p>
        </w:tc>
        <w:tc>
          <w:tcPr>
            <w:tcW w:w="1136" w:type="dxa"/>
            <w:vAlign w:val="center"/>
          </w:tcPr>
          <w:p w14:paraId="7CC6472F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5DA5DB5F" w14:textId="79BCFAE4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56B1B">
              <w:rPr>
                <w:rFonts w:ascii="Arial" w:hAnsi="Arial" w:cs="Arial"/>
                <w:sz w:val="14"/>
                <w:szCs w:val="14"/>
              </w:rPr>
              <w:t>C21</w:t>
            </w:r>
            <w:r>
              <w:rPr>
                <w:rFonts w:ascii="Arial" w:hAnsi="Arial" w:cs="Arial"/>
                <w:sz w:val="14"/>
                <w:szCs w:val="14"/>
              </w:rPr>
              <w:t>00</w:t>
            </w:r>
            <w:r w:rsidRPr="00E56B1B">
              <w:rPr>
                <w:rFonts w:ascii="Arial" w:hAnsi="Arial" w:cs="Arial"/>
                <w:sz w:val="14"/>
                <w:szCs w:val="14"/>
              </w:rPr>
              <w:t>.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  <w:p w14:paraId="3EDDAABF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58EC360E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3000</w:t>
            </w:r>
          </w:p>
          <w:p w14:paraId="78E29AAA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781B956F" w14:textId="285454F5" w:rsidR="00A842A3" w:rsidRPr="004857A2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Drawings 030-3100 set</w:t>
            </w:r>
          </w:p>
        </w:tc>
        <w:tc>
          <w:tcPr>
            <w:tcW w:w="856" w:type="dxa"/>
            <w:vAlign w:val="center"/>
          </w:tcPr>
          <w:p w14:paraId="5540BB49" w14:textId="57C98D83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278" w:type="dxa"/>
            <w:vAlign w:val="center"/>
          </w:tcPr>
          <w:p w14:paraId="573544DE" w14:textId="77777777" w:rsidR="008B4908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2F5DB204" w14:textId="319FE7C5" w:rsidR="00A842A3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Safegate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ITC</w:t>
            </w:r>
          </w:p>
        </w:tc>
        <w:tc>
          <w:tcPr>
            <w:tcW w:w="626" w:type="dxa"/>
            <w:vAlign w:val="center"/>
          </w:tcPr>
          <w:p w14:paraId="38831CC5" w14:textId="6B75F0AB" w:rsidR="00A842A3" w:rsidRPr="00513896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360">
              <w:rPr>
                <w:rFonts w:ascii="Arial" w:hAnsi="Arial" w:cs="Arial"/>
                <w:b/>
                <w:bCs/>
                <w:sz w:val="14"/>
                <w:szCs w:val="14"/>
                <w:rPrChange w:id="2" w:author="KHODR, Jamal" w:date="2025-06-17T08:58:00Z" w16du:dateUtc="2025-06-16T22:58:00Z">
                  <w:rPr>
                    <w:rFonts w:ascii="Arial" w:hAnsi="Arial" w:cs="Arial"/>
                    <w:sz w:val="14"/>
                    <w:szCs w:val="14"/>
                  </w:rPr>
                </w:rPrChange>
              </w:rPr>
              <w:t>TP</w:t>
            </w:r>
          </w:p>
        </w:tc>
        <w:tc>
          <w:tcPr>
            <w:tcW w:w="1258" w:type="dxa"/>
            <w:vAlign w:val="center"/>
          </w:tcPr>
          <w:p w14:paraId="18F378D3" w14:textId="269ED306" w:rsidR="00A842A3" w:rsidRPr="000D44A8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808080" w:themeFill="background1" w:themeFillShade="80"/>
            <w:vAlign w:val="center"/>
          </w:tcPr>
          <w:p w14:paraId="4F6F0686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715A34A5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2CA28259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42A3" w:rsidRPr="00F87713" w14:paraId="1C53A448" w14:textId="77777777" w:rsidTr="2E9D1B5A">
        <w:trPr>
          <w:trHeight w:val="265"/>
          <w:jc w:val="center"/>
        </w:trPr>
        <w:tc>
          <w:tcPr>
            <w:tcW w:w="551" w:type="dxa"/>
            <w:vAlign w:val="center"/>
          </w:tcPr>
          <w:p w14:paraId="3CA7A47B" w14:textId="27C57E9A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2.12</w:t>
            </w:r>
            <w:del w:id="3" w:author="KHODR, Jamal" w:date="2025-06-17T08:51:00Z" w16du:dateUtc="2025-06-16T22:51:00Z">
              <w:r w:rsidDel="00193360">
                <w:rPr>
                  <w:rFonts w:ascii="Arial" w:hAnsi="Arial" w:cs="Arial"/>
                  <w:sz w:val="14"/>
                  <w:szCs w:val="14"/>
                </w:rPr>
                <w:delText>2.4</w:delText>
              </w:r>
            </w:del>
          </w:p>
        </w:tc>
        <w:tc>
          <w:tcPr>
            <w:tcW w:w="1301" w:type="dxa"/>
            <w:vAlign w:val="center"/>
          </w:tcPr>
          <w:p w14:paraId="065DC4D9" w14:textId="4FB56DA0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Cabling – </w:t>
            </w:r>
            <w:r w:rsidRPr="008D7FC3">
              <w:rPr>
                <w:rFonts w:ascii="Arial" w:hAnsi="Arial" w:cs="Arial"/>
                <w:sz w:val="14"/>
                <w:szCs w:val="14"/>
              </w:rPr>
              <w:t>Mains, Submains,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097" w:type="dxa"/>
            <w:vAlign w:val="center"/>
          </w:tcPr>
          <w:p w14:paraId="56557B38" w14:textId="7E3B8204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5236" w:type="dxa"/>
            <w:vAlign w:val="center"/>
          </w:tcPr>
          <w:p w14:paraId="0998B7CA" w14:textId="77777777" w:rsidR="00A842A3" w:rsidRPr="00193360" w:rsidRDefault="00A842A3" w:rsidP="00A842A3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93360">
              <w:rPr>
                <w:rFonts w:ascii="Arial" w:hAnsi="Arial" w:cs="Arial"/>
                <w:sz w:val="14"/>
                <w:szCs w:val="14"/>
              </w:rPr>
              <w:t xml:space="preserve">Confirm the following items are constructed in accordance with IFC design and specification.  </w:t>
            </w:r>
          </w:p>
          <w:p w14:paraId="42CF7056" w14:textId="77777777" w:rsidR="00A842A3" w:rsidRPr="0063018A" w:rsidRDefault="00A842A3" w:rsidP="00A842A3">
            <w:pPr>
              <w:pStyle w:val="ListParagraph"/>
              <w:numPr>
                <w:ilvl w:val="0"/>
                <w:numId w:val="26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3018A">
              <w:rPr>
                <w:rFonts w:ascii="Arial" w:hAnsi="Arial" w:cs="Arial"/>
                <w:sz w:val="14"/>
                <w:szCs w:val="14"/>
              </w:rPr>
              <w:t xml:space="preserve">Type, size, colour, quantities, location  </w:t>
            </w:r>
          </w:p>
          <w:p w14:paraId="2B1576AC" w14:textId="77777777" w:rsidR="00A842A3" w:rsidRPr="0063018A" w:rsidRDefault="00A842A3" w:rsidP="00A842A3">
            <w:pPr>
              <w:pStyle w:val="ListParagraph"/>
              <w:numPr>
                <w:ilvl w:val="0"/>
                <w:numId w:val="26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3018A">
              <w:rPr>
                <w:rFonts w:ascii="Arial" w:hAnsi="Arial" w:cs="Arial"/>
                <w:sz w:val="14"/>
                <w:szCs w:val="14"/>
              </w:rPr>
              <w:t xml:space="preserve">Secure  </w:t>
            </w:r>
          </w:p>
          <w:p w14:paraId="71767FBF" w14:textId="77777777" w:rsidR="00A842A3" w:rsidRPr="00193360" w:rsidRDefault="00A842A3" w:rsidP="00A842A3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93360">
              <w:rPr>
                <w:rFonts w:ascii="Arial" w:hAnsi="Arial" w:cs="Arial"/>
                <w:sz w:val="14"/>
                <w:szCs w:val="14"/>
              </w:rPr>
              <w:t xml:space="preserve">Verify and confirm the following tests as per AS/NZS 3000 (not limited to):  </w:t>
            </w:r>
          </w:p>
          <w:p w14:paraId="6A0FA55D" w14:textId="77777777" w:rsidR="00A842A3" w:rsidRPr="00193360" w:rsidRDefault="00A842A3">
            <w:pPr>
              <w:pStyle w:val="ListParagraph"/>
              <w:numPr>
                <w:ilvl w:val="0"/>
                <w:numId w:val="27"/>
              </w:numPr>
              <w:spacing w:before="80" w:after="80"/>
              <w:rPr>
                <w:rFonts w:ascii="Arial" w:hAnsi="Arial" w:cs="Arial"/>
                <w:sz w:val="14"/>
                <w:szCs w:val="14"/>
                <w:rPrChange w:id="4" w:author="KHODR, Jamal" w:date="2025-06-17T08:58:00Z" w16du:dateUtc="2025-06-16T22:58:00Z">
                  <w:rPr/>
                </w:rPrChange>
              </w:rPr>
              <w:pPrChange w:id="5" w:author="KHODR, Jamal" w:date="2025-06-17T08:58:00Z" w16du:dateUtc="2025-06-16T22:58:00Z">
                <w:pPr>
                  <w:framePr w:hSpace="180" w:wrap="around" w:vAnchor="text" w:hAnchor="text" w:xAlign="center" w:y="1"/>
                  <w:spacing w:before="80" w:after="80"/>
                  <w:suppressOverlap/>
                </w:pPr>
              </w:pPrChange>
            </w:pPr>
            <w:r w:rsidRPr="00193360">
              <w:rPr>
                <w:rFonts w:ascii="Arial" w:hAnsi="Arial" w:cs="Arial"/>
                <w:sz w:val="14"/>
                <w:szCs w:val="14"/>
                <w:rPrChange w:id="6" w:author="KHODR, Jamal" w:date="2025-06-17T08:58:00Z" w16du:dateUtc="2025-06-16T22:58:00Z">
                  <w:rPr/>
                </w:rPrChange>
              </w:rPr>
              <w:t xml:space="preserve">Polarity Check  </w:t>
            </w:r>
          </w:p>
          <w:p w14:paraId="7547DF09" w14:textId="77777777" w:rsidR="00A842A3" w:rsidRPr="00193360" w:rsidRDefault="00A842A3">
            <w:pPr>
              <w:pStyle w:val="ListParagraph"/>
              <w:numPr>
                <w:ilvl w:val="0"/>
                <w:numId w:val="27"/>
              </w:numPr>
              <w:spacing w:before="80" w:after="80"/>
              <w:rPr>
                <w:rFonts w:ascii="Arial" w:hAnsi="Arial" w:cs="Arial"/>
                <w:sz w:val="14"/>
                <w:szCs w:val="14"/>
                <w:rPrChange w:id="7" w:author="KHODR, Jamal" w:date="2025-06-17T08:58:00Z" w16du:dateUtc="2025-06-16T22:58:00Z">
                  <w:rPr/>
                </w:rPrChange>
              </w:rPr>
              <w:pPrChange w:id="8" w:author="KHODR, Jamal" w:date="2025-06-17T08:58:00Z" w16du:dateUtc="2025-06-16T22:58:00Z">
                <w:pPr>
                  <w:framePr w:hSpace="180" w:wrap="around" w:vAnchor="text" w:hAnchor="text" w:xAlign="center" w:y="1"/>
                  <w:spacing w:before="80" w:after="80"/>
                  <w:suppressOverlap/>
                </w:pPr>
              </w:pPrChange>
            </w:pPr>
            <w:r w:rsidRPr="00193360">
              <w:rPr>
                <w:rFonts w:ascii="Arial" w:hAnsi="Arial" w:cs="Arial"/>
                <w:sz w:val="14"/>
                <w:szCs w:val="14"/>
                <w:rPrChange w:id="9" w:author="KHODR, Jamal" w:date="2025-06-17T08:58:00Z" w16du:dateUtc="2025-06-16T22:58:00Z">
                  <w:rPr/>
                </w:rPrChange>
              </w:rPr>
              <w:t xml:space="preserve">Cable Loop Resistance (Ohms)  </w:t>
            </w:r>
          </w:p>
          <w:p w14:paraId="2864EAA3" w14:textId="44E33259" w:rsidR="00A842A3" w:rsidRPr="0063018A" w:rsidRDefault="00A842A3" w:rsidP="00A842A3">
            <w:pPr>
              <w:pStyle w:val="ListParagraph"/>
              <w:numPr>
                <w:ilvl w:val="0"/>
                <w:numId w:val="27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93360">
              <w:rPr>
                <w:rFonts w:ascii="Arial" w:hAnsi="Arial" w:cs="Arial"/>
                <w:sz w:val="14"/>
                <w:szCs w:val="14"/>
                <w:rPrChange w:id="10" w:author="KHODR, Jamal" w:date="2025-06-17T08:58:00Z" w16du:dateUtc="2025-06-16T22:58:00Z">
                  <w:rPr/>
                </w:rPrChange>
              </w:rPr>
              <w:t xml:space="preserve">Insulation Resistance (Core-Core&amp; Core to Earth)  </w:t>
            </w:r>
          </w:p>
        </w:tc>
        <w:tc>
          <w:tcPr>
            <w:tcW w:w="1136" w:type="dxa"/>
            <w:vAlign w:val="center"/>
          </w:tcPr>
          <w:p w14:paraId="7DAAA4F0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16867E94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56B1B">
              <w:rPr>
                <w:rFonts w:ascii="Arial" w:hAnsi="Arial" w:cs="Arial"/>
                <w:sz w:val="14"/>
                <w:szCs w:val="14"/>
              </w:rPr>
              <w:t>C2111.5</w:t>
            </w:r>
          </w:p>
          <w:p w14:paraId="40B2C31D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4F41717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3000</w:t>
            </w:r>
          </w:p>
          <w:p w14:paraId="432681E1" w14:textId="77777777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28A3A25" w14:textId="0CB1B6E3" w:rsidR="00A842A3" w:rsidRDefault="00A842A3" w:rsidP="00A842A3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64281D4D">
              <w:rPr>
                <w:rFonts w:ascii="Arial" w:hAnsi="Arial" w:cs="Arial"/>
                <w:sz w:val="14"/>
                <w:szCs w:val="14"/>
              </w:rPr>
              <w:t>Drawings 030-3100 set</w:t>
            </w:r>
          </w:p>
        </w:tc>
        <w:tc>
          <w:tcPr>
            <w:tcW w:w="856" w:type="dxa"/>
            <w:vAlign w:val="center"/>
          </w:tcPr>
          <w:p w14:paraId="4BE5697E" w14:textId="4BF7CD10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278" w:type="dxa"/>
            <w:vAlign w:val="center"/>
          </w:tcPr>
          <w:p w14:paraId="120E5E8C" w14:textId="77777777" w:rsidR="008B4908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3B0CEEA0" w14:textId="4C4DD828" w:rsidR="00A842A3" w:rsidRDefault="008B4908" w:rsidP="008B490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ADB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Safegate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ITC</w:t>
            </w:r>
          </w:p>
        </w:tc>
        <w:tc>
          <w:tcPr>
            <w:tcW w:w="626" w:type="dxa"/>
            <w:vAlign w:val="center"/>
          </w:tcPr>
          <w:p w14:paraId="7A2B4085" w14:textId="4924095F" w:rsidR="00A842A3" w:rsidRPr="00193360" w:rsidRDefault="00A842A3" w:rsidP="00A842A3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  <w:rPrChange w:id="11" w:author="KHODR, Jamal" w:date="2025-06-17T08:58:00Z" w16du:dateUtc="2025-06-16T22:58:00Z">
                  <w:rPr>
                    <w:rFonts w:ascii="Arial" w:hAnsi="Arial" w:cs="Arial"/>
                    <w:sz w:val="14"/>
                    <w:szCs w:val="14"/>
                  </w:rPr>
                </w:rPrChange>
              </w:rPr>
            </w:pPr>
            <w:r w:rsidRPr="00193360">
              <w:rPr>
                <w:rFonts w:ascii="Arial" w:hAnsi="Arial" w:cs="Arial"/>
                <w:b/>
                <w:bCs/>
                <w:sz w:val="14"/>
                <w:szCs w:val="14"/>
                <w:rPrChange w:id="12" w:author="KHODR, Jamal" w:date="2025-06-17T08:58:00Z" w16du:dateUtc="2025-06-16T22:58:00Z">
                  <w:rPr>
                    <w:rFonts w:ascii="Arial" w:hAnsi="Arial" w:cs="Arial"/>
                    <w:sz w:val="14"/>
                    <w:szCs w:val="14"/>
                  </w:rPr>
                </w:rPrChange>
              </w:rPr>
              <w:t>TP</w:t>
            </w:r>
          </w:p>
        </w:tc>
        <w:tc>
          <w:tcPr>
            <w:tcW w:w="1258" w:type="dxa"/>
            <w:vAlign w:val="center"/>
          </w:tcPr>
          <w:p w14:paraId="68572AB2" w14:textId="06885FDA" w:rsidR="00A842A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172" w:type="dxa"/>
            <w:shd w:val="clear" w:color="auto" w:fill="808080" w:themeFill="background1" w:themeFillShade="80"/>
            <w:vAlign w:val="center"/>
          </w:tcPr>
          <w:p w14:paraId="730DDC95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75D42BDF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2" w:type="dxa"/>
            <w:vAlign w:val="center"/>
          </w:tcPr>
          <w:p w14:paraId="67A41201" w14:textId="77777777" w:rsidR="00A842A3" w:rsidRPr="00F87713" w:rsidRDefault="00A842A3" w:rsidP="00A842A3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823802B" w14:textId="77777777" w:rsidR="00DF2726" w:rsidRDefault="00DF2726" w:rsidP="00624FCD">
      <w:pPr>
        <w:spacing w:before="80" w:after="80"/>
        <w:rPr>
          <w:rFonts w:ascii="Arial" w:hAnsi="Arial" w:cs="Arial"/>
          <w:sz w:val="14"/>
          <w:szCs w:val="14"/>
        </w:rPr>
      </w:pPr>
    </w:p>
    <w:p w14:paraId="748EA2F9" w14:textId="77777777" w:rsidR="00DF2726" w:rsidRPr="00F87713" w:rsidRDefault="00DF2726" w:rsidP="00624FCD">
      <w:pPr>
        <w:spacing w:before="80" w:after="80"/>
        <w:rPr>
          <w:rFonts w:ascii="Arial" w:hAnsi="Arial" w:cs="Arial"/>
          <w:sz w:val="14"/>
          <w:szCs w:val="14"/>
        </w:rPr>
      </w:pPr>
    </w:p>
    <w:tbl>
      <w:tblPr>
        <w:tblW w:w="56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2"/>
      </w:tblGrid>
      <w:tr w:rsidR="00404969" w:rsidRPr="00F87713" w14:paraId="6F3092B6" w14:textId="77777777" w:rsidTr="42BB07BC">
        <w:trPr>
          <w:trHeight w:val="1146"/>
        </w:trPr>
        <w:tc>
          <w:tcPr>
            <w:tcW w:w="5000" w:type="pct"/>
          </w:tcPr>
          <w:p w14:paraId="7CB7DCA8" w14:textId="77777777" w:rsidR="00404969" w:rsidRPr="00F87713" w:rsidRDefault="00404969" w:rsidP="42BB07BC">
            <w:pPr>
              <w:spacing w:before="100" w:after="80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b/>
                <w:bCs/>
                <w:sz w:val="14"/>
                <w:szCs w:val="14"/>
              </w:rPr>
              <w:t>Final Inspection</w:t>
            </w:r>
            <w:r>
              <w:br/>
            </w:r>
            <w:r w:rsidRPr="42BB07BC">
              <w:rPr>
                <w:rFonts w:ascii="Arial" w:hAnsi="Arial" w:cs="Arial"/>
                <w:sz w:val="14"/>
                <w:szCs w:val="14"/>
              </w:rPr>
              <w:t xml:space="preserve">The signature below verifies that this ITP has been completed in accordance with the Fulton Hogan’s Quality </w:t>
            </w:r>
            <w:proofErr w:type="gramStart"/>
            <w:r w:rsidRPr="42BB07BC">
              <w:rPr>
                <w:rFonts w:ascii="Arial" w:hAnsi="Arial" w:cs="Arial"/>
                <w:sz w:val="14"/>
                <w:szCs w:val="14"/>
              </w:rPr>
              <w:t>system</w:t>
            </w:r>
            <w:proofErr w:type="gramEnd"/>
            <w:r w:rsidRPr="42BB07BC">
              <w:rPr>
                <w:rFonts w:ascii="Arial" w:hAnsi="Arial" w:cs="Arial"/>
                <w:sz w:val="14"/>
                <w:szCs w:val="14"/>
              </w:rPr>
              <w:t xml:space="preserve"> Procedures and verifies lot compliance with specifications.</w:t>
            </w:r>
          </w:p>
          <w:p w14:paraId="34991111" w14:textId="77777777" w:rsidR="00404969" w:rsidRPr="00F87713" w:rsidRDefault="00404969" w:rsidP="00624FCD">
            <w:pPr>
              <w:spacing w:before="100" w:after="80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</w:t>
            </w:r>
            <w:r w:rsidR="00F03B53" w:rsidRPr="00F87713">
              <w:rPr>
                <w:rFonts w:ascii="Arial" w:hAnsi="Arial" w:cs="Arial"/>
                <w:b/>
                <w:sz w:val="14"/>
                <w:szCs w:val="14"/>
              </w:rPr>
              <w:t xml:space="preserve">  /                            </w:t>
            </w:r>
          </w:p>
        </w:tc>
      </w:tr>
    </w:tbl>
    <w:p w14:paraId="357952A5" w14:textId="77777777" w:rsidR="00856EE7" w:rsidRPr="00F87713" w:rsidRDefault="00856EE7" w:rsidP="00624FCD">
      <w:pPr>
        <w:spacing w:before="240" w:after="0"/>
        <w:ind w:left="-993"/>
        <w:rPr>
          <w:rFonts w:ascii="Arial" w:hAnsi="Arial" w:cs="Arial"/>
          <w:b/>
          <w:sz w:val="14"/>
          <w:szCs w:val="14"/>
        </w:rPr>
      </w:pPr>
      <w:r w:rsidRPr="00F87713">
        <w:rPr>
          <w:rFonts w:ascii="Arial" w:hAnsi="Arial" w:cs="Arial"/>
          <w:b/>
          <w:sz w:val="14"/>
          <w:szCs w:val="14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F87713" w14:paraId="04BC8310" w14:textId="77777777" w:rsidTr="42BB07BC">
        <w:tc>
          <w:tcPr>
            <w:tcW w:w="709" w:type="dxa"/>
            <w:tcBorders>
              <w:right w:val="nil"/>
            </w:tcBorders>
          </w:tcPr>
          <w:p w14:paraId="0A64479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41BB99C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6AC6744" w14:textId="7429F87B" w:rsidR="00424C78" w:rsidRPr="00F87713" w:rsidRDefault="00856EE7" w:rsidP="42BB07BC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 xml:space="preserve">Work shall not proceed past the HP until released by the </w:t>
            </w:r>
            <w:r w:rsidR="00424C78" w:rsidRPr="42BB07BC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4F02947D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10751C2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0D84ADC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Formal Inspection to be done and recorded</w:t>
            </w:r>
          </w:p>
        </w:tc>
      </w:tr>
      <w:tr w:rsidR="00856EE7" w:rsidRPr="00F87713" w14:paraId="067406A6" w14:textId="77777777" w:rsidTr="42BB07BC">
        <w:tc>
          <w:tcPr>
            <w:tcW w:w="709" w:type="dxa"/>
            <w:tcBorders>
              <w:right w:val="nil"/>
            </w:tcBorders>
          </w:tcPr>
          <w:p w14:paraId="4EFCA593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D68D68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9FB80CA" w14:textId="77777777" w:rsidR="00856EE7" w:rsidRPr="00F87713" w:rsidRDefault="00856EE7" w:rsidP="42BB07BC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5088AD9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679068D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BFD10A3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Product compliance test to be undertaken and recorded/reported</w:t>
            </w:r>
          </w:p>
        </w:tc>
      </w:tr>
      <w:tr w:rsidR="00856EE7" w:rsidRPr="00F87713" w14:paraId="432A7565" w14:textId="77777777" w:rsidTr="42BB07BC">
        <w:tc>
          <w:tcPr>
            <w:tcW w:w="709" w:type="dxa"/>
            <w:tcBorders>
              <w:right w:val="nil"/>
            </w:tcBorders>
          </w:tcPr>
          <w:p w14:paraId="2C2FC215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F3566D0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EB60277" w14:textId="724A31C2" w:rsidR="00856EE7" w:rsidRPr="00F87713" w:rsidRDefault="00856EE7" w:rsidP="42BB07BC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42BB07BC">
              <w:rPr>
                <w:rFonts w:ascii="Arial" w:hAnsi="Arial" w:cs="Arial"/>
                <w:sz w:val="14"/>
                <w:szCs w:val="14"/>
              </w:rPr>
              <w:t xml:space="preserve">An inspection which must be witnessed by the </w:t>
            </w:r>
            <w:r w:rsidR="00424C78" w:rsidRPr="42BB07BC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27898552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1CC587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76A46C9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 qualified surveyor to check product/section/structure and report</w:t>
            </w:r>
          </w:p>
        </w:tc>
      </w:tr>
      <w:tr w:rsidR="00856EE7" w:rsidRPr="00F87713" w14:paraId="6B3C1EA4" w14:textId="77777777" w:rsidTr="42BB07BC">
        <w:tc>
          <w:tcPr>
            <w:tcW w:w="709" w:type="dxa"/>
            <w:tcBorders>
              <w:right w:val="nil"/>
            </w:tcBorders>
          </w:tcPr>
          <w:p w14:paraId="4EE67E9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7B92DA4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BCC4F20" w14:textId="3678247B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Written or verbal approval given by the </w:t>
            </w:r>
            <w:r w:rsidR="00424C78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7804522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58D129C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C705CA1" w14:textId="77777777" w:rsidR="00856EE7" w:rsidRPr="00F87713" w:rsidRDefault="00856EE7" w:rsidP="00624FCD">
      <w:pPr>
        <w:rPr>
          <w:rFonts w:ascii="Arial" w:hAnsi="Arial" w:cs="Arial"/>
          <w:sz w:val="14"/>
          <w:szCs w:val="14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F87713" w14:paraId="4CD3EEF1" w14:textId="77777777" w:rsidTr="00E725F1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7D9E91C8" w14:textId="77777777" w:rsidR="00856EE7" w:rsidRPr="00F87713" w:rsidRDefault="00856EE7" w:rsidP="00624FCD">
            <w:pPr>
              <w:spacing w:before="2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Notes</w:t>
            </w:r>
          </w:p>
          <w:p w14:paraId="474BAB41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CF5B15C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8A1DA9B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44C5163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6EDB1E13" w14:textId="77777777" w:rsidR="00856EE7" w:rsidRPr="00F87713" w:rsidRDefault="00856EE7" w:rsidP="00624FCD">
            <w:pPr>
              <w:spacing w:before="20" w:after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671DBA4F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14:paraId="7A8148D4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9826C30" w14:textId="3EA72D8E" w:rsidR="003C72F2" w:rsidRPr="00F87713" w:rsidRDefault="00424C78" w:rsidP="00624FCD">
      <w:pPr>
        <w:tabs>
          <w:tab w:val="left" w:pos="5760"/>
        </w:tabs>
        <w:spacing w:before="240" w:after="0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ab/>
      </w:r>
    </w:p>
    <w:sectPr w:rsidR="003C72F2" w:rsidRPr="00F87713" w:rsidSect="009D3F5E">
      <w:headerReference w:type="even" r:id="rId12"/>
      <w:headerReference w:type="default" r:id="rId13"/>
      <w:footerReference w:type="default" r:id="rId14"/>
      <w:pgSz w:w="16839" w:h="11907" w:orient="landscape" w:code="9"/>
      <w:pgMar w:top="426" w:right="1440" w:bottom="993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52F74" w14:textId="77777777" w:rsidR="00AC02A9" w:rsidRDefault="00AC02A9" w:rsidP="00D40306">
      <w:pPr>
        <w:spacing w:after="0" w:line="240" w:lineRule="auto"/>
      </w:pPr>
      <w:r>
        <w:separator/>
      </w:r>
    </w:p>
  </w:endnote>
  <w:endnote w:type="continuationSeparator" w:id="0">
    <w:p w14:paraId="57CFA6DA" w14:textId="77777777" w:rsidR="00AC02A9" w:rsidRDefault="00AC02A9" w:rsidP="00D40306">
      <w:pPr>
        <w:spacing w:after="0" w:line="240" w:lineRule="auto"/>
      </w:pPr>
      <w:r>
        <w:continuationSeparator/>
      </w:r>
    </w:p>
  </w:endnote>
  <w:endnote w:type="continuationNotice" w:id="1">
    <w:p w14:paraId="564E8D8B" w14:textId="77777777" w:rsidR="00AC02A9" w:rsidRDefault="00AC02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54" w:type="dxa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2475"/>
      <w:gridCol w:w="5313"/>
      <w:gridCol w:w="2066"/>
    </w:tblGrid>
    <w:tr w:rsidR="00876D17" w:rsidRPr="009760BA" w14:paraId="5987C733" w14:textId="77777777" w:rsidTr="1598EA20">
      <w:trPr>
        <w:trHeight w:val="300"/>
        <w:jc w:val="center"/>
      </w:trPr>
      <w:tc>
        <w:tcPr>
          <w:tcW w:w="2475" w:type="dxa"/>
          <w:vAlign w:val="center"/>
        </w:tcPr>
        <w:p w14:paraId="21200441" w14:textId="2BD91688" w:rsidR="00876D17" w:rsidRPr="009760BA" w:rsidRDefault="1598EA20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1598EA20">
            <w:rPr>
              <w:rFonts w:ascii="Arial" w:hAnsi="Arial" w:cs="Arial"/>
              <w:color w:val="999999"/>
              <w:sz w:val="16"/>
              <w:szCs w:val="16"/>
            </w:rPr>
            <w:t>Doc ID: FH-ZU2-QU-ITP049</w:t>
          </w:r>
        </w:p>
        <w:p w14:paraId="644FF86B" w14:textId="42784C89" w:rsidR="00876D17" w:rsidRPr="009760BA" w:rsidRDefault="1598EA20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1598EA20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="00653A82">
            <w:rPr>
              <w:rFonts w:ascii="Arial" w:hAnsi="Arial" w:cs="Arial"/>
              <w:color w:val="999999"/>
              <w:sz w:val="16"/>
              <w:szCs w:val="16"/>
            </w:rPr>
            <w:t>0</w:t>
          </w:r>
        </w:p>
      </w:tc>
      <w:tc>
        <w:tcPr>
          <w:tcW w:w="5313" w:type="dxa"/>
          <w:vAlign w:val="center"/>
        </w:tcPr>
        <w:p w14:paraId="6AFA13A9" w14:textId="77777777" w:rsidR="00876D17" w:rsidRPr="009760BA" w:rsidRDefault="00876D17" w:rsidP="00D90F0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16D11EBA" w14:textId="67DCE660" w:rsidR="00876D17" w:rsidRPr="009760BA" w:rsidRDefault="42BB07BC" w:rsidP="42BB07BC">
          <w:pPr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42BB07BC">
            <w:rPr>
              <w:rFonts w:ascii="Arial" w:hAnsi="Arial" w:cs="Arial"/>
              <w:color w:val="999999"/>
              <w:sz w:val="16"/>
              <w:szCs w:val="16"/>
            </w:rPr>
            <w:t>Copyright © 2025, Fulton Hogan Ltd.  All rights reserved.</w:t>
          </w:r>
        </w:p>
      </w:tc>
      <w:tc>
        <w:tcPr>
          <w:tcW w:w="2066" w:type="dxa"/>
          <w:vAlign w:val="center"/>
        </w:tcPr>
        <w:p w14:paraId="6F94816F" w14:textId="6AE79725" w:rsidR="00876D17" w:rsidRPr="009760BA" w:rsidRDefault="1598EA20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1598EA20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="00653A82">
            <w:rPr>
              <w:rFonts w:ascii="Arial" w:hAnsi="Arial" w:cs="Arial"/>
              <w:color w:val="999999"/>
              <w:sz w:val="16"/>
              <w:szCs w:val="16"/>
            </w:rPr>
            <w:t>28</w:t>
          </w:r>
          <w:r w:rsidRPr="1598EA20">
            <w:rPr>
              <w:rFonts w:ascii="Arial" w:hAnsi="Arial" w:cs="Arial"/>
              <w:color w:val="999999"/>
              <w:sz w:val="16"/>
              <w:szCs w:val="16"/>
            </w:rPr>
            <w:t>/07/2025</w:t>
          </w:r>
        </w:p>
        <w:p w14:paraId="2F36848C" w14:textId="13F7A268" w:rsidR="00876D17" w:rsidRPr="009760BA" w:rsidRDefault="00876D17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D1349">
            <w:rPr>
              <w:rFonts w:ascii="Arial" w:hAnsi="Arial" w:cs="Arial"/>
              <w:noProof/>
              <w:color w:val="999999"/>
              <w:sz w:val="16"/>
              <w:szCs w:val="16"/>
            </w:rPr>
            <w:t>6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D1349">
            <w:rPr>
              <w:rFonts w:ascii="Arial" w:hAnsi="Arial" w:cs="Arial"/>
              <w:noProof/>
              <w:color w:val="999999"/>
              <w:sz w:val="16"/>
              <w:szCs w:val="16"/>
            </w:rPr>
            <w:t>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8F1CF49" w14:textId="77777777" w:rsidR="00D40306" w:rsidRDefault="00D40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B7912" w14:textId="77777777" w:rsidR="00AC02A9" w:rsidRDefault="00AC02A9" w:rsidP="00D40306">
      <w:pPr>
        <w:spacing w:after="0" w:line="240" w:lineRule="auto"/>
      </w:pPr>
      <w:r>
        <w:separator/>
      </w:r>
    </w:p>
  </w:footnote>
  <w:footnote w:type="continuationSeparator" w:id="0">
    <w:p w14:paraId="1C9FA707" w14:textId="77777777" w:rsidR="00AC02A9" w:rsidRDefault="00AC02A9" w:rsidP="00D40306">
      <w:pPr>
        <w:spacing w:after="0" w:line="240" w:lineRule="auto"/>
      </w:pPr>
      <w:r>
        <w:continuationSeparator/>
      </w:r>
    </w:p>
  </w:footnote>
  <w:footnote w:type="continuationNotice" w:id="1">
    <w:p w14:paraId="6B56A34B" w14:textId="77777777" w:rsidR="00AC02A9" w:rsidRDefault="00AC02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49"/>
    </w:tblGrid>
    <w:tr w:rsidR="00856EE7" w:rsidRPr="00404969" w14:paraId="3287A9B7" w14:textId="77777777" w:rsidTr="00953434">
      <w:trPr>
        <w:trHeight w:val="276"/>
        <w:tblHeader/>
      </w:trPr>
      <w:tc>
        <w:tcPr>
          <w:tcW w:w="142" w:type="pct"/>
        </w:tcPr>
        <w:p w14:paraId="1B7D6912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3534A64A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3FDC3B0D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7ED23736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619D1C7C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635AA347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2736B9A7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797D13DB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E6FB0BE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2DDC505A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780352AD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1986967E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297"/>
      <w:gridCol w:w="2806"/>
    </w:tblGrid>
    <w:tr w:rsidR="00B91E40" w:rsidRPr="00876D17" w14:paraId="22CA8C19" w14:textId="77777777" w:rsidTr="42BB07BC">
      <w:tc>
        <w:tcPr>
          <w:tcW w:w="3970" w:type="dxa"/>
        </w:tcPr>
        <w:p w14:paraId="78C39CA6" w14:textId="77777777" w:rsidR="00B91E40" w:rsidRPr="00876D17" w:rsidRDefault="00B91E40" w:rsidP="00D90F0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5375C11" wp14:editId="77D3D6CF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43" w:type="dxa"/>
          <w:gridSpan w:val="4"/>
        </w:tcPr>
        <w:p w14:paraId="035D8BD6" w14:textId="7A73310D" w:rsidR="00B91E40" w:rsidRPr="00876D17" w:rsidRDefault="00B91E40" w:rsidP="00D90F0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</w:p>
      </w:tc>
      <w:tc>
        <w:tcPr>
          <w:tcW w:w="2806" w:type="dxa"/>
        </w:tcPr>
        <w:p w14:paraId="36CA4A37" w14:textId="46C97D20" w:rsidR="00E5739C" w:rsidRDefault="36CB363B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36CB363B">
            <w:rPr>
              <w:rFonts w:ascii="Arial" w:hAnsi="Arial" w:cs="Arial"/>
              <w:b/>
              <w:bCs/>
              <w:sz w:val="20"/>
              <w:szCs w:val="20"/>
            </w:rPr>
            <w:t xml:space="preserve">Doc ID: </w:t>
          </w:r>
          <w:r w:rsidRPr="36CB363B">
            <w:rPr>
              <w:rFonts w:ascii="Arial" w:hAnsi="Arial" w:cs="Arial"/>
              <w:sz w:val="20"/>
              <w:szCs w:val="20"/>
            </w:rPr>
            <w:t>FH-ZU2-QU-ITP0</w:t>
          </w:r>
          <w:r w:rsidR="005515B1">
            <w:rPr>
              <w:rFonts w:ascii="Arial" w:hAnsi="Arial" w:cs="Arial"/>
              <w:sz w:val="20"/>
              <w:szCs w:val="20"/>
            </w:rPr>
            <w:t>49</w:t>
          </w:r>
        </w:p>
        <w:p w14:paraId="098DDFAC" w14:textId="1B50A528" w:rsidR="00E5739C" w:rsidRPr="00E5739C" w:rsidRDefault="64281D4D" w:rsidP="0FDC1025">
          <w:pPr>
            <w:tabs>
              <w:tab w:val="center" w:pos="1238"/>
            </w:tabs>
            <w:spacing w:before="240"/>
            <w:rPr>
              <w:rFonts w:ascii="Arial" w:hAnsi="Arial" w:cs="Arial"/>
              <w:sz w:val="20"/>
              <w:szCs w:val="20"/>
            </w:rPr>
          </w:pPr>
          <w:r w:rsidRPr="64281D4D">
            <w:rPr>
              <w:rFonts w:ascii="Arial" w:hAnsi="Arial" w:cs="Arial"/>
              <w:b/>
              <w:bCs/>
              <w:sz w:val="20"/>
              <w:szCs w:val="20"/>
            </w:rPr>
            <w:t xml:space="preserve">REV: </w:t>
          </w:r>
          <w:r w:rsidR="00653A82">
            <w:rPr>
              <w:rFonts w:ascii="Arial" w:hAnsi="Arial" w:cs="Arial"/>
              <w:b/>
              <w:bCs/>
              <w:sz w:val="20"/>
              <w:szCs w:val="20"/>
            </w:rPr>
            <w:t>0</w:t>
          </w:r>
        </w:p>
      </w:tc>
    </w:tr>
    <w:tr w:rsidR="00B91E40" w:rsidRPr="00876D17" w14:paraId="64953E12" w14:textId="77777777" w:rsidTr="42BB07BC">
      <w:tc>
        <w:tcPr>
          <w:tcW w:w="6663" w:type="dxa"/>
          <w:gridSpan w:val="2"/>
        </w:tcPr>
        <w:p w14:paraId="4F6D60EA" w14:textId="31A62593" w:rsidR="00B91E40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>Client</w:t>
          </w:r>
          <w:r w:rsidRPr="21BF2033">
            <w:rPr>
              <w:rFonts w:ascii="Arial" w:hAnsi="Arial" w:cs="Arial"/>
              <w:sz w:val="20"/>
              <w:szCs w:val="20"/>
            </w:rPr>
            <w:t>: Melbourne Airport</w:t>
          </w:r>
        </w:p>
      </w:tc>
      <w:tc>
        <w:tcPr>
          <w:tcW w:w="4253" w:type="dxa"/>
          <w:gridSpan w:val="2"/>
        </w:tcPr>
        <w:p w14:paraId="322BD5F0" w14:textId="15E8BA96" w:rsidR="00B91E40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>Contract No:</w:t>
          </w:r>
          <w:r w:rsidR="00B31E6F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</w:p>
      </w:tc>
      <w:tc>
        <w:tcPr>
          <w:tcW w:w="5103" w:type="dxa"/>
          <w:gridSpan w:val="2"/>
        </w:tcPr>
        <w:p w14:paraId="56BB255D" w14:textId="1D522066" w:rsidR="00CA351A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Prepared By: </w:t>
          </w:r>
          <w:r w:rsidR="00B31E6F">
            <w:rPr>
              <w:rFonts w:ascii="Arial" w:hAnsi="Arial" w:cs="Arial"/>
              <w:sz w:val="20"/>
              <w:szCs w:val="20"/>
            </w:rPr>
            <w:t xml:space="preserve">Ahmad El </w:t>
          </w:r>
          <w:proofErr w:type="spellStart"/>
          <w:r w:rsidR="00B31E6F">
            <w:rPr>
              <w:rFonts w:ascii="Arial" w:hAnsi="Arial" w:cs="Arial"/>
              <w:sz w:val="20"/>
              <w:szCs w:val="20"/>
            </w:rPr>
            <w:t>Wazer</w:t>
          </w:r>
          <w:proofErr w:type="spellEnd"/>
        </w:p>
      </w:tc>
    </w:tr>
    <w:tr w:rsidR="00B91E40" w:rsidRPr="00876D17" w14:paraId="1DA63E4D" w14:textId="77777777" w:rsidTr="42BB07BC">
      <w:tc>
        <w:tcPr>
          <w:tcW w:w="9357" w:type="dxa"/>
          <w:gridSpan w:val="3"/>
        </w:tcPr>
        <w:p w14:paraId="4C7B17D9" w14:textId="5F784492" w:rsidR="00B91E40" w:rsidRPr="00876D17" w:rsidRDefault="52C207AF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52C207AF">
            <w:rPr>
              <w:rFonts w:ascii="Arial" w:hAnsi="Arial" w:cs="Arial"/>
              <w:b/>
              <w:bCs/>
              <w:sz w:val="20"/>
              <w:szCs w:val="20"/>
            </w:rPr>
            <w:t xml:space="preserve">Project: </w:t>
          </w:r>
          <w:r w:rsidRPr="52C207AF">
            <w:rPr>
              <w:rFonts w:ascii="Arial" w:hAnsi="Arial" w:cs="Arial"/>
              <w:sz w:val="20"/>
              <w:szCs w:val="20"/>
            </w:rPr>
            <w:t>Taxiway Zulu</w:t>
          </w:r>
        </w:p>
      </w:tc>
      <w:tc>
        <w:tcPr>
          <w:tcW w:w="3856" w:type="dxa"/>
          <w:gridSpan w:val="2"/>
        </w:tcPr>
        <w:p w14:paraId="294EBB79" w14:textId="0B333761" w:rsidR="00B91E40" w:rsidRPr="007E3B72" w:rsidRDefault="21BF2033" w:rsidP="00407E79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Reviewed By: </w:t>
          </w:r>
          <w:r w:rsidR="00F56F78">
            <w:rPr>
              <w:rFonts w:ascii="Arial" w:hAnsi="Arial" w:cs="Arial"/>
              <w:sz w:val="20"/>
              <w:szCs w:val="20"/>
            </w:rPr>
            <w:t>Jamal Khodr</w:t>
          </w:r>
        </w:p>
      </w:tc>
      <w:tc>
        <w:tcPr>
          <w:tcW w:w="2806" w:type="dxa"/>
        </w:tcPr>
        <w:p w14:paraId="4C7ACA0D" w14:textId="37497F40" w:rsidR="00B91E40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>Date:</w:t>
          </w:r>
          <w:r w:rsidR="00BE1D08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="005515B1">
            <w:rPr>
              <w:rFonts w:ascii="Arial" w:hAnsi="Arial" w:cs="Arial"/>
              <w:b/>
              <w:bCs/>
              <w:sz w:val="20"/>
              <w:szCs w:val="20"/>
            </w:rPr>
            <w:t>03/07/2025</w:t>
          </w:r>
        </w:p>
      </w:tc>
    </w:tr>
    <w:tr w:rsidR="00B91E40" w:rsidRPr="00876D17" w14:paraId="3BACEDC0" w14:textId="77777777" w:rsidTr="42BB07BC">
      <w:tc>
        <w:tcPr>
          <w:tcW w:w="9357" w:type="dxa"/>
          <w:gridSpan w:val="3"/>
        </w:tcPr>
        <w:p w14:paraId="0DB0C0D4" w14:textId="6FFFE6ED" w:rsidR="00B91E40" w:rsidRPr="00876D17" w:rsidRDefault="52C207AF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52C207AF">
            <w:rPr>
              <w:rFonts w:ascii="Arial" w:hAnsi="Arial" w:cs="Arial"/>
              <w:b/>
              <w:bCs/>
              <w:sz w:val="20"/>
              <w:szCs w:val="20"/>
            </w:rPr>
            <w:t xml:space="preserve">Construction Process: </w:t>
          </w:r>
          <w:r w:rsidR="00B112C6">
            <w:rPr>
              <w:rFonts w:ascii="Arial" w:hAnsi="Arial" w:cs="Arial"/>
              <w:sz w:val="20"/>
              <w:szCs w:val="20"/>
            </w:rPr>
            <w:t xml:space="preserve">ALER </w:t>
          </w:r>
          <w:r w:rsidR="000716F9">
            <w:rPr>
              <w:rFonts w:ascii="Arial" w:hAnsi="Arial" w:cs="Arial"/>
              <w:sz w:val="20"/>
              <w:szCs w:val="20"/>
            </w:rPr>
            <w:t xml:space="preserve">3 </w:t>
          </w:r>
          <w:r w:rsidR="00B31E6F">
            <w:rPr>
              <w:rFonts w:ascii="Arial" w:hAnsi="Arial" w:cs="Arial"/>
              <w:sz w:val="20"/>
              <w:szCs w:val="20"/>
            </w:rPr>
            <w:t>AGL Equipment Installation</w:t>
          </w:r>
        </w:p>
      </w:tc>
      <w:tc>
        <w:tcPr>
          <w:tcW w:w="3856" w:type="dxa"/>
          <w:gridSpan w:val="2"/>
        </w:tcPr>
        <w:p w14:paraId="50E248FA" w14:textId="7391143B" w:rsidR="00B91E40" w:rsidRPr="00F162F5" w:rsidRDefault="42BB07BC" w:rsidP="42BB07BC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42BB07BC">
            <w:rPr>
              <w:rFonts w:ascii="Arial" w:hAnsi="Arial" w:cs="Arial"/>
              <w:b/>
              <w:bCs/>
              <w:sz w:val="20"/>
              <w:szCs w:val="20"/>
            </w:rPr>
            <w:t xml:space="preserve">Approved By: </w:t>
          </w:r>
          <w:r w:rsidRPr="42BB07BC">
            <w:rPr>
              <w:rFonts w:ascii="Arial" w:hAnsi="Arial" w:cs="Arial"/>
              <w:sz w:val="20"/>
              <w:szCs w:val="20"/>
            </w:rPr>
            <w:t xml:space="preserve">Marco </w:t>
          </w:r>
          <w:proofErr w:type="spellStart"/>
          <w:r w:rsidRPr="42BB07BC">
            <w:rPr>
              <w:rFonts w:ascii="Arial" w:hAnsi="Arial" w:cs="Arial"/>
              <w:sz w:val="20"/>
              <w:szCs w:val="20"/>
            </w:rPr>
            <w:t>Poggenberg</w:t>
          </w:r>
          <w:proofErr w:type="spellEnd"/>
        </w:p>
      </w:tc>
      <w:tc>
        <w:tcPr>
          <w:tcW w:w="2806" w:type="dxa"/>
        </w:tcPr>
        <w:p w14:paraId="14166EFF" w14:textId="2C6FE4CA" w:rsidR="00144C25" w:rsidRPr="00F162F5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>Date:</w:t>
          </w:r>
          <w:r w:rsidR="005515B1">
            <w:rPr>
              <w:rFonts w:ascii="Arial" w:hAnsi="Arial" w:cs="Arial"/>
              <w:b/>
              <w:bCs/>
              <w:sz w:val="20"/>
              <w:szCs w:val="20"/>
            </w:rPr>
            <w:t xml:space="preserve"> 03/07/2025</w:t>
          </w:r>
        </w:p>
      </w:tc>
    </w:tr>
    <w:tr w:rsidR="007E5B89" w:rsidRPr="00876D17" w14:paraId="7EB834BE" w14:textId="77777777" w:rsidTr="42BB07BC">
      <w:tc>
        <w:tcPr>
          <w:tcW w:w="16019" w:type="dxa"/>
          <w:gridSpan w:val="6"/>
        </w:tcPr>
        <w:p w14:paraId="7429B2AB" w14:textId="08CFDF4B" w:rsidR="007E5B89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Specifications: </w:t>
          </w:r>
          <w:r w:rsidR="001E783A" w:rsidRPr="000716F9">
            <w:rPr>
              <w:rFonts w:ascii="Arial" w:hAnsi="Arial" w:cs="Arial"/>
              <w:sz w:val="20"/>
              <w:szCs w:val="20"/>
            </w:rPr>
            <w:t>ZULU</w:t>
          </w:r>
          <w:r w:rsidR="001E783A" w:rsidRPr="21BF2033">
            <w:rPr>
              <w:rFonts w:ascii="Arial" w:hAnsi="Arial" w:cs="Arial"/>
              <w:sz w:val="20"/>
              <w:szCs w:val="20"/>
            </w:rPr>
            <w:t>-BECA-001-SPC-0000</w:t>
          </w:r>
          <w:r w:rsidR="00B31E6F">
            <w:rPr>
              <w:rFonts w:ascii="Arial" w:hAnsi="Arial" w:cs="Arial"/>
              <w:sz w:val="20"/>
              <w:szCs w:val="20"/>
            </w:rPr>
            <w:t>3</w:t>
          </w:r>
          <w:r w:rsidR="001E783A">
            <w:rPr>
              <w:rFonts w:ascii="Arial" w:hAnsi="Arial" w:cs="Arial"/>
              <w:sz w:val="20"/>
              <w:szCs w:val="20"/>
            </w:rPr>
            <w:t xml:space="preserve">, </w:t>
          </w:r>
          <w:r w:rsidR="00592BD5" w:rsidRPr="000716F9">
            <w:rPr>
              <w:rFonts w:ascii="Arial" w:hAnsi="Arial" w:cs="Arial"/>
              <w:sz w:val="20"/>
              <w:szCs w:val="20"/>
            </w:rPr>
            <w:t>ZULU</w:t>
          </w:r>
          <w:r w:rsidR="00592BD5" w:rsidRPr="21BF2033">
            <w:rPr>
              <w:rFonts w:ascii="Arial" w:hAnsi="Arial" w:cs="Arial"/>
              <w:sz w:val="20"/>
              <w:szCs w:val="20"/>
            </w:rPr>
            <w:t>-BECA-001-SPC-0000</w:t>
          </w:r>
          <w:r w:rsidR="00592BD5">
            <w:rPr>
              <w:rFonts w:ascii="Arial" w:hAnsi="Arial" w:cs="Arial"/>
              <w:sz w:val="20"/>
              <w:szCs w:val="20"/>
            </w:rPr>
            <w:t xml:space="preserve">5, </w:t>
          </w:r>
          <w:r w:rsidR="004963CB">
            <w:rPr>
              <w:rFonts w:ascii="Arial" w:hAnsi="Arial" w:cs="Arial"/>
              <w:sz w:val="20"/>
              <w:szCs w:val="20"/>
            </w:rPr>
            <w:t>Drawings</w:t>
          </w:r>
          <w:r w:rsidR="00F65DD9">
            <w:tab/>
          </w:r>
        </w:p>
      </w:tc>
    </w:tr>
    <w:tr w:rsidR="007E5B89" w:rsidRPr="00876D17" w14:paraId="671EEE79" w14:textId="77777777" w:rsidTr="42BB07BC">
      <w:tc>
        <w:tcPr>
          <w:tcW w:w="16019" w:type="dxa"/>
          <w:gridSpan w:val="6"/>
        </w:tcPr>
        <w:p w14:paraId="7BCC4924" w14:textId="48159C80" w:rsidR="007E5B89" w:rsidRPr="00592BD5" w:rsidRDefault="21BF2033" w:rsidP="21BF2033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>Structure / Component:</w:t>
          </w:r>
          <w:r w:rsidR="00AD486A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="00592BD5">
            <w:rPr>
              <w:rFonts w:ascii="Arial" w:hAnsi="Arial" w:cs="Arial"/>
              <w:sz w:val="20"/>
              <w:szCs w:val="20"/>
            </w:rPr>
            <w:t>AGL Equipment within ALER 3</w:t>
          </w:r>
        </w:p>
      </w:tc>
    </w:tr>
  </w:tbl>
  <w:p w14:paraId="28AF96AA" w14:textId="77777777" w:rsidR="00B91E40" w:rsidRDefault="00B91E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68A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D6B67"/>
    <w:multiLevelType w:val="hybridMultilevel"/>
    <w:tmpl w:val="51661C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71FB9"/>
    <w:multiLevelType w:val="hybridMultilevel"/>
    <w:tmpl w:val="2FF08C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C13DA0"/>
    <w:multiLevelType w:val="hybridMultilevel"/>
    <w:tmpl w:val="BE30C3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241DC"/>
    <w:multiLevelType w:val="hybridMultilevel"/>
    <w:tmpl w:val="EAC0624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242FA5"/>
    <w:multiLevelType w:val="multilevel"/>
    <w:tmpl w:val="088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7170C8"/>
    <w:multiLevelType w:val="hybridMultilevel"/>
    <w:tmpl w:val="817E5854"/>
    <w:lvl w:ilvl="0" w:tplc="B30C418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C1A"/>
    <w:multiLevelType w:val="hybridMultilevel"/>
    <w:tmpl w:val="AC98F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E2062"/>
    <w:multiLevelType w:val="hybridMultilevel"/>
    <w:tmpl w:val="2C6C7E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618"/>
    <w:multiLevelType w:val="hybridMultilevel"/>
    <w:tmpl w:val="ACDAA8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887F8"/>
    <w:multiLevelType w:val="hybridMultilevel"/>
    <w:tmpl w:val="0478E650"/>
    <w:lvl w:ilvl="0" w:tplc="3CFE3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C2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4D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27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C4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C4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0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2D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C5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90149"/>
    <w:multiLevelType w:val="multilevel"/>
    <w:tmpl w:val="167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AD3B6E"/>
    <w:multiLevelType w:val="multilevel"/>
    <w:tmpl w:val="3BF8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48754E"/>
    <w:multiLevelType w:val="hybridMultilevel"/>
    <w:tmpl w:val="07EC4300"/>
    <w:lvl w:ilvl="0" w:tplc="D7322E7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A4E74"/>
    <w:multiLevelType w:val="hybridMultilevel"/>
    <w:tmpl w:val="D8A02EFC"/>
    <w:lvl w:ilvl="0" w:tplc="D7322E7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B350DF"/>
    <w:multiLevelType w:val="hybridMultilevel"/>
    <w:tmpl w:val="3924A13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064752"/>
    <w:multiLevelType w:val="hybridMultilevel"/>
    <w:tmpl w:val="A7D8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9270E"/>
    <w:multiLevelType w:val="multilevel"/>
    <w:tmpl w:val="DFD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F07B4C"/>
    <w:multiLevelType w:val="multilevel"/>
    <w:tmpl w:val="CF40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843E4F"/>
    <w:multiLevelType w:val="hybridMultilevel"/>
    <w:tmpl w:val="C3D0BAEA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660C2"/>
    <w:multiLevelType w:val="hybridMultilevel"/>
    <w:tmpl w:val="771AB50E"/>
    <w:lvl w:ilvl="0" w:tplc="D360B18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26024"/>
    <w:multiLevelType w:val="hybridMultilevel"/>
    <w:tmpl w:val="0A26B3EE"/>
    <w:lvl w:ilvl="0" w:tplc="E4A8AD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A400C0"/>
    <w:multiLevelType w:val="hybridMultilevel"/>
    <w:tmpl w:val="6A8CF35C"/>
    <w:lvl w:ilvl="0" w:tplc="9130489E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2F134C"/>
    <w:multiLevelType w:val="multilevel"/>
    <w:tmpl w:val="06EA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3B4DCA"/>
    <w:multiLevelType w:val="multilevel"/>
    <w:tmpl w:val="0D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EC2C40"/>
    <w:multiLevelType w:val="hybridMultilevel"/>
    <w:tmpl w:val="5CD831FC"/>
    <w:lvl w:ilvl="0" w:tplc="BCD83608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4767A0"/>
    <w:multiLevelType w:val="hybridMultilevel"/>
    <w:tmpl w:val="87BCBDBE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D090D"/>
    <w:multiLevelType w:val="hybridMultilevel"/>
    <w:tmpl w:val="57E429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363B50"/>
    <w:multiLevelType w:val="hybridMultilevel"/>
    <w:tmpl w:val="91B42364"/>
    <w:lvl w:ilvl="0" w:tplc="A6E41EF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DC1FFC"/>
    <w:multiLevelType w:val="hybridMultilevel"/>
    <w:tmpl w:val="62C6C6E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F64D6B"/>
    <w:multiLevelType w:val="multilevel"/>
    <w:tmpl w:val="AA78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4F5C92"/>
    <w:multiLevelType w:val="hybridMultilevel"/>
    <w:tmpl w:val="B0C886FC"/>
    <w:lvl w:ilvl="0" w:tplc="48F405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725EB"/>
    <w:multiLevelType w:val="hybridMultilevel"/>
    <w:tmpl w:val="9FCAB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B4194"/>
    <w:multiLevelType w:val="hybridMultilevel"/>
    <w:tmpl w:val="254653BE"/>
    <w:lvl w:ilvl="0" w:tplc="D7322E7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72532"/>
    <w:multiLevelType w:val="hybridMultilevel"/>
    <w:tmpl w:val="2C145B14"/>
    <w:lvl w:ilvl="0" w:tplc="773CA00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634C16"/>
    <w:multiLevelType w:val="hybridMultilevel"/>
    <w:tmpl w:val="735AD5BA"/>
    <w:lvl w:ilvl="0" w:tplc="0C090017">
      <w:start w:val="1"/>
      <w:numFmt w:val="lowerLetter"/>
      <w:lvlText w:val="%1)"/>
      <w:lvlJc w:val="left"/>
      <w:pPr>
        <w:ind w:left="428" w:hanging="360"/>
      </w:pPr>
    </w:lvl>
    <w:lvl w:ilvl="1" w:tplc="0C090019" w:tentative="1">
      <w:start w:val="1"/>
      <w:numFmt w:val="lowerLetter"/>
      <w:lvlText w:val="%2."/>
      <w:lvlJc w:val="left"/>
      <w:pPr>
        <w:ind w:left="1148" w:hanging="360"/>
      </w:pPr>
    </w:lvl>
    <w:lvl w:ilvl="2" w:tplc="0C09001B" w:tentative="1">
      <w:start w:val="1"/>
      <w:numFmt w:val="lowerRoman"/>
      <w:lvlText w:val="%3."/>
      <w:lvlJc w:val="right"/>
      <w:pPr>
        <w:ind w:left="1868" w:hanging="180"/>
      </w:pPr>
    </w:lvl>
    <w:lvl w:ilvl="3" w:tplc="0C09000F" w:tentative="1">
      <w:start w:val="1"/>
      <w:numFmt w:val="decimal"/>
      <w:lvlText w:val="%4."/>
      <w:lvlJc w:val="left"/>
      <w:pPr>
        <w:ind w:left="2588" w:hanging="360"/>
      </w:pPr>
    </w:lvl>
    <w:lvl w:ilvl="4" w:tplc="0C090019" w:tentative="1">
      <w:start w:val="1"/>
      <w:numFmt w:val="lowerLetter"/>
      <w:lvlText w:val="%5."/>
      <w:lvlJc w:val="left"/>
      <w:pPr>
        <w:ind w:left="3308" w:hanging="360"/>
      </w:pPr>
    </w:lvl>
    <w:lvl w:ilvl="5" w:tplc="0C09001B" w:tentative="1">
      <w:start w:val="1"/>
      <w:numFmt w:val="lowerRoman"/>
      <w:lvlText w:val="%6."/>
      <w:lvlJc w:val="right"/>
      <w:pPr>
        <w:ind w:left="4028" w:hanging="180"/>
      </w:pPr>
    </w:lvl>
    <w:lvl w:ilvl="6" w:tplc="0C09000F" w:tentative="1">
      <w:start w:val="1"/>
      <w:numFmt w:val="decimal"/>
      <w:lvlText w:val="%7."/>
      <w:lvlJc w:val="left"/>
      <w:pPr>
        <w:ind w:left="4748" w:hanging="360"/>
      </w:pPr>
    </w:lvl>
    <w:lvl w:ilvl="7" w:tplc="0C090019" w:tentative="1">
      <w:start w:val="1"/>
      <w:numFmt w:val="lowerLetter"/>
      <w:lvlText w:val="%8."/>
      <w:lvlJc w:val="left"/>
      <w:pPr>
        <w:ind w:left="5468" w:hanging="360"/>
      </w:pPr>
    </w:lvl>
    <w:lvl w:ilvl="8" w:tplc="0C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6" w15:restartNumberingAfterBreak="0">
    <w:nsid w:val="75004F3A"/>
    <w:multiLevelType w:val="hybridMultilevel"/>
    <w:tmpl w:val="FA203B0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212E88"/>
    <w:multiLevelType w:val="multilevel"/>
    <w:tmpl w:val="A9B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376DE1"/>
    <w:multiLevelType w:val="hybridMultilevel"/>
    <w:tmpl w:val="479823A6"/>
    <w:lvl w:ilvl="0" w:tplc="21507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E9AF0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6D00F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0D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2A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F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EE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86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A2EED"/>
    <w:multiLevelType w:val="hybridMultilevel"/>
    <w:tmpl w:val="E362B22A"/>
    <w:lvl w:ilvl="0" w:tplc="D7322E7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A2809"/>
    <w:multiLevelType w:val="hybridMultilevel"/>
    <w:tmpl w:val="A4CEF7DE"/>
    <w:lvl w:ilvl="0" w:tplc="35DA4E8C">
      <w:start w:val="1"/>
      <w:numFmt w:val="lowerLetter"/>
      <w:lvlText w:val="%1)"/>
      <w:lvlJc w:val="left"/>
      <w:pPr>
        <w:ind w:left="4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8" w:hanging="360"/>
      </w:pPr>
    </w:lvl>
    <w:lvl w:ilvl="2" w:tplc="0C09001B" w:tentative="1">
      <w:start w:val="1"/>
      <w:numFmt w:val="lowerRoman"/>
      <w:lvlText w:val="%3."/>
      <w:lvlJc w:val="right"/>
      <w:pPr>
        <w:ind w:left="1868" w:hanging="180"/>
      </w:pPr>
    </w:lvl>
    <w:lvl w:ilvl="3" w:tplc="0C09000F" w:tentative="1">
      <w:start w:val="1"/>
      <w:numFmt w:val="decimal"/>
      <w:lvlText w:val="%4."/>
      <w:lvlJc w:val="left"/>
      <w:pPr>
        <w:ind w:left="2588" w:hanging="360"/>
      </w:pPr>
    </w:lvl>
    <w:lvl w:ilvl="4" w:tplc="0C090019" w:tentative="1">
      <w:start w:val="1"/>
      <w:numFmt w:val="lowerLetter"/>
      <w:lvlText w:val="%5."/>
      <w:lvlJc w:val="left"/>
      <w:pPr>
        <w:ind w:left="3308" w:hanging="360"/>
      </w:pPr>
    </w:lvl>
    <w:lvl w:ilvl="5" w:tplc="0C09001B" w:tentative="1">
      <w:start w:val="1"/>
      <w:numFmt w:val="lowerRoman"/>
      <w:lvlText w:val="%6."/>
      <w:lvlJc w:val="right"/>
      <w:pPr>
        <w:ind w:left="4028" w:hanging="180"/>
      </w:pPr>
    </w:lvl>
    <w:lvl w:ilvl="6" w:tplc="0C09000F" w:tentative="1">
      <w:start w:val="1"/>
      <w:numFmt w:val="decimal"/>
      <w:lvlText w:val="%7."/>
      <w:lvlJc w:val="left"/>
      <w:pPr>
        <w:ind w:left="4748" w:hanging="360"/>
      </w:pPr>
    </w:lvl>
    <w:lvl w:ilvl="7" w:tplc="0C090019" w:tentative="1">
      <w:start w:val="1"/>
      <w:numFmt w:val="lowerLetter"/>
      <w:lvlText w:val="%8."/>
      <w:lvlJc w:val="left"/>
      <w:pPr>
        <w:ind w:left="5468" w:hanging="360"/>
      </w:pPr>
    </w:lvl>
    <w:lvl w:ilvl="8" w:tplc="0C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1" w15:restartNumberingAfterBreak="0">
    <w:nsid w:val="79A862B9"/>
    <w:multiLevelType w:val="multilevel"/>
    <w:tmpl w:val="1FF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E1498A"/>
    <w:multiLevelType w:val="hybridMultilevel"/>
    <w:tmpl w:val="DC4E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4661">
    <w:abstractNumId w:val="10"/>
  </w:num>
  <w:num w:numId="2" w16cid:durableId="803233282">
    <w:abstractNumId w:val="38"/>
  </w:num>
  <w:num w:numId="3" w16cid:durableId="1780374521">
    <w:abstractNumId w:val="19"/>
  </w:num>
  <w:num w:numId="4" w16cid:durableId="2007659862">
    <w:abstractNumId w:val="6"/>
  </w:num>
  <w:num w:numId="5" w16cid:durableId="1298873871">
    <w:abstractNumId w:val="15"/>
  </w:num>
  <w:num w:numId="6" w16cid:durableId="774440638">
    <w:abstractNumId w:val="26"/>
  </w:num>
  <w:num w:numId="7" w16cid:durableId="305817840">
    <w:abstractNumId w:val="29"/>
  </w:num>
  <w:num w:numId="8" w16cid:durableId="626665066">
    <w:abstractNumId w:val="0"/>
  </w:num>
  <w:num w:numId="9" w16cid:durableId="488206914">
    <w:abstractNumId w:val="21"/>
  </w:num>
  <w:num w:numId="10" w16cid:durableId="1225485806">
    <w:abstractNumId w:val="31"/>
  </w:num>
  <w:num w:numId="11" w16cid:durableId="1295864762">
    <w:abstractNumId w:val="28"/>
  </w:num>
  <w:num w:numId="12" w16cid:durableId="58679379">
    <w:abstractNumId w:val="7"/>
  </w:num>
  <w:num w:numId="13" w16cid:durableId="182789210">
    <w:abstractNumId w:val="34"/>
  </w:num>
  <w:num w:numId="14" w16cid:durableId="1398742857">
    <w:abstractNumId w:val="20"/>
  </w:num>
  <w:num w:numId="15" w16cid:durableId="1977026979">
    <w:abstractNumId w:val="25"/>
  </w:num>
  <w:num w:numId="16" w16cid:durableId="164826615">
    <w:abstractNumId w:val="32"/>
  </w:num>
  <w:num w:numId="17" w16cid:durableId="475609920">
    <w:abstractNumId w:val="27"/>
  </w:num>
  <w:num w:numId="18" w16cid:durableId="2059232678">
    <w:abstractNumId w:val="9"/>
  </w:num>
  <w:num w:numId="19" w16cid:durableId="698941563">
    <w:abstractNumId w:val="4"/>
  </w:num>
  <w:num w:numId="20" w16cid:durableId="1705249642">
    <w:abstractNumId w:val="1"/>
  </w:num>
  <w:num w:numId="21" w16cid:durableId="833641704">
    <w:abstractNumId w:val="35"/>
  </w:num>
  <w:num w:numId="22" w16cid:durableId="442768789">
    <w:abstractNumId w:val="40"/>
  </w:num>
  <w:num w:numId="23" w16cid:durableId="620846659">
    <w:abstractNumId w:val="33"/>
  </w:num>
  <w:num w:numId="24" w16cid:durableId="1217668385">
    <w:abstractNumId w:val="13"/>
  </w:num>
  <w:num w:numId="25" w16cid:durableId="1038436809">
    <w:abstractNumId w:val="39"/>
  </w:num>
  <w:num w:numId="26" w16cid:durableId="1902669354">
    <w:abstractNumId w:val="3"/>
  </w:num>
  <w:num w:numId="27" w16cid:durableId="817458576">
    <w:abstractNumId w:val="42"/>
  </w:num>
  <w:num w:numId="28" w16cid:durableId="1884367621">
    <w:abstractNumId w:val="8"/>
  </w:num>
  <w:num w:numId="29" w16cid:durableId="1944998253">
    <w:abstractNumId w:val="22"/>
  </w:num>
  <w:num w:numId="30" w16cid:durableId="593979014">
    <w:abstractNumId w:val="36"/>
  </w:num>
  <w:num w:numId="31" w16cid:durableId="2147041238">
    <w:abstractNumId w:val="16"/>
  </w:num>
  <w:num w:numId="32" w16cid:durableId="113408062">
    <w:abstractNumId w:val="14"/>
  </w:num>
  <w:num w:numId="33" w16cid:durableId="1040131838">
    <w:abstractNumId w:val="2"/>
  </w:num>
  <w:num w:numId="34" w16cid:durableId="1697269445">
    <w:abstractNumId w:val="37"/>
  </w:num>
  <w:num w:numId="35" w16cid:durableId="857085665">
    <w:abstractNumId w:val="12"/>
  </w:num>
  <w:num w:numId="36" w16cid:durableId="1665205289">
    <w:abstractNumId w:val="41"/>
  </w:num>
  <w:num w:numId="37" w16cid:durableId="1819686227">
    <w:abstractNumId w:val="5"/>
  </w:num>
  <w:num w:numId="38" w16cid:durableId="527988574">
    <w:abstractNumId w:val="11"/>
  </w:num>
  <w:num w:numId="39" w16cid:durableId="2100061311">
    <w:abstractNumId w:val="18"/>
  </w:num>
  <w:num w:numId="40" w16cid:durableId="1073043407">
    <w:abstractNumId w:val="17"/>
  </w:num>
  <w:num w:numId="41" w16cid:durableId="1946961553">
    <w:abstractNumId w:val="24"/>
  </w:num>
  <w:num w:numId="42" w16cid:durableId="1255751023">
    <w:abstractNumId w:val="23"/>
  </w:num>
  <w:num w:numId="43" w16cid:durableId="428813425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HODR, Jamal">
    <w15:presenceInfo w15:providerId="AD" w15:userId="S::jamal.khodr@fultonhogan.com.au::288507e4-ab75-405d-b9d3-2642929191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3A36"/>
    <w:rsid w:val="00007202"/>
    <w:rsid w:val="0000769F"/>
    <w:rsid w:val="00007F76"/>
    <w:rsid w:val="00010A5D"/>
    <w:rsid w:val="00015532"/>
    <w:rsid w:val="00015F84"/>
    <w:rsid w:val="00020054"/>
    <w:rsid w:val="000208CF"/>
    <w:rsid w:val="000230CF"/>
    <w:rsid w:val="00027307"/>
    <w:rsid w:val="000276E4"/>
    <w:rsid w:val="00030EEE"/>
    <w:rsid w:val="00031314"/>
    <w:rsid w:val="00037BAF"/>
    <w:rsid w:val="00040990"/>
    <w:rsid w:val="000410FD"/>
    <w:rsid w:val="00045E79"/>
    <w:rsid w:val="00050483"/>
    <w:rsid w:val="00051C45"/>
    <w:rsid w:val="00062CD6"/>
    <w:rsid w:val="000716F9"/>
    <w:rsid w:val="00073A38"/>
    <w:rsid w:val="00075C6C"/>
    <w:rsid w:val="00077D72"/>
    <w:rsid w:val="000800C7"/>
    <w:rsid w:val="000874CE"/>
    <w:rsid w:val="0009150F"/>
    <w:rsid w:val="00093CAF"/>
    <w:rsid w:val="00096461"/>
    <w:rsid w:val="000A08AF"/>
    <w:rsid w:val="000A277B"/>
    <w:rsid w:val="000A4EFE"/>
    <w:rsid w:val="000A58CD"/>
    <w:rsid w:val="000B5396"/>
    <w:rsid w:val="000B7100"/>
    <w:rsid w:val="000B7C6A"/>
    <w:rsid w:val="000C7E95"/>
    <w:rsid w:val="000D26AB"/>
    <w:rsid w:val="000D6FCB"/>
    <w:rsid w:val="000E0DE5"/>
    <w:rsid w:val="000E4C19"/>
    <w:rsid w:val="000E66EF"/>
    <w:rsid w:val="000F1B7C"/>
    <w:rsid w:val="000F30BF"/>
    <w:rsid w:val="000F3676"/>
    <w:rsid w:val="000F64E2"/>
    <w:rsid w:val="00101869"/>
    <w:rsid w:val="00102C5D"/>
    <w:rsid w:val="00111A6F"/>
    <w:rsid w:val="00112B08"/>
    <w:rsid w:val="00115A14"/>
    <w:rsid w:val="00117879"/>
    <w:rsid w:val="00131C7B"/>
    <w:rsid w:val="001364AF"/>
    <w:rsid w:val="00141E0F"/>
    <w:rsid w:val="00144C25"/>
    <w:rsid w:val="00151B4B"/>
    <w:rsid w:val="00152018"/>
    <w:rsid w:val="0015336D"/>
    <w:rsid w:val="00154098"/>
    <w:rsid w:val="00157411"/>
    <w:rsid w:val="00157BBF"/>
    <w:rsid w:val="00163392"/>
    <w:rsid w:val="00165FBD"/>
    <w:rsid w:val="0017511F"/>
    <w:rsid w:val="00181BED"/>
    <w:rsid w:val="001838DD"/>
    <w:rsid w:val="00183ADE"/>
    <w:rsid w:val="00184874"/>
    <w:rsid w:val="00187FD5"/>
    <w:rsid w:val="0019304A"/>
    <w:rsid w:val="00193360"/>
    <w:rsid w:val="00195D84"/>
    <w:rsid w:val="001A0883"/>
    <w:rsid w:val="001A2B1A"/>
    <w:rsid w:val="001A2FCF"/>
    <w:rsid w:val="001A7938"/>
    <w:rsid w:val="001B257C"/>
    <w:rsid w:val="001B3724"/>
    <w:rsid w:val="001C1B33"/>
    <w:rsid w:val="001C2005"/>
    <w:rsid w:val="001C6309"/>
    <w:rsid w:val="001D0059"/>
    <w:rsid w:val="001D1349"/>
    <w:rsid w:val="001D2850"/>
    <w:rsid w:val="001D7EC7"/>
    <w:rsid w:val="001E1735"/>
    <w:rsid w:val="001E2F1B"/>
    <w:rsid w:val="001E3945"/>
    <w:rsid w:val="001E6AC9"/>
    <w:rsid w:val="001E7655"/>
    <w:rsid w:val="001E783A"/>
    <w:rsid w:val="001F0B5E"/>
    <w:rsid w:val="001F0BC8"/>
    <w:rsid w:val="001F4D3D"/>
    <w:rsid w:val="00210064"/>
    <w:rsid w:val="002144E8"/>
    <w:rsid w:val="00214DC1"/>
    <w:rsid w:val="00216D06"/>
    <w:rsid w:val="00217EA6"/>
    <w:rsid w:val="00221F25"/>
    <w:rsid w:val="00225885"/>
    <w:rsid w:val="002265D6"/>
    <w:rsid w:val="00226C81"/>
    <w:rsid w:val="0022794A"/>
    <w:rsid w:val="00227AF9"/>
    <w:rsid w:val="002307CF"/>
    <w:rsid w:val="00236186"/>
    <w:rsid w:val="0024125C"/>
    <w:rsid w:val="00241E50"/>
    <w:rsid w:val="0024357F"/>
    <w:rsid w:val="0024372B"/>
    <w:rsid w:val="00245A0B"/>
    <w:rsid w:val="00245D0F"/>
    <w:rsid w:val="0024605E"/>
    <w:rsid w:val="00246491"/>
    <w:rsid w:val="0025596B"/>
    <w:rsid w:val="00260749"/>
    <w:rsid w:val="002618B8"/>
    <w:rsid w:val="00265EA7"/>
    <w:rsid w:val="00266A27"/>
    <w:rsid w:val="00266CA8"/>
    <w:rsid w:val="00282051"/>
    <w:rsid w:val="0028211C"/>
    <w:rsid w:val="00283D29"/>
    <w:rsid w:val="00284918"/>
    <w:rsid w:val="00285504"/>
    <w:rsid w:val="00291BA3"/>
    <w:rsid w:val="00292F87"/>
    <w:rsid w:val="00293D83"/>
    <w:rsid w:val="00297344"/>
    <w:rsid w:val="002A0013"/>
    <w:rsid w:val="002A4890"/>
    <w:rsid w:val="002A761E"/>
    <w:rsid w:val="002B0944"/>
    <w:rsid w:val="002C01D1"/>
    <w:rsid w:val="002C1FAA"/>
    <w:rsid w:val="002C3AC3"/>
    <w:rsid w:val="002C5C78"/>
    <w:rsid w:val="002C6F15"/>
    <w:rsid w:val="002C7484"/>
    <w:rsid w:val="002D6407"/>
    <w:rsid w:val="002E007F"/>
    <w:rsid w:val="002E0438"/>
    <w:rsid w:val="002E1807"/>
    <w:rsid w:val="002E1C21"/>
    <w:rsid w:val="002E1DB8"/>
    <w:rsid w:val="002F61A3"/>
    <w:rsid w:val="003002CA"/>
    <w:rsid w:val="00302B91"/>
    <w:rsid w:val="003033E4"/>
    <w:rsid w:val="0031255C"/>
    <w:rsid w:val="00317CE9"/>
    <w:rsid w:val="00317FCC"/>
    <w:rsid w:val="00321245"/>
    <w:rsid w:val="00321B0A"/>
    <w:rsid w:val="00334479"/>
    <w:rsid w:val="0034050A"/>
    <w:rsid w:val="00345B43"/>
    <w:rsid w:val="00350F81"/>
    <w:rsid w:val="00351D6F"/>
    <w:rsid w:val="00354085"/>
    <w:rsid w:val="003543A5"/>
    <w:rsid w:val="003544E7"/>
    <w:rsid w:val="00354B30"/>
    <w:rsid w:val="0036150E"/>
    <w:rsid w:val="00362ADE"/>
    <w:rsid w:val="0036386A"/>
    <w:rsid w:val="003659D9"/>
    <w:rsid w:val="00366EEB"/>
    <w:rsid w:val="003744F9"/>
    <w:rsid w:val="00374CEC"/>
    <w:rsid w:val="00376EF0"/>
    <w:rsid w:val="00382DC8"/>
    <w:rsid w:val="0038563F"/>
    <w:rsid w:val="00393E9A"/>
    <w:rsid w:val="0039607D"/>
    <w:rsid w:val="00396528"/>
    <w:rsid w:val="003A0F6E"/>
    <w:rsid w:val="003A28F1"/>
    <w:rsid w:val="003A5F86"/>
    <w:rsid w:val="003A700B"/>
    <w:rsid w:val="003B343F"/>
    <w:rsid w:val="003B3FFD"/>
    <w:rsid w:val="003B5312"/>
    <w:rsid w:val="003B7399"/>
    <w:rsid w:val="003C0058"/>
    <w:rsid w:val="003C44E0"/>
    <w:rsid w:val="003C4645"/>
    <w:rsid w:val="003C475C"/>
    <w:rsid w:val="003C5FCC"/>
    <w:rsid w:val="003C72F2"/>
    <w:rsid w:val="003D1251"/>
    <w:rsid w:val="003D14D4"/>
    <w:rsid w:val="003D1D8C"/>
    <w:rsid w:val="003D69F5"/>
    <w:rsid w:val="003D7876"/>
    <w:rsid w:val="003D7928"/>
    <w:rsid w:val="003D7B47"/>
    <w:rsid w:val="003E12F1"/>
    <w:rsid w:val="003E6191"/>
    <w:rsid w:val="003F196C"/>
    <w:rsid w:val="003F5C00"/>
    <w:rsid w:val="003F747E"/>
    <w:rsid w:val="003F7652"/>
    <w:rsid w:val="0040063B"/>
    <w:rsid w:val="00404969"/>
    <w:rsid w:val="00405896"/>
    <w:rsid w:val="00407E79"/>
    <w:rsid w:val="00407FD7"/>
    <w:rsid w:val="0041030D"/>
    <w:rsid w:val="00417984"/>
    <w:rsid w:val="004203CB"/>
    <w:rsid w:val="00421DDB"/>
    <w:rsid w:val="00424C78"/>
    <w:rsid w:val="00426A89"/>
    <w:rsid w:val="00426F78"/>
    <w:rsid w:val="00434B3C"/>
    <w:rsid w:val="0044157E"/>
    <w:rsid w:val="004472BA"/>
    <w:rsid w:val="00454365"/>
    <w:rsid w:val="004553A1"/>
    <w:rsid w:val="004617B6"/>
    <w:rsid w:val="00461AA4"/>
    <w:rsid w:val="004653E4"/>
    <w:rsid w:val="00465E80"/>
    <w:rsid w:val="004712DC"/>
    <w:rsid w:val="0047166A"/>
    <w:rsid w:val="004752D5"/>
    <w:rsid w:val="004768F8"/>
    <w:rsid w:val="004776A4"/>
    <w:rsid w:val="00477F2A"/>
    <w:rsid w:val="00481922"/>
    <w:rsid w:val="00483479"/>
    <w:rsid w:val="004857A2"/>
    <w:rsid w:val="004912C4"/>
    <w:rsid w:val="00491C3E"/>
    <w:rsid w:val="0049310C"/>
    <w:rsid w:val="004963CB"/>
    <w:rsid w:val="004966BA"/>
    <w:rsid w:val="004A6F28"/>
    <w:rsid w:val="004B0A6B"/>
    <w:rsid w:val="004B0AA0"/>
    <w:rsid w:val="004B1ACC"/>
    <w:rsid w:val="004B27CC"/>
    <w:rsid w:val="004C0553"/>
    <w:rsid w:val="004C1E16"/>
    <w:rsid w:val="004C3263"/>
    <w:rsid w:val="004C4F67"/>
    <w:rsid w:val="004C77B0"/>
    <w:rsid w:val="004D12D4"/>
    <w:rsid w:val="004D232C"/>
    <w:rsid w:val="004D2F7D"/>
    <w:rsid w:val="004E2A04"/>
    <w:rsid w:val="004E303A"/>
    <w:rsid w:val="00503727"/>
    <w:rsid w:val="00503C6F"/>
    <w:rsid w:val="0050472C"/>
    <w:rsid w:val="0050636C"/>
    <w:rsid w:val="00513896"/>
    <w:rsid w:val="005139EF"/>
    <w:rsid w:val="00514B1D"/>
    <w:rsid w:val="00514CCA"/>
    <w:rsid w:val="00515C34"/>
    <w:rsid w:val="00522CA9"/>
    <w:rsid w:val="00526E13"/>
    <w:rsid w:val="00535EE3"/>
    <w:rsid w:val="00536059"/>
    <w:rsid w:val="0053683D"/>
    <w:rsid w:val="00537C0C"/>
    <w:rsid w:val="00541D06"/>
    <w:rsid w:val="005426C7"/>
    <w:rsid w:val="00543473"/>
    <w:rsid w:val="005473AA"/>
    <w:rsid w:val="005515B1"/>
    <w:rsid w:val="00556713"/>
    <w:rsid w:val="0055799F"/>
    <w:rsid w:val="005616B1"/>
    <w:rsid w:val="00561F7F"/>
    <w:rsid w:val="00574D27"/>
    <w:rsid w:val="00580272"/>
    <w:rsid w:val="0058467C"/>
    <w:rsid w:val="005872D1"/>
    <w:rsid w:val="00590E6D"/>
    <w:rsid w:val="00591D0F"/>
    <w:rsid w:val="00592BD5"/>
    <w:rsid w:val="005A501F"/>
    <w:rsid w:val="005A5B44"/>
    <w:rsid w:val="005B088B"/>
    <w:rsid w:val="005B640D"/>
    <w:rsid w:val="005C0F87"/>
    <w:rsid w:val="005C69FA"/>
    <w:rsid w:val="005E212C"/>
    <w:rsid w:val="005E7DDB"/>
    <w:rsid w:val="005F1608"/>
    <w:rsid w:val="005F3913"/>
    <w:rsid w:val="005F60AD"/>
    <w:rsid w:val="00602B1E"/>
    <w:rsid w:val="006110B0"/>
    <w:rsid w:val="00611CDF"/>
    <w:rsid w:val="006125E1"/>
    <w:rsid w:val="0061428F"/>
    <w:rsid w:val="00614CF1"/>
    <w:rsid w:val="006164AA"/>
    <w:rsid w:val="00617EB3"/>
    <w:rsid w:val="006244CB"/>
    <w:rsid w:val="00624FCD"/>
    <w:rsid w:val="0063018A"/>
    <w:rsid w:val="006302B2"/>
    <w:rsid w:val="00632868"/>
    <w:rsid w:val="00640E6F"/>
    <w:rsid w:val="00641225"/>
    <w:rsid w:val="00641948"/>
    <w:rsid w:val="006508B9"/>
    <w:rsid w:val="00651781"/>
    <w:rsid w:val="00652160"/>
    <w:rsid w:val="00653040"/>
    <w:rsid w:val="00653A82"/>
    <w:rsid w:val="00660665"/>
    <w:rsid w:val="00661766"/>
    <w:rsid w:val="00662E17"/>
    <w:rsid w:val="00663EB2"/>
    <w:rsid w:val="00664561"/>
    <w:rsid w:val="00664648"/>
    <w:rsid w:val="0066694F"/>
    <w:rsid w:val="00676154"/>
    <w:rsid w:val="0067732E"/>
    <w:rsid w:val="00681D6B"/>
    <w:rsid w:val="00684533"/>
    <w:rsid w:val="0068507A"/>
    <w:rsid w:val="00686228"/>
    <w:rsid w:val="00687B6C"/>
    <w:rsid w:val="00696501"/>
    <w:rsid w:val="0069730D"/>
    <w:rsid w:val="00697763"/>
    <w:rsid w:val="006A78D6"/>
    <w:rsid w:val="006B21FD"/>
    <w:rsid w:val="006B7693"/>
    <w:rsid w:val="006C031B"/>
    <w:rsid w:val="006C4AFC"/>
    <w:rsid w:val="006D22E1"/>
    <w:rsid w:val="006D480C"/>
    <w:rsid w:val="006D5CF5"/>
    <w:rsid w:val="006D60BD"/>
    <w:rsid w:val="006D7488"/>
    <w:rsid w:val="006E0029"/>
    <w:rsid w:val="006E5B4E"/>
    <w:rsid w:val="006E6D4F"/>
    <w:rsid w:val="006F2BFD"/>
    <w:rsid w:val="006F662B"/>
    <w:rsid w:val="00701F20"/>
    <w:rsid w:val="0070284F"/>
    <w:rsid w:val="00704E3D"/>
    <w:rsid w:val="00710205"/>
    <w:rsid w:val="0071177B"/>
    <w:rsid w:val="007117AD"/>
    <w:rsid w:val="00714DA8"/>
    <w:rsid w:val="007162C9"/>
    <w:rsid w:val="00716AF2"/>
    <w:rsid w:val="00721C4D"/>
    <w:rsid w:val="00722DC9"/>
    <w:rsid w:val="00727E14"/>
    <w:rsid w:val="00732BC6"/>
    <w:rsid w:val="00735493"/>
    <w:rsid w:val="00736D59"/>
    <w:rsid w:val="007423AC"/>
    <w:rsid w:val="00745A17"/>
    <w:rsid w:val="00747825"/>
    <w:rsid w:val="007544D9"/>
    <w:rsid w:val="00760115"/>
    <w:rsid w:val="00760AD1"/>
    <w:rsid w:val="007667FD"/>
    <w:rsid w:val="00766AE1"/>
    <w:rsid w:val="00772FF8"/>
    <w:rsid w:val="007812E3"/>
    <w:rsid w:val="007961B4"/>
    <w:rsid w:val="00797625"/>
    <w:rsid w:val="007A1C36"/>
    <w:rsid w:val="007A6D67"/>
    <w:rsid w:val="007B0D0B"/>
    <w:rsid w:val="007B57BF"/>
    <w:rsid w:val="007B59BF"/>
    <w:rsid w:val="007B7D55"/>
    <w:rsid w:val="007C4B58"/>
    <w:rsid w:val="007D25E7"/>
    <w:rsid w:val="007D2B0D"/>
    <w:rsid w:val="007D3612"/>
    <w:rsid w:val="007D7ADE"/>
    <w:rsid w:val="007E070A"/>
    <w:rsid w:val="007E0EA9"/>
    <w:rsid w:val="007E3B72"/>
    <w:rsid w:val="007E4C74"/>
    <w:rsid w:val="007E51D3"/>
    <w:rsid w:val="007E5B89"/>
    <w:rsid w:val="007F0A96"/>
    <w:rsid w:val="007F108A"/>
    <w:rsid w:val="007F3CF6"/>
    <w:rsid w:val="007F5C37"/>
    <w:rsid w:val="008134A1"/>
    <w:rsid w:val="00813922"/>
    <w:rsid w:val="00813E16"/>
    <w:rsid w:val="008179E7"/>
    <w:rsid w:val="00822D36"/>
    <w:rsid w:val="00824FBF"/>
    <w:rsid w:val="00831A2C"/>
    <w:rsid w:val="00833B44"/>
    <w:rsid w:val="0083478F"/>
    <w:rsid w:val="00835DEE"/>
    <w:rsid w:val="00837499"/>
    <w:rsid w:val="00842A44"/>
    <w:rsid w:val="00843E60"/>
    <w:rsid w:val="00846F70"/>
    <w:rsid w:val="0085252F"/>
    <w:rsid w:val="00856EE7"/>
    <w:rsid w:val="00861DA9"/>
    <w:rsid w:val="00864942"/>
    <w:rsid w:val="00864B97"/>
    <w:rsid w:val="00866E2D"/>
    <w:rsid w:val="00870527"/>
    <w:rsid w:val="00871A81"/>
    <w:rsid w:val="00875835"/>
    <w:rsid w:val="00876D17"/>
    <w:rsid w:val="00883791"/>
    <w:rsid w:val="00887F38"/>
    <w:rsid w:val="00891114"/>
    <w:rsid w:val="00891A09"/>
    <w:rsid w:val="008922FD"/>
    <w:rsid w:val="0089546F"/>
    <w:rsid w:val="008958F1"/>
    <w:rsid w:val="00896447"/>
    <w:rsid w:val="008A0297"/>
    <w:rsid w:val="008A35F9"/>
    <w:rsid w:val="008B4908"/>
    <w:rsid w:val="008C03F9"/>
    <w:rsid w:val="008C0499"/>
    <w:rsid w:val="008C06FA"/>
    <w:rsid w:val="008C307D"/>
    <w:rsid w:val="008C614A"/>
    <w:rsid w:val="008D3F46"/>
    <w:rsid w:val="008D5F8B"/>
    <w:rsid w:val="008D655C"/>
    <w:rsid w:val="008D7FC3"/>
    <w:rsid w:val="008E6129"/>
    <w:rsid w:val="008E726E"/>
    <w:rsid w:val="008F32FB"/>
    <w:rsid w:val="008F4EAA"/>
    <w:rsid w:val="008F68A9"/>
    <w:rsid w:val="00902499"/>
    <w:rsid w:val="0090390E"/>
    <w:rsid w:val="0091078B"/>
    <w:rsid w:val="009113D7"/>
    <w:rsid w:val="00915CEF"/>
    <w:rsid w:val="00915F26"/>
    <w:rsid w:val="00924FA7"/>
    <w:rsid w:val="0092603F"/>
    <w:rsid w:val="00930753"/>
    <w:rsid w:val="00937DCD"/>
    <w:rsid w:val="00944895"/>
    <w:rsid w:val="00951B1A"/>
    <w:rsid w:val="00957942"/>
    <w:rsid w:val="00965A1A"/>
    <w:rsid w:val="00970CE1"/>
    <w:rsid w:val="0097120F"/>
    <w:rsid w:val="009715A7"/>
    <w:rsid w:val="0097170D"/>
    <w:rsid w:val="00972440"/>
    <w:rsid w:val="009759C2"/>
    <w:rsid w:val="009760BA"/>
    <w:rsid w:val="00980794"/>
    <w:rsid w:val="0098177D"/>
    <w:rsid w:val="00983C13"/>
    <w:rsid w:val="00984813"/>
    <w:rsid w:val="00984BD7"/>
    <w:rsid w:val="009866B9"/>
    <w:rsid w:val="00986A26"/>
    <w:rsid w:val="009876A6"/>
    <w:rsid w:val="00991F93"/>
    <w:rsid w:val="00994778"/>
    <w:rsid w:val="009A06F0"/>
    <w:rsid w:val="009A0D84"/>
    <w:rsid w:val="009A2E5B"/>
    <w:rsid w:val="009A53B2"/>
    <w:rsid w:val="009B5314"/>
    <w:rsid w:val="009B6DA1"/>
    <w:rsid w:val="009C0141"/>
    <w:rsid w:val="009C1752"/>
    <w:rsid w:val="009C20A8"/>
    <w:rsid w:val="009C2E19"/>
    <w:rsid w:val="009C5A4D"/>
    <w:rsid w:val="009C7990"/>
    <w:rsid w:val="009C7E34"/>
    <w:rsid w:val="009D0BEA"/>
    <w:rsid w:val="009D3F5E"/>
    <w:rsid w:val="009D5CD2"/>
    <w:rsid w:val="009D63E6"/>
    <w:rsid w:val="009D7C42"/>
    <w:rsid w:val="009E0D84"/>
    <w:rsid w:val="009E3B14"/>
    <w:rsid w:val="009E58A7"/>
    <w:rsid w:val="009E5DC6"/>
    <w:rsid w:val="009F17FB"/>
    <w:rsid w:val="009F24BC"/>
    <w:rsid w:val="009F597F"/>
    <w:rsid w:val="00A00AD3"/>
    <w:rsid w:val="00A022A2"/>
    <w:rsid w:val="00A046DB"/>
    <w:rsid w:val="00A0569D"/>
    <w:rsid w:val="00A06927"/>
    <w:rsid w:val="00A070BF"/>
    <w:rsid w:val="00A07351"/>
    <w:rsid w:val="00A14F6F"/>
    <w:rsid w:val="00A17BFE"/>
    <w:rsid w:val="00A22643"/>
    <w:rsid w:val="00A25AB3"/>
    <w:rsid w:val="00A2643F"/>
    <w:rsid w:val="00A32A96"/>
    <w:rsid w:val="00A32E88"/>
    <w:rsid w:val="00A3418C"/>
    <w:rsid w:val="00A3496F"/>
    <w:rsid w:val="00A35283"/>
    <w:rsid w:val="00A4485D"/>
    <w:rsid w:val="00A46A7B"/>
    <w:rsid w:val="00A46D81"/>
    <w:rsid w:val="00A47F72"/>
    <w:rsid w:val="00A5122E"/>
    <w:rsid w:val="00A532F6"/>
    <w:rsid w:val="00A53FF8"/>
    <w:rsid w:val="00A547A7"/>
    <w:rsid w:val="00A610A8"/>
    <w:rsid w:val="00A614CC"/>
    <w:rsid w:val="00A6399C"/>
    <w:rsid w:val="00A63C17"/>
    <w:rsid w:val="00A641F6"/>
    <w:rsid w:val="00A75885"/>
    <w:rsid w:val="00A75F4F"/>
    <w:rsid w:val="00A8099D"/>
    <w:rsid w:val="00A842A3"/>
    <w:rsid w:val="00A843B3"/>
    <w:rsid w:val="00A84E28"/>
    <w:rsid w:val="00A850D9"/>
    <w:rsid w:val="00A87EE1"/>
    <w:rsid w:val="00A93BC9"/>
    <w:rsid w:val="00A960D4"/>
    <w:rsid w:val="00AA396A"/>
    <w:rsid w:val="00AB0DD8"/>
    <w:rsid w:val="00AB6D2A"/>
    <w:rsid w:val="00AC02A9"/>
    <w:rsid w:val="00AC11E1"/>
    <w:rsid w:val="00AC75FD"/>
    <w:rsid w:val="00AD0BCA"/>
    <w:rsid w:val="00AD111B"/>
    <w:rsid w:val="00AD2C47"/>
    <w:rsid w:val="00AD486A"/>
    <w:rsid w:val="00AD4DFA"/>
    <w:rsid w:val="00AE18FC"/>
    <w:rsid w:val="00AE1D4E"/>
    <w:rsid w:val="00AE2009"/>
    <w:rsid w:val="00AF66C6"/>
    <w:rsid w:val="00AF7153"/>
    <w:rsid w:val="00B010FF"/>
    <w:rsid w:val="00B1078B"/>
    <w:rsid w:val="00B10D1D"/>
    <w:rsid w:val="00B112C6"/>
    <w:rsid w:val="00B15523"/>
    <w:rsid w:val="00B176D2"/>
    <w:rsid w:val="00B231F0"/>
    <w:rsid w:val="00B31E6F"/>
    <w:rsid w:val="00B32580"/>
    <w:rsid w:val="00B33D29"/>
    <w:rsid w:val="00B350EF"/>
    <w:rsid w:val="00B4288E"/>
    <w:rsid w:val="00B431BF"/>
    <w:rsid w:val="00B436AC"/>
    <w:rsid w:val="00B44130"/>
    <w:rsid w:val="00B530B5"/>
    <w:rsid w:val="00B53E01"/>
    <w:rsid w:val="00B55B4F"/>
    <w:rsid w:val="00B55B76"/>
    <w:rsid w:val="00B622BD"/>
    <w:rsid w:val="00B67FA3"/>
    <w:rsid w:val="00B737CD"/>
    <w:rsid w:val="00B7439A"/>
    <w:rsid w:val="00B744F9"/>
    <w:rsid w:val="00B751A4"/>
    <w:rsid w:val="00B82D76"/>
    <w:rsid w:val="00B82DE5"/>
    <w:rsid w:val="00B82FDB"/>
    <w:rsid w:val="00B86062"/>
    <w:rsid w:val="00B91E40"/>
    <w:rsid w:val="00B92937"/>
    <w:rsid w:val="00B93E2F"/>
    <w:rsid w:val="00BA13E6"/>
    <w:rsid w:val="00BA300B"/>
    <w:rsid w:val="00BA770A"/>
    <w:rsid w:val="00BC1234"/>
    <w:rsid w:val="00BC4099"/>
    <w:rsid w:val="00BD1183"/>
    <w:rsid w:val="00BE1D08"/>
    <w:rsid w:val="00BE462A"/>
    <w:rsid w:val="00C00228"/>
    <w:rsid w:val="00C11EC8"/>
    <w:rsid w:val="00C20ECE"/>
    <w:rsid w:val="00C21636"/>
    <w:rsid w:val="00C21831"/>
    <w:rsid w:val="00C24BA0"/>
    <w:rsid w:val="00C27877"/>
    <w:rsid w:val="00C309E9"/>
    <w:rsid w:val="00C31DED"/>
    <w:rsid w:val="00C345F4"/>
    <w:rsid w:val="00C45138"/>
    <w:rsid w:val="00C50D74"/>
    <w:rsid w:val="00C56C9D"/>
    <w:rsid w:val="00C612A1"/>
    <w:rsid w:val="00C61880"/>
    <w:rsid w:val="00C61DB3"/>
    <w:rsid w:val="00C721B3"/>
    <w:rsid w:val="00C77FEA"/>
    <w:rsid w:val="00C8187F"/>
    <w:rsid w:val="00C93C84"/>
    <w:rsid w:val="00CA1A72"/>
    <w:rsid w:val="00CA227F"/>
    <w:rsid w:val="00CA351A"/>
    <w:rsid w:val="00CA57BF"/>
    <w:rsid w:val="00CA5FBE"/>
    <w:rsid w:val="00CB48BD"/>
    <w:rsid w:val="00CB48DC"/>
    <w:rsid w:val="00CB534F"/>
    <w:rsid w:val="00CB7EED"/>
    <w:rsid w:val="00CC0DAF"/>
    <w:rsid w:val="00CC7235"/>
    <w:rsid w:val="00CD1092"/>
    <w:rsid w:val="00CD2F4D"/>
    <w:rsid w:val="00CE136C"/>
    <w:rsid w:val="00CE3256"/>
    <w:rsid w:val="00CE383E"/>
    <w:rsid w:val="00CE5C8A"/>
    <w:rsid w:val="00CE6253"/>
    <w:rsid w:val="00CE6F86"/>
    <w:rsid w:val="00CF1827"/>
    <w:rsid w:val="00CF208F"/>
    <w:rsid w:val="00CF2A08"/>
    <w:rsid w:val="00CF2F2B"/>
    <w:rsid w:val="00CF39A5"/>
    <w:rsid w:val="00CF7FF2"/>
    <w:rsid w:val="00D019F3"/>
    <w:rsid w:val="00D02AB3"/>
    <w:rsid w:val="00D0458F"/>
    <w:rsid w:val="00D04682"/>
    <w:rsid w:val="00D126AB"/>
    <w:rsid w:val="00D1373C"/>
    <w:rsid w:val="00D151F3"/>
    <w:rsid w:val="00D17182"/>
    <w:rsid w:val="00D20F23"/>
    <w:rsid w:val="00D21638"/>
    <w:rsid w:val="00D31FB7"/>
    <w:rsid w:val="00D351BF"/>
    <w:rsid w:val="00D379F7"/>
    <w:rsid w:val="00D40306"/>
    <w:rsid w:val="00D53C25"/>
    <w:rsid w:val="00D54A91"/>
    <w:rsid w:val="00D66526"/>
    <w:rsid w:val="00D717C6"/>
    <w:rsid w:val="00D72325"/>
    <w:rsid w:val="00D8540F"/>
    <w:rsid w:val="00D87782"/>
    <w:rsid w:val="00D9138B"/>
    <w:rsid w:val="00DA0E03"/>
    <w:rsid w:val="00DA3C4C"/>
    <w:rsid w:val="00DA41D5"/>
    <w:rsid w:val="00DA4D23"/>
    <w:rsid w:val="00DA55F0"/>
    <w:rsid w:val="00DA6EEA"/>
    <w:rsid w:val="00DB2A32"/>
    <w:rsid w:val="00DB7586"/>
    <w:rsid w:val="00DB7919"/>
    <w:rsid w:val="00DC2276"/>
    <w:rsid w:val="00DC3922"/>
    <w:rsid w:val="00DC49E6"/>
    <w:rsid w:val="00DC7EDF"/>
    <w:rsid w:val="00DD0D0E"/>
    <w:rsid w:val="00DD0DEB"/>
    <w:rsid w:val="00DE507D"/>
    <w:rsid w:val="00DE6CA6"/>
    <w:rsid w:val="00DE7B55"/>
    <w:rsid w:val="00DF2726"/>
    <w:rsid w:val="00DF2A60"/>
    <w:rsid w:val="00DF7879"/>
    <w:rsid w:val="00DF794C"/>
    <w:rsid w:val="00E01A09"/>
    <w:rsid w:val="00E04B76"/>
    <w:rsid w:val="00E05D36"/>
    <w:rsid w:val="00E0761A"/>
    <w:rsid w:val="00E1187D"/>
    <w:rsid w:val="00E1187E"/>
    <w:rsid w:val="00E16113"/>
    <w:rsid w:val="00E202A6"/>
    <w:rsid w:val="00E21BC1"/>
    <w:rsid w:val="00E22774"/>
    <w:rsid w:val="00E25B52"/>
    <w:rsid w:val="00E2784F"/>
    <w:rsid w:val="00E27D9A"/>
    <w:rsid w:val="00E314EF"/>
    <w:rsid w:val="00E34FA3"/>
    <w:rsid w:val="00E4030C"/>
    <w:rsid w:val="00E4056C"/>
    <w:rsid w:val="00E41142"/>
    <w:rsid w:val="00E43054"/>
    <w:rsid w:val="00E439F2"/>
    <w:rsid w:val="00E466F9"/>
    <w:rsid w:val="00E509F2"/>
    <w:rsid w:val="00E55CDD"/>
    <w:rsid w:val="00E56254"/>
    <w:rsid w:val="00E56B1B"/>
    <w:rsid w:val="00E5739C"/>
    <w:rsid w:val="00E5788D"/>
    <w:rsid w:val="00E62A6F"/>
    <w:rsid w:val="00E64C9C"/>
    <w:rsid w:val="00E725F1"/>
    <w:rsid w:val="00E73E12"/>
    <w:rsid w:val="00E7649F"/>
    <w:rsid w:val="00E76813"/>
    <w:rsid w:val="00E778F6"/>
    <w:rsid w:val="00E77FAB"/>
    <w:rsid w:val="00E81907"/>
    <w:rsid w:val="00E82D5A"/>
    <w:rsid w:val="00E84877"/>
    <w:rsid w:val="00E87942"/>
    <w:rsid w:val="00E87DB1"/>
    <w:rsid w:val="00E90D09"/>
    <w:rsid w:val="00E944A0"/>
    <w:rsid w:val="00E9602D"/>
    <w:rsid w:val="00E979BB"/>
    <w:rsid w:val="00EA535E"/>
    <w:rsid w:val="00EA61C6"/>
    <w:rsid w:val="00EA640B"/>
    <w:rsid w:val="00EA7A00"/>
    <w:rsid w:val="00EB077A"/>
    <w:rsid w:val="00EB42DD"/>
    <w:rsid w:val="00EB47BD"/>
    <w:rsid w:val="00EC18D6"/>
    <w:rsid w:val="00EC64E5"/>
    <w:rsid w:val="00EC690D"/>
    <w:rsid w:val="00ED1C01"/>
    <w:rsid w:val="00ED24AA"/>
    <w:rsid w:val="00EE5DBA"/>
    <w:rsid w:val="00EF76B3"/>
    <w:rsid w:val="00EF7734"/>
    <w:rsid w:val="00F03B53"/>
    <w:rsid w:val="00F046E9"/>
    <w:rsid w:val="00F047EA"/>
    <w:rsid w:val="00F06B01"/>
    <w:rsid w:val="00F06D40"/>
    <w:rsid w:val="00F07012"/>
    <w:rsid w:val="00F10B54"/>
    <w:rsid w:val="00F11A45"/>
    <w:rsid w:val="00F11EC6"/>
    <w:rsid w:val="00F1297C"/>
    <w:rsid w:val="00F162F5"/>
    <w:rsid w:val="00F207B3"/>
    <w:rsid w:val="00F2187D"/>
    <w:rsid w:val="00F22373"/>
    <w:rsid w:val="00F22E42"/>
    <w:rsid w:val="00F23115"/>
    <w:rsid w:val="00F243C8"/>
    <w:rsid w:val="00F24918"/>
    <w:rsid w:val="00F26492"/>
    <w:rsid w:val="00F27477"/>
    <w:rsid w:val="00F278FA"/>
    <w:rsid w:val="00F30EB4"/>
    <w:rsid w:val="00F31A74"/>
    <w:rsid w:val="00F32930"/>
    <w:rsid w:val="00F32B4A"/>
    <w:rsid w:val="00F3465D"/>
    <w:rsid w:val="00F364F9"/>
    <w:rsid w:val="00F368D9"/>
    <w:rsid w:val="00F420F4"/>
    <w:rsid w:val="00F45116"/>
    <w:rsid w:val="00F45D08"/>
    <w:rsid w:val="00F505F8"/>
    <w:rsid w:val="00F51680"/>
    <w:rsid w:val="00F52368"/>
    <w:rsid w:val="00F56F78"/>
    <w:rsid w:val="00F62020"/>
    <w:rsid w:val="00F64203"/>
    <w:rsid w:val="00F6558C"/>
    <w:rsid w:val="00F65DD9"/>
    <w:rsid w:val="00F70CB6"/>
    <w:rsid w:val="00F755F5"/>
    <w:rsid w:val="00F76F54"/>
    <w:rsid w:val="00F77B4B"/>
    <w:rsid w:val="00F80147"/>
    <w:rsid w:val="00F87267"/>
    <w:rsid w:val="00F87713"/>
    <w:rsid w:val="00F87CE0"/>
    <w:rsid w:val="00FA1858"/>
    <w:rsid w:val="00FA452E"/>
    <w:rsid w:val="00FA56E0"/>
    <w:rsid w:val="00FA7347"/>
    <w:rsid w:val="00FB1501"/>
    <w:rsid w:val="00FB1718"/>
    <w:rsid w:val="00FB350A"/>
    <w:rsid w:val="00FB4896"/>
    <w:rsid w:val="00FB5B1E"/>
    <w:rsid w:val="00FB6287"/>
    <w:rsid w:val="00FC41A0"/>
    <w:rsid w:val="00FC7D29"/>
    <w:rsid w:val="00FD0F24"/>
    <w:rsid w:val="00FD29B8"/>
    <w:rsid w:val="00FD679A"/>
    <w:rsid w:val="00FD6DF1"/>
    <w:rsid w:val="00FE062E"/>
    <w:rsid w:val="00FE522C"/>
    <w:rsid w:val="00FE66D4"/>
    <w:rsid w:val="00FF292B"/>
    <w:rsid w:val="00FF5E37"/>
    <w:rsid w:val="00FF7838"/>
    <w:rsid w:val="00FF7E40"/>
    <w:rsid w:val="018F8C21"/>
    <w:rsid w:val="01B263CC"/>
    <w:rsid w:val="02712A7E"/>
    <w:rsid w:val="02795D6D"/>
    <w:rsid w:val="031AA5F0"/>
    <w:rsid w:val="03211A28"/>
    <w:rsid w:val="043834BD"/>
    <w:rsid w:val="04B925D2"/>
    <w:rsid w:val="0578D92A"/>
    <w:rsid w:val="0606FB8E"/>
    <w:rsid w:val="065D300E"/>
    <w:rsid w:val="0733BDA3"/>
    <w:rsid w:val="08B45963"/>
    <w:rsid w:val="0A6DC220"/>
    <w:rsid w:val="0B06C300"/>
    <w:rsid w:val="0BF31DB5"/>
    <w:rsid w:val="0C7BC733"/>
    <w:rsid w:val="0D5D56D9"/>
    <w:rsid w:val="0DEE52F7"/>
    <w:rsid w:val="0E0C765A"/>
    <w:rsid w:val="0F16970A"/>
    <w:rsid w:val="0FDC1025"/>
    <w:rsid w:val="0FED39C4"/>
    <w:rsid w:val="10530F14"/>
    <w:rsid w:val="123CF6C8"/>
    <w:rsid w:val="125DDBBE"/>
    <w:rsid w:val="126D6195"/>
    <w:rsid w:val="13BADB93"/>
    <w:rsid w:val="1444780D"/>
    <w:rsid w:val="14D4C9E0"/>
    <w:rsid w:val="1598EA20"/>
    <w:rsid w:val="176157C2"/>
    <w:rsid w:val="17D39ECD"/>
    <w:rsid w:val="1874A8E1"/>
    <w:rsid w:val="18A8BBE6"/>
    <w:rsid w:val="1A2DB25C"/>
    <w:rsid w:val="1A442888"/>
    <w:rsid w:val="1A53041E"/>
    <w:rsid w:val="1A610867"/>
    <w:rsid w:val="1A730595"/>
    <w:rsid w:val="1B6E56CD"/>
    <w:rsid w:val="1B90F8A7"/>
    <w:rsid w:val="1BCCA18A"/>
    <w:rsid w:val="1C3046FB"/>
    <w:rsid w:val="1D9EB37B"/>
    <w:rsid w:val="1DFAB670"/>
    <w:rsid w:val="1E5744D4"/>
    <w:rsid w:val="1F0492C8"/>
    <w:rsid w:val="1F098EF4"/>
    <w:rsid w:val="2057DFBF"/>
    <w:rsid w:val="21BF2033"/>
    <w:rsid w:val="21CBF21A"/>
    <w:rsid w:val="22C27D9C"/>
    <w:rsid w:val="22F5A72F"/>
    <w:rsid w:val="248BA73B"/>
    <w:rsid w:val="276E560E"/>
    <w:rsid w:val="27CA8FF0"/>
    <w:rsid w:val="28951FB3"/>
    <w:rsid w:val="28CA65BB"/>
    <w:rsid w:val="2941A14D"/>
    <w:rsid w:val="2983770D"/>
    <w:rsid w:val="29E86B80"/>
    <w:rsid w:val="2A763ABA"/>
    <w:rsid w:val="2A8E0202"/>
    <w:rsid w:val="2ACF91A2"/>
    <w:rsid w:val="2B484F46"/>
    <w:rsid w:val="2BD63E0A"/>
    <w:rsid w:val="2C15534B"/>
    <w:rsid w:val="2C2EE860"/>
    <w:rsid w:val="2D14520B"/>
    <w:rsid w:val="2DD7E34A"/>
    <w:rsid w:val="2E9B4FAB"/>
    <w:rsid w:val="2E9D1B5A"/>
    <w:rsid w:val="2F49B425"/>
    <w:rsid w:val="2FF11336"/>
    <w:rsid w:val="30767953"/>
    <w:rsid w:val="30B57C23"/>
    <w:rsid w:val="33B08469"/>
    <w:rsid w:val="33C4ADBB"/>
    <w:rsid w:val="35879E09"/>
    <w:rsid w:val="36CB363B"/>
    <w:rsid w:val="372B54BA"/>
    <w:rsid w:val="37B26795"/>
    <w:rsid w:val="37E435B3"/>
    <w:rsid w:val="37F4108D"/>
    <w:rsid w:val="38C74F26"/>
    <w:rsid w:val="390AE7BE"/>
    <w:rsid w:val="3A618932"/>
    <w:rsid w:val="3B8459FE"/>
    <w:rsid w:val="3C7A534B"/>
    <w:rsid w:val="3D67E2B8"/>
    <w:rsid w:val="3DA9BA39"/>
    <w:rsid w:val="3DE8E572"/>
    <w:rsid w:val="3EE5F78A"/>
    <w:rsid w:val="3F306C04"/>
    <w:rsid w:val="41006416"/>
    <w:rsid w:val="41291F49"/>
    <w:rsid w:val="4163076E"/>
    <w:rsid w:val="41894B02"/>
    <w:rsid w:val="42BB07BC"/>
    <w:rsid w:val="42E44EE4"/>
    <w:rsid w:val="439E1263"/>
    <w:rsid w:val="4413DBAE"/>
    <w:rsid w:val="442780B5"/>
    <w:rsid w:val="4437322F"/>
    <w:rsid w:val="47EC7B31"/>
    <w:rsid w:val="48BDF7EF"/>
    <w:rsid w:val="495D87F1"/>
    <w:rsid w:val="4A4FBEE9"/>
    <w:rsid w:val="4AA6749D"/>
    <w:rsid w:val="4B67B25C"/>
    <w:rsid w:val="4BCA67B3"/>
    <w:rsid w:val="4D9964FB"/>
    <w:rsid w:val="4EF1E909"/>
    <w:rsid w:val="50719614"/>
    <w:rsid w:val="51415073"/>
    <w:rsid w:val="514CE2BD"/>
    <w:rsid w:val="51BA1CD4"/>
    <w:rsid w:val="52C207AF"/>
    <w:rsid w:val="52FA1B23"/>
    <w:rsid w:val="53B38413"/>
    <w:rsid w:val="53B86D60"/>
    <w:rsid w:val="54480530"/>
    <w:rsid w:val="56980DF3"/>
    <w:rsid w:val="5844830C"/>
    <w:rsid w:val="58807A09"/>
    <w:rsid w:val="593A2CD4"/>
    <w:rsid w:val="59898999"/>
    <w:rsid w:val="59B5323E"/>
    <w:rsid w:val="5A199BAE"/>
    <w:rsid w:val="5A34920D"/>
    <w:rsid w:val="5B6F3009"/>
    <w:rsid w:val="5BFA18E8"/>
    <w:rsid w:val="5C06DFB1"/>
    <w:rsid w:val="5C155770"/>
    <w:rsid w:val="5E839E06"/>
    <w:rsid w:val="60632F03"/>
    <w:rsid w:val="613764E7"/>
    <w:rsid w:val="6219CD3E"/>
    <w:rsid w:val="62B2D04A"/>
    <w:rsid w:val="6340F665"/>
    <w:rsid w:val="64281D4D"/>
    <w:rsid w:val="643DD911"/>
    <w:rsid w:val="666BFCF1"/>
    <w:rsid w:val="6792B80E"/>
    <w:rsid w:val="680DC8F5"/>
    <w:rsid w:val="6992B791"/>
    <w:rsid w:val="6D45A4F7"/>
    <w:rsid w:val="6E275BDA"/>
    <w:rsid w:val="6E6AD6D0"/>
    <w:rsid w:val="6EA7BA17"/>
    <w:rsid w:val="6EB82D44"/>
    <w:rsid w:val="6F56F93D"/>
    <w:rsid w:val="6F7243E9"/>
    <w:rsid w:val="6F9F5E34"/>
    <w:rsid w:val="7065ADC3"/>
    <w:rsid w:val="70F10740"/>
    <w:rsid w:val="714DD224"/>
    <w:rsid w:val="73281812"/>
    <w:rsid w:val="744A418A"/>
    <w:rsid w:val="7460506D"/>
    <w:rsid w:val="750676C5"/>
    <w:rsid w:val="758ED48A"/>
    <w:rsid w:val="7590E063"/>
    <w:rsid w:val="75FBA1BF"/>
    <w:rsid w:val="76115C4E"/>
    <w:rsid w:val="76CFB5B8"/>
    <w:rsid w:val="78895E3B"/>
    <w:rsid w:val="7A380C78"/>
    <w:rsid w:val="7B67FBC2"/>
    <w:rsid w:val="7C7F5598"/>
    <w:rsid w:val="7CAD097B"/>
    <w:rsid w:val="7D4FE200"/>
    <w:rsid w:val="7DE3CD62"/>
    <w:rsid w:val="7E63997C"/>
    <w:rsid w:val="7F5ECFA0"/>
    <w:rsid w:val="7FC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7B864"/>
  <w15:docId w15:val="{EBD7C638-F1BB-449A-A002-4E16E156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3A5F86"/>
    <w:pPr>
      <w:ind w:left="720"/>
      <w:contextualSpacing/>
    </w:pPr>
  </w:style>
  <w:style w:type="paragraph" w:customStyle="1" w:styleId="Default">
    <w:name w:val="Default"/>
    <w:rsid w:val="00157B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  <w:style w:type="paragraph" w:styleId="ListBullet">
    <w:name w:val="List Bullet"/>
    <w:basedOn w:val="Normal"/>
    <w:uiPriority w:val="99"/>
    <w:unhideWhenUsed/>
    <w:rsid w:val="00E16113"/>
    <w:pPr>
      <w:numPr>
        <w:numId w:val="8"/>
      </w:numPr>
      <w:contextualSpacing/>
    </w:pPr>
  </w:style>
  <w:style w:type="character" w:styleId="Emphasis">
    <w:name w:val="Emphasis"/>
    <w:basedOn w:val="DefaultParagraphFont"/>
    <w:uiPriority w:val="20"/>
    <w:qFormat/>
    <w:rsid w:val="005B088B"/>
    <w:rPr>
      <w:i/>
      <w:iCs/>
    </w:rPr>
  </w:style>
  <w:style w:type="paragraph" w:styleId="Revision">
    <w:name w:val="Revision"/>
    <w:hidden/>
    <w:uiPriority w:val="99"/>
    <w:semiHidden/>
    <w:rsid w:val="00513896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193360"/>
  </w:style>
  <w:style w:type="character" w:customStyle="1" w:styleId="eop">
    <w:name w:val="eop"/>
    <w:basedOn w:val="DefaultParagraphFont"/>
    <w:rsid w:val="0019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ocumenttasks/documenttasks1.xml><?xml version="1.0" encoding="utf-8"?>
<t:Tasks xmlns:t="http://schemas.microsoft.com/office/tasks/2019/documenttasks" xmlns:oel="http://schemas.microsoft.com/office/2019/extlst">
  <t:Task id="{53065E05-AE3F-4C60-BB0A-BB5015431E0D}">
    <t:Anchor>
      <t:Comment id="1604417456"/>
    </t:Anchor>
    <t:History>
      <t:Event id="{4F50EB54-4EEC-499B-B2D4-B5F477DCA925}" time="2024-10-28T04:18:08.319Z">
        <t:Attribution userId="S::jamal.khodr@fultonhogan.com.au::288507e4-ab75-405d-b9d3-2642929191ea" userProvider="AD" userName="KHODR, Jamal"/>
        <t:Anchor>
          <t:Comment id="1604417456"/>
        </t:Anchor>
        <t:Create/>
      </t:Event>
      <t:Event id="{C7612069-636C-4F17-BC2D-51A2DAB92F05}" time="2024-10-28T04:18:08.319Z">
        <t:Attribution userId="S::jamal.khodr@fultonhogan.com.au::288507e4-ab75-405d-b9d3-2642929191ea" userProvider="AD" userName="KHODR, Jamal"/>
        <t:Anchor>
          <t:Comment id="1604417456"/>
        </t:Anchor>
        <t:Assign userId="S::jihad.barbar@fultonhogan.com.au::5d1a8a9e-99b3-46bb-8186-36d725bb0986" userProvider="AD" userName="BARBAR, Jihad"/>
      </t:Event>
      <t:Event id="{9F4AF821-E7EA-4B79-940C-F094D63603D1}" time="2024-10-28T04:18:08.319Z">
        <t:Attribution userId="S::jamal.khodr@fultonhogan.com.au::288507e4-ab75-405d-b9d3-2642929191ea" userProvider="AD" userName="KHODR, Jamal"/>
        <t:Anchor>
          <t:Comment id="1604417456"/>
        </t:Anchor>
        <t:SetTitle title="@BARBAR, Jihad change to a general &quot;Material submissions&quot; heading. This is to be moved to &quot;record of conformity&quot; in the pre-pour sectio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9A5B8C9845F419238DD875324B563" ma:contentTypeVersion="19" ma:contentTypeDescription="Create a new document." ma:contentTypeScope="" ma:versionID="e60ceeb4573e2de54e45e4b93ba1183b">
  <xsd:schema xmlns:xsd="http://www.w3.org/2001/XMLSchema" xmlns:xs="http://www.w3.org/2001/XMLSchema" xmlns:p="http://schemas.microsoft.com/office/2006/metadata/properties" xmlns:ns2="9575fb24-678c-479a-9ecf-9f8642f42a64" xmlns:ns3="7ec1fbd3-dbd2-4018-a4f3-d36a50af674f" targetNamespace="http://schemas.microsoft.com/office/2006/metadata/properties" ma:root="true" ma:fieldsID="d7eb80ca070db3c9c12b56484d5072d7" ns2:_="" ns3:_="">
    <xsd:import namespace="9575fb24-678c-479a-9ecf-9f8642f42a64"/>
    <xsd:import namespace="7ec1fbd3-dbd2-4018-a4f3-d36a50af67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_Flow_SignoffStatu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fb24-678c-479a-9ecf-9f8642f42a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6685332-185a-4ce4-a5cf-04849f0d8a93}" ma:internalName="TaxCatchAll" ma:showField="CatchAllData" ma:web="9575fb24-678c-479a-9ecf-9f8642f42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1fbd3-dbd2-4018-a4f3-d36a50af6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abf4f6-7c6c-4ff0-bf63-d185f0011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575fb24-678c-479a-9ecf-9f8642f42a64">TWYZULU-1018761740-12576</_dlc_DocId>
    <_dlc_DocIdUrl xmlns="9575fb24-678c-479a-9ecf-9f8642f42a64">
      <Url>https://fultonhogan.sharepoint.com/teams/PD02242TaxiwayZulu/_layouts/15/DocIdRedir.aspx?ID=TWYZULU-1018761740-12576</Url>
      <Description>TWYZULU-1018761740-12576</Description>
    </_dlc_DocIdUrl>
    <_Flow_SignoffStatus xmlns="7ec1fbd3-dbd2-4018-a4f3-d36a50af674f" xsi:nil="true"/>
    <TaxCatchAll xmlns="9575fb24-678c-479a-9ecf-9f8642f42a64" xsi:nil="true"/>
    <lcf76f155ced4ddcb4097134ff3c332f xmlns="7ec1fbd3-dbd2-4018-a4f3-d36a50af674f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024A2-3A3E-49CE-8842-5C020836230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D3CE27B-8394-4E6A-928C-48D8668F1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fb24-678c-479a-9ecf-9f8642f42a64"/>
    <ds:schemaRef ds:uri="7ec1fbd3-dbd2-4018-a4f3-d36a50af6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ECCBD0-F48A-4D13-9F9E-083F7256D9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AC9414-2D43-4BBC-A4BE-545DF7024F09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7ec1fbd3-dbd2-4018-a4f3-d36a50af674f"/>
    <ds:schemaRef ds:uri="http://schemas.microsoft.com/office/2006/documentManagement/types"/>
    <ds:schemaRef ds:uri="http://purl.org/dc/elements/1.1/"/>
    <ds:schemaRef ds:uri="9575fb24-678c-479a-9ecf-9f8642f42a64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34C44B2D-1290-4857-B768-F49E42D266E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db42340-ff49-4969-a827-a0ddecd6174c}" enabled="0" method="" siteId="{adb42340-ff49-4969-a827-a0ddecd6174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1068</Words>
  <Characters>6091</Characters>
  <Application>Microsoft Office Word</Application>
  <DocSecurity>0</DocSecurity>
  <Lines>50</Lines>
  <Paragraphs>14</Paragraphs>
  <ScaleCrop>false</ScaleCrop>
  <Company>Fulton Hogan Ltd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dunbarn</dc:creator>
  <cp:keywords/>
  <cp:lastModifiedBy>BARBAR, Jihad</cp:lastModifiedBy>
  <cp:revision>12</cp:revision>
  <cp:lastPrinted>2025-01-06T00:06:00Z</cp:lastPrinted>
  <dcterms:created xsi:type="dcterms:W3CDTF">2025-06-19T06:28:00Z</dcterms:created>
  <dcterms:modified xsi:type="dcterms:W3CDTF">2025-07-28T02:10:00Z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0x0101003079A5B8C9845F419238DD875324B563</vt:lpwstr>
  </property>
  <property fmtid="{D5CDD505-2E9C-101B-9397-08002B2CF9AE}" pid="13" name="_dlc_DocIdItemGuid">
    <vt:lpwstr>70ba26e1-f655-42bb-bc09-ca5c8d2552a1</vt:lpwstr>
  </property>
  <property fmtid="{D5CDD505-2E9C-101B-9397-08002B2CF9AE}" pid="14" name="MediaServiceImageTags">
    <vt:lpwstr/>
  </property>
</Properties>
</file>