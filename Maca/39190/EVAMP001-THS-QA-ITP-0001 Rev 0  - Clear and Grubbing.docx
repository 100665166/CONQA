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3A0D7" w14:textId="39C81BEB" w:rsidR="00166A83" w:rsidRPr="000515A3" w:rsidRDefault="009B06D7" w:rsidP="009B06D7">
      <w:pPr>
        <w:spacing w:after="0" w:line="240" w:lineRule="auto"/>
        <w:jc w:val="center"/>
        <w:rPr>
          <w:rFonts w:ascii="Calibri Light" w:hAnsi="Calibri Light" w:cs="Calibri Light"/>
          <w:b/>
          <w:color w:val="0063AF"/>
          <w:sz w:val="32"/>
          <w:szCs w:val="32"/>
        </w:rPr>
      </w:pPr>
      <w:r w:rsidRPr="000515A3">
        <w:rPr>
          <w:rFonts w:ascii="Calibri Light" w:hAnsi="Calibri Light" w:cs="Calibri Light"/>
          <w:b/>
          <w:color w:val="0063AF"/>
          <w:sz w:val="32"/>
          <w:szCs w:val="32"/>
        </w:rPr>
        <w:t>INSPECTION AND TEST PLAN</w:t>
      </w:r>
    </w:p>
    <w:p w14:paraId="29217ABC" w14:textId="77777777" w:rsidR="009B06D7" w:rsidRPr="000515A3" w:rsidRDefault="009B06D7" w:rsidP="00423741">
      <w:pPr>
        <w:spacing w:after="0" w:line="240" w:lineRule="auto"/>
        <w:rPr>
          <w:rFonts w:ascii="Calibri Light" w:hAnsi="Calibri Light" w:cs="Calibri Light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1695"/>
        <w:gridCol w:w="910"/>
        <w:gridCol w:w="944"/>
        <w:gridCol w:w="3113"/>
        <w:gridCol w:w="2551"/>
        <w:gridCol w:w="1560"/>
        <w:gridCol w:w="2231"/>
      </w:tblGrid>
      <w:tr w:rsidR="00423741" w:rsidRPr="000515A3" w14:paraId="65C63B52" w14:textId="77777777" w:rsidTr="0313CC23">
        <w:trPr>
          <w:trHeight w:val="227"/>
          <w:jc w:val="center"/>
        </w:trPr>
        <w:tc>
          <w:tcPr>
            <w:tcW w:w="15126" w:type="dxa"/>
            <w:gridSpan w:val="8"/>
            <w:shd w:val="clear" w:color="auto" w:fill="0063AF"/>
            <w:vAlign w:val="center"/>
          </w:tcPr>
          <w:p w14:paraId="17DF1F73" w14:textId="5892448A" w:rsidR="00423741" w:rsidRPr="000515A3" w:rsidRDefault="00423741" w:rsidP="00AF5312">
            <w:pPr>
              <w:spacing w:before="40" w:after="40" w:line="240" w:lineRule="auto"/>
              <w:rPr>
                <w:rFonts w:ascii="Calibri Light" w:hAnsi="Calibri Light" w:cs="Calibri Light"/>
                <w:color w:val="FFFFFF" w:themeColor="background1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b/>
                <w:bCs/>
                <w:color w:val="FFFFFF" w:themeColor="background1"/>
                <w:sz w:val="20"/>
                <w:szCs w:val="20"/>
              </w:rPr>
              <w:t>Details</w:t>
            </w:r>
          </w:p>
        </w:tc>
      </w:tr>
      <w:tr w:rsidR="00423741" w:rsidRPr="000515A3" w14:paraId="0192B7AB" w14:textId="77777777" w:rsidTr="0313CC23">
        <w:trPr>
          <w:trHeight w:val="227"/>
          <w:jc w:val="center"/>
        </w:trPr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3816A36D" w14:textId="23AF94AB" w:rsidR="00423741" w:rsidRPr="000515A3" w:rsidRDefault="00423741" w:rsidP="00AF5312">
            <w:pPr>
              <w:spacing w:before="40" w:after="40" w:line="240" w:lineRule="aut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ITP Activity:</w:t>
            </w:r>
          </w:p>
        </w:tc>
        <w:tc>
          <w:tcPr>
            <w:tcW w:w="3549" w:type="dxa"/>
            <w:gridSpan w:val="3"/>
            <w:vAlign w:val="center"/>
          </w:tcPr>
          <w:p w14:paraId="234AF0D7" w14:textId="17002694" w:rsidR="00423741" w:rsidRPr="000515A3" w:rsidRDefault="009B7A02" w:rsidP="00AF5312">
            <w:pPr>
              <w:spacing w:before="40" w:after="4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Clear and grub</w:t>
            </w:r>
            <w:r w:rsidR="00BB7FB4" w:rsidRPr="000515A3">
              <w:rPr>
                <w:rFonts w:ascii="Calibri Light" w:hAnsi="Calibri Light" w:cs="Calibri Light"/>
                <w:sz w:val="20"/>
                <w:szCs w:val="20"/>
              </w:rPr>
              <w:t>bing</w:t>
            </w:r>
          </w:p>
        </w:tc>
        <w:tc>
          <w:tcPr>
            <w:tcW w:w="3113" w:type="dxa"/>
            <w:shd w:val="clear" w:color="auto" w:fill="D9D9D9" w:themeFill="background1" w:themeFillShade="D9"/>
            <w:vAlign w:val="center"/>
          </w:tcPr>
          <w:p w14:paraId="0D06330A" w14:textId="1A304E76" w:rsidR="00423741" w:rsidRPr="000515A3" w:rsidRDefault="00423741" w:rsidP="00AF5312">
            <w:pPr>
              <w:spacing w:before="40" w:after="40" w:line="240" w:lineRule="aut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Project:</w:t>
            </w:r>
          </w:p>
        </w:tc>
        <w:tc>
          <w:tcPr>
            <w:tcW w:w="2551" w:type="dxa"/>
            <w:vAlign w:val="center"/>
          </w:tcPr>
          <w:p w14:paraId="633FADA3" w14:textId="5FF9B33A" w:rsidR="00423741" w:rsidRPr="000515A3" w:rsidRDefault="003675D5" w:rsidP="00AF5312">
            <w:pPr>
              <w:spacing w:before="40" w:after="4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EVA Copper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1CF53CFB" w14:textId="5BB1C6CA" w:rsidR="00423741" w:rsidRPr="000515A3" w:rsidRDefault="00423741" w:rsidP="00AF5312">
            <w:pPr>
              <w:spacing w:before="40" w:after="40" w:line="240" w:lineRule="aut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Date Lot Opened:</w:t>
            </w:r>
          </w:p>
        </w:tc>
        <w:tc>
          <w:tcPr>
            <w:tcW w:w="2231" w:type="dxa"/>
            <w:vAlign w:val="center"/>
          </w:tcPr>
          <w:p w14:paraId="073118D7" w14:textId="588CE4D7" w:rsidR="00423741" w:rsidRPr="000515A3" w:rsidRDefault="00423741" w:rsidP="00AF5312">
            <w:pPr>
              <w:spacing w:before="40" w:after="4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423741" w:rsidRPr="000515A3" w14:paraId="77AA13ED" w14:textId="77777777" w:rsidTr="0313CC23">
        <w:trPr>
          <w:trHeight w:val="227"/>
          <w:jc w:val="center"/>
        </w:trPr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749CBA23" w14:textId="3972BAE7" w:rsidR="00423741" w:rsidRPr="000515A3" w:rsidRDefault="00423741" w:rsidP="00AF5312">
            <w:pPr>
              <w:spacing w:before="40" w:after="40" w:line="240" w:lineRule="aut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ITP Number:</w:t>
            </w:r>
          </w:p>
        </w:tc>
        <w:tc>
          <w:tcPr>
            <w:tcW w:w="1695" w:type="dxa"/>
            <w:vAlign w:val="center"/>
          </w:tcPr>
          <w:p w14:paraId="0DE6DC10" w14:textId="762D2D5C" w:rsidR="00423741" w:rsidRPr="000515A3" w:rsidRDefault="22D8D609" w:rsidP="0313CC23">
            <w:pPr>
              <w:spacing w:before="40" w:after="40" w:line="240" w:lineRule="auto"/>
            </w:pPr>
            <w:r w:rsidRPr="0313CC23">
              <w:rPr>
                <w:rFonts w:ascii="Calibri Light" w:hAnsi="Calibri Light" w:cs="Calibri Light"/>
                <w:color w:val="001641"/>
                <w:sz w:val="20"/>
                <w:szCs w:val="20"/>
                <w:lang w:eastAsia="en-AU"/>
              </w:rPr>
              <w:t>EVAMP001-THS-QA-ITP-0001</w:t>
            </w:r>
          </w:p>
        </w:tc>
        <w:tc>
          <w:tcPr>
            <w:tcW w:w="910" w:type="dxa"/>
            <w:shd w:val="clear" w:color="auto" w:fill="D9D9D9" w:themeFill="background1" w:themeFillShade="D9"/>
            <w:vAlign w:val="center"/>
          </w:tcPr>
          <w:p w14:paraId="6C9512A0" w14:textId="13C2DBBB" w:rsidR="00423741" w:rsidRPr="000515A3" w:rsidRDefault="00423741" w:rsidP="00AF5312">
            <w:pPr>
              <w:spacing w:before="40" w:after="40" w:line="240" w:lineRule="aut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Rev. No.</w:t>
            </w:r>
          </w:p>
        </w:tc>
        <w:tc>
          <w:tcPr>
            <w:tcW w:w="944" w:type="dxa"/>
            <w:vAlign w:val="center"/>
          </w:tcPr>
          <w:p w14:paraId="3189D777" w14:textId="3FB428A4" w:rsidR="00423741" w:rsidRPr="000515A3" w:rsidRDefault="003D5978" w:rsidP="00AF5312">
            <w:pPr>
              <w:spacing w:before="40" w:after="4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B</w:t>
            </w:r>
          </w:p>
        </w:tc>
        <w:tc>
          <w:tcPr>
            <w:tcW w:w="3113" w:type="dxa"/>
            <w:shd w:val="clear" w:color="auto" w:fill="D9D9D9" w:themeFill="background1" w:themeFillShade="D9"/>
            <w:vAlign w:val="center"/>
          </w:tcPr>
          <w:p w14:paraId="101BD131" w14:textId="58541947" w:rsidR="00423741" w:rsidRPr="000515A3" w:rsidRDefault="00423741" w:rsidP="00AF5312">
            <w:pPr>
              <w:spacing w:before="40" w:after="40" w:line="240" w:lineRule="aut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Contract Number:</w:t>
            </w:r>
          </w:p>
        </w:tc>
        <w:tc>
          <w:tcPr>
            <w:tcW w:w="2551" w:type="dxa"/>
            <w:vAlign w:val="center"/>
          </w:tcPr>
          <w:p w14:paraId="0964CAA0" w14:textId="77777777" w:rsidR="00423741" w:rsidRPr="000515A3" w:rsidRDefault="00423741" w:rsidP="00AF5312">
            <w:pPr>
              <w:spacing w:before="40" w:after="4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BE0136" w14:textId="5784883D" w:rsidR="00423741" w:rsidRPr="000515A3" w:rsidRDefault="00423741" w:rsidP="00AF5312">
            <w:pPr>
              <w:spacing w:before="40" w:after="40" w:line="240" w:lineRule="aut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Date Lot Closed: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vAlign w:val="center"/>
          </w:tcPr>
          <w:p w14:paraId="66417172" w14:textId="77777777" w:rsidR="00423741" w:rsidRPr="000515A3" w:rsidRDefault="00423741" w:rsidP="00AF5312">
            <w:pPr>
              <w:spacing w:before="40" w:after="4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423741" w:rsidRPr="000515A3" w14:paraId="16D42821" w14:textId="77777777" w:rsidTr="0313CC23">
        <w:trPr>
          <w:trHeight w:val="227"/>
          <w:jc w:val="center"/>
        </w:trPr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52CB726B" w14:textId="18BDA894" w:rsidR="00423741" w:rsidRPr="000515A3" w:rsidRDefault="00423741" w:rsidP="00AF5312">
            <w:pPr>
              <w:spacing w:before="40" w:after="40" w:line="240" w:lineRule="aut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Lot Number:</w:t>
            </w:r>
          </w:p>
        </w:tc>
        <w:tc>
          <w:tcPr>
            <w:tcW w:w="3549" w:type="dxa"/>
            <w:gridSpan w:val="3"/>
            <w:vAlign w:val="center"/>
          </w:tcPr>
          <w:p w14:paraId="015DB0B0" w14:textId="779DB815" w:rsidR="00423741" w:rsidRPr="000515A3" w:rsidRDefault="00423741" w:rsidP="00AF5312">
            <w:pPr>
              <w:spacing w:before="40" w:after="4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3113" w:type="dxa"/>
            <w:shd w:val="clear" w:color="auto" w:fill="D9D9D9" w:themeFill="background1" w:themeFillShade="D9"/>
            <w:vAlign w:val="center"/>
          </w:tcPr>
          <w:p w14:paraId="02501327" w14:textId="6F53C56A" w:rsidR="00423741" w:rsidRPr="000515A3" w:rsidRDefault="00423741" w:rsidP="00AF5312">
            <w:pPr>
              <w:spacing w:before="40" w:after="40" w:line="240" w:lineRule="aut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Client:</w:t>
            </w:r>
          </w:p>
        </w:tc>
        <w:tc>
          <w:tcPr>
            <w:tcW w:w="6342" w:type="dxa"/>
            <w:gridSpan w:val="3"/>
            <w:vAlign w:val="center"/>
          </w:tcPr>
          <w:p w14:paraId="52FEDF95" w14:textId="544DF077" w:rsidR="00423741" w:rsidRPr="000515A3" w:rsidRDefault="00F7074A" w:rsidP="00AF5312">
            <w:pPr>
              <w:spacing w:before="40" w:after="4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Harmony</w:t>
            </w:r>
          </w:p>
        </w:tc>
      </w:tr>
      <w:tr w:rsidR="00423741" w:rsidRPr="000515A3" w14:paraId="6D8A7246" w14:textId="77777777" w:rsidTr="0313CC23">
        <w:trPr>
          <w:trHeight w:val="227"/>
          <w:jc w:val="center"/>
        </w:trPr>
        <w:tc>
          <w:tcPr>
            <w:tcW w:w="212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143B06" w14:textId="7861F031" w:rsidR="00423741" w:rsidRPr="000515A3" w:rsidRDefault="00423741" w:rsidP="00AF5312">
            <w:pPr>
              <w:spacing w:before="40" w:after="40" w:line="240" w:lineRule="aut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Location or Area:</w:t>
            </w:r>
          </w:p>
        </w:tc>
        <w:tc>
          <w:tcPr>
            <w:tcW w:w="3549" w:type="dxa"/>
            <w:gridSpan w:val="3"/>
            <w:tcBorders>
              <w:bottom w:val="single" w:sz="4" w:space="0" w:color="auto"/>
            </w:tcBorders>
            <w:vAlign w:val="center"/>
          </w:tcPr>
          <w:p w14:paraId="05CEF885" w14:textId="26B3FBDA" w:rsidR="00423741" w:rsidRPr="000515A3" w:rsidRDefault="00423741" w:rsidP="00AF5312">
            <w:pPr>
              <w:spacing w:before="40" w:after="4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3113" w:type="dxa"/>
            <w:shd w:val="clear" w:color="auto" w:fill="D9D9D9" w:themeFill="background1" w:themeFillShade="D9"/>
            <w:vAlign w:val="center"/>
          </w:tcPr>
          <w:p w14:paraId="7020CBC6" w14:textId="0CFDD083" w:rsidR="00423741" w:rsidRPr="000515A3" w:rsidRDefault="00423741" w:rsidP="00AF5312">
            <w:pPr>
              <w:spacing w:before="40" w:after="40" w:line="240" w:lineRule="aut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Client Reference:</w:t>
            </w:r>
          </w:p>
        </w:tc>
        <w:tc>
          <w:tcPr>
            <w:tcW w:w="2551" w:type="dxa"/>
            <w:vAlign w:val="center"/>
          </w:tcPr>
          <w:p w14:paraId="0029922C" w14:textId="77777777" w:rsidR="00423741" w:rsidRPr="000515A3" w:rsidRDefault="00423741" w:rsidP="00AF5312">
            <w:pPr>
              <w:spacing w:before="40" w:after="4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55D964F8" w14:textId="5643A709" w:rsidR="00423741" w:rsidRPr="000515A3" w:rsidRDefault="00423741" w:rsidP="00AF5312">
            <w:pPr>
              <w:spacing w:before="40" w:after="40" w:line="240" w:lineRule="aut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JSA</w:t>
            </w:r>
            <w:r w:rsidR="008C5D86" w:rsidRPr="000515A3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/SWMS</w:t>
            </w:r>
            <w:r w:rsidRPr="000515A3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 xml:space="preserve"> Ref:</w:t>
            </w:r>
          </w:p>
        </w:tc>
        <w:tc>
          <w:tcPr>
            <w:tcW w:w="2231" w:type="dxa"/>
            <w:vAlign w:val="center"/>
          </w:tcPr>
          <w:p w14:paraId="100366C6" w14:textId="77777777" w:rsidR="00423741" w:rsidRPr="000515A3" w:rsidRDefault="00423741" w:rsidP="00AF5312">
            <w:pPr>
              <w:spacing w:before="40" w:after="4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423741" w:rsidRPr="000515A3" w14:paraId="1A9B06B0" w14:textId="77777777" w:rsidTr="0313CC23">
        <w:trPr>
          <w:trHeight w:val="227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4ED80B" w14:textId="3EF8ECC4" w:rsidR="00423741" w:rsidRPr="000515A3" w:rsidRDefault="00423741" w:rsidP="00AF5312">
            <w:pPr>
              <w:spacing w:before="40" w:after="40" w:line="240" w:lineRule="aut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Chainage / Coordinates:</w:t>
            </w:r>
          </w:p>
        </w:tc>
        <w:tc>
          <w:tcPr>
            <w:tcW w:w="3549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275DBC3" w14:textId="77777777" w:rsidR="00423741" w:rsidRPr="000515A3" w:rsidRDefault="00423741" w:rsidP="00AF5312">
            <w:pPr>
              <w:spacing w:before="40" w:after="4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3113" w:type="dxa"/>
            <w:shd w:val="clear" w:color="auto" w:fill="D9D9D9" w:themeFill="background1" w:themeFillShade="D9"/>
            <w:vAlign w:val="center"/>
          </w:tcPr>
          <w:p w14:paraId="7E7C7159" w14:textId="299412D2" w:rsidR="00423741" w:rsidRPr="000515A3" w:rsidRDefault="00423741" w:rsidP="00AF5312">
            <w:pPr>
              <w:spacing w:before="40" w:after="40" w:line="240" w:lineRule="aut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Contractor / Subcontractor / Supplier:</w:t>
            </w:r>
          </w:p>
        </w:tc>
        <w:tc>
          <w:tcPr>
            <w:tcW w:w="2551" w:type="dxa"/>
            <w:vAlign w:val="center"/>
          </w:tcPr>
          <w:p w14:paraId="58764004" w14:textId="77777777" w:rsidR="00423741" w:rsidRPr="000515A3" w:rsidRDefault="00423741" w:rsidP="00AF5312">
            <w:pPr>
              <w:spacing w:before="40" w:after="4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4B82B983" w14:textId="0F0B4E79" w:rsidR="00423741" w:rsidRPr="000515A3" w:rsidRDefault="00423741" w:rsidP="00AF5312">
            <w:pPr>
              <w:spacing w:before="40" w:after="40" w:line="240" w:lineRule="aut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SOP Reference:</w:t>
            </w:r>
          </w:p>
        </w:tc>
        <w:tc>
          <w:tcPr>
            <w:tcW w:w="2231" w:type="dxa"/>
            <w:vAlign w:val="center"/>
          </w:tcPr>
          <w:p w14:paraId="7113AB2E" w14:textId="77777777" w:rsidR="00423741" w:rsidRPr="000515A3" w:rsidRDefault="00423741" w:rsidP="00AF5312">
            <w:pPr>
              <w:spacing w:before="40" w:after="4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</w:tbl>
    <w:p w14:paraId="24C2828E" w14:textId="77777777" w:rsidR="00E63857" w:rsidRPr="000515A3" w:rsidRDefault="00E63857" w:rsidP="568D07CE">
      <w:pPr>
        <w:spacing w:after="0" w:line="240" w:lineRule="auto"/>
        <w:rPr>
          <w:rFonts w:ascii="Calibri Light" w:hAnsi="Calibri Light" w:cs="Calibri Light"/>
          <w:sz w:val="20"/>
          <w:szCs w:val="20"/>
        </w:rPr>
      </w:pPr>
    </w:p>
    <w:p w14:paraId="7A2816D5" w14:textId="54C355CD" w:rsidR="568D07CE" w:rsidRPr="000515A3" w:rsidRDefault="568D07CE" w:rsidP="568D07CE">
      <w:pPr>
        <w:spacing w:after="0" w:line="240" w:lineRule="auto"/>
        <w:rPr>
          <w:rFonts w:ascii="Calibri Light" w:hAnsi="Calibri Light" w:cs="Calibri Light"/>
          <w:sz w:val="20"/>
          <w:szCs w:val="20"/>
        </w:rPr>
      </w:pPr>
    </w:p>
    <w:p w14:paraId="0356AF00" w14:textId="4286484C" w:rsidR="568D07CE" w:rsidRPr="000515A3" w:rsidRDefault="568D07CE" w:rsidP="568D07CE">
      <w:pPr>
        <w:spacing w:after="0" w:line="240" w:lineRule="auto"/>
        <w:rPr>
          <w:rFonts w:ascii="Calibri Light" w:hAnsi="Calibri Light" w:cs="Calibri Light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"/>
        <w:gridCol w:w="1919"/>
        <w:gridCol w:w="890"/>
        <w:gridCol w:w="434"/>
        <w:gridCol w:w="891"/>
        <w:gridCol w:w="1366"/>
        <w:gridCol w:w="822"/>
        <w:gridCol w:w="820"/>
        <w:gridCol w:w="1255"/>
        <w:gridCol w:w="703"/>
        <w:gridCol w:w="749"/>
        <w:gridCol w:w="357"/>
        <w:gridCol w:w="700"/>
        <w:gridCol w:w="1077"/>
        <w:gridCol w:w="10"/>
        <w:gridCol w:w="1004"/>
        <w:gridCol w:w="1347"/>
      </w:tblGrid>
      <w:tr w:rsidR="007435B7" w:rsidRPr="000515A3" w14:paraId="2F8AFDD0" w14:textId="77777777" w:rsidTr="2B2B2DB1">
        <w:trPr>
          <w:trHeight w:val="227"/>
        </w:trPr>
        <w:tc>
          <w:tcPr>
            <w:tcW w:w="782" w:type="dxa"/>
            <w:vMerge w:val="restart"/>
            <w:shd w:val="clear" w:color="auto" w:fill="0063AF"/>
            <w:vAlign w:val="center"/>
          </w:tcPr>
          <w:p w14:paraId="7BF230BD" w14:textId="48BAE1FD" w:rsidR="007435B7" w:rsidRPr="000515A3" w:rsidRDefault="007435B7" w:rsidP="00AF5312">
            <w:pPr>
              <w:spacing w:after="0" w:line="240" w:lineRule="auto"/>
              <w:rPr>
                <w:rFonts w:ascii="Calibri Light" w:hAnsi="Calibri Light" w:cs="Calibri Light"/>
                <w:b/>
                <w:color w:val="FFFFFF" w:themeColor="background1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b/>
                <w:color w:val="FFFFFF" w:themeColor="background1"/>
                <w:sz w:val="20"/>
                <w:szCs w:val="20"/>
              </w:rPr>
              <w:t>No.</w:t>
            </w:r>
          </w:p>
        </w:tc>
        <w:tc>
          <w:tcPr>
            <w:tcW w:w="1919" w:type="dxa"/>
            <w:vMerge w:val="restart"/>
            <w:shd w:val="clear" w:color="auto" w:fill="0063AF"/>
            <w:vAlign w:val="center"/>
          </w:tcPr>
          <w:p w14:paraId="1544CCE8" w14:textId="5D17F6E7" w:rsidR="007435B7" w:rsidRPr="000515A3" w:rsidRDefault="007435B7" w:rsidP="00AF5312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color w:val="FFFFFF" w:themeColor="background1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b/>
                <w:color w:val="FFFFFF" w:themeColor="background1"/>
                <w:sz w:val="20"/>
                <w:szCs w:val="20"/>
              </w:rPr>
              <w:t>Inspection / Test Point</w:t>
            </w:r>
          </w:p>
        </w:tc>
        <w:tc>
          <w:tcPr>
            <w:tcW w:w="1324" w:type="dxa"/>
            <w:gridSpan w:val="2"/>
            <w:vMerge w:val="restart"/>
            <w:shd w:val="clear" w:color="auto" w:fill="0063AF"/>
            <w:vAlign w:val="center"/>
          </w:tcPr>
          <w:p w14:paraId="0B7598B5" w14:textId="1430F4BA" w:rsidR="007435B7" w:rsidRPr="000515A3" w:rsidRDefault="007435B7" w:rsidP="00AF5312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color w:val="FFFFFF" w:themeColor="background1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b/>
                <w:color w:val="FFFFFF" w:themeColor="background1"/>
                <w:sz w:val="20"/>
                <w:szCs w:val="20"/>
              </w:rPr>
              <w:t>Responsibility</w:t>
            </w:r>
          </w:p>
        </w:tc>
        <w:tc>
          <w:tcPr>
            <w:tcW w:w="891" w:type="dxa"/>
            <w:vMerge w:val="restart"/>
            <w:shd w:val="clear" w:color="auto" w:fill="0063AF"/>
            <w:vAlign w:val="center"/>
          </w:tcPr>
          <w:p w14:paraId="3970029D" w14:textId="46D8BBD1" w:rsidR="007435B7" w:rsidRPr="000515A3" w:rsidRDefault="007435B7" w:rsidP="00AF5312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color w:val="FFFFFF" w:themeColor="background1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b/>
                <w:color w:val="FFFFFF" w:themeColor="background1"/>
                <w:sz w:val="20"/>
                <w:szCs w:val="20"/>
              </w:rPr>
              <w:t>Method</w:t>
            </w:r>
          </w:p>
        </w:tc>
        <w:tc>
          <w:tcPr>
            <w:tcW w:w="1366" w:type="dxa"/>
            <w:vMerge w:val="restart"/>
            <w:shd w:val="clear" w:color="auto" w:fill="0063AF"/>
            <w:vAlign w:val="center"/>
          </w:tcPr>
          <w:p w14:paraId="192116FB" w14:textId="03AA2004" w:rsidR="007435B7" w:rsidRPr="000515A3" w:rsidRDefault="007435B7" w:rsidP="00AF5312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color w:val="FFFFFF" w:themeColor="background1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b/>
                <w:color w:val="FFFFFF" w:themeColor="background1"/>
                <w:sz w:val="20"/>
                <w:szCs w:val="20"/>
              </w:rPr>
              <w:t>Conformance Criteria</w:t>
            </w:r>
          </w:p>
        </w:tc>
        <w:tc>
          <w:tcPr>
            <w:tcW w:w="1642" w:type="dxa"/>
            <w:gridSpan w:val="2"/>
            <w:vMerge w:val="restart"/>
            <w:shd w:val="clear" w:color="auto" w:fill="0063AF"/>
            <w:vAlign w:val="center"/>
          </w:tcPr>
          <w:p w14:paraId="257B5BC6" w14:textId="4B1E26E4" w:rsidR="007435B7" w:rsidRPr="000515A3" w:rsidRDefault="007435B7" w:rsidP="00AF5312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color w:val="FFFFFF" w:themeColor="background1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b/>
                <w:color w:val="FFFFFF" w:themeColor="background1"/>
                <w:sz w:val="20"/>
                <w:szCs w:val="20"/>
              </w:rPr>
              <w:t>Specification</w:t>
            </w:r>
            <w:r w:rsidR="006B562B" w:rsidRPr="000515A3">
              <w:rPr>
                <w:rFonts w:ascii="Calibri Light" w:hAnsi="Calibri Light" w:cs="Calibri Light"/>
                <w:b/>
                <w:color w:val="FFFFFF" w:themeColor="background1"/>
                <w:sz w:val="20"/>
                <w:szCs w:val="20"/>
              </w:rPr>
              <w:t xml:space="preserve"> Clause</w:t>
            </w:r>
          </w:p>
        </w:tc>
        <w:tc>
          <w:tcPr>
            <w:tcW w:w="1255" w:type="dxa"/>
            <w:vMerge w:val="restart"/>
            <w:shd w:val="clear" w:color="auto" w:fill="0063AF"/>
            <w:vAlign w:val="center"/>
          </w:tcPr>
          <w:p w14:paraId="087C8470" w14:textId="3FA3391C" w:rsidR="007435B7" w:rsidRPr="000515A3" w:rsidRDefault="007435B7" w:rsidP="00AF5312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color w:val="FFFFFF" w:themeColor="background1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b/>
                <w:color w:val="FFFFFF" w:themeColor="background1"/>
                <w:sz w:val="20"/>
                <w:szCs w:val="20"/>
              </w:rPr>
              <w:t>Frequency</w:t>
            </w:r>
          </w:p>
        </w:tc>
        <w:tc>
          <w:tcPr>
            <w:tcW w:w="3586" w:type="dxa"/>
            <w:gridSpan w:val="5"/>
            <w:shd w:val="clear" w:color="auto" w:fill="0063AF"/>
            <w:vAlign w:val="center"/>
          </w:tcPr>
          <w:p w14:paraId="7C0DA016" w14:textId="037AD663" w:rsidR="007435B7" w:rsidRPr="000515A3" w:rsidRDefault="007435B7" w:rsidP="00AF5312">
            <w:pPr>
              <w:spacing w:before="20" w:after="0" w:line="240" w:lineRule="auto"/>
              <w:jc w:val="center"/>
              <w:rPr>
                <w:rFonts w:ascii="Calibri Light" w:hAnsi="Calibri Light" w:cs="Calibri Light"/>
                <w:b/>
                <w:color w:val="FFFFFF" w:themeColor="background1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b/>
                <w:color w:val="FFFFFF" w:themeColor="background1"/>
                <w:sz w:val="20"/>
                <w:szCs w:val="20"/>
              </w:rPr>
              <w:t>Verification</w:t>
            </w:r>
            <w:r w:rsidR="00BD1A97" w:rsidRPr="000515A3">
              <w:rPr>
                <w:rFonts w:ascii="Calibri Light" w:hAnsi="Calibri Light" w:cs="Calibri Light"/>
                <w:b/>
                <w:color w:val="FFFFFF" w:themeColor="background1"/>
                <w:sz w:val="20"/>
                <w:szCs w:val="20"/>
              </w:rPr>
              <w:t xml:space="preserve"> from </w:t>
            </w:r>
            <w:r w:rsidR="00255C20" w:rsidRPr="000515A3">
              <w:rPr>
                <w:rFonts w:ascii="Calibri Light" w:hAnsi="Calibri Light" w:cs="Calibri Light"/>
                <w:b/>
                <w:color w:val="FFFFFF" w:themeColor="background1"/>
                <w:sz w:val="20"/>
                <w:szCs w:val="20"/>
              </w:rPr>
              <w:t>Thiess</w:t>
            </w:r>
            <w:r w:rsidR="00BD1A97" w:rsidRPr="000515A3">
              <w:rPr>
                <w:rFonts w:ascii="Calibri Light" w:hAnsi="Calibri Light" w:cs="Calibri Light"/>
                <w:b/>
                <w:color w:val="FFFFFF" w:themeColor="background1"/>
                <w:sz w:val="20"/>
                <w:szCs w:val="20"/>
              </w:rPr>
              <w:t xml:space="preserve"> / Client (H/W/R/M)</w:t>
            </w:r>
          </w:p>
        </w:tc>
        <w:tc>
          <w:tcPr>
            <w:tcW w:w="2361" w:type="dxa"/>
            <w:gridSpan w:val="3"/>
            <w:vMerge w:val="restart"/>
            <w:shd w:val="clear" w:color="auto" w:fill="0063AF"/>
            <w:vAlign w:val="center"/>
          </w:tcPr>
          <w:p w14:paraId="31C361C8" w14:textId="481D4F89" w:rsidR="007435B7" w:rsidRPr="000515A3" w:rsidRDefault="007435B7" w:rsidP="00AF5312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color w:val="FFFFFF" w:themeColor="background1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b/>
                <w:color w:val="FFFFFF" w:themeColor="background1"/>
                <w:sz w:val="20"/>
                <w:szCs w:val="20"/>
              </w:rPr>
              <w:t>Records or Comments</w:t>
            </w:r>
          </w:p>
        </w:tc>
      </w:tr>
      <w:tr w:rsidR="006552E0" w:rsidRPr="000515A3" w14:paraId="073D2DCD" w14:textId="77777777" w:rsidTr="2B2B2DB1">
        <w:trPr>
          <w:trHeight w:val="227"/>
        </w:trPr>
        <w:tc>
          <w:tcPr>
            <w:tcW w:w="782" w:type="dxa"/>
            <w:vMerge/>
            <w:vAlign w:val="center"/>
          </w:tcPr>
          <w:p w14:paraId="6C04336F" w14:textId="77777777" w:rsidR="006552E0" w:rsidRPr="000515A3" w:rsidRDefault="006552E0" w:rsidP="00AF5312">
            <w:pPr>
              <w:spacing w:after="0" w:line="240" w:lineRule="auto"/>
              <w:rPr>
                <w:rFonts w:ascii="Calibri Light" w:hAnsi="Calibri Light" w:cs="Calibri Light"/>
                <w:b/>
                <w:sz w:val="20"/>
                <w:szCs w:val="20"/>
              </w:rPr>
            </w:pPr>
          </w:p>
        </w:tc>
        <w:tc>
          <w:tcPr>
            <w:tcW w:w="1919" w:type="dxa"/>
            <w:vMerge/>
            <w:vAlign w:val="center"/>
          </w:tcPr>
          <w:p w14:paraId="783621E1" w14:textId="77777777" w:rsidR="006552E0" w:rsidRPr="000515A3" w:rsidRDefault="006552E0" w:rsidP="00AF5312">
            <w:pPr>
              <w:spacing w:after="0" w:line="240" w:lineRule="auto"/>
              <w:rPr>
                <w:rFonts w:ascii="Calibri Light" w:hAnsi="Calibri Light" w:cs="Calibri Light"/>
                <w:b/>
                <w:sz w:val="20"/>
                <w:szCs w:val="20"/>
              </w:rPr>
            </w:pPr>
          </w:p>
        </w:tc>
        <w:tc>
          <w:tcPr>
            <w:tcW w:w="1324" w:type="dxa"/>
            <w:gridSpan w:val="2"/>
            <w:vMerge/>
            <w:vAlign w:val="center"/>
          </w:tcPr>
          <w:p w14:paraId="4FBEBEFB" w14:textId="77777777" w:rsidR="006552E0" w:rsidRPr="000515A3" w:rsidRDefault="006552E0" w:rsidP="00AF5312">
            <w:pPr>
              <w:spacing w:after="0" w:line="240" w:lineRule="auto"/>
              <w:rPr>
                <w:rFonts w:ascii="Calibri Light" w:hAnsi="Calibri Light" w:cs="Calibri Light"/>
                <w:b/>
                <w:sz w:val="20"/>
                <w:szCs w:val="20"/>
              </w:rPr>
            </w:pPr>
          </w:p>
        </w:tc>
        <w:tc>
          <w:tcPr>
            <w:tcW w:w="891" w:type="dxa"/>
            <w:vMerge/>
            <w:vAlign w:val="center"/>
          </w:tcPr>
          <w:p w14:paraId="63B181F7" w14:textId="77777777" w:rsidR="006552E0" w:rsidRPr="000515A3" w:rsidRDefault="006552E0" w:rsidP="00AF5312">
            <w:pPr>
              <w:spacing w:after="0" w:line="240" w:lineRule="auto"/>
              <w:rPr>
                <w:rFonts w:ascii="Calibri Light" w:hAnsi="Calibri Light" w:cs="Calibri Light"/>
                <w:b/>
                <w:sz w:val="20"/>
                <w:szCs w:val="20"/>
              </w:rPr>
            </w:pPr>
          </w:p>
        </w:tc>
        <w:tc>
          <w:tcPr>
            <w:tcW w:w="1366" w:type="dxa"/>
            <w:vMerge/>
            <w:vAlign w:val="center"/>
          </w:tcPr>
          <w:p w14:paraId="2BD3D851" w14:textId="77777777" w:rsidR="006552E0" w:rsidRPr="000515A3" w:rsidRDefault="006552E0" w:rsidP="00AF5312">
            <w:pPr>
              <w:spacing w:after="0" w:line="240" w:lineRule="auto"/>
              <w:rPr>
                <w:rFonts w:ascii="Calibri Light" w:hAnsi="Calibri Light" w:cs="Calibri Light"/>
                <w:b/>
                <w:sz w:val="20"/>
                <w:szCs w:val="20"/>
              </w:rPr>
            </w:pPr>
          </w:p>
        </w:tc>
        <w:tc>
          <w:tcPr>
            <w:tcW w:w="1642" w:type="dxa"/>
            <w:gridSpan w:val="2"/>
            <w:vMerge/>
            <w:vAlign w:val="center"/>
          </w:tcPr>
          <w:p w14:paraId="791E715E" w14:textId="77777777" w:rsidR="006552E0" w:rsidRPr="000515A3" w:rsidRDefault="006552E0" w:rsidP="00AF5312">
            <w:pPr>
              <w:spacing w:after="0" w:line="240" w:lineRule="auto"/>
              <w:rPr>
                <w:rFonts w:ascii="Calibri Light" w:hAnsi="Calibri Light" w:cs="Calibri Light"/>
                <w:b/>
                <w:sz w:val="20"/>
                <w:szCs w:val="20"/>
              </w:rPr>
            </w:pPr>
          </w:p>
        </w:tc>
        <w:tc>
          <w:tcPr>
            <w:tcW w:w="1255" w:type="dxa"/>
            <w:vMerge/>
            <w:vAlign w:val="center"/>
          </w:tcPr>
          <w:p w14:paraId="1FF00A1A" w14:textId="77777777" w:rsidR="006552E0" w:rsidRPr="000515A3" w:rsidRDefault="006552E0" w:rsidP="00AF5312">
            <w:pPr>
              <w:spacing w:after="0" w:line="240" w:lineRule="auto"/>
              <w:rPr>
                <w:rFonts w:ascii="Calibri Light" w:hAnsi="Calibri Light" w:cs="Calibri Light"/>
                <w:b/>
                <w:sz w:val="20"/>
                <w:szCs w:val="20"/>
              </w:rPr>
            </w:pPr>
          </w:p>
        </w:tc>
        <w:tc>
          <w:tcPr>
            <w:tcW w:w="1809" w:type="dxa"/>
            <w:gridSpan w:val="3"/>
            <w:shd w:val="clear" w:color="auto" w:fill="0063AF"/>
            <w:vAlign w:val="center"/>
          </w:tcPr>
          <w:p w14:paraId="2AF41B21" w14:textId="1B93A306" w:rsidR="006552E0" w:rsidRPr="000515A3" w:rsidRDefault="00832A4F" w:rsidP="00AF5312">
            <w:pPr>
              <w:spacing w:before="100" w:beforeAutospacing="1" w:after="0" w:line="240" w:lineRule="auto"/>
              <w:jc w:val="center"/>
              <w:rPr>
                <w:rFonts w:ascii="Calibri Light" w:hAnsi="Calibri Light" w:cs="Calibri Light"/>
                <w:b/>
                <w:color w:val="FFFFFF" w:themeColor="background1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b/>
                <w:color w:val="FFFFFF" w:themeColor="background1"/>
                <w:sz w:val="20"/>
                <w:szCs w:val="20"/>
              </w:rPr>
              <w:t>THIESS</w:t>
            </w:r>
            <w:r w:rsidR="006552E0" w:rsidRPr="000515A3">
              <w:rPr>
                <w:rFonts w:ascii="Calibri Light" w:hAnsi="Calibri Light" w:cs="Calibri Light"/>
                <w:b/>
                <w:color w:val="FFFFFF" w:themeColor="background1"/>
                <w:sz w:val="20"/>
                <w:szCs w:val="20"/>
              </w:rPr>
              <w:t xml:space="preserve"> (Initial)</w:t>
            </w:r>
          </w:p>
        </w:tc>
        <w:tc>
          <w:tcPr>
            <w:tcW w:w="1777" w:type="dxa"/>
            <w:gridSpan w:val="2"/>
            <w:shd w:val="clear" w:color="auto" w:fill="0063AF"/>
            <w:vAlign w:val="center"/>
          </w:tcPr>
          <w:p w14:paraId="26B77E3B" w14:textId="09BE6BA4" w:rsidR="006552E0" w:rsidRPr="000515A3" w:rsidRDefault="006552E0" w:rsidP="00AF5312">
            <w:pPr>
              <w:spacing w:before="100" w:beforeAutospacing="1" w:after="0" w:line="240" w:lineRule="auto"/>
              <w:jc w:val="center"/>
              <w:rPr>
                <w:rFonts w:ascii="Calibri Light" w:hAnsi="Calibri Light" w:cs="Calibri Light"/>
                <w:b/>
                <w:color w:val="FFFFFF" w:themeColor="background1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b/>
                <w:color w:val="FFFFFF" w:themeColor="background1"/>
                <w:sz w:val="20"/>
                <w:szCs w:val="20"/>
              </w:rPr>
              <w:t>Client (Initial)</w:t>
            </w:r>
          </w:p>
        </w:tc>
        <w:tc>
          <w:tcPr>
            <w:tcW w:w="2361" w:type="dxa"/>
            <w:gridSpan w:val="3"/>
            <w:vMerge/>
            <w:vAlign w:val="center"/>
          </w:tcPr>
          <w:p w14:paraId="68726297" w14:textId="77777777" w:rsidR="006552E0" w:rsidRPr="000515A3" w:rsidRDefault="006552E0" w:rsidP="00AF5312">
            <w:pPr>
              <w:spacing w:after="0" w:line="240" w:lineRule="auto"/>
              <w:rPr>
                <w:rFonts w:ascii="Calibri Light" w:hAnsi="Calibri Light" w:cs="Calibri Light"/>
                <w:b/>
                <w:sz w:val="20"/>
                <w:szCs w:val="20"/>
              </w:rPr>
            </w:pPr>
          </w:p>
        </w:tc>
      </w:tr>
      <w:tr w:rsidR="008073EE" w:rsidRPr="000515A3" w14:paraId="3ED705E9" w14:textId="77777777" w:rsidTr="2B2B2DB1">
        <w:trPr>
          <w:trHeight w:val="227"/>
        </w:trPr>
        <w:tc>
          <w:tcPr>
            <w:tcW w:w="782" w:type="dxa"/>
            <w:shd w:val="clear" w:color="auto" w:fill="D9D9D9" w:themeFill="background1" w:themeFillShade="D9"/>
            <w:vAlign w:val="center"/>
          </w:tcPr>
          <w:p w14:paraId="0237EB55" w14:textId="344494C3" w:rsidR="008073EE" w:rsidRPr="000515A3" w:rsidRDefault="008073EE" w:rsidP="00AF5312">
            <w:pPr>
              <w:spacing w:after="0" w:line="240" w:lineRule="auto"/>
              <w:rPr>
                <w:rFonts w:ascii="Calibri Light" w:hAnsi="Calibri Light" w:cs="Calibri Light"/>
                <w:b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b/>
                <w:sz w:val="20"/>
                <w:szCs w:val="20"/>
              </w:rPr>
              <w:t>1</w:t>
            </w:r>
          </w:p>
        </w:tc>
        <w:tc>
          <w:tcPr>
            <w:tcW w:w="14344" w:type="dxa"/>
            <w:gridSpan w:val="16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55C798" w14:textId="56C9A0D8" w:rsidR="008073EE" w:rsidRPr="000515A3" w:rsidRDefault="008073EE" w:rsidP="00AF5312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b/>
                <w:sz w:val="20"/>
                <w:szCs w:val="20"/>
              </w:rPr>
              <w:t>Pre-</w:t>
            </w:r>
            <w:r w:rsidR="00FA1352" w:rsidRPr="000515A3">
              <w:rPr>
                <w:rFonts w:ascii="Calibri Light" w:hAnsi="Calibri Light" w:cs="Calibri Light"/>
                <w:b/>
                <w:sz w:val="20"/>
                <w:szCs w:val="20"/>
              </w:rPr>
              <w:t>C</w:t>
            </w:r>
            <w:r w:rsidRPr="000515A3">
              <w:rPr>
                <w:rFonts w:ascii="Calibri Light" w:hAnsi="Calibri Light" w:cs="Calibri Light"/>
                <w:b/>
                <w:sz w:val="20"/>
                <w:szCs w:val="20"/>
              </w:rPr>
              <w:t>onstruction</w:t>
            </w:r>
          </w:p>
        </w:tc>
      </w:tr>
      <w:tr w:rsidR="00823029" w:rsidRPr="000515A3" w14:paraId="32E32B10" w14:textId="77777777" w:rsidTr="2B2B2DB1">
        <w:trPr>
          <w:trHeight w:val="227"/>
        </w:trPr>
        <w:tc>
          <w:tcPr>
            <w:tcW w:w="782" w:type="dxa"/>
            <w:tcBorders>
              <w:top w:val="single" w:sz="4" w:space="0" w:color="B5C8D5"/>
              <w:left w:val="single" w:sz="4" w:space="0" w:color="B5C8D5"/>
              <w:bottom w:val="single" w:sz="4" w:space="0" w:color="B5C8D5"/>
              <w:right w:val="single" w:sz="4" w:space="0" w:color="auto"/>
            </w:tcBorders>
          </w:tcPr>
          <w:p w14:paraId="5A0A8081" w14:textId="2BC3D800" w:rsidR="00823029" w:rsidRPr="000515A3" w:rsidRDefault="00823029" w:rsidP="00823029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color w:val="001541"/>
                <w:spacing w:val="-5"/>
                <w:sz w:val="20"/>
                <w:szCs w:val="20"/>
              </w:rPr>
              <w:t>1.</w:t>
            </w:r>
          </w:p>
        </w:tc>
        <w:tc>
          <w:tcPr>
            <w:tcW w:w="1919" w:type="dxa"/>
            <w:shd w:val="clear" w:color="auto" w:fill="auto"/>
          </w:tcPr>
          <w:p w14:paraId="5FF0ABEE" w14:textId="6D103DFE" w:rsidR="00823029" w:rsidRPr="000515A3" w:rsidRDefault="00823029" w:rsidP="00823029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Drawings supplied most current IFC</w:t>
            </w:r>
          </w:p>
        </w:tc>
        <w:tc>
          <w:tcPr>
            <w:tcW w:w="1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0A5D9" w14:textId="7F78E885" w:rsidR="00823029" w:rsidRPr="000515A3" w:rsidRDefault="00A439E9" w:rsidP="00823029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ENG</w:t>
            </w:r>
          </w:p>
        </w:tc>
        <w:tc>
          <w:tcPr>
            <w:tcW w:w="891" w:type="dxa"/>
            <w:shd w:val="clear" w:color="auto" w:fill="auto"/>
            <w:vAlign w:val="center"/>
          </w:tcPr>
          <w:p w14:paraId="46E74E3F" w14:textId="659A93DC" w:rsidR="00823029" w:rsidRPr="000515A3" w:rsidRDefault="00823029" w:rsidP="00823029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Visual</w:t>
            </w:r>
          </w:p>
        </w:tc>
        <w:tc>
          <w:tcPr>
            <w:tcW w:w="1366" w:type="dxa"/>
            <w:shd w:val="clear" w:color="auto" w:fill="auto"/>
          </w:tcPr>
          <w:p w14:paraId="32B1AD9D" w14:textId="72E5119D" w:rsidR="00823029" w:rsidRPr="000515A3" w:rsidRDefault="00823029" w:rsidP="00823029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Reviewed drawing register</w:t>
            </w:r>
          </w:p>
        </w:tc>
        <w:tc>
          <w:tcPr>
            <w:tcW w:w="1642" w:type="dxa"/>
            <w:gridSpan w:val="2"/>
            <w:shd w:val="clear" w:color="auto" w:fill="auto"/>
          </w:tcPr>
          <w:p w14:paraId="655E3AFF" w14:textId="482DE0EC" w:rsidR="00823029" w:rsidRPr="000515A3" w:rsidRDefault="00823029" w:rsidP="00823029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Reviewed drawing register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6B0A361B" w14:textId="2BC6CED7" w:rsidR="00823029" w:rsidRPr="000515A3" w:rsidRDefault="00823029" w:rsidP="00823029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Prior to works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A921D" w14:textId="17254A4F" w:rsidR="00823029" w:rsidRPr="000515A3" w:rsidRDefault="00823029" w:rsidP="00823029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color w:val="001541"/>
                <w:spacing w:val="-5"/>
                <w:sz w:val="20"/>
                <w:szCs w:val="20"/>
              </w:rPr>
              <w:t>HP</w:t>
            </w:r>
          </w:p>
        </w:tc>
        <w:tc>
          <w:tcPr>
            <w:tcW w:w="1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41004" w14:textId="77777777" w:rsidR="00823029" w:rsidRPr="000515A3" w:rsidRDefault="00823029" w:rsidP="00823029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74D1C" w14:textId="6630C744" w:rsidR="00823029" w:rsidRPr="000515A3" w:rsidRDefault="00823029" w:rsidP="00823029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W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60BFA" w14:textId="77777777" w:rsidR="00823029" w:rsidRPr="000515A3" w:rsidRDefault="00823029" w:rsidP="00823029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23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C1669BB" w14:textId="77777777" w:rsidR="00823029" w:rsidRPr="000515A3" w:rsidRDefault="00823029" w:rsidP="00823029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823029" w:rsidRPr="000515A3" w14:paraId="7AA31BDD" w14:textId="77777777" w:rsidTr="2B2B2DB1">
        <w:trPr>
          <w:trHeight w:val="227"/>
        </w:trPr>
        <w:tc>
          <w:tcPr>
            <w:tcW w:w="782" w:type="dxa"/>
            <w:tcBorders>
              <w:top w:val="single" w:sz="4" w:space="0" w:color="B5C8D5"/>
              <w:left w:val="single" w:sz="4" w:space="0" w:color="B5C8D5"/>
              <w:bottom w:val="single" w:sz="4" w:space="0" w:color="B5C8D5"/>
              <w:right w:val="single" w:sz="4" w:space="0" w:color="auto"/>
            </w:tcBorders>
          </w:tcPr>
          <w:p w14:paraId="4FF7CFAA" w14:textId="24B589CB" w:rsidR="00823029" w:rsidRPr="000515A3" w:rsidRDefault="00823029" w:rsidP="00823029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color w:val="001541"/>
                <w:spacing w:val="-5"/>
                <w:sz w:val="20"/>
                <w:szCs w:val="20"/>
              </w:rPr>
              <w:t>2.</w:t>
            </w:r>
          </w:p>
        </w:tc>
        <w:tc>
          <w:tcPr>
            <w:tcW w:w="1919" w:type="dxa"/>
            <w:shd w:val="clear" w:color="auto" w:fill="auto"/>
          </w:tcPr>
          <w:p w14:paraId="70E69834" w14:textId="232733C9" w:rsidR="00823029" w:rsidRPr="000515A3" w:rsidRDefault="00823029" w:rsidP="2B2B2DB1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2B2B2DB1">
              <w:rPr>
                <w:rFonts w:ascii="Calibri Light" w:hAnsi="Calibri Light" w:cs="Calibri Light"/>
                <w:sz w:val="20"/>
                <w:szCs w:val="20"/>
              </w:rPr>
              <w:t>Management Plans submitted and approved as per PMP</w:t>
            </w:r>
          </w:p>
        </w:tc>
        <w:tc>
          <w:tcPr>
            <w:tcW w:w="1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9EEDC" w14:textId="2FECA8BA" w:rsidR="00823029" w:rsidRPr="000515A3" w:rsidRDefault="00A439E9" w:rsidP="00823029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ENG</w:t>
            </w:r>
          </w:p>
        </w:tc>
        <w:tc>
          <w:tcPr>
            <w:tcW w:w="891" w:type="dxa"/>
            <w:shd w:val="clear" w:color="auto" w:fill="auto"/>
            <w:vAlign w:val="center"/>
          </w:tcPr>
          <w:p w14:paraId="4FFD6462" w14:textId="762740DA" w:rsidR="00823029" w:rsidRPr="000515A3" w:rsidRDefault="00823029" w:rsidP="00823029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Visual</w:t>
            </w:r>
          </w:p>
        </w:tc>
        <w:tc>
          <w:tcPr>
            <w:tcW w:w="1366" w:type="dxa"/>
            <w:shd w:val="clear" w:color="auto" w:fill="auto"/>
          </w:tcPr>
          <w:p w14:paraId="4700E41C" w14:textId="64C6C599" w:rsidR="00823029" w:rsidRPr="000515A3" w:rsidRDefault="00823029" w:rsidP="00823029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Approved Package MP’s</w:t>
            </w:r>
          </w:p>
        </w:tc>
        <w:tc>
          <w:tcPr>
            <w:tcW w:w="1642" w:type="dxa"/>
            <w:gridSpan w:val="2"/>
            <w:shd w:val="clear" w:color="auto" w:fill="auto"/>
          </w:tcPr>
          <w:p w14:paraId="083BDE37" w14:textId="231A91E2" w:rsidR="00823029" w:rsidRPr="000515A3" w:rsidRDefault="00823029" w:rsidP="00823029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Approved Package MP’s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7BC8A7DD" w14:textId="04F9D298" w:rsidR="00823029" w:rsidRPr="000515A3" w:rsidRDefault="00823029" w:rsidP="00823029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Prior to works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CB8DA" w14:textId="0CA07E63" w:rsidR="00823029" w:rsidRPr="000515A3" w:rsidRDefault="00823029" w:rsidP="00823029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color w:val="001541"/>
                <w:spacing w:val="-5"/>
                <w:sz w:val="20"/>
                <w:szCs w:val="20"/>
              </w:rPr>
              <w:t>HP</w:t>
            </w:r>
          </w:p>
        </w:tc>
        <w:tc>
          <w:tcPr>
            <w:tcW w:w="1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C6EDE" w14:textId="77777777" w:rsidR="00823029" w:rsidRPr="000515A3" w:rsidRDefault="00823029" w:rsidP="00823029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6152A" w14:textId="78596FFD" w:rsidR="00823029" w:rsidRPr="000515A3" w:rsidRDefault="00823029" w:rsidP="00823029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W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6AFEC" w14:textId="77777777" w:rsidR="00823029" w:rsidRPr="000515A3" w:rsidRDefault="00823029" w:rsidP="00823029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23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97A508" w14:textId="77777777" w:rsidR="00823029" w:rsidRPr="000515A3" w:rsidRDefault="00823029" w:rsidP="00823029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823029" w:rsidRPr="000515A3" w14:paraId="3D117BCF" w14:textId="77777777" w:rsidTr="2B2B2DB1">
        <w:trPr>
          <w:trHeight w:val="227"/>
        </w:trPr>
        <w:tc>
          <w:tcPr>
            <w:tcW w:w="782" w:type="dxa"/>
            <w:tcBorders>
              <w:top w:val="single" w:sz="4" w:space="0" w:color="B5C8D5"/>
              <w:left w:val="single" w:sz="4" w:space="0" w:color="B5C8D5"/>
              <w:bottom w:val="single" w:sz="4" w:space="0" w:color="B5C8D5"/>
              <w:right w:val="single" w:sz="4" w:space="0" w:color="auto"/>
            </w:tcBorders>
          </w:tcPr>
          <w:p w14:paraId="18453D73" w14:textId="725755BC" w:rsidR="00823029" w:rsidRPr="000515A3" w:rsidRDefault="00823029" w:rsidP="00823029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color w:val="001541"/>
                <w:spacing w:val="-5"/>
                <w:sz w:val="20"/>
                <w:szCs w:val="20"/>
              </w:rPr>
              <w:t>3.</w:t>
            </w:r>
          </w:p>
        </w:tc>
        <w:tc>
          <w:tcPr>
            <w:tcW w:w="1919" w:type="dxa"/>
            <w:shd w:val="clear" w:color="auto" w:fill="auto"/>
          </w:tcPr>
          <w:p w14:paraId="3353284A" w14:textId="31FA58E6" w:rsidR="00823029" w:rsidRPr="000515A3" w:rsidRDefault="00823029" w:rsidP="2B2B2DB1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2B2B2DB1">
              <w:rPr>
                <w:rFonts w:ascii="Calibri Light" w:hAnsi="Calibri Light" w:cs="Calibri Light"/>
                <w:sz w:val="20"/>
                <w:szCs w:val="20"/>
              </w:rPr>
              <w:t>Inspection Test Plan (ITP) submitted and approved</w:t>
            </w:r>
          </w:p>
        </w:tc>
        <w:tc>
          <w:tcPr>
            <w:tcW w:w="1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D6B9D" w14:textId="203ECF18" w:rsidR="00823029" w:rsidRPr="000515A3" w:rsidRDefault="00A439E9" w:rsidP="00823029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ENG</w:t>
            </w:r>
          </w:p>
        </w:tc>
        <w:tc>
          <w:tcPr>
            <w:tcW w:w="891" w:type="dxa"/>
            <w:shd w:val="clear" w:color="auto" w:fill="auto"/>
            <w:vAlign w:val="center"/>
          </w:tcPr>
          <w:p w14:paraId="07561984" w14:textId="5AEFD48B" w:rsidR="00823029" w:rsidRPr="000515A3" w:rsidRDefault="00823029" w:rsidP="00823029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Visual</w:t>
            </w:r>
          </w:p>
        </w:tc>
        <w:tc>
          <w:tcPr>
            <w:tcW w:w="1366" w:type="dxa"/>
            <w:shd w:val="clear" w:color="auto" w:fill="auto"/>
          </w:tcPr>
          <w:p w14:paraId="0D1D8844" w14:textId="258BE657" w:rsidR="00823029" w:rsidRPr="000515A3" w:rsidRDefault="00823029" w:rsidP="00823029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Approved ITP revision</w:t>
            </w:r>
          </w:p>
        </w:tc>
        <w:tc>
          <w:tcPr>
            <w:tcW w:w="1642" w:type="dxa"/>
            <w:gridSpan w:val="2"/>
            <w:shd w:val="clear" w:color="auto" w:fill="auto"/>
          </w:tcPr>
          <w:p w14:paraId="41014BBB" w14:textId="4D5B3DE7" w:rsidR="00823029" w:rsidRPr="000515A3" w:rsidRDefault="00823029" w:rsidP="00823029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Approved ITP revision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69C31328" w14:textId="7F10C571" w:rsidR="00823029" w:rsidRPr="000515A3" w:rsidRDefault="00823029" w:rsidP="00823029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Prior to works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2D7A5" w14:textId="041D4C99" w:rsidR="00823029" w:rsidRPr="000515A3" w:rsidRDefault="00823029" w:rsidP="00823029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color w:val="001541"/>
                <w:spacing w:val="-5"/>
                <w:sz w:val="20"/>
                <w:szCs w:val="20"/>
              </w:rPr>
              <w:t>HP</w:t>
            </w:r>
          </w:p>
        </w:tc>
        <w:tc>
          <w:tcPr>
            <w:tcW w:w="1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7C747" w14:textId="77777777" w:rsidR="00823029" w:rsidRPr="000515A3" w:rsidRDefault="00823029" w:rsidP="00823029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4F62F" w14:textId="1A2A3985" w:rsidR="00823029" w:rsidRPr="000515A3" w:rsidRDefault="00823029" w:rsidP="00823029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W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571F8" w14:textId="77777777" w:rsidR="00823029" w:rsidRPr="000515A3" w:rsidRDefault="00823029" w:rsidP="00823029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23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8D20B8A" w14:textId="77777777" w:rsidR="00823029" w:rsidRPr="000515A3" w:rsidRDefault="00823029" w:rsidP="00823029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823029" w:rsidRPr="000515A3" w14:paraId="79862772" w14:textId="77777777" w:rsidTr="2B2B2DB1">
        <w:trPr>
          <w:trHeight w:val="227"/>
        </w:trPr>
        <w:tc>
          <w:tcPr>
            <w:tcW w:w="782" w:type="dxa"/>
            <w:tcBorders>
              <w:top w:val="single" w:sz="4" w:space="0" w:color="B5C8D5"/>
              <w:left w:val="single" w:sz="4" w:space="0" w:color="B5C8D5"/>
              <w:bottom w:val="single" w:sz="4" w:space="0" w:color="B5C8D5"/>
              <w:right w:val="single" w:sz="4" w:space="0" w:color="auto"/>
            </w:tcBorders>
          </w:tcPr>
          <w:p w14:paraId="62C78366" w14:textId="4020C28F" w:rsidR="00823029" w:rsidRPr="000515A3" w:rsidRDefault="00823029" w:rsidP="00823029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color w:val="001541"/>
                <w:spacing w:val="-5"/>
                <w:sz w:val="20"/>
                <w:szCs w:val="20"/>
              </w:rPr>
              <w:t>4.</w:t>
            </w:r>
          </w:p>
        </w:tc>
        <w:tc>
          <w:tcPr>
            <w:tcW w:w="1919" w:type="dxa"/>
            <w:shd w:val="clear" w:color="auto" w:fill="auto"/>
          </w:tcPr>
          <w:p w14:paraId="1B08B9AC" w14:textId="6C312FD7" w:rsidR="00823029" w:rsidRPr="000515A3" w:rsidRDefault="00823029" w:rsidP="00823029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Lot Register/ WBS submitted and approved</w:t>
            </w:r>
          </w:p>
        </w:tc>
        <w:tc>
          <w:tcPr>
            <w:tcW w:w="1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7B841" w14:textId="34DE3100" w:rsidR="00823029" w:rsidRPr="000515A3" w:rsidRDefault="00A439E9" w:rsidP="00823029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ENG</w:t>
            </w:r>
          </w:p>
        </w:tc>
        <w:tc>
          <w:tcPr>
            <w:tcW w:w="891" w:type="dxa"/>
            <w:shd w:val="clear" w:color="auto" w:fill="auto"/>
            <w:vAlign w:val="center"/>
          </w:tcPr>
          <w:p w14:paraId="60F45500" w14:textId="3DB9C152" w:rsidR="00823029" w:rsidRPr="000515A3" w:rsidRDefault="00823029" w:rsidP="00823029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Visual</w:t>
            </w:r>
          </w:p>
        </w:tc>
        <w:tc>
          <w:tcPr>
            <w:tcW w:w="1366" w:type="dxa"/>
            <w:shd w:val="clear" w:color="auto" w:fill="auto"/>
          </w:tcPr>
          <w:p w14:paraId="186DD478" w14:textId="28C8D4FE" w:rsidR="00823029" w:rsidRPr="000515A3" w:rsidRDefault="00823029" w:rsidP="00823029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Approved WBS</w:t>
            </w:r>
          </w:p>
        </w:tc>
        <w:tc>
          <w:tcPr>
            <w:tcW w:w="1642" w:type="dxa"/>
            <w:gridSpan w:val="2"/>
            <w:shd w:val="clear" w:color="auto" w:fill="auto"/>
          </w:tcPr>
          <w:p w14:paraId="487CAF8C" w14:textId="4062A69A" w:rsidR="00823029" w:rsidRPr="000515A3" w:rsidRDefault="00823029" w:rsidP="00823029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Approved WBS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72677149" w14:textId="4173710B" w:rsidR="00823029" w:rsidRPr="000515A3" w:rsidRDefault="00823029" w:rsidP="00823029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Prior to works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1FF26" w14:textId="731038A2" w:rsidR="00823029" w:rsidRPr="000515A3" w:rsidRDefault="00823029" w:rsidP="00823029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color w:val="001541"/>
                <w:spacing w:val="-5"/>
                <w:sz w:val="20"/>
                <w:szCs w:val="20"/>
              </w:rPr>
              <w:t>WP</w:t>
            </w:r>
          </w:p>
        </w:tc>
        <w:tc>
          <w:tcPr>
            <w:tcW w:w="1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61193" w14:textId="77777777" w:rsidR="00823029" w:rsidRPr="000515A3" w:rsidRDefault="00823029" w:rsidP="00823029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CF3CA" w14:textId="60ED597D" w:rsidR="00823029" w:rsidRPr="000515A3" w:rsidRDefault="00823029" w:rsidP="00823029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W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17FD9" w14:textId="77777777" w:rsidR="00823029" w:rsidRPr="000515A3" w:rsidRDefault="00823029" w:rsidP="00823029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23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FA2899D" w14:textId="77777777" w:rsidR="00823029" w:rsidRPr="000515A3" w:rsidRDefault="00823029" w:rsidP="00823029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823029" w:rsidRPr="000515A3" w14:paraId="30D68E4F" w14:textId="77777777" w:rsidTr="2B2B2DB1">
        <w:trPr>
          <w:trHeight w:val="227"/>
        </w:trPr>
        <w:tc>
          <w:tcPr>
            <w:tcW w:w="782" w:type="dxa"/>
            <w:tcBorders>
              <w:top w:val="single" w:sz="4" w:space="0" w:color="B5C8D5"/>
              <w:left w:val="single" w:sz="4" w:space="0" w:color="B5C8D5"/>
              <w:bottom w:val="single" w:sz="4" w:space="0" w:color="B5C8D5"/>
              <w:right w:val="single" w:sz="4" w:space="0" w:color="auto"/>
            </w:tcBorders>
          </w:tcPr>
          <w:p w14:paraId="23D50372" w14:textId="63BC9A65" w:rsidR="00823029" w:rsidRPr="000515A3" w:rsidRDefault="00823029" w:rsidP="00823029">
            <w:pPr>
              <w:spacing w:after="0" w:line="240" w:lineRule="auto"/>
              <w:rPr>
                <w:rFonts w:ascii="Calibri Light" w:hAnsi="Calibri Light" w:cs="Calibri Light"/>
                <w:color w:val="001541"/>
                <w:spacing w:val="-5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color w:val="001541"/>
                <w:spacing w:val="-5"/>
                <w:sz w:val="20"/>
                <w:szCs w:val="20"/>
              </w:rPr>
              <w:t>5.</w:t>
            </w:r>
          </w:p>
        </w:tc>
        <w:tc>
          <w:tcPr>
            <w:tcW w:w="1919" w:type="dxa"/>
            <w:shd w:val="clear" w:color="auto" w:fill="auto"/>
          </w:tcPr>
          <w:p w14:paraId="3DF1ECC7" w14:textId="0428A14D" w:rsidR="00823029" w:rsidRPr="000515A3" w:rsidRDefault="00823029" w:rsidP="00823029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 xml:space="preserve">Erosion and sediment control plan approved </w:t>
            </w:r>
          </w:p>
        </w:tc>
        <w:tc>
          <w:tcPr>
            <w:tcW w:w="1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56943" w14:textId="5DB755EA" w:rsidR="00823029" w:rsidRPr="000515A3" w:rsidRDefault="00A439E9" w:rsidP="00823029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ENV/ENG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3D016" w14:textId="13D40D49" w:rsidR="00823029" w:rsidRPr="000515A3" w:rsidRDefault="00823029" w:rsidP="00823029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Visual</w:t>
            </w:r>
          </w:p>
        </w:tc>
        <w:tc>
          <w:tcPr>
            <w:tcW w:w="1366" w:type="dxa"/>
            <w:shd w:val="clear" w:color="auto" w:fill="auto"/>
          </w:tcPr>
          <w:p w14:paraId="73029DED" w14:textId="2BDF1D05" w:rsidR="00823029" w:rsidRPr="000515A3" w:rsidRDefault="00823029" w:rsidP="00823029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Approved erosion and sediment control plan</w:t>
            </w:r>
          </w:p>
        </w:tc>
        <w:tc>
          <w:tcPr>
            <w:tcW w:w="1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1874E" w14:textId="6F22C91B" w:rsidR="00823029" w:rsidRPr="000515A3" w:rsidRDefault="00823029" w:rsidP="00823029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EVAMP001-EVA-7340-PE-PRM-0001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0C609F12" w14:textId="682AA276" w:rsidR="00823029" w:rsidRPr="000515A3" w:rsidRDefault="00823029" w:rsidP="00823029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Prior to works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31FF2" w14:textId="2F1D4B71" w:rsidR="00823029" w:rsidRPr="000515A3" w:rsidRDefault="00823029" w:rsidP="00823029">
            <w:pPr>
              <w:spacing w:after="0" w:line="240" w:lineRule="auto"/>
              <w:rPr>
                <w:rFonts w:ascii="Calibri Light" w:hAnsi="Calibri Light" w:cs="Calibri Light"/>
                <w:color w:val="001541"/>
                <w:spacing w:val="-5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color w:val="001541"/>
                <w:spacing w:val="-5"/>
                <w:sz w:val="20"/>
                <w:szCs w:val="20"/>
              </w:rPr>
              <w:t>HP</w:t>
            </w:r>
          </w:p>
        </w:tc>
        <w:tc>
          <w:tcPr>
            <w:tcW w:w="1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D7FC5" w14:textId="77777777" w:rsidR="00823029" w:rsidRPr="000515A3" w:rsidRDefault="00823029" w:rsidP="00823029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BA852" w14:textId="3783BE11" w:rsidR="00823029" w:rsidRPr="000515A3" w:rsidRDefault="00823029" w:rsidP="00823029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HP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52003" w14:textId="77777777" w:rsidR="00823029" w:rsidRPr="000515A3" w:rsidRDefault="00823029" w:rsidP="00823029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23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5686883" w14:textId="77777777" w:rsidR="00823029" w:rsidRDefault="00823029" w:rsidP="00823029">
            <w:pPr>
              <w:spacing w:after="0" w:line="240" w:lineRule="auto"/>
              <w:rPr>
                <w:ins w:id="0" w:author="Michael Muise" w:date="2025-01-28T14:20:00Z"/>
                <w:rFonts w:ascii="Calibri Light" w:hAnsi="Calibri Light" w:cs="Calibri Light"/>
                <w:sz w:val="20"/>
                <w:szCs w:val="20"/>
              </w:rPr>
            </w:pPr>
          </w:p>
          <w:p w14:paraId="63E22526" w14:textId="77777777" w:rsidR="00143D48" w:rsidRPr="00143D48" w:rsidRDefault="00143D48" w:rsidP="00005F35">
            <w:pPr>
              <w:rPr>
                <w:ins w:id="1" w:author="Michael Muise" w:date="2025-01-28T14:20:00Z"/>
                <w:rFonts w:ascii="Calibri Light" w:hAnsi="Calibri Light" w:cs="Calibri Light"/>
                <w:sz w:val="20"/>
                <w:szCs w:val="20"/>
              </w:rPr>
            </w:pPr>
          </w:p>
          <w:p w14:paraId="54EA0534" w14:textId="77777777" w:rsidR="00143D48" w:rsidRPr="00143D48" w:rsidRDefault="00143D48" w:rsidP="00005F35">
            <w:pPr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74303E" w:rsidRPr="000515A3" w14:paraId="74A5B63A" w14:textId="77777777" w:rsidTr="2B2B2DB1">
        <w:trPr>
          <w:trHeight w:val="227"/>
        </w:trPr>
        <w:tc>
          <w:tcPr>
            <w:tcW w:w="782" w:type="dxa"/>
            <w:tcBorders>
              <w:top w:val="single" w:sz="4" w:space="0" w:color="B5C8D5"/>
              <w:left w:val="single" w:sz="4" w:space="0" w:color="B5C8D5"/>
              <w:bottom w:val="single" w:sz="4" w:space="0" w:color="B5C8D5"/>
              <w:right w:val="single" w:sz="4" w:space="0" w:color="auto"/>
            </w:tcBorders>
          </w:tcPr>
          <w:p w14:paraId="4A551E51" w14:textId="1129AA2C" w:rsidR="0074303E" w:rsidRPr="000515A3" w:rsidRDefault="0074303E" w:rsidP="0074303E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color w:val="001541"/>
                <w:spacing w:val="-5"/>
                <w:sz w:val="20"/>
                <w:szCs w:val="20"/>
              </w:rPr>
              <w:t>6.</w:t>
            </w:r>
          </w:p>
        </w:tc>
        <w:tc>
          <w:tcPr>
            <w:tcW w:w="1919" w:type="dxa"/>
            <w:shd w:val="clear" w:color="auto" w:fill="auto"/>
          </w:tcPr>
          <w:p w14:paraId="3E78E2D1" w14:textId="36054577" w:rsidR="0074303E" w:rsidRPr="000515A3" w:rsidRDefault="0074303E" w:rsidP="0074303E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Check existing services and dial before you dig</w:t>
            </w:r>
          </w:p>
        </w:tc>
        <w:tc>
          <w:tcPr>
            <w:tcW w:w="1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23A27" w14:textId="09AFFB6C" w:rsidR="0074303E" w:rsidRPr="000515A3" w:rsidRDefault="00A439E9" w:rsidP="0074303E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ENG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DB5EB" w14:textId="2359E53F" w:rsidR="0074303E" w:rsidRPr="000515A3" w:rsidRDefault="0074303E" w:rsidP="0074303E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Visual</w:t>
            </w:r>
          </w:p>
        </w:tc>
        <w:tc>
          <w:tcPr>
            <w:tcW w:w="1366" w:type="dxa"/>
            <w:shd w:val="clear" w:color="auto" w:fill="auto"/>
          </w:tcPr>
          <w:p w14:paraId="6D58EAB6" w14:textId="798323AD" w:rsidR="0074303E" w:rsidRPr="000515A3" w:rsidRDefault="0074303E" w:rsidP="0074303E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DBYD certificate and EP</w:t>
            </w:r>
          </w:p>
        </w:tc>
        <w:tc>
          <w:tcPr>
            <w:tcW w:w="1642" w:type="dxa"/>
            <w:gridSpan w:val="2"/>
            <w:shd w:val="clear" w:color="auto" w:fill="auto"/>
          </w:tcPr>
          <w:p w14:paraId="07312927" w14:textId="5BF519EA" w:rsidR="0074303E" w:rsidRPr="000515A3" w:rsidRDefault="0074303E" w:rsidP="0074303E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Excavation Permit (EP) Doc no. ______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04047957" w14:textId="46A773A4" w:rsidR="0074303E" w:rsidRPr="000515A3" w:rsidRDefault="0074303E" w:rsidP="0074303E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Prior to works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FAC9D" w14:textId="5059A1C0" w:rsidR="0074303E" w:rsidRPr="000515A3" w:rsidRDefault="0074303E" w:rsidP="0074303E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color w:val="001541"/>
                <w:spacing w:val="-5"/>
                <w:sz w:val="20"/>
                <w:szCs w:val="20"/>
              </w:rPr>
              <w:t>HP</w:t>
            </w:r>
          </w:p>
        </w:tc>
        <w:tc>
          <w:tcPr>
            <w:tcW w:w="1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DCABF" w14:textId="77777777" w:rsidR="0074303E" w:rsidRPr="000515A3" w:rsidRDefault="0074303E" w:rsidP="0074303E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7AE57" w14:textId="0C8EF6C4" w:rsidR="0074303E" w:rsidRPr="000515A3" w:rsidRDefault="0074303E" w:rsidP="0074303E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W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83F36" w14:textId="77777777" w:rsidR="0074303E" w:rsidRPr="000515A3" w:rsidRDefault="0074303E" w:rsidP="0074303E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23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BADC686" w14:textId="77777777" w:rsidR="0074303E" w:rsidRPr="000515A3" w:rsidRDefault="0074303E" w:rsidP="0074303E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74303E" w:rsidRPr="000515A3" w14:paraId="3C4E8184" w14:textId="77777777" w:rsidTr="2B2B2DB1">
        <w:trPr>
          <w:trHeight w:val="227"/>
        </w:trPr>
        <w:tc>
          <w:tcPr>
            <w:tcW w:w="782" w:type="dxa"/>
            <w:tcBorders>
              <w:top w:val="single" w:sz="4" w:space="0" w:color="B5C8D5"/>
              <w:left w:val="single" w:sz="4" w:space="0" w:color="B5C8D5"/>
              <w:bottom w:val="single" w:sz="4" w:space="0" w:color="B5C8D5"/>
              <w:right w:val="single" w:sz="4" w:space="0" w:color="auto"/>
            </w:tcBorders>
          </w:tcPr>
          <w:p w14:paraId="144CCE14" w14:textId="624A04B7" w:rsidR="0074303E" w:rsidRPr="000515A3" w:rsidRDefault="0074303E" w:rsidP="0074303E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color w:val="001541"/>
                <w:spacing w:val="-5"/>
                <w:sz w:val="20"/>
                <w:szCs w:val="20"/>
              </w:rPr>
              <w:lastRenderedPageBreak/>
              <w:t>7.</w:t>
            </w:r>
          </w:p>
        </w:tc>
        <w:tc>
          <w:tcPr>
            <w:tcW w:w="1919" w:type="dxa"/>
            <w:shd w:val="clear" w:color="auto" w:fill="auto"/>
          </w:tcPr>
          <w:p w14:paraId="618A843E" w14:textId="0346B18A" w:rsidR="0074303E" w:rsidRPr="000515A3" w:rsidRDefault="0074303E" w:rsidP="0074303E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Ground Disturbance Procedure (GDP) obtained</w:t>
            </w:r>
          </w:p>
        </w:tc>
        <w:tc>
          <w:tcPr>
            <w:tcW w:w="1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03A75" w14:textId="6529956D" w:rsidR="0074303E" w:rsidRPr="000515A3" w:rsidRDefault="00A439E9" w:rsidP="0074303E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ENG/ENV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5E9E" w14:textId="4ABC704D" w:rsidR="0074303E" w:rsidRPr="000515A3" w:rsidRDefault="0074303E" w:rsidP="0074303E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Visual</w:t>
            </w:r>
          </w:p>
        </w:tc>
        <w:tc>
          <w:tcPr>
            <w:tcW w:w="1366" w:type="dxa"/>
            <w:shd w:val="clear" w:color="auto" w:fill="auto"/>
          </w:tcPr>
          <w:p w14:paraId="4F6D8B25" w14:textId="155C5667" w:rsidR="0074303E" w:rsidRPr="000515A3" w:rsidRDefault="0074303E" w:rsidP="0074303E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GDP permit with work packs</w:t>
            </w:r>
          </w:p>
        </w:tc>
        <w:tc>
          <w:tcPr>
            <w:tcW w:w="1642" w:type="dxa"/>
            <w:gridSpan w:val="2"/>
            <w:shd w:val="clear" w:color="auto" w:fill="auto"/>
          </w:tcPr>
          <w:p w14:paraId="387FE9AD" w14:textId="6581E1A6" w:rsidR="0074303E" w:rsidRPr="000515A3" w:rsidRDefault="0074303E" w:rsidP="0074303E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EVAMP001-EVA-7340-PE-PRM-0001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1E346685" w14:textId="210C2E33" w:rsidR="0074303E" w:rsidRPr="000515A3" w:rsidRDefault="0074303E" w:rsidP="0074303E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Prior to works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DB988" w14:textId="199F292E" w:rsidR="0074303E" w:rsidRPr="000515A3" w:rsidRDefault="0074303E" w:rsidP="0074303E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color w:val="001541"/>
                <w:spacing w:val="-5"/>
                <w:sz w:val="20"/>
                <w:szCs w:val="20"/>
              </w:rPr>
              <w:t>HP</w:t>
            </w:r>
          </w:p>
        </w:tc>
        <w:tc>
          <w:tcPr>
            <w:tcW w:w="1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7F9B" w14:textId="77777777" w:rsidR="0074303E" w:rsidRPr="000515A3" w:rsidRDefault="0074303E" w:rsidP="0074303E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3380B" w14:textId="2AAACCDE" w:rsidR="0074303E" w:rsidRPr="000515A3" w:rsidRDefault="0074303E" w:rsidP="0074303E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HP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9FCEC" w14:textId="77777777" w:rsidR="0074303E" w:rsidRPr="000515A3" w:rsidRDefault="0074303E" w:rsidP="0074303E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23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108DE8C" w14:textId="77777777" w:rsidR="0074303E" w:rsidRPr="000515A3" w:rsidRDefault="0074303E" w:rsidP="0074303E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74303E" w:rsidRPr="000515A3" w14:paraId="027DE5F9" w14:textId="77777777" w:rsidTr="2B2B2DB1">
        <w:trPr>
          <w:trHeight w:val="227"/>
        </w:trPr>
        <w:tc>
          <w:tcPr>
            <w:tcW w:w="782" w:type="dxa"/>
            <w:tcBorders>
              <w:top w:val="single" w:sz="4" w:space="0" w:color="B5C8D5"/>
              <w:left w:val="single" w:sz="4" w:space="0" w:color="B5C8D5"/>
              <w:bottom w:val="single" w:sz="4" w:space="0" w:color="B5C8D5"/>
              <w:right w:val="single" w:sz="4" w:space="0" w:color="auto"/>
            </w:tcBorders>
          </w:tcPr>
          <w:p w14:paraId="2ACB8AEF" w14:textId="442C1F8D" w:rsidR="0074303E" w:rsidRPr="000515A3" w:rsidRDefault="0074303E" w:rsidP="0074303E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color w:val="001541"/>
                <w:spacing w:val="-5"/>
                <w:sz w:val="20"/>
                <w:szCs w:val="20"/>
              </w:rPr>
              <w:t>8.</w:t>
            </w:r>
          </w:p>
        </w:tc>
        <w:tc>
          <w:tcPr>
            <w:tcW w:w="1919" w:type="dxa"/>
            <w:shd w:val="clear" w:color="auto" w:fill="auto"/>
          </w:tcPr>
          <w:p w14:paraId="5D9DAE77" w14:textId="4A159D4D" w:rsidR="0074303E" w:rsidRPr="000515A3" w:rsidRDefault="0074303E" w:rsidP="0074303E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Area of works pegged and clearly defined to GDP. Pre-strip area survey pick-up</w:t>
            </w:r>
          </w:p>
        </w:tc>
        <w:tc>
          <w:tcPr>
            <w:tcW w:w="1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AFB8D" w14:textId="0F89D146" w:rsidR="0074303E" w:rsidRPr="000515A3" w:rsidRDefault="00A7662D" w:rsidP="0074303E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SURV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10E6A" w14:textId="3A2D03F7" w:rsidR="0074303E" w:rsidRPr="000515A3" w:rsidRDefault="0074303E" w:rsidP="0074303E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Visual</w:t>
            </w:r>
          </w:p>
        </w:tc>
        <w:tc>
          <w:tcPr>
            <w:tcW w:w="1366" w:type="dxa"/>
            <w:shd w:val="clear" w:color="auto" w:fill="auto"/>
          </w:tcPr>
          <w:p w14:paraId="6922C934" w14:textId="3F0904FD" w:rsidR="0074303E" w:rsidRPr="000515A3" w:rsidRDefault="0074303E" w:rsidP="0074303E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Clearing pegs installed at nominal intervals to ensure no over-clearing</w:t>
            </w:r>
          </w:p>
        </w:tc>
        <w:tc>
          <w:tcPr>
            <w:tcW w:w="1642" w:type="dxa"/>
            <w:gridSpan w:val="2"/>
            <w:shd w:val="clear" w:color="auto" w:fill="auto"/>
          </w:tcPr>
          <w:p w14:paraId="768DC1C7" w14:textId="4281D602" w:rsidR="0074303E" w:rsidRPr="000515A3" w:rsidRDefault="0074303E" w:rsidP="0074303E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EVAMP001-EVA-7340-PE-PRM-</w:t>
            </w:r>
            <w:r w:rsidRPr="3BAE8EDA">
              <w:rPr>
                <w:rFonts w:ascii="Calibri Light" w:hAnsi="Calibri Light" w:cs="Calibri Light"/>
                <w:sz w:val="20"/>
                <w:szCs w:val="20"/>
              </w:rPr>
              <w:t>0001</w:t>
            </w:r>
            <w:r w:rsidR="0CF4DBD2" w:rsidRPr="3BAE8EDA"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Pr="3BAE8EDA">
              <w:rPr>
                <w:rFonts w:ascii="Calibri Light" w:hAnsi="Calibri Light" w:cs="Calibri Light"/>
                <w:sz w:val="20"/>
                <w:szCs w:val="20"/>
              </w:rPr>
              <w:t>to</w:t>
            </w:r>
            <w:r w:rsidRPr="000515A3">
              <w:rPr>
                <w:rFonts w:ascii="Calibri Light" w:hAnsi="Calibri Light" w:cs="Calibri Light"/>
                <w:sz w:val="20"/>
                <w:szCs w:val="20"/>
              </w:rPr>
              <w:t xml:space="preserve"> ensure no over-clearing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374FF318" w14:textId="6B552946" w:rsidR="0074303E" w:rsidRPr="000515A3" w:rsidRDefault="0074303E" w:rsidP="0074303E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Prior to works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DA6AE" w14:textId="09FB88CE" w:rsidR="0074303E" w:rsidRPr="000515A3" w:rsidRDefault="0074303E" w:rsidP="0074303E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color w:val="001541"/>
                <w:spacing w:val="-5"/>
                <w:sz w:val="20"/>
                <w:szCs w:val="20"/>
              </w:rPr>
              <w:t>HP</w:t>
            </w:r>
          </w:p>
        </w:tc>
        <w:tc>
          <w:tcPr>
            <w:tcW w:w="1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01537" w14:textId="77777777" w:rsidR="0074303E" w:rsidRPr="000515A3" w:rsidRDefault="0074303E" w:rsidP="0074303E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A94B4" w14:textId="1C2DCB93" w:rsidR="0074303E" w:rsidRPr="000515A3" w:rsidRDefault="0074303E" w:rsidP="0074303E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HP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7A04C" w14:textId="77777777" w:rsidR="0074303E" w:rsidRPr="000515A3" w:rsidRDefault="0074303E" w:rsidP="0074303E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23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75D5474" w14:textId="77777777" w:rsidR="0074303E" w:rsidRPr="000515A3" w:rsidRDefault="0074303E" w:rsidP="0074303E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1B6481" w:rsidRPr="000515A3" w14:paraId="0D9DF1F5" w14:textId="77777777" w:rsidTr="2B2B2DB1">
        <w:trPr>
          <w:trHeight w:val="227"/>
        </w:trPr>
        <w:tc>
          <w:tcPr>
            <w:tcW w:w="782" w:type="dxa"/>
            <w:tcBorders>
              <w:top w:val="single" w:sz="4" w:space="0" w:color="B5C8D5"/>
              <w:left w:val="single" w:sz="4" w:space="0" w:color="B5C8D5"/>
              <w:bottom w:val="single" w:sz="4" w:space="0" w:color="B5C8D5"/>
              <w:right w:val="single" w:sz="4" w:space="0" w:color="auto"/>
            </w:tcBorders>
          </w:tcPr>
          <w:p w14:paraId="0F2D515A" w14:textId="09DB30C9" w:rsidR="001B6481" w:rsidRPr="000515A3" w:rsidRDefault="00283B9D" w:rsidP="0074303E">
            <w:pPr>
              <w:spacing w:after="0" w:line="240" w:lineRule="auto"/>
              <w:rPr>
                <w:rFonts w:ascii="Calibri Light" w:hAnsi="Calibri Light" w:cs="Calibri Light"/>
                <w:color w:val="001541"/>
                <w:spacing w:val="-5"/>
                <w:sz w:val="20"/>
                <w:szCs w:val="20"/>
              </w:rPr>
            </w:pPr>
            <w:r>
              <w:rPr>
                <w:rFonts w:ascii="Calibri Light" w:hAnsi="Calibri Light" w:cs="Calibri Light"/>
                <w:color w:val="001541"/>
                <w:spacing w:val="-5"/>
                <w:sz w:val="20"/>
                <w:szCs w:val="20"/>
              </w:rPr>
              <w:t>9.</w:t>
            </w:r>
          </w:p>
        </w:tc>
        <w:tc>
          <w:tcPr>
            <w:tcW w:w="1919" w:type="dxa"/>
            <w:shd w:val="clear" w:color="auto" w:fill="auto"/>
          </w:tcPr>
          <w:p w14:paraId="58969048" w14:textId="57830AE3" w:rsidR="001B6481" w:rsidRPr="000515A3" w:rsidRDefault="00F43EE8" w:rsidP="0074303E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Area of works been pre-cleared for Fauna</w:t>
            </w:r>
            <w:r w:rsidR="000515A3" w:rsidRPr="000515A3">
              <w:rPr>
                <w:rFonts w:ascii="Calibri Light" w:hAnsi="Calibri Light" w:cs="Calibri Light"/>
                <w:sz w:val="20"/>
                <w:szCs w:val="20"/>
              </w:rPr>
              <w:t xml:space="preserve">/ Flora </w:t>
            </w:r>
          </w:p>
        </w:tc>
        <w:tc>
          <w:tcPr>
            <w:tcW w:w="1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A08E7" w14:textId="6EF1D35F" w:rsidR="001B6481" w:rsidRPr="000515A3" w:rsidRDefault="000515A3" w:rsidP="0074303E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ENG/ENV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4B3B" w14:textId="4CAA65ED" w:rsidR="001B6481" w:rsidRPr="000515A3" w:rsidRDefault="000515A3" w:rsidP="0074303E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Visual</w:t>
            </w:r>
          </w:p>
        </w:tc>
        <w:tc>
          <w:tcPr>
            <w:tcW w:w="1366" w:type="dxa"/>
            <w:shd w:val="clear" w:color="auto" w:fill="auto"/>
          </w:tcPr>
          <w:p w14:paraId="1FE6CA96" w14:textId="3387BDBE" w:rsidR="001B6481" w:rsidRPr="000515A3" w:rsidRDefault="003B26BA" w:rsidP="0074303E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All areas to be pre-cleared prior to clearing operations.</w:t>
            </w:r>
          </w:p>
        </w:tc>
        <w:tc>
          <w:tcPr>
            <w:tcW w:w="1642" w:type="dxa"/>
            <w:gridSpan w:val="2"/>
            <w:shd w:val="clear" w:color="auto" w:fill="auto"/>
          </w:tcPr>
          <w:p w14:paraId="73F6A026" w14:textId="14284DED" w:rsidR="001B6481" w:rsidRPr="000515A3" w:rsidRDefault="00180B36" w:rsidP="0074303E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180B36">
              <w:rPr>
                <w:rFonts w:ascii="Calibri Light" w:hAnsi="Calibri Light" w:cs="Calibri Light"/>
                <w:sz w:val="20"/>
                <w:szCs w:val="20"/>
              </w:rPr>
              <w:t>EVAMP001-EVA-EN-PLA-0001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576AD2D5" w14:textId="3D82C380" w:rsidR="001B6481" w:rsidRPr="000515A3" w:rsidRDefault="009F7879" w:rsidP="0074303E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Prior to works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70720" w14:textId="0B15CCB1" w:rsidR="001B6481" w:rsidRPr="000515A3" w:rsidRDefault="009F7879" w:rsidP="0074303E">
            <w:pPr>
              <w:spacing w:after="0" w:line="240" w:lineRule="auto"/>
              <w:rPr>
                <w:rFonts w:ascii="Calibri Light" w:hAnsi="Calibri Light" w:cs="Calibri Light"/>
                <w:color w:val="001541"/>
                <w:spacing w:val="-5"/>
                <w:sz w:val="20"/>
                <w:szCs w:val="20"/>
              </w:rPr>
            </w:pPr>
            <w:r>
              <w:rPr>
                <w:rFonts w:ascii="Calibri Light" w:hAnsi="Calibri Light" w:cs="Calibri Light"/>
                <w:color w:val="001541"/>
                <w:spacing w:val="-5"/>
                <w:sz w:val="20"/>
                <w:szCs w:val="20"/>
              </w:rPr>
              <w:t>HP</w:t>
            </w:r>
          </w:p>
        </w:tc>
        <w:tc>
          <w:tcPr>
            <w:tcW w:w="1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936FB" w14:textId="77777777" w:rsidR="001B6481" w:rsidRPr="000515A3" w:rsidRDefault="001B6481" w:rsidP="0074303E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F2BA7" w14:textId="4CC72BE0" w:rsidR="001B6481" w:rsidRPr="000515A3" w:rsidRDefault="009F7879" w:rsidP="0074303E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HP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A71CC" w14:textId="77777777" w:rsidR="001B6481" w:rsidRPr="000515A3" w:rsidRDefault="001B6481" w:rsidP="0074303E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23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67C6791" w14:textId="77777777" w:rsidR="001B6481" w:rsidRPr="000515A3" w:rsidRDefault="001B6481" w:rsidP="0074303E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74303E" w:rsidRPr="000515A3" w14:paraId="3FA602B8" w14:textId="77777777" w:rsidTr="2B2B2DB1">
        <w:trPr>
          <w:trHeight w:val="227"/>
        </w:trPr>
        <w:tc>
          <w:tcPr>
            <w:tcW w:w="7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70E611" w14:textId="188AC4AF" w:rsidR="0074303E" w:rsidRPr="000515A3" w:rsidRDefault="0074303E" w:rsidP="0074303E">
            <w:pPr>
              <w:spacing w:after="0" w:line="240" w:lineRule="auto"/>
              <w:rPr>
                <w:rFonts w:ascii="Calibri Light" w:hAnsi="Calibri Light" w:cs="Calibri Light"/>
                <w:b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b/>
                <w:sz w:val="20"/>
                <w:szCs w:val="20"/>
              </w:rPr>
              <w:t>2</w:t>
            </w:r>
          </w:p>
        </w:tc>
        <w:tc>
          <w:tcPr>
            <w:tcW w:w="14344" w:type="dxa"/>
            <w:gridSpan w:val="16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D06B01" w14:textId="564EC19E" w:rsidR="0074303E" w:rsidRPr="000515A3" w:rsidRDefault="0074303E" w:rsidP="0074303E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b/>
                <w:sz w:val="20"/>
                <w:szCs w:val="20"/>
              </w:rPr>
              <w:t>Construction</w:t>
            </w:r>
          </w:p>
        </w:tc>
      </w:tr>
      <w:tr w:rsidR="00283B9D" w:rsidRPr="000515A3" w14:paraId="01F9DD3D" w14:textId="77777777" w:rsidTr="2B2B2DB1">
        <w:trPr>
          <w:trHeight w:val="227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BFDD26" w14:textId="0797D2EA" w:rsidR="00283B9D" w:rsidRPr="000515A3" w:rsidRDefault="00283B9D" w:rsidP="00283B9D">
            <w:pPr>
              <w:spacing w:after="0" w:line="240" w:lineRule="auto"/>
              <w:rPr>
                <w:rFonts w:ascii="Calibri Light" w:hAnsi="Calibri Light" w:cs="Calibri Light"/>
                <w:color w:val="001541"/>
                <w:spacing w:val="-5"/>
                <w:sz w:val="20"/>
                <w:szCs w:val="20"/>
              </w:rPr>
            </w:pPr>
            <w:r>
              <w:rPr>
                <w:rFonts w:ascii="Calibri Light" w:hAnsi="Calibri Light" w:cs="Calibri Light"/>
                <w:color w:val="001541"/>
                <w:spacing w:val="-5"/>
                <w:sz w:val="20"/>
                <w:szCs w:val="20"/>
              </w:rPr>
              <w:t>10</w:t>
            </w:r>
          </w:p>
        </w:tc>
        <w:tc>
          <w:tcPr>
            <w:tcW w:w="1919" w:type="dxa"/>
            <w:shd w:val="clear" w:color="auto" w:fill="auto"/>
          </w:tcPr>
          <w:p w14:paraId="4C93B3D3" w14:textId="66E922E7" w:rsidR="00283B9D" w:rsidRPr="000515A3" w:rsidRDefault="00283B9D" w:rsidP="00283B9D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Clearing of vegetation and removal to nominated stockpile location</w:t>
            </w:r>
          </w:p>
        </w:tc>
        <w:tc>
          <w:tcPr>
            <w:tcW w:w="1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979DE" w14:textId="37D6EDDC" w:rsidR="00283B9D" w:rsidRPr="000515A3" w:rsidRDefault="00283B9D" w:rsidP="2B2B2DB1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2B2B2DB1">
              <w:rPr>
                <w:rFonts w:ascii="Calibri Light" w:hAnsi="Calibri Light" w:cs="Calibri Light"/>
                <w:sz w:val="20"/>
                <w:szCs w:val="20"/>
              </w:rPr>
              <w:t>SV</w:t>
            </w:r>
          </w:p>
          <w:p w14:paraId="59668842" w14:textId="4BC50872" w:rsidR="00283B9D" w:rsidRPr="000515A3" w:rsidRDefault="2D5FC2C0" w:rsidP="00283B9D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2B2B2DB1">
              <w:rPr>
                <w:rFonts w:ascii="Calibri Light" w:hAnsi="Calibri Light" w:cs="Calibri Light"/>
                <w:sz w:val="20"/>
                <w:szCs w:val="20"/>
              </w:rPr>
              <w:t>ENV</w:t>
            </w:r>
          </w:p>
        </w:tc>
        <w:tc>
          <w:tcPr>
            <w:tcW w:w="891" w:type="dxa"/>
            <w:shd w:val="clear" w:color="auto" w:fill="auto"/>
            <w:vAlign w:val="center"/>
          </w:tcPr>
          <w:p w14:paraId="4D862750" w14:textId="55A9F26D" w:rsidR="00283B9D" w:rsidRPr="000515A3" w:rsidRDefault="00283B9D" w:rsidP="00283B9D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Visual</w:t>
            </w:r>
          </w:p>
        </w:tc>
        <w:tc>
          <w:tcPr>
            <w:tcW w:w="1366" w:type="dxa"/>
            <w:shd w:val="clear" w:color="auto" w:fill="auto"/>
          </w:tcPr>
          <w:p w14:paraId="73C6152A" w14:textId="77777777" w:rsidR="00283B9D" w:rsidRPr="000515A3" w:rsidRDefault="00283B9D" w:rsidP="00283B9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Spotter/ catcher in place during clearing operations</w:t>
            </w:r>
          </w:p>
          <w:p w14:paraId="2E9F1203" w14:textId="1126D6BC" w:rsidR="00283B9D" w:rsidRPr="000515A3" w:rsidRDefault="00283B9D" w:rsidP="00283B9D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Habitat vegetation, threatened species and cultural heritage areas demarcated</w:t>
            </w:r>
          </w:p>
        </w:tc>
        <w:tc>
          <w:tcPr>
            <w:tcW w:w="1642" w:type="dxa"/>
            <w:gridSpan w:val="2"/>
            <w:shd w:val="clear" w:color="auto" w:fill="auto"/>
          </w:tcPr>
          <w:p w14:paraId="1A08A21F" w14:textId="77777777" w:rsidR="00283B9D" w:rsidRPr="000515A3" w:rsidRDefault="00283B9D" w:rsidP="00283B9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- EVAMP001-EVA-EN-PLA-0001</w:t>
            </w:r>
          </w:p>
          <w:p w14:paraId="58403F19" w14:textId="77777777" w:rsidR="00283B9D" w:rsidRPr="000515A3" w:rsidRDefault="00283B9D" w:rsidP="00283B9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- EVAMP001-EVA-7340-PE-PRM-0001</w:t>
            </w:r>
          </w:p>
          <w:p w14:paraId="2782D0C9" w14:textId="33C198FF" w:rsidR="00283B9D" w:rsidRPr="000515A3" w:rsidRDefault="00283B9D" w:rsidP="00283B9D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- C22 of EVAMP001-QVT-PE-PRM-0001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609084BC" w14:textId="25172C3B" w:rsidR="00283B9D" w:rsidRPr="000515A3" w:rsidRDefault="00283B9D" w:rsidP="00283B9D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As required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118B5" w14:textId="050892C0" w:rsidR="00283B9D" w:rsidRPr="000515A3" w:rsidRDefault="00283B9D" w:rsidP="00283B9D">
            <w:pPr>
              <w:pStyle w:val="TableParagraph"/>
              <w:spacing w:before="60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HP</w:t>
            </w:r>
          </w:p>
        </w:tc>
        <w:tc>
          <w:tcPr>
            <w:tcW w:w="1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DADA0" w14:textId="77777777" w:rsidR="00283B9D" w:rsidRPr="000515A3" w:rsidRDefault="00283B9D" w:rsidP="00283B9D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A8CC0" w14:textId="34F295E2" w:rsidR="00283B9D" w:rsidRPr="000515A3" w:rsidRDefault="00283B9D" w:rsidP="00283B9D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W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64903" w14:textId="77777777" w:rsidR="00283B9D" w:rsidRPr="000515A3" w:rsidRDefault="00283B9D" w:rsidP="00283B9D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23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B3BD8D3" w14:textId="77777777" w:rsidR="00283B9D" w:rsidRPr="000515A3" w:rsidRDefault="00283B9D" w:rsidP="00283B9D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283B9D" w:rsidRPr="000515A3" w14:paraId="3CEA0765" w14:textId="77777777" w:rsidTr="2B2B2DB1">
        <w:trPr>
          <w:trHeight w:val="227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35B079" w14:textId="59F021F0" w:rsidR="00283B9D" w:rsidRDefault="00283B9D" w:rsidP="00283B9D">
            <w:pPr>
              <w:spacing w:after="0" w:line="240" w:lineRule="auto"/>
              <w:rPr>
                <w:rFonts w:ascii="Calibri Light" w:hAnsi="Calibri Light" w:cs="Calibri Light"/>
                <w:color w:val="001541"/>
                <w:spacing w:val="-5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11.</w:t>
            </w:r>
          </w:p>
        </w:tc>
        <w:tc>
          <w:tcPr>
            <w:tcW w:w="1919" w:type="dxa"/>
            <w:shd w:val="clear" w:color="auto" w:fill="auto"/>
          </w:tcPr>
          <w:p w14:paraId="07BFEF65" w14:textId="04C249CA" w:rsidR="00283B9D" w:rsidRPr="000515A3" w:rsidRDefault="00283B9D" w:rsidP="00283B9D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All Erosion sediment control measures installed prior to construction</w:t>
            </w:r>
          </w:p>
        </w:tc>
        <w:tc>
          <w:tcPr>
            <w:tcW w:w="1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FBC92" w14:textId="2C956B94" w:rsidR="00283B9D" w:rsidRPr="000515A3" w:rsidRDefault="00283B9D" w:rsidP="00283B9D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ENG/ENV</w:t>
            </w:r>
          </w:p>
        </w:tc>
        <w:tc>
          <w:tcPr>
            <w:tcW w:w="891" w:type="dxa"/>
            <w:shd w:val="clear" w:color="auto" w:fill="auto"/>
            <w:vAlign w:val="center"/>
          </w:tcPr>
          <w:p w14:paraId="330226CC" w14:textId="7B4CD225" w:rsidR="00283B9D" w:rsidRPr="000515A3" w:rsidRDefault="00283B9D" w:rsidP="00283B9D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Visual</w:t>
            </w:r>
          </w:p>
        </w:tc>
        <w:tc>
          <w:tcPr>
            <w:tcW w:w="1366" w:type="dxa"/>
            <w:shd w:val="clear" w:color="auto" w:fill="auto"/>
          </w:tcPr>
          <w:p w14:paraId="74974050" w14:textId="1B242974" w:rsidR="00283B9D" w:rsidRPr="000515A3" w:rsidRDefault="00283B9D" w:rsidP="00283B9D">
            <w:pPr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 xml:space="preserve">All </w:t>
            </w:r>
            <w:r w:rsidR="00424C26">
              <w:rPr>
                <w:rFonts w:ascii="Calibri Light" w:hAnsi="Calibri Light" w:cs="Calibri Light"/>
                <w:sz w:val="20"/>
                <w:szCs w:val="20"/>
              </w:rPr>
              <w:t>control measures for erosion sediment control need to be implemented afte</w:t>
            </w:r>
            <w:r w:rsidR="00B871F8">
              <w:rPr>
                <w:rFonts w:ascii="Calibri Light" w:hAnsi="Calibri Light" w:cs="Calibri Light"/>
                <w:sz w:val="20"/>
                <w:szCs w:val="20"/>
              </w:rPr>
              <w:t>r clearing has been completed</w:t>
            </w:r>
            <w:r w:rsidR="00502D7C">
              <w:rPr>
                <w:rFonts w:ascii="Calibri Light" w:hAnsi="Calibri Light" w:cs="Calibri Light"/>
                <w:sz w:val="20"/>
                <w:szCs w:val="20"/>
              </w:rPr>
              <w:t>.</w:t>
            </w:r>
          </w:p>
        </w:tc>
        <w:tc>
          <w:tcPr>
            <w:tcW w:w="1642" w:type="dxa"/>
            <w:gridSpan w:val="2"/>
            <w:shd w:val="clear" w:color="auto" w:fill="auto"/>
          </w:tcPr>
          <w:p w14:paraId="67AD4B1A" w14:textId="77777777" w:rsidR="00283B9D" w:rsidRDefault="00D26E0D" w:rsidP="00283B9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EVAMP001-EVA-7340-PE-PRM-0001</w:t>
            </w:r>
          </w:p>
          <w:p w14:paraId="698B45F4" w14:textId="3AE36E0C" w:rsidR="00D26E0D" w:rsidRPr="000515A3" w:rsidRDefault="00D26E0D" w:rsidP="00283B9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180B36">
              <w:rPr>
                <w:rFonts w:ascii="Calibri Light" w:hAnsi="Calibri Light" w:cs="Calibri Light"/>
                <w:sz w:val="20"/>
                <w:szCs w:val="20"/>
              </w:rPr>
              <w:t>EVAMP001-EVA-EN-PLA-0001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1F079C73" w14:textId="5F21EAEC" w:rsidR="00283B9D" w:rsidRPr="000515A3" w:rsidRDefault="00D26E0D" w:rsidP="00283B9D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After clearing completed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9B675" w14:textId="10437A1F" w:rsidR="00283B9D" w:rsidRPr="000515A3" w:rsidRDefault="00D26E0D" w:rsidP="00283B9D">
            <w:pPr>
              <w:pStyle w:val="TableParagraph"/>
              <w:spacing w:before="60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HP</w:t>
            </w:r>
          </w:p>
        </w:tc>
        <w:tc>
          <w:tcPr>
            <w:tcW w:w="1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94F57" w14:textId="77777777" w:rsidR="00283B9D" w:rsidRPr="000515A3" w:rsidRDefault="00283B9D" w:rsidP="00283B9D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59638" w14:textId="349E1430" w:rsidR="00283B9D" w:rsidRPr="000515A3" w:rsidRDefault="00D26E0D" w:rsidP="00283B9D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HP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0DC7B" w14:textId="77777777" w:rsidR="00283B9D" w:rsidRPr="000515A3" w:rsidRDefault="00283B9D" w:rsidP="00283B9D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23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1C71128" w14:textId="77777777" w:rsidR="00283B9D" w:rsidRPr="000515A3" w:rsidRDefault="00283B9D" w:rsidP="00283B9D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283B9D" w:rsidRPr="000515A3" w14:paraId="3AD5F45D" w14:textId="77777777" w:rsidTr="2B2B2DB1">
        <w:trPr>
          <w:trHeight w:val="227"/>
        </w:trPr>
        <w:tc>
          <w:tcPr>
            <w:tcW w:w="782" w:type="dxa"/>
            <w:tcBorders>
              <w:top w:val="single" w:sz="4" w:space="0" w:color="auto"/>
            </w:tcBorders>
          </w:tcPr>
          <w:p w14:paraId="06930165" w14:textId="7FB6A1B2" w:rsidR="00283B9D" w:rsidRPr="000515A3" w:rsidRDefault="00283B9D" w:rsidP="00283B9D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color w:val="001541"/>
                <w:spacing w:val="-5"/>
                <w:sz w:val="20"/>
                <w:szCs w:val="20"/>
              </w:rPr>
              <w:lastRenderedPageBreak/>
              <w:t>1</w:t>
            </w:r>
            <w:r>
              <w:rPr>
                <w:rFonts w:ascii="Calibri Light" w:hAnsi="Calibri Light" w:cs="Calibri Light"/>
                <w:color w:val="001541"/>
                <w:spacing w:val="-5"/>
                <w:sz w:val="20"/>
                <w:szCs w:val="20"/>
              </w:rPr>
              <w:t>2</w:t>
            </w:r>
            <w:r w:rsidRPr="000515A3">
              <w:rPr>
                <w:rFonts w:ascii="Calibri Light" w:hAnsi="Calibri Light" w:cs="Calibri Light"/>
                <w:color w:val="001541"/>
                <w:spacing w:val="-5"/>
                <w:sz w:val="20"/>
                <w:szCs w:val="20"/>
              </w:rPr>
              <w:t>.</w:t>
            </w:r>
          </w:p>
        </w:tc>
        <w:tc>
          <w:tcPr>
            <w:tcW w:w="1919" w:type="dxa"/>
            <w:shd w:val="clear" w:color="auto" w:fill="auto"/>
          </w:tcPr>
          <w:p w14:paraId="50A92621" w14:textId="5116603A" w:rsidR="00283B9D" w:rsidRPr="000515A3" w:rsidRDefault="00283B9D" w:rsidP="00283B9D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Inspection of foundation prior to next stage of construction</w:t>
            </w:r>
          </w:p>
        </w:tc>
        <w:tc>
          <w:tcPr>
            <w:tcW w:w="1324" w:type="dxa"/>
            <w:gridSpan w:val="2"/>
            <w:tcBorders>
              <w:top w:val="single" w:sz="4" w:space="0" w:color="auto"/>
            </w:tcBorders>
            <w:vAlign w:val="center"/>
          </w:tcPr>
          <w:p w14:paraId="35557983" w14:textId="64A5BF29" w:rsidR="00283B9D" w:rsidRPr="000515A3" w:rsidRDefault="00283B9D" w:rsidP="2B2B2DB1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2B2B2DB1">
              <w:rPr>
                <w:rFonts w:ascii="Calibri Light" w:hAnsi="Calibri Light" w:cs="Calibri Light"/>
                <w:sz w:val="20"/>
                <w:szCs w:val="20"/>
              </w:rPr>
              <w:t>SV</w:t>
            </w:r>
          </w:p>
          <w:p w14:paraId="0428A0CD" w14:textId="3D684F60" w:rsidR="00283B9D" w:rsidRPr="000515A3" w:rsidRDefault="38DA19F7" w:rsidP="00283B9D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2B2B2DB1">
              <w:rPr>
                <w:rFonts w:ascii="Calibri Light" w:hAnsi="Calibri Light" w:cs="Calibri Light"/>
                <w:sz w:val="20"/>
                <w:szCs w:val="20"/>
              </w:rPr>
              <w:t>ENG</w:t>
            </w:r>
          </w:p>
        </w:tc>
        <w:tc>
          <w:tcPr>
            <w:tcW w:w="891" w:type="dxa"/>
            <w:shd w:val="clear" w:color="auto" w:fill="auto"/>
            <w:vAlign w:val="center"/>
          </w:tcPr>
          <w:p w14:paraId="25AD7FA9" w14:textId="0B4BB8D1" w:rsidR="00283B9D" w:rsidRPr="000515A3" w:rsidRDefault="00283B9D" w:rsidP="00283B9D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Field Test</w:t>
            </w:r>
          </w:p>
        </w:tc>
        <w:tc>
          <w:tcPr>
            <w:tcW w:w="1366" w:type="dxa"/>
            <w:shd w:val="clear" w:color="auto" w:fill="auto"/>
          </w:tcPr>
          <w:p w14:paraId="0C07502A" w14:textId="411BEFFB" w:rsidR="00283B9D" w:rsidRPr="000515A3" w:rsidRDefault="00283B9D" w:rsidP="2B2B2DB1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2B2B2DB1">
              <w:rPr>
                <w:rFonts w:ascii="Calibri Light" w:hAnsi="Calibri Light" w:cs="Calibri Light"/>
                <w:sz w:val="20"/>
                <w:szCs w:val="20"/>
              </w:rPr>
              <w:t>Proof roll where required</w:t>
            </w:r>
          </w:p>
        </w:tc>
        <w:tc>
          <w:tcPr>
            <w:tcW w:w="1642" w:type="dxa"/>
            <w:gridSpan w:val="2"/>
            <w:shd w:val="clear" w:color="auto" w:fill="auto"/>
          </w:tcPr>
          <w:p w14:paraId="0F9AFF9A" w14:textId="224E8AB0" w:rsidR="00283B9D" w:rsidRPr="000515A3" w:rsidRDefault="00283B9D" w:rsidP="00283B9D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EVAMP001-EVA-EN-PLA-0001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484C6E18" w14:textId="5B9BEE98" w:rsidR="00283B9D" w:rsidRPr="000515A3" w:rsidRDefault="00283B9D" w:rsidP="00283B9D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As required</w:t>
            </w:r>
          </w:p>
        </w:tc>
        <w:tc>
          <w:tcPr>
            <w:tcW w:w="703" w:type="dxa"/>
            <w:tcBorders>
              <w:top w:val="single" w:sz="4" w:space="0" w:color="auto"/>
            </w:tcBorders>
          </w:tcPr>
          <w:p w14:paraId="24718AD7" w14:textId="77777777" w:rsidR="00283B9D" w:rsidRPr="000515A3" w:rsidRDefault="00283B9D" w:rsidP="00283B9D">
            <w:pPr>
              <w:pStyle w:val="TableParagraph"/>
              <w:spacing w:before="60"/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37285C92" w14:textId="0218C8A2" w:rsidR="00283B9D" w:rsidRPr="000515A3" w:rsidRDefault="00283B9D" w:rsidP="00283B9D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HP</w:t>
            </w:r>
          </w:p>
        </w:tc>
        <w:tc>
          <w:tcPr>
            <w:tcW w:w="1106" w:type="dxa"/>
            <w:gridSpan w:val="2"/>
            <w:tcBorders>
              <w:top w:val="single" w:sz="4" w:space="0" w:color="auto"/>
            </w:tcBorders>
            <w:vAlign w:val="center"/>
          </w:tcPr>
          <w:p w14:paraId="22741C51" w14:textId="77777777" w:rsidR="00283B9D" w:rsidRPr="000515A3" w:rsidRDefault="00283B9D" w:rsidP="00283B9D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single" w:sz="4" w:space="0" w:color="auto"/>
            </w:tcBorders>
            <w:vAlign w:val="center"/>
          </w:tcPr>
          <w:p w14:paraId="5B6F09A5" w14:textId="5DB1DFCF" w:rsidR="00283B9D" w:rsidRPr="000515A3" w:rsidRDefault="00283B9D" w:rsidP="00283B9D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HP</w:t>
            </w:r>
          </w:p>
        </w:tc>
        <w:tc>
          <w:tcPr>
            <w:tcW w:w="1077" w:type="dxa"/>
            <w:tcBorders>
              <w:top w:val="single" w:sz="4" w:space="0" w:color="auto"/>
            </w:tcBorders>
            <w:vAlign w:val="center"/>
          </w:tcPr>
          <w:p w14:paraId="4DD1DDF3" w14:textId="77777777" w:rsidR="00283B9D" w:rsidRPr="000515A3" w:rsidRDefault="00283B9D" w:rsidP="00283B9D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2361" w:type="dxa"/>
            <w:gridSpan w:val="3"/>
            <w:tcBorders>
              <w:top w:val="single" w:sz="4" w:space="0" w:color="auto"/>
            </w:tcBorders>
            <w:vAlign w:val="center"/>
          </w:tcPr>
          <w:p w14:paraId="073C9969" w14:textId="77777777" w:rsidR="00283B9D" w:rsidRPr="000515A3" w:rsidRDefault="00283B9D" w:rsidP="00283B9D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283B9D" w:rsidRPr="000515A3" w14:paraId="5C4775F2" w14:textId="77777777" w:rsidTr="2B2B2DB1">
        <w:trPr>
          <w:trHeight w:val="227"/>
        </w:trPr>
        <w:tc>
          <w:tcPr>
            <w:tcW w:w="782" w:type="dxa"/>
          </w:tcPr>
          <w:p w14:paraId="3D0C557F" w14:textId="5FFFE55F" w:rsidR="00283B9D" w:rsidRPr="000515A3" w:rsidRDefault="00283B9D" w:rsidP="00283B9D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color w:val="001541"/>
                <w:spacing w:val="-5"/>
                <w:sz w:val="20"/>
                <w:szCs w:val="20"/>
              </w:rPr>
              <w:t>1</w:t>
            </w:r>
            <w:r>
              <w:rPr>
                <w:rFonts w:ascii="Calibri Light" w:hAnsi="Calibri Light" w:cs="Calibri Light"/>
                <w:color w:val="001541"/>
                <w:spacing w:val="-5"/>
                <w:sz w:val="20"/>
                <w:szCs w:val="20"/>
              </w:rPr>
              <w:t>3</w:t>
            </w:r>
            <w:r w:rsidRPr="000515A3">
              <w:rPr>
                <w:rFonts w:ascii="Calibri Light" w:hAnsi="Calibri Light" w:cs="Calibri Light"/>
                <w:color w:val="001541"/>
                <w:spacing w:val="-5"/>
                <w:sz w:val="20"/>
                <w:szCs w:val="20"/>
              </w:rPr>
              <w:t>.</w:t>
            </w:r>
          </w:p>
        </w:tc>
        <w:tc>
          <w:tcPr>
            <w:tcW w:w="1919" w:type="dxa"/>
            <w:shd w:val="clear" w:color="auto" w:fill="auto"/>
          </w:tcPr>
          <w:p w14:paraId="1D38CE71" w14:textId="62767061" w:rsidR="00283B9D" w:rsidRPr="000515A3" w:rsidRDefault="00283B9D" w:rsidP="00283B9D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Surface level check/ post-strip area survey pick-up</w:t>
            </w:r>
          </w:p>
        </w:tc>
        <w:tc>
          <w:tcPr>
            <w:tcW w:w="1324" w:type="dxa"/>
            <w:gridSpan w:val="2"/>
            <w:vAlign w:val="center"/>
          </w:tcPr>
          <w:p w14:paraId="27548EB5" w14:textId="4CBD8E26" w:rsidR="00283B9D" w:rsidRPr="000515A3" w:rsidRDefault="00283B9D" w:rsidP="00283B9D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SV/SURV</w:t>
            </w:r>
          </w:p>
        </w:tc>
        <w:tc>
          <w:tcPr>
            <w:tcW w:w="891" w:type="dxa"/>
            <w:shd w:val="clear" w:color="auto" w:fill="auto"/>
            <w:vAlign w:val="center"/>
          </w:tcPr>
          <w:p w14:paraId="71F37E6E" w14:textId="72FDEFAE" w:rsidR="00283B9D" w:rsidRPr="000515A3" w:rsidRDefault="00283B9D" w:rsidP="00283B9D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Survey/ Field Test</w:t>
            </w:r>
          </w:p>
        </w:tc>
        <w:tc>
          <w:tcPr>
            <w:tcW w:w="1366" w:type="dxa"/>
            <w:shd w:val="clear" w:color="auto" w:fill="auto"/>
          </w:tcPr>
          <w:p w14:paraId="25464982" w14:textId="67D24AEB" w:rsidR="00283B9D" w:rsidRPr="000515A3" w:rsidRDefault="00283B9D" w:rsidP="2B2B2DB1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2B2B2DB1">
              <w:rPr>
                <w:rFonts w:ascii="Calibri Light" w:hAnsi="Calibri Light" w:cs="Calibri Light"/>
                <w:sz w:val="20"/>
                <w:szCs w:val="20"/>
              </w:rPr>
              <w:t>DXF file submitted to Company</w:t>
            </w:r>
          </w:p>
        </w:tc>
        <w:tc>
          <w:tcPr>
            <w:tcW w:w="1642" w:type="dxa"/>
            <w:gridSpan w:val="2"/>
            <w:shd w:val="clear" w:color="auto" w:fill="auto"/>
          </w:tcPr>
          <w:p w14:paraId="147ECA55" w14:textId="3A2B3EB4" w:rsidR="00283B9D" w:rsidRPr="000515A3" w:rsidRDefault="00283B9D" w:rsidP="00283B9D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EVAMP001-EVA-7340-PE-PRM-0001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5F24EB01" w14:textId="081D26F2" w:rsidR="00283B9D" w:rsidRPr="000515A3" w:rsidRDefault="00283B9D" w:rsidP="00283B9D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As required</w:t>
            </w:r>
          </w:p>
        </w:tc>
        <w:tc>
          <w:tcPr>
            <w:tcW w:w="703" w:type="dxa"/>
          </w:tcPr>
          <w:p w14:paraId="2658742F" w14:textId="14151499" w:rsidR="00283B9D" w:rsidRPr="000515A3" w:rsidRDefault="00283B9D" w:rsidP="00283B9D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HP</w:t>
            </w:r>
          </w:p>
        </w:tc>
        <w:tc>
          <w:tcPr>
            <w:tcW w:w="1106" w:type="dxa"/>
            <w:gridSpan w:val="2"/>
            <w:vAlign w:val="center"/>
          </w:tcPr>
          <w:p w14:paraId="2A6DFB5A" w14:textId="77777777" w:rsidR="00283B9D" w:rsidRPr="000515A3" w:rsidRDefault="00283B9D" w:rsidP="00283B9D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58508216" w14:textId="0BE3E93C" w:rsidR="00283B9D" w:rsidRPr="000515A3" w:rsidRDefault="00283B9D" w:rsidP="00283B9D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W</w:t>
            </w:r>
          </w:p>
        </w:tc>
        <w:tc>
          <w:tcPr>
            <w:tcW w:w="1077" w:type="dxa"/>
            <w:vAlign w:val="center"/>
          </w:tcPr>
          <w:p w14:paraId="239B7064" w14:textId="77777777" w:rsidR="00283B9D" w:rsidRPr="000515A3" w:rsidRDefault="00283B9D" w:rsidP="00283B9D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2361" w:type="dxa"/>
            <w:gridSpan w:val="3"/>
            <w:vAlign w:val="center"/>
          </w:tcPr>
          <w:p w14:paraId="1D338379" w14:textId="77777777" w:rsidR="00283B9D" w:rsidRPr="000515A3" w:rsidRDefault="00283B9D" w:rsidP="00283B9D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283B9D" w:rsidRPr="000515A3" w14:paraId="22FA7F9C" w14:textId="77777777" w:rsidTr="2B2B2DB1">
        <w:trPr>
          <w:trHeight w:val="227"/>
        </w:trPr>
        <w:tc>
          <w:tcPr>
            <w:tcW w:w="782" w:type="dxa"/>
            <w:shd w:val="clear" w:color="auto" w:fill="D9D9D9" w:themeFill="background1" w:themeFillShade="D9"/>
            <w:vAlign w:val="center"/>
          </w:tcPr>
          <w:p w14:paraId="02766605" w14:textId="71D0FBF9" w:rsidR="00283B9D" w:rsidRPr="000515A3" w:rsidRDefault="00283B9D" w:rsidP="00283B9D">
            <w:pPr>
              <w:spacing w:after="0" w:line="240" w:lineRule="auto"/>
              <w:rPr>
                <w:rFonts w:ascii="Calibri Light" w:hAnsi="Calibri Light" w:cs="Calibri Light"/>
                <w:b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b/>
                <w:sz w:val="20"/>
                <w:szCs w:val="20"/>
              </w:rPr>
              <w:t>3</w:t>
            </w:r>
          </w:p>
        </w:tc>
        <w:tc>
          <w:tcPr>
            <w:tcW w:w="14344" w:type="dxa"/>
            <w:gridSpan w:val="16"/>
            <w:shd w:val="clear" w:color="auto" w:fill="D9D9D9" w:themeFill="background1" w:themeFillShade="D9"/>
            <w:vAlign w:val="center"/>
          </w:tcPr>
          <w:p w14:paraId="52ABC6E7" w14:textId="6C5C99C0" w:rsidR="00283B9D" w:rsidRPr="000515A3" w:rsidRDefault="00283B9D" w:rsidP="00283B9D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b/>
                <w:sz w:val="20"/>
                <w:szCs w:val="20"/>
              </w:rPr>
              <w:t>Post Construction</w:t>
            </w:r>
          </w:p>
        </w:tc>
      </w:tr>
      <w:tr w:rsidR="00283B9D" w:rsidRPr="000515A3" w14:paraId="27337690" w14:textId="77777777" w:rsidTr="2B2B2DB1">
        <w:trPr>
          <w:trHeight w:val="227"/>
        </w:trPr>
        <w:tc>
          <w:tcPr>
            <w:tcW w:w="782" w:type="dxa"/>
            <w:vAlign w:val="center"/>
          </w:tcPr>
          <w:p w14:paraId="7EFE4887" w14:textId="21891CD1" w:rsidR="00283B9D" w:rsidRPr="000515A3" w:rsidRDefault="00283B9D" w:rsidP="00283B9D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14</w:t>
            </w:r>
          </w:p>
        </w:tc>
        <w:tc>
          <w:tcPr>
            <w:tcW w:w="1919" w:type="dxa"/>
            <w:vAlign w:val="center"/>
          </w:tcPr>
          <w:p w14:paraId="7C316078" w14:textId="521DD910" w:rsidR="00283B9D" w:rsidRPr="000515A3" w:rsidRDefault="00283B9D" w:rsidP="00283B9D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Works completed and update ITP/ Lot Register/ MDR and close out of GDP</w:t>
            </w:r>
          </w:p>
        </w:tc>
        <w:tc>
          <w:tcPr>
            <w:tcW w:w="1324" w:type="dxa"/>
            <w:gridSpan w:val="2"/>
            <w:vAlign w:val="center"/>
          </w:tcPr>
          <w:p w14:paraId="0D4EDE7F" w14:textId="7164B816" w:rsidR="00283B9D" w:rsidRPr="000515A3" w:rsidRDefault="00283B9D" w:rsidP="00283B9D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ENG</w:t>
            </w:r>
          </w:p>
        </w:tc>
        <w:tc>
          <w:tcPr>
            <w:tcW w:w="891" w:type="dxa"/>
            <w:vAlign w:val="center"/>
          </w:tcPr>
          <w:p w14:paraId="25BA6E34" w14:textId="50AB90F0" w:rsidR="00283B9D" w:rsidRPr="000515A3" w:rsidRDefault="00283B9D" w:rsidP="00283B9D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Visual</w:t>
            </w:r>
          </w:p>
        </w:tc>
        <w:tc>
          <w:tcPr>
            <w:tcW w:w="1366" w:type="dxa"/>
            <w:vAlign w:val="center"/>
          </w:tcPr>
          <w:p w14:paraId="2B918834" w14:textId="5FA1C209" w:rsidR="00283B9D" w:rsidRPr="000515A3" w:rsidRDefault="00283B9D" w:rsidP="2B2B2DB1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2B2B2DB1">
              <w:rPr>
                <w:rFonts w:ascii="Calibri Light" w:hAnsi="Calibri Light" w:cs="Calibri Light"/>
                <w:sz w:val="20"/>
                <w:szCs w:val="20"/>
              </w:rPr>
              <w:t>GDP permits closed.</w:t>
            </w:r>
          </w:p>
          <w:p w14:paraId="09230ED5" w14:textId="30CD416D" w:rsidR="00283B9D" w:rsidRPr="000515A3" w:rsidRDefault="00283B9D" w:rsidP="00283B9D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ITP closed.</w:t>
            </w:r>
          </w:p>
          <w:p w14:paraId="7C227FFA" w14:textId="20FCAFFD" w:rsidR="00283B9D" w:rsidRPr="000515A3" w:rsidRDefault="00283B9D" w:rsidP="00283B9D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Approved MDR</w:t>
            </w:r>
          </w:p>
        </w:tc>
        <w:tc>
          <w:tcPr>
            <w:tcW w:w="1642" w:type="dxa"/>
            <w:gridSpan w:val="2"/>
            <w:vAlign w:val="center"/>
          </w:tcPr>
          <w:p w14:paraId="26E6104A" w14:textId="77777777" w:rsidR="00283B9D" w:rsidRPr="000515A3" w:rsidRDefault="00283B9D" w:rsidP="00283B9D">
            <w:pPr>
              <w:pStyle w:val="TableParagraph"/>
              <w:tabs>
                <w:tab w:val="left" w:pos="216"/>
              </w:tabs>
              <w:spacing w:before="58"/>
              <w:ind w:right="255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- EVAMP001-EVA-7340-PE-PRM-0001</w:t>
            </w:r>
          </w:p>
          <w:p w14:paraId="529497C6" w14:textId="630BC12B" w:rsidR="00283B9D" w:rsidRPr="000515A3" w:rsidRDefault="00283B9D" w:rsidP="00283B9D">
            <w:pPr>
              <w:pStyle w:val="TableParagraph"/>
              <w:tabs>
                <w:tab w:val="left" w:pos="216"/>
              </w:tabs>
              <w:spacing w:before="58"/>
              <w:ind w:right="255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- EVA PMP</w:t>
            </w:r>
          </w:p>
        </w:tc>
        <w:tc>
          <w:tcPr>
            <w:tcW w:w="1255" w:type="dxa"/>
            <w:vAlign w:val="center"/>
          </w:tcPr>
          <w:p w14:paraId="298F6DCF" w14:textId="6F7C6AB4" w:rsidR="00283B9D" w:rsidRPr="000515A3" w:rsidRDefault="00283B9D" w:rsidP="00283B9D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As required</w:t>
            </w:r>
          </w:p>
        </w:tc>
        <w:tc>
          <w:tcPr>
            <w:tcW w:w="703" w:type="dxa"/>
            <w:vAlign w:val="center"/>
          </w:tcPr>
          <w:p w14:paraId="7E7460BB" w14:textId="561D7578" w:rsidR="00283B9D" w:rsidRPr="000515A3" w:rsidRDefault="00283B9D" w:rsidP="00283B9D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HP</w:t>
            </w:r>
          </w:p>
        </w:tc>
        <w:tc>
          <w:tcPr>
            <w:tcW w:w="1106" w:type="dxa"/>
            <w:gridSpan w:val="2"/>
            <w:vAlign w:val="center"/>
          </w:tcPr>
          <w:p w14:paraId="51AFF186" w14:textId="77777777" w:rsidR="00283B9D" w:rsidRPr="000515A3" w:rsidRDefault="00283B9D" w:rsidP="00283B9D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65D18ACD" w14:textId="322E3DF4" w:rsidR="00283B9D" w:rsidRPr="000515A3" w:rsidRDefault="00283B9D" w:rsidP="00283B9D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HP</w:t>
            </w:r>
          </w:p>
        </w:tc>
        <w:tc>
          <w:tcPr>
            <w:tcW w:w="1077" w:type="dxa"/>
            <w:vAlign w:val="center"/>
          </w:tcPr>
          <w:p w14:paraId="32C6D49B" w14:textId="77777777" w:rsidR="00283B9D" w:rsidRPr="000515A3" w:rsidRDefault="00283B9D" w:rsidP="00283B9D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2361" w:type="dxa"/>
            <w:gridSpan w:val="3"/>
            <w:vAlign w:val="center"/>
          </w:tcPr>
          <w:p w14:paraId="10D71B00" w14:textId="77777777" w:rsidR="00283B9D" w:rsidRPr="000515A3" w:rsidRDefault="00283B9D" w:rsidP="00283B9D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283B9D" w:rsidRPr="000515A3" w14:paraId="2B189522" w14:textId="77777777" w:rsidTr="2B2B2DB1">
        <w:tblPrEx>
          <w:shd w:val="clear" w:color="auto" w:fill="D9D9D9" w:themeFill="background1" w:themeFillShade="D9"/>
        </w:tblPrEx>
        <w:trPr>
          <w:trHeight w:val="227"/>
        </w:trPr>
        <w:tc>
          <w:tcPr>
            <w:tcW w:w="3591" w:type="dxa"/>
            <w:gridSpan w:val="3"/>
            <w:shd w:val="clear" w:color="auto" w:fill="D9D9D9" w:themeFill="background1" w:themeFillShade="D9"/>
            <w:vAlign w:val="center"/>
          </w:tcPr>
          <w:p w14:paraId="72B6C11C" w14:textId="17C9691F" w:rsidR="00283B9D" w:rsidRPr="000515A3" w:rsidRDefault="00A14148" w:rsidP="00283B9D">
            <w:pPr>
              <w:spacing w:after="0" w:line="240" w:lineRule="auto"/>
              <w:rPr>
                <w:rFonts w:ascii="Calibri Light" w:hAnsi="Calibri Light" w:cs="Calibri Light"/>
                <w:b/>
                <w:sz w:val="20"/>
                <w:szCs w:val="20"/>
              </w:rPr>
            </w:pPr>
            <w:sdt>
              <w:sdtPr>
                <w:rPr>
                  <w:rFonts w:ascii="Calibri Light" w:hAnsi="Calibri Light" w:cs="Calibri Light"/>
                  <w:b/>
                  <w:sz w:val="20"/>
                  <w:szCs w:val="20"/>
                </w:rPr>
                <w:id w:val="-1601867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3B9D" w:rsidRPr="000515A3">
                  <w:rPr>
                    <w:rFonts w:ascii="Segoe UI Symbol" w:eastAsia="MS Gothic" w:hAnsi="Segoe UI Symbol" w:cs="Segoe UI Symbol"/>
                    <w:b/>
                    <w:sz w:val="20"/>
                    <w:szCs w:val="20"/>
                  </w:rPr>
                  <w:t>☐</w:t>
                </w:r>
              </w:sdtContent>
            </w:sdt>
            <w:r w:rsidR="00283B9D" w:rsidRPr="000515A3">
              <w:rPr>
                <w:rFonts w:ascii="Calibri Light" w:hAnsi="Calibri Light" w:cs="Calibri Light"/>
                <w:b/>
                <w:sz w:val="20"/>
                <w:szCs w:val="20"/>
              </w:rPr>
              <w:t xml:space="preserve"> Conformance to Specification </w:t>
            </w:r>
          </w:p>
        </w:tc>
        <w:tc>
          <w:tcPr>
            <w:tcW w:w="3513" w:type="dxa"/>
            <w:gridSpan w:val="4"/>
            <w:shd w:val="clear" w:color="auto" w:fill="D9D9D9" w:themeFill="background1" w:themeFillShade="D9"/>
            <w:vAlign w:val="center"/>
          </w:tcPr>
          <w:p w14:paraId="575B8E21" w14:textId="498734D1" w:rsidR="00283B9D" w:rsidRPr="000515A3" w:rsidRDefault="00A14148" w:rsidP="2B2B2DB1">
            <w:pPr>
              <w:tabs>
                <w:tab w:val="center" w:pos="2429"/>
              </w:tabs>
              <w:spacing w:after="0" w:line="240" w:lineRule="aut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 Light" w:hAnsi="Calibri Light" w:cs="Calibri Light"/>
                  <w:b/>
                  <w:bCs/>
                  <w:sz w:val="20"/>
                  <w:szCs w:val="20"/>
                </w:rPr>
                <w:id w:val="1286757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3B9D" w:rsidRPr="2B2B2DB1">
                  <w:rPr>
                    <w:rFonts w:ascii="Segoe UI Symbol" w:eastAsia="MS Gothic" w:hAnsi="Segoe UI Symbol" w:cs="Segoe UI Symbol"/>
                    <w:b/>
                    <w:bCs/>
                    <w:sz w:val="20"/>
                    <w:szCs w:val="20"/>
                  </w:rPr>
                  <w:t>☐</w:t>
                </w:r>
              </w:sdtContent>
            </w:sdt>
            <w:r w:rsidR="00283B9D" w:rsidRPr="2B2B2DB1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 xml:space="preserve">  Requires Re-Work: </w:t>
            </w:r>
            <w:r w:rsidR="00283B9D" w:rsidRPr="2B2B2DB1">
              <w:rPr>
                <w:rFonts w:ascii="Calibri Light" w:hAnsi="Calibri Light" w:cs="Calibri Light"/>
                <w:sz w:val="20"/>
                <w:szCs w:val="20"/>
              </w:rPr>
              <w:t>(Provide Details):</w:t>
            </w:r>
          </w:p>
        </w:tc>
        <w:tc>
          <w:tcPr>
            <w:tcW w:w="3527" w:type="dxa"/>
            <w:gridSpan w:val="4"/>
            <w:shd w:val="clear" w:color="auto" w:fill="auto"/>
            <w:vAlign w:val="center"/>
          </w:tcPr>
          <w:p w14:paraId="681B38BE" w14:textId="66639856" w:rsidR="00283B9D" w:rsidRPr="000515A3" w:rsidRDefault="00283B9D" w:rsidP="00283B9D">
            <w:pPr>
              <w:tabs>
                <w:tab w:val="center" w:pos="2429"/>
              </w:tabs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2144" w:type="dxa"/>
            <w:gridSpan w:val="4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775CCEAD" w14:textId="28AE1076" w:rsidR="00283B9D" w:rsidRPr="000515A3" w:rsidRDefault="00A14148" w:rsidP="00283B9D">
            <w:pPr>
              <w:spacing w:after="0" w:line="240" w:lineRule="auto"/>
              <w:rPr>
                <w:rFonts w:ascii="Calibri Light" w:hAnsi="Calibri Light" w:cs="Calibri Light"/>
                <w:b/>
                <w:sz w:val="20"/>
                <w:szCs w:val="20"/>
              </w:rPr>
            </w:pPr>
            <w:sdt>
              <w:sdtPr>
                <w:rPr>
                  <w:rFonts w:ascii="Calibri Light" w:hAnsi="Calibri Light" w:cs="Calibri Light"/>
                  <w:b/>
                  <w:sz w:val="20"/>
                  <w:szCs w:val="20"/>
                </w:rPr>
                <w:id w:val="-4603424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3B9D" w:rsidRPr="000515A3">
                  <w:rPr>
                    <w:rFonts w:ascii="Segoe UI Symbol" w:eastAsia="MS Gothic" w:hAnsi="Segoe UI Symbol" w:cs="Segoe UI Symbol"/>
                    <w:b/>
                    <w:sz w:val="20"/>
                    <w:szCs w:val="20"/>
                  </w:rPr>
                  <w:t>☐</w:t>
                </w:r>
              </w:sdtContent>
            </w:sdt>
            <w:r w:rsidR="00283B9D" w:rsidRPr="000515A3">
              <w:rPr>
                <w:rFonts w:ascii="Calibri Light" w:hAnsi="Calibri Light" w:cs="Calibri Light"/>
                <w:b/>
                <w:sz w:val="20"/>
                <w:szCs w:val="20"/>
              </w:rPr>
              <w:t xml:space="preserve"> Non-Conformance  </w:t>
            </w:r>
          </w:p>
        </w:tc>
        <w:tc>
          <w:tcPr>
            <w:tcW w:w="1004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53FAF7A8" w14:textId="77777777" w:rsidR="00283B9D" w:rsidRPr="000515A3" w:rsidRDefault="00283B9D" w:rsidP="00283B9D">
            <w:pPr>
              <w:spacing w:after="0" w:line="240" w:lineRule="auto"/>
              <w:rPr>
                <w:rFonts w:ascii="Calibri Light" w:hAnsi="Calibri Light" w:cs="Calibri Light"/>
                <w:b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b/>
                <w:sz w:val="20"/>
                <w:szCs w:val="20"/>
              </w:rPr>
              <w:t xml:space="preserve">NCR No: </w:t>
            </w:r>
          </w:p>
        </w:tc>
        <w:tc>
          <w:tcPr>
            <w:tcW w:w="1347" w:type="dxa"/>
            <w:shd w:val="clear" w:color="auto" w:fill="D9D9D9" w:themeFill="background1" w:themeFillShade="D9"/>
            <w:vAlign w:val="center"/>
          </w:tcPr>
          <w:p w14:paraId="3E71B424" w14:textId="3E12029C" w:rsidR="00283B9D" w:rsidRPr="000515A3" w:rsidRDefault="00283B9D" w:rsidP="00283B9D">
            <w:pPr>
              <w:spacing w:after="0" w:line="240" w:lineRule="auto"/>
              <w:rPr>
                <w:rFonts w:ascii="Calibri Light" w:hAnsi="Calibri Light" w:cs="Calibri Light"/>
                <w:b/>
                <w:sz w:val="20"/>
                <w:szCs w:val="20"/>
              </w:rPr>
            </w:pPr>
          </w:p>
        </w:tc>
      </w:tr>
    </w:tbl>
    <w:p w14:paraId="5086542D" w14:textId="77777777" w:rsidR="00BD1A97" w:rsidRPr="000515A3" w:rsidRDefault="00BD1A97" w:rsidP="00590FD5">
      <w:pPr>
        <w:spacing w:after="0" w:line="240" w:lineRule="auto"/>
        <w:rPr>
          <w:rFonts w:ascii="Calibri Light" w:hAnsi="Calibri Light" w:cs="Calibri Light"/>
          <w:sz w:val="20"/>
          <w:szCs w:val="20"/>
        </w:rPr>
      </w:pPr>
    </w:p>
    <w:tbl>
      <w:tblPr>
        <w:tblStyle w:val="TableGrid"/>
        <w:tblW w:w="15113" w:type="dxa"/>
        <w:tblLook w:val="04A0" w:firstRow="1" w:lastRow="0" w:firstColumn="1" w:lastColumn="0" w:noHBand="0" w:noVBand="1"/>
      </w:tblPr>
      <w:tblGrid>
        <w:gridCol w:w="1329"/>
        <w:gridCol w:w="2474"/>
        <w:gridCol w:w="914"/>
        <w:gridCol w:w="227"/>
        <w:gridCol w:w="1430"/>
        <w:gridCol w:w="2798"/>
        <w:gridCol w:w="860"/>
        <w:gridCol w:w="227"/>
        <w:gridCol w:w="1346"/>
        <w:gridCol w:w="2765"/>
        <w:gridCol w:w="743"/>
      </w:tblGrid>
      <w:tr w:rsidR="006E597E" w:rsidRPr="000515A3" w14:paraId="2071A4AD" w14:textId="77777777" w:rsidTr="007419B0">
        <w:trPr>
          <w:trHeight w:val="227"/>
        </w:trPr>
        <w:tc>
          <w:tcPr>
            <w:tcW w:w="3803" w:type="dxa"/>
            <w:gridSpan w:val="2"/>
            <w:shd w:val="clear" w:color="auto" w:fill="0063AF"/>
            <w:vAlign w:val="center"/>
          </w:tcPr>
          <w:p w14:paraId="7040DF22" w14:textId="3CDDFC47" w:rsidR="006E597E" w:rsidRPr="000515A3" w:rsidRDefault="006E597E" w:rsidP="00AF5312">
            <w:pPr>
              <w:spacing w:before="40" w:after="40" w:line="240" w:lineRule="auto"/>
              <w:jc w:val="center"/>
              <w:rPr>
                <w:rFonts w:ascii="Calibri Light" w:hAnsi="Calibri Light" w:cs="Calibri Light"/>
                <w:b/>
                <w:color w:val="FFFFFF" w:themeColor="background1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b/>
                <w:color w:val="FFFFFF" w:themeColor="background1"/>
                <w:sz w:val="20"/>
                <w:szCs w:val="20"/>
              </w:rPr>
              <w:t xml:space="preserve">Approved by </w:t>
            </w:r>
            <w:r w:rsidR="003F4433" w:rsidRPr="000515A3">
              <w:rPr>
                <w:rFonts w:ascii="Calibri Light" w:hAnsi="Calibri Light" w:cs="Calibri Light"/>
                <w:b/>
                <w:color w:val="FFFFFF" w:themeColor="background1"/>
                <w:sz w:val="20"/>
                <w:szCs w:val="20"/>
              </w:rPr>
              <w:t>THIESS</w:t>
            </w:r>
            <w:r w:rsidRPr="000515A3">
              <w:rPr>
                <w:rFonts w:ascii="Calibri Light" w:hAnsi="Calibri Light" w:cs="Calibri Light"/>
                <w:b/>
                <w:color w:val="FFFFFF" w:themeColor="background1"/>
                <w:sz w:val="20"/>
                <w:szCs w:val="20"/>
              </w:rPr>
              <w:t xml:space="preserve"> QA Representative</w:t>
            </w:r>
          </w:p>
        </w:tc>
        <w:tc>
          <w:tcPr>
            <w:tcW w:w="914" w:type="dxa"/>
            <w:shd w:val="clear" w:color="auto" w:fill="0063AF"/>
            <w:vAlign w:val="center"/>
          </w:tcPr>
          <w:p w14:paraId="03BD20F4" w14:textId="77777777" w:rsidR="006E597E" w:rsidRPr="000515A3" w:rsidRDefault="006E597E" w:rsidP="00AF5312">
            <w:pPr>
              <w:spacing w:before="40" w:after="40" w:line="240" w:lineRule="auto"/>
              <w:jc w:val="center"/>
              <w:rPr>
                <w:rFonts w:ascii="Calibri Light" w:hAnsi="Calibri Light" w:cs="Calibri Light"/>
                <w:b/>
                <w:color w:val="FFFFFF" w:themeColor="background1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b/>
                <w:color w:val="FFFFFF" w:themeColor="background1"/>
                <w:sz w:val="20"/>
                <w:szCs w:val="20"/>
              </w:rPr>
              <w:t>Date</w:t>
            </w:r>
          </w:p>
        </w:tc>
        <w:tc>
          <w:tcPr>
            <w:tcW w:w="227" w:type="dxa"/>
            <w:tcBorders>
              <w:top w:val="nil"/>
              <w:bottom w:val="nil"/>
            </w:tcBorders>
            <w:shd w:val="clear" w:color="auto" w:fill="auto"/>
          </w:tcPr>
          <w:p w14:paraId="09A5DF06" w14:textId="77777777" w:rsidR="006E597E" w:rsidRPr="000515A3" w:rsidRDefault="006E597E" w:rsidP="00AF5312">
            <w:pPr>
              <w:spacing w:before="40" w:after="40" w:line="240" w:lineRule="auto"/>
              <w:rPr>
                <w:rFonts w:ascii="Calibri Light" w:hAnsi="Calibri Light" w:cs="Calibri Light"/>
                <w:b/>
                <w:sz w:val="20"/>
                <w:szCs w:val="20"/>
              </w:rPr>
            </w:pPr>
          </w:p>
        </w:tc>
        <w:tc>
          <w:tcPr>
            <w:tcW w:w="4228" w:type="dxa"/>
            <w:gridSpan w:val="2"/>
            <w:shd w:val="clear" w:color="auto" w:fill="0063AF"/>
            <w:vAlign w:val="center"/>
          </w:tcPr>
          <w:p w14:paraId="3B69AD5D" w14:textId="764F5B69" w:rsidR="006E597E" w:rsidRPr="000515A3" w:rsidRDefault="006E597E" w:rsidP="00AF5312">
            <w:pPr>
              <w:spacing w:before="40" w:after="40" w:line="240" w:lineRule="auto"/>
              <w:jc w:val="center"/>
              <w:rPr>
                <w:rFonts w:ascii="Calibri Light" w:hAnsi="Calibri Light" w:cs="Calibri Light"/>
                <w:b/>
                <w:color w:val="FFFFFF" w:themeColor="background1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b/>
                <w:color w:val="FFFFFF" w:themeColor="background1"/>
                <w:sz w:val="20"/>
                <w:szCs w:val="20"/>
              </w:rPr>
              <w:t xml:space="preserve">Approved by </w:t>
            </w:r>
            <w:r w:rsidR="003F4433" w:rsidRPr="000515A3">
              <w:rPr>
                <w:rFonts w:ascii="Calibri Light" w:hAnsi="Calibri Light" w:cs="Calibri Light"/>
                <w:b/>
                <w:color w:val="FFFFFF" w:themeColor="background1"/>
                <w:sz w:val="20"/>
                <w:szCs w:val="20"/>
              </w:rPr>
              <w:t>THIESS</w:t>
            </w:r>
            <w:r w:rsidRPr="000515A3">
              <w:rPr>
                <w:rFonts w:ascii="Calibri Light" w:hAnsi="Calibri Light" w:cs="Calibri Light"/>
                <w:b/>
                <w:color w:val="FFFFFF" w:themeColor="background1"/>
                <w:sz w:val="20"/>
                <w:szCs w:val="20"/>
              </w:rPr>
              <w:t xml:space="preserve"> Project Manager</w:t>
            </w:r>
          </w:p>
        </w:tc>
        <w:tc>
          <w:tcPr>
            <w:tcW w:w="860" w:type="dxa"/>
            <w:shd w:val="clear" w:color="auto" w:fill="0063AF"/>
            <w:vAlign w:val="center"/>
          </w:tcPr>
          <w:p w14:paraId="602CADDD" w14:textId="77777777" w:rsidR="006E597E" w:rsidRPr="000515A3" w:rsidRDefault="006E597E" w:rsidP="00AF5312">
            <w:pPr>
              <w:spacing w:before="40" w:after="40" w:line="240" w:lineRule="auto"/>
              <w:jc w:val="center"/>
              <w:rPr>
                <w:rFonts w:ascii="Calibri Light" w:hAnsi="Calibri Light" w:cs="Calibri Light"/>
                <w:b/>
                <w:color w:val="FFFFFF" w:themeColor="background1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b/>
                <w:color w:val="FFFFFF" w:themeColor="background1"/>
                <w:sz w:val="20"/>
                <w:szCs w:val="20"/>
              </w:rPr>
              <w:t>Date</w:t>
            </w:r>
          </w:p>
        </w:tc>
        <w:tc>
          <w:tcPr>
            <w:tcW w:w="2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D16D266" w14:textId="77777777" w:rsidR="006E597E" w:rsidRPr="000515A3" w:rsidRDefault="006E597E" w:rsidP="00AF5312">
            <w:pPr>
              <w:spacing w:before="40" w:after="40" w:line="240" w:lineRule="auto"/>
              <w:jc w:val="center"/>
              <w:rPr>
                <w:rFonts w:ascii="Calibri Light" w:hAnsi="Calibri Light" w:cs="Calibri Light"/>
                <w:b/>
                <w:sz w:val="20"/>
                <w:szCs w:val="20"/>
              </w:rPr>
            </w:pPr>
          </w:p>
        </w:tc>
        <w:tc>
          <w:tcPr>
            <w:tcW w:w="4111" w:type="dxa"/>
            <w:gridSpan w:val="2"/>
            <w:shd w:val="clear" w:color="auto" w:fill="0063AF"/>
            <w:vAlign w:val="center"/>
          </w:tcPr>
          <w:p w14:paraId="5F926819" w14:textId="77777777" w:rsidR="006E597E" w:rsidRPr="000515A3" w:rsidRDefault="006E597E" w:rsidP="00AF5312">
            <w:pPr>
              <w:spacing w:before="40" w:after="40" w:line="240" w:lineRule="auto"/>
              <w:jc w:val="center"/>
              <w:rPr>
                <w:rFonts w:ascii="Calibri Light" w:hAnsi="Calibri Light" w:cs="Calibri Light"/>
                <w:b/>
                <w:color w:val="FFFFFF" w:themeColor="background1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b/>
                <w:color w:val="FFFFFF" w:themeColor="background1"/>
                <w:sz w:val="20"/>
                <w:szCs w:val="20"/>
              </w:rPr>
              <w:t>Approved by Client</w:t>
            </w:r>
          </w:p>
        </w:tc>
        <w:tc>
          <w:tcPr>
            <w:tcW w:w="743" w:type="dxa"/>
            <w:shd w:val="clear" w:color="auto" w:fill="0063AF"/>
            <w:vAlign w:val="center"/>
          </w:tcPr>
          <w:p w14:paraId="0EB06725" w14:textId="77777777" w:rsidR="006E597E" w:rsidRPr="000515A3" w:rsidRDefault="006E597E" w:rsidP="00AF5312">
            <w:pPr>
              <w:spacing w:before="40" w:after="40" w:line="240" w:lineRule="auto"/>
              <w:jc w:val="center"/>
              <w:rPr>
                <w:rFonts w:ascii="Calibri Light" w:hAnsi="Calibri Light" w:cs="Calibri Light"/>
                <w:b/>
                <w:color w:val="FFFFFF" w:themeColor="background1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b/>
                <w:color w:val="FFFFFF" w:themeColor="background1"/>
                <w:sz w:val="20"/>
                <w:szCs w:val="20"/>
              </w:rPr>
              <w:t>Date</w:t>
            </w:r>
          </w:p>
        </w:tc>
      </w:tr>
      <w:tr w:rsidR="006E597E" w:rsidRPr="000515A3" w14:paraId="5E08ACF9" w14:textId="77777777" w:rsidTr="00AF5312">
        <w:trPr>
          <w:trHeight w:val="227"/>
        </w:trPr>
        <w:tc>
          <w:tcPr>
            <w:tcW w:w="1329" w:type="dxa"/>
            <w:shd w:val="clear" w:color="auto" w:fill="D9D9D9" w:themeFill="background2"/>
            <w:vAlign w:val="center"/>
          </w:tcPr>
          <w:p w14:paraId="42C73719" w14:textId="77777777" w:rsidR="006E597E" w:rsidRPr="000515A3" w:rsidRDefault="006E597E" w:rsidP="00AF5312">
            <w:pPr>
              <w:spacing w:before="40" w:after="40" w:line="240" w:lineRule="auto"/>
              <w:rPr>
                <w:rFonts w:ascii="Calibri Light" w:hAnsi="Calibri Light" w:cs="Calibri Light"/>
                <w:b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b/>
                <w:sz w:val="20"/>
                <w:szCs w:val="20"/>
              </w:rPr>
              <w:t>Name (print):</w:t>
            </w:r>
          </w:p>
        </w:tc>
        <w:tc>
          <w:tcPr>
            <w:tcW w:w="2474" w:type="dxa"/>
            <w:vAlign w:val="center"/>
          </w:tcPr>
          <w:p w14:paraId="6F998109" w14:textId="77777777" w:rsidR="006E597E" w:rsidRPr="000515A3" w:rsidRDefault="006E597E" w:rsidP="00AF5312">
            <w:pPr>
              <w:spacing w:before="40" w:after="4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914" w:type="dxa"/>
            <w:vMerge w:val="restart"/>
            <w:vAlign w:val="center"/>
          </w:tcPr>
          <w:p w14:paraId="6EF836FE" w14:textId="77777777" w:rsidR="006E597E" w:rsidRPr="000515A3" w:rsidRDefault="006E597E" w:rsidP="00AF5312">
            <w:pPr>
              <w:spacing w:before="40" w:after="4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362B0E0" w14:textId="77777777" w:rsidR="006E597E" w:rsidRPr="000515A3" w:rsidRDefault="006E597E" w:rsidP="00AF5312">
            <w:pPr>
              <w:spacing w:before="40" w:after="4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430" w:type="dxa"/>
            <w:shd w:val="clear" w:color="auto" w:fill="D9D9D9" w:themeFill="background2"/>
            <w:vAlign w:val="center"/>
          </w:tcPr>
          <w:p w14:paraId="3C284BEE" w14:textId="77777777" w:rsidR="006E597E" w:rsidRPr="000515A3" w:rsidRDefault="006E597E" w:rsidP="00AF5312">
            <w:pPr>
              <w:spacing w:before="40" w:after="40" w:line="240" w:lineRule="auto"/>
              <w:rPr>
                <w:rFonts w:ascii="Calibri Light" w:hAnsi="Calibri Light" w:cs="Calibri Light"/>
                <w:b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b/>
                <w:sz w:val="20"/>
                <w:szCs w:val="20"/>
              </w:rPr>
              <w:t>Name (print):</w:t>
            </w:r>
          </w:p>
        </w:tc>
        <w:tc>
          <w:tcPr>
            <w:tcW w:w="2798" w:type="dxa"/>
            <w:vAlign w:val="center"/>
          </w:tcPr>
          <w:p w14:paraId="70F5B908" w14:textId="77777777" w:rsidR="006E597E" w:rsidRPr="000515A3" w:rsidRDefault="006E597E" w:rsidP="00AF5312">
            <w:pPr>
              <w:spacing w:before="40" w:after="4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860" w:type="dxa"/>
            <w:vMerge w:val="restart"/>
            <w:vAlign w:val="center"/>
          </w:tcPr>
          <w:p w14:paraId="1DC8645D" w14:textId="77777777" w:rsidR="006E597E" w:rsidRPr="000515A3" w:rsidRDefault="006E597E" w:rsidP="00AF5312">
            <w:pPr>
              <w:spacing w:before="40" w:after="4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BBF1263" w14:textId="77777777" w:rsidR="006E597E" w:rsidRPr="000515A3" w:rsidRDefault="006E597E" w:rsidP="00AF5312">
            <w:pPr>
              <w:spacing w:before="40" w:after="4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346" w:type="dxa"/>
            <w:shd w:val="clear" w:color="auto" w:fill="D9D9D9" w:themeFill="background2"/>
            <w:vAlign w:val="center"/>
          </w:tcPr>
          <w:p w14:paraId="5C312832" w14:textId="77777777" w:rsidR="006E597E" w:rsidRPr="000515A3" w:rsidRDefault="006E597E" w:rsidP="00AF5312">
            <w:pPr>
              <w:spacing w:before="40" w:after="40" w:line="240" w:lineRule="auto"/>
              <w:rPr>
                <w:rFonts w:ascii="Calibri Light" w:hAnsi="Calibri Light" w:cs="Calibri Light"/>
                <w:b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b/>
                <w:sz w:val="20"/>
                <w:szCs w:val="20"/>
              </w:rPr>
              <w:t>Name (print):</w:t>
            </w:r>
          </w:p>
        </w:tc>
        <w:tc>
          <w:tcPr>
            <w:tcW w:w="2765" w:type="dxa"/>
            <w:vAlign w:val="center"/>
          </w:tcPr>
          <w:p w14:paraId="64DFE3E6" w14:textId="77777777" w:rsidR="006E597E" w:rsidRPr="000515A3" w:rsidRDefault="006E597E" w:rsidP="00AF5312">
            <w:pPr>
              <w:spacing w:before="40" w:after="4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743" w:type="dxa"/>
            <w:vMerge w:val="restart"/>
            <w:vAlign w:val="center"/>
          </w:tcPr>
          <w:p w14:paraId="7C36D14F" w14:textId="77777777" w:rsidR="006E597E" w:rsidRPr="000515A3" w:rsidRDefault="006E597E" w:rsidP="00AF5312">
            <w:pPr>
              <w:spacing w:before="40" w:after="4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6E597E" w:rsidRPr="000515A3" w14:paraId="1B25220B" w14:textId="77777777" w:rsidTr="00AF5312">
        <w:trPr>
          <w:trHeight w:val="227"/>
        </w:trPr>
        <w:tc>
          <w:tcPr>
            <w:tcW w:w="1329" w:type="dxa"/>
            <w:shd w:val="clear" w:color="auto" w:fill="D9D9D9" w:themeFill="background2"/>
            <w:vAlign w:val="center"/>
          </w:tcPr>
          <w:p w14:paraId="0DE0AE3E" w14:textId="77777777" w:rsidR="006E597E" w:rsidRPr="000515A3" w:rsidRDefault="006E597E" w:rsidP="00AF5312">
            <w:pPr>
              <w:spacing w:before="40" w:after="40" w:line="240" w:lineRule="auto"/>
              <w:rPr>
                <w:rFonts w:ascii="Calibri Light" w:hAnsi="Calibri Light" w:cs="Calibri Light"/>
                <w:b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b/>
                <w:sz w:val="20"/>
                <w:szCs w:val="20"/>
              </w:rPr>
              <w:t>Signature:</w:t>
            </w:r>
          </w:p>
        </w:tc>
        <w:tc>
          <w:tcPr>
            <w:tcW w:w="2474" w:type="dxa"/>
            <w:vAlign w:val="center"/>
          </w:tcPr>
          <w:p w14:paraId="7F893592" w14:textId="77777777" w:rsidR="006E597E" w:rsidRPr="000515A3" w:rsidRDefault="006E597E" w:rsidP="00AF5312">
            <w:pPr>
              <w:spacing w:before="40" w:after="4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914" w:type="dxa"/>
            <w:vMerge/>
            <w:vAlign w:val="center"/>
          </w:tcPr>
          <w:p w14:paraId="4DD912F5" w14:textId="77777777" w:rsidR="006E597E" w:rsidRPr="000515A3" w:rsidRDefault="006E597E" w:rsidP="00AF5312">
            <w:pPr>
              <w:spacing w:before="40" w:after="4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BB910A8" w14:textId="77777777" w:rsidR="006E597E" w:rsidRPr="000515A3" w:rsidRDefault="006E597E" w:rsidP="00AF5312">
            <w:pPr>
              <w:spacing w:before="40" w:after="4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430" w:type="dxa"/>
            <w:shd w:val="clear" w:color="auto" w:fill="D9D9D9" w:themeFill="background2"/>
            <w:vAlign w:val="center"/>
          </w:tcPr>
          <w:p w14:paraId="25C0B3BB" w14:textId="77777777" w:rsidR="006E597E" w:rsidRPr="000515A3" w:rsidRDefault="006E597E" w:rsidP="00AF5312">
            <w:pPr>
              <w:spacing w:before="40" w:after="40" w:line="240" w:lineRule="auto"/>
              <w:rPr>
                <w:rFonts w:ascii="Calibri Light" w:hAnsi="Calibri Light" w:cs="Calibri Light"/>
                <w:b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b/>
                <w:sz w:val="20"/>
                <w:szCs w:val="20"/>
              </w:rPr>
              <w:t>Signature:</w:t>
            </w:r>
          </w:p>
        </w:tc>
        <w:tc>
          <w:tcPr>
            <w:tcW w:w="2798" w:type="dxa"/>
            <w:vAlign w:val="center"/>
          </w:tcPr>
          <w:p w14:paraId="6CBBD756" w14:textId="77777777" w:rsidR="006E597E" w:rsidRPr="000515A3" w:rsidRDefault="006E597E" w:rsidP="00AF5312">
            <w:pPr>
              <w:spacing w:before="40" w:after="4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860" w:type="dxa"/>
            <w:vMerge/>
            <w:vAlign w:val="center"/>
          </w:tcPr>
          <w:p w14:paraId="7D40E63D" w14:textId="77777777" w:rsidR="006E597E" w:rsidRPr="000515A3" w:rsidRDefault="006E597E" w:rsidP="00AF5312">
            <w:pPr>
              <w:spacing w:before="40" w:after="4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DCDB6DC" w14:textId="77777777" w:rsidR="006E597E" w:rsidRPr="000515A3" w:rsidRDefault="006E597E" w:rsidP="00AF5312">
            <w:pPr>
              <w:spacing w:before="40" w:after="4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346" w:type="dxa"/>
            <w:shd w:val="clear" w:color="auto" w:fill="D9D9D9" w:themeFill="background2"/>
            <w:vAlign w:val="center"/>
          </w:tcPr>
          <w:p w14:paraId="17ECE3C6" w14:textId="77777777" w:rsidR="006E597E" w:rsidRPr="000515A3" w:rsidRDefault="006E597E" w:rsidP="00AF5312">
            <w:pPr>
              <w:spacing w:before="40" w:after="40" w:line="240" w:lineRule="auto"/>
              <w:rPr>
                <w:rFonts w:ascii="Calibri Light" w:hAnsi="Calibri Light" w:cs="Calibri Light"/>
                <w:b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b/>
                <w:sz w:val="20"/>
                <w:szCs w:val="20"/>
              </w:rPr>
              <w:t>Signature:</w:t>
            </w:r>
          </w:p>
        </w:tc>
        <w:tc>
          <w:tcPr>
            <w:tcW w:w="2765" w:type="dxa"/>
            <w:vAlign w:val="center"/>
          </w:tcPr>
          <w:p w14:paraId="75EAF233" w14:textId="77777777" w:rsidR="006E597E" w:rsidRPr="000515A3" w:rsidRDefault="006E597E" w:rsidP="00AF5312">
            <w:pPr>
              <w:spacing w:before="40" w:after="4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743" w:type="dxa"/>
            <w:vMerge/>
            <w:vAlign w:val="center"/>
          </w:tcPr>
          <w:p w14:paraId="515A9579" w14:textId="77777777" w:rsidR="006E597E" w:rsidRPr="000515A3" w:rsidRDefault="006E597E" w:rsidP="00AF5312">
            <w:pPr>
              <w:spacing w:before="40" w:after="4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</w:tbl>
    <w:p w14:paraId="19DE1B08" w14:textId="77777777" w:rsidR="006E597E" w:rsidRPr="000515A3" w:rsidRDefault="006E597E" w:rsidP="008073EE">
      <w:pPr>
        <w:spacing w:after="0" w:line="240" w:lineRule="auto"/>
        <w:rPr>
          <w:rFonts w:ascii="Calibri Light" w:hAnsi="Calibri Light" w:cs="Calibri Light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2365"/>
        <w:gridCol w:w="806"/>
        <w:gridCol w:w="2370"/>
        <w:gridCol w:w="813"/>
        <w:gridCol w:w="2347"/>
        <w:gridCol w:w="946"/>
        <w:gridCol w:w="2524"/>
        <w:gridCol w:w="953"/>
        <w:gridCol w:w="1196"/>
      </w:tblGrid>
      <w:tr w:rsidR="005D426F" w:rsidRPr="000515A3" w14:paraId="424C13CA" w14:textId="77777777" w:rsidTr="2B2B2DB1">
        <w:trPr>
          <w:trHeight w:val="227"/>
        </w:trPr>
        <w:tc>
          <w:tcPr>
            <w:tcW w:w="3163" w:type="dxa"/>
            <w:gridSpan w:val="2"/>
            <w:tcBorders>
              <w:right w:val="double" w:sz="4" w:space="0" w:color="auto"/>
            </w:tcBorders>
            <w:shd w:val="clear" w:color="auto" w:fill="0063AF"/>
            <w:vAlign w:val="center"/>
          </w:tcPr>
          <w:p w14:paraId="41FF56C8" w14:textId="620CF6E8" w:rsidR="005D426F" w:rsidRPr="000515A3" w:rsidRDefault="005D426F" w:rsidP="00AF5312">
            <w:pPr>
              <w:spacing w:after="0" w:line="240" w:lineRule="auto"/>
              <w:jc w:val="center"/>
              <w:rPr>
                <w:rFonts w:ascii="Calibri Light" w:hAnsi="Calibri Light" w:cs="Calibri Light"/>
                <w:color w:val="FFFFFF" w:themeColor="background1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b/>
                <w:color w:val="FFFFFF" w:themeColor="background1"/>
                <w:sz w:val="20"/>
                <w:szCs w:val="20"/>
              </w:rPr>
              <w:t>RESPONSIBILITY</w:t>
            </w:r>
          </w:p>
        </w:tc>
        <w:tc>
          <w:tcPr>
            <w:tcW w:w="3169" w:type="dxa"/>
            <w:gridSpan w:val="2"/>
            <w:tcBorders>
              <w:bottom w:val="single" w:sz="4" w:space="0" w:color="auto"/>
              <w:right w:val="double" w:sz="4" w:space="0" w:color="auto"/>
            </w:tcBorders>
            <w:shd w:val="clear" w:color="auto" w:fill="0063AF"/>
            <w:vAlign w:val="center"/>
          </w:tcPr>
          <w:p w14:paraId="250CDDA9" w14:textId="61CA3AD5" w:rsidR="005D426F" w:rsidRPr="000515A3" w:rsidRDefault="005D426F" w:rsidP="00AF5312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color w:val="FFFFFF" w:themeColor="background1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b/>
                <w:color w:val="FFFFFF" w:themeColor="background1"/>
                <w:sz w:val="20"/>
                <w:szCs w:val="20"/>
              </w:rPr>
              <w:t>METHOD</w:t>
            </w:r>
          </w:p>
        </w:tc>
        <w:tc>
          <w:tcPr>
            <w:tcW w:w="3166" w:type="dxa"/>
            <w:gridSpan w:val="2"/>
            <w:tcBorders>
              <w:left w:val="double" w:sz="4" w:space="0" w:color="auto"/>
              <w:right w:val="double" w:sz="4" w:space="0" w:color="auto"/>
            </w:tcBorders>
            <w:shd w:val="clear" w:color="auto" w:fill="0063AF"/>
            <w:vAlign w:val="center"/>
          </w:tcPr>
          <w:p w14:paraId="546AD772" w14:textId="0C3B8ED6" w:rsidR="005D426F" w:rsidRPr="000515A3" w:rsidRDefault="005D426F" w:rsidP="00AF5312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color w:val="FFFFFF" w:themeColor="background1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b/>
                <w:color w:val="FFFFFF" w:themeColor="background1"/>
                <w:sz w:val="20"/>
                <w:szCs w:val="20"/>
              </w:rPr>
              <w:t>VERIFICATION TYPE</w:t>
            </w:r>
          </w:p>
        </w:tc>
        <w:tc>
          <w:tcPr>
            <w:tcW w:w="5628" w:type="dxa"/>
            <w:gridSpan w:val="4"/>
            <w:shd w:val="clear" w:color="auto" w:fill="0063AF"/>
            <w:vAlign w:val="center"/>
          </w:tcPr>
          <w:p w14:paraId="4B060DCB" w14:textId="73819977" w:rsidR="005D426F" w:rsidRPr="000515A3" w:rsidRDefault="005D426F" w:rsidP="00AF5312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color w:val="FFFFFF" w:themeColor="background1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b/>
                <w:color w:val="FFFFFF" w:themeColor="background1"/>
                <w:sz w:val="20"/>
                <w:szCs w:val="20"/>
              </w:rPr>
              <w:t>ITP REVISIONS</w:t>
            </w:r>
          </w:p>
        </w:tc>
      </w:tr>
      <w:tr w:rsidR="005D426F" w:rsidRPr="000515A3" w14:paraId="5728A0AB" w14:textId="77777777" w:rsidTr="2B2B2DB1">
        <w:trPr>
          <w:trHeight w:val="227"/>
        </w:trPr>
        <w:tc>
          <w:tcPr>
            <w:tcW w:w="794" w:type="dxa"/>
            <w:shd w:val="clear" w:color="auto" w:fill="0063AF"/>
            <w:vAlign w:val="center"/>
          </w:tcPr>
          <w:p w14:paraId="5A5C97A7" w14:textId="7BA00D90" w:rsidR="005D426F" w:rsidRPr="000515A3" w:rsidRDefault="005D426F" w:rsidP="00AF5312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color w:val="FFFFFF" w:themeColor="background1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b/>
                <w:color w:val="FFFFFF" w:themeColor="background1"/>
                <w:sz w:val="20"/>
                <w:szCs w:val="20"/>
              </w:rPr>
              <w:t>Symbol</w:t>
            </w:r>
          </w:p>
        </w:tc>
        <w:tc>
          <w:tcPr>
            <w:tcW w:w="2369" w:type="dxa"/>
            <w:tcBorders>
              <w:right w:val="double" w:sz="4" w:space="0" w:color="auto"/>
            </w:tcBorders>
            <w:shd w:val="clear" w:color="auto" w:fill="0063AF"/>
            <w:vAlign w:val="center"/>
          </w:tcPr>
          <w:p w14:paraId="19A2E777" w14:textId="3863D792" w:rsidR="005D426F" w:rsidRPr="000515A3" w:rsidRDefault="005D426F" w:rsidP="00AF5312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color w:val="FFFFFF" w:themeColor="background1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b/>
                <w:color w:val="FFFFFF" w:themeColor="background1"/>
                <w:sz w:val="20"/>
                <w:szCs w:val="20"/>
              </w:rPr>
              <w:t>Legend</w:t>
            </w:r>
          </w:p>
        </w:tc>
        <w:tc>
          <w:tcPr>
            <w:tcW w:w="794" w:type="dxa"/>
            <w:tcBorders>
              <w:right w:val="single" w:sz="4" w:space="0" w:color="auto"/>
            </w:tcBorders>
            <w:shd w:val="clear" w:color="auto" w:fill="0063AF"/>
            <w:vAlign w:val="center"/>
          </w:tcPr>
          <w:p w14:paraId="1723DAE4" w14:textId="5C3B531E" w:rsidR="005D426F" w:rsidRPr="000515A3" w:rsidRDefault="005D426F" w:rsidP="00AF5312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color w:val="FFFFFF" w:themeColor="background1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b/>
                <w:color w:val="FFFFFF" w:themeColor="background1"/>
                <w:sz w:val="20"/>
                <w:szCs w:val="20"/>
              </w:rPr>
              <w:t>Symbol</w:t>
            </w:r>
          </w:p>
        </w:tc>
        <w:tc>
          <w:tcPr>
            <w:tcW w:w="2375" w:type="dxa"/>
            <w:tcBorders>
              <w:left w:val="single" w:sz="4" w:space="0" w:color="auto"/>
              <w:right w:val="double" w:sz="4" w:space="0" w:color="auto"/>
            </w:tcBorders>
            <w:shd w:val="clear" w:color="auto" w:fill="0063AF"/>
            <w:vAlign w:val="center"/>
          </w:tcPr>
          <w:p w14:paraId="2D32C58D" w14:textId="6AF08248" w:rsidR="005D426F" w:rsidRPr="000515A3" w:rsidRDefault="005D426F" w:rsidP="00AF5312">
            <w:pPr>
              <w:spacing w:after="0" w:line="240" w:lineRule="auto"/>
              <w:rPr>
                <w:rFonts w:ascii="Calibri Light" w:hAnsi="Calibri Light" w:cs="Calibri Light"/>
                <w:b/>
                <w:color w:val="FFFFFF" w:themeColor="background1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b/>
                <w:color w:val="FFFFFF" w:themeColor="background1"/>
                <w:sz w:val="20"/>
                <w:szCs w:val="20"/>
              </w:rPr>
              <w:t>Legend</w:t>
            </w:r>
          </w:p>
        </w:tc>
        <w:tc>
          <w:tcPr>
            <w:tcW w:w="813" w:type="dxa"/>
            <w:tcBorders>
              <w:left w:val="double" w:sz="4" w:space="0" w:color="auto"/>
            </w:tcBorders>
            <w:shd w:val="clear" w:color="auto" w:fill="0063AF"/>
            <w:vAlign w:val="center"/>
          </w:tcPr>
          <w:p w14:paraId="0FD16A92" w14:textId="70C9928B" w:rsidR="005D426F" w:rsidRPr="000515A3" w:rsidRDefault="005D426F" w:rsidP="00AF5312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color w:val="FFFFFF" w:themeColor="background1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b/>
                <w:color w:val="FFFFFF" w:themeColor="background1"/>
                <w:sz w:val="20"/>
                <w:szCs w:val="20"/>
              </w:rPr>
              <w:t>Symbol</w:t>
            </w:r>
          </w:p>
        </w:tc>
        <w:tc>
          <w:tcPr>
            <w:tcW w:w="2353" w:type="dxa"/>
            <w:tcBorders>
              <w:right w:val="double" w:sz="4" w:space="0" w:color="auto"/>
            </w:tcBorders>
            <w:shd w:val="clear" w:color="auto" w:fill="0063AF"/>
            <w:vAlign w:val="center"/>
          </w:tcPr>
          <w:p w14:paraId="6FF22D4A" w14:textId="0007D87C" w:rsidR="005D426F" w:rsidRPr="000515A3" w:rsidRDefault="005D426F" w:rsidP="00AF5312">
            <w:pPr>
              <w:spacing w:after="0" w:line="240" w:lineRule="auto"/>
              <w:rPr>
                <w:rFonts w:ascii="Calibri Light" w:hAnsi="Calibri Light" w:cs="Calibri Light"/>
                <w:b/>
                <w:color w:val="FFFFFF" w:themeColor="background1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b/>
                <w:color w:val="FFFFFF" w:themeColor="background1"/>
                <w:sz w:val="20"/>
                <w:szCs w:val="20"/>
              </w:rPr>
              <w:t>Legend</w:t>
            </w:r>
          </w:p>
        </w:tc>
        <w:tc>
          <w:tcPr>
            <w:tcW w:w="948" w:type="dxa"/>
            <w:shd w:val="clear" w:color="auto" w:fill="0063AF"/>
            <w:vAlign w:val="center"/>
          </w:tcPr>
          <w:p w14:paraId="1A14606C" w14:textId="2D153DD9" w:rsidR="005D426F" w:rsidRPr="000515A3" w:rsidRDefault="005D426F" w:rsidP="00AF5312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color w:val="FFFFFF" w:themeColor="background1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b/>
                <w:color w:val="FFFFFF" w:themeColor="background1"/>
                <w:sz w:val="20"/>
                <w:szCs w:val="20"/>
              </w:rPr>
              <w:t>Rev No.</w:t>
            </w:r>
          </w:p>
        </w:tc>
        <w:tc>
          <w:tcPr>
            <w:tcW w:w="2529" w:type="dxa"/>
            <w:shd w:val="clear" w:color="auto" w:fill="0063AF"/>
            <w:vAlign w:val="center"/>
          </w:tcPr>
          <w:p w14:paraId="1AC3D12D" w14:textId="7F28C38F" w:rsidR="005D426F" w:rsidRPr="000515A3" w:rsidRDefault="005D426F" w:rsidP="00AF5312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color w:val="FFFFFF" w:themeColor="background1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b/>
                <w:color w:val="FFFFFF" w:themeColor="background1"/>
                <w:sz w:val="20"/>
                <w:szCs w:val="20"/>
              </w:rPr>
              <w:t>Amendment Details</w:t>
            </w:r>
          </w:p>
        </w:tc>
        <w:tc>
          <w:tcPr>
            <w:tcW w:w="954" w:type="dxa"/>
            <w:shd w:val="clear" w:color="auto" w:fill="0063AF"/>
            <w:vAlign w:val="center"/>
          </w:tcPr>
          <w:p w14:paraId="5181AE5C" w14:textId="40855884" w:rsidR="005D426F" w:rsidRPr="000515A3" w:rsidRDefault="005D426F" w:rsidP="00AF5312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color w:val="FFFFFF" w:themeColor="background1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b/>
                <w:color w:val="FFFFFF" w:themeColor="background1"/>
                <w:sz w:val="20"/>
                <w:szCs w:val="20"/>
              </w:rPr>
              <w:t>Date</w:t>
            </w:r>
          </w:p>
        </w:tc>
        <w:tc>
          <w:tcPr>
            <w:tcW w:w="1197" w:type="dxa"/>
            <w:shd w:val="clear" w:color="auto" w:fill="0063AF"/>
            <w:vAlign w:val="center"/>
          </w:tcPr>
          <w:p w14:paraId="653C58D4" w14:textId="56A18483" w:rsidR="005D426F" w:rsidRPr="000515A3" w:rsidRDefault="005D426F" w:rsidP="00AF5312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color w:val="FFFFFF" w:themeColor="background1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b/>
                <w:color w:val="FFFFFF" w:themeColor="background1"/>
                <w:sz w:val="20"/>
                <w:szCs w:val="20"/>
              </w:rPr>
              <w:t>Approver</w:t>
            </w:r>
          </w:p>
        </w:tc>
      </w:tr>
      <w:tr w:rsidR="005D426F" w:rsidRPr="000515A3" w14:paraId="771D853F" w14:textId="77777777" w:rsidTr="2B2B2DB1">
        <w:trPr>
          <w:trHeight w:val="227"/>
        </w:trPr>
        <w:tc>
          <w:tcPr>
            <w:tcW w:w="794" w:type="dxa"/>
            <w:vAlign w:val="center"/>
          </w:tcPr>
          <w:p w14:paraId="4CA8B04A" w14:textId="2D12BBA1" w:rsidR="005D426F" w:rsidRPr="000515A3" w:rsidRDefault="005D426F" w:rsidP="00AF5312">
            <w:pPr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C</w:t>
            </w:r>
          </w:p>
        </w:tc>
        <w:tc>
          <w:tcPr>
            <w:tcW w:w="2369" w:type="dxa"/>
            <w:tcBorders>
              <w:right w:val="double" w:sz="4" w:space="0" w:color="auto"/>
            </w:tcBorders>
            <w:vAlign w:val="center"/>
          </w:tcPr>
          <w:p w14:paraId="3F3A51E3" w14:textId="0BF1A70C" w:rsidR="005D426F" w:rsidRPr="000515A3" w:rsidRDefault="005D426F" w:rsidP="00AF5312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Client</w:t>
            </w:r>
          </w:p>
        </w:tc>
        <w:tc>
          <w:tcPr>
            <w:tcW w:w="794" w:type="dxa"/>
            <w:tcBorders>
              <w:right w:val="single" w:sz="4" w:space="0" w:color="auto"/>
            </w:tcBorders>
            <w:vAlign w:val="center"/>
          </w:tcPr>
          <w:p w14:paraId="1D050C7F" w14:textId="2FC63156" w:rsidR="005D426F" w:rsidRPr="000515A3" w:rsidRDefault="005D426F" w:rsidP="00AF5312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W</w:t>
            </w:r>
          </w:p>
        </w:tc>
        <w:tc>
          <w:tcPr>
            <w:tcW w:w="2375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7E7FDD7F" w14:textId="1E50CE3F" w:rsidR="005D426F" w:rsidRPr="000515A3" w:rsidRDefault="005D426F" w:rsidP="00AF5312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Written</w:t>
            </w:r>
          </w:p>
        </w:tc>
        <w:tc>
          <w:tcPr>
            <w:tcW w:w="813" w:type="dxa"/>
            <w:tcBorders>
              <w:left w:val="double" w:sz="4" w:space="0" w:color="auto"/>
            </w:tcBorders>
            <w:vAlign w:val="center"/>
          </w:tcPr>
          <w:p w14:paraId="0A615072" w14:textId="09857A26" w:rsidR="005D426F" w:rsidRPr="000515A3" w:rsidRDefault="005D426F" w:rsidP="00AF5312">
            <w:pPr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H</w:t>
            </w:r>
            <w:r w:rsidR="00D26E0D">
              <w:rPr>
                <w:rFonts w:ascii="Calibri Light" w:hAnsi="Calibri Light" w:cs="Calibri Light"/>
                <w:sz w:val="20"/>
                <w:szCs w:val="20"/>
              </w:rPr>
              <w:t>P</w:t>
            </w:r>
          </w:p>
        </w:tc>
        <w:tc>
          <w:tcPr>
            <w:tcW w:w="2353" w:type="dxa"/>
            <w:tcBorders>
              <w:right w:val="double" w:sz="4" w:space="0" w:color="auto"/>
            </w:tcBorders>
            <w:vAlign w:val="center"/>
          </w:tcPr>
          <w:p w14:paraId="5257C9E7" w14:textId="593810C2" w:rsidR="005D426F" w:rsidRPr="000515A3" w:rsidRDefault="005D426F" w:rsidP="00AF5312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Hold</w:t>
            </w:r>
          </w:p>
        </w:tc>
        <w:tc>
          <w:tcPr>
            <w:tcW w:w="948" w:type="dxa"/>
            <w:shd w:val="clear" w:color="auto" w:fill="FFFFFF" w:themeFill="background1"/>
            <w:vAlign w:val="center"/>
          </w:tcPr>
          <w:p w14:paraId="7327DB09" w14:textId="286B3D57" w:rsidR="005D426F" w:rsidRPr="000515A3" w:rsidRDefault="005D426F" w:rsidP="00AF5312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2529" w:type="dxa"/>
            <w:shd w:val="clear" w:color="auto" w:fill="FFFFFF" w:themeFill="background1"/>
            <w:vAlign w:val="center"/>
          </w:tcPr>
          <w:p w14:paraId="5B0AEADE" w14:textId="72F47CF8" w:rsidR="005D426F" w:rsidRPr="000515A3" w:rsidRDefault="005D426F" w:rsidP="00AF5312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954" w:type="dxa"/>
            <w:shd w:val="clear" w:color="auto" w:fill="FFFFFF" w:themeFill="background1"/>
            <w:vAlign w:val="center"/>
          </w:tcPr>
          <w:p w14:paraId="5571B6AF" w14:textId="61A7870A" w:rsidR="005D426F" w:rsidRPr="000515A3" w:rsidRDefault="005D426F" w:rsidP="00AF5312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197" w:type="dxa"/>
            <w:shd w:val="clear" w:color="auto" w:fill="FFFFFF" w:themeFill="background1"/>
            <w:vAlign w:val="center"/>
          </w:tcPr>
          <w:p w14:paraId="4CE13791" w14:textId="3FCE1FD2" w:rsidR="005D426F" w:rsidRPr="000515A3" w:rsidRDefault="005D426F" w:rsidP="00AF5312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5D426F" w:rsidRPr="000515A3" w14:paraId="5D94E597" w14:textId="77777777" w:rsidTr="2B2B2DB1">
        <w:trPr>
          <w:trHeight w:val="227"/>
        </w:trPr>
        <w:tc>
          <w:tcPr>
            <w:tcW w:w="794" w:type="dxa"/>
            <w:vAlign w:val="center"/>
          </w:tcPr>
          <w:p w14:paraId="428DBE58" w14:textId="3CE7C5A6" w:rsidR="005D426F" w:rsidRPr="000515A3" w:rsidRDefault="005D426F" w:rsidP="00AF5312">
            <w:pPr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SV</w:t>
            </w:r>
          </w:p>
        </w:tc>
        <w:tc>
          <w:tcPr>
            <w:tcW w:w="2369" w:type="dxa"/>
            <w:tcBorders>
              <w:right w:val="double" w:sz="4" w:space="0" w:color="auto"/>
            </w:tcBorders>
            <w:vAlign w:val="center"/>
          </w:tcPr>
          <w:p w14:paraId="11874290" w14:textId="00856F4C" w:rsidR="005D426F" w:rsidRPr="000515A3" w:rsidRDefault="008144CB" w:rsidP="00AF5312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THIESS</w:t>
            </w:r>
            <w:r w:rsidR="005D426F" w:rsidRPr="000515A3">
              <w:rPr>
                <w:rFonts w:ascii="Calibri Light" w:hAnsi="Calibri Light" w:cs="Calibri Light"/>
                <w:sz w:val="20"/>
                <w:szCs w:val="20"/>
              </w:rPr>
              <w:t xml:space="preserve"> Supervisor</w:t>
            </w:r>
          </w:p>
        </w:tc>
        <w:tc>
          <w:tcPr>
            <w:tcW w:w="794" w:type="dxa"/>
            <w:tcBorders>
              <w:right w:val="single" w:sz="4" w:space="0" w:color="auto"/>
            </w:tcBorders>
            <w:vAlign w:val="center"/>
          </w:tcPr>
          <w:p w14:paraId="484BB6EC" w14:textId="615F7AA5" w:rsidR="005D426F" w:rsidRPr="000515A3" w:rsidRDefault="005D426F" w:rsidP="00AF5312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A</w:t>
            </w:r>
          </w:p>
        </w:tc>
        <w:tc>
          <w:tcPr>
            <w:tcW w:w="2375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52CC0491" w14:textId="1FA9987D" w:rsidR="005D426F" w:rsidRPr="000515A3" w:rsidRDefault="005D426F" w:rsidP="00AF5312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Application</w:t>
            </w:r>
          </w:p>
        </w:tc>
        <w:tc>
          <w:tcPr>
            <w:tcW w:w="813" w:type="dxa"/>
            <w:tcBorders>
              <w:left w:val="double" w:sz="4" w:space="0" w:color="auto"/>
            </w:tcBorders>
            <w:vAlign w:val="center"/>
          </w:tcPr>
          <w:p w14:paraId="77D81D44" w14:textId="39B92A50" w:rsidR="005D426F" w:rsidRPr="000515A3" w:rsidRDefault="005D426F" w:rsidP="00AF5312">
            <w:pPr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W</w:t>
            </w:r>
          </w:p>
        </w:tc>
        <w:tc>
          <w:tcPr>
            <w:tcW w:w="2353" w:type="dxa"/>
            <w:tcBorders>
              <w:right w:val="double" w:sz="4" w:space="0" w:color="auto"/>
            </w:tcBorders>
            <w:vAlign w:val="center"/>
          </w:tcPr>
          <w:p w14:paraId="38E7BDCD" w14:textId="0F991A8E" w:rsidR="005D426F" w:rsidRPr="000515A3" w:rsidRDefault="005D426F" w:rsidP="00AF5312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Witness</w:t>
            </w:r>
          </w:p>
        </w:tc>
        <w:tc>
          <w:tcPr>
            <w:tcW w:w="948" w:type="dxa"/>
            <w:vAlign w:val="center"/>
          </w:tcPr>
          <w:p w14:paraId="6F60FDE1" w14:textId="77777777" w:rsidR="005D426F" w:rsidRPr="000515A3" w:rsidRDefault="005D426F" w:rsidP="00AF5312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2529" w:type="dxa"/>
            <w:vAlign w:val="center"/>
          </w:tcPr>
          <w:p w14:paraId="76F887FD" w14:textId="77777777" w:rsidR="005D426F" w:rsidRPr="000515A3" w:rsidRDefault="005D426F" w:rsidP="00AF5312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954" w:type="dxa"/>
            <w:vAlign w:val="center"/>
          </w:tcPr>
          <w:p w14:paraId="3785DA70" w14:textId="77777777" w:rsidR="005D426F" w:rsidRPr="000515A3" w:rsidRDefault="005D426F" w:rsidP="00AF5312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197" w:type="dxa"/>
            <w:vAlign w:val="center"/>
          </w:tcPr>
          <w:p w14:paraId="3FA5FAD7" w14:textId="519C2C6C" w:rsidR="005D426F" w:rsidRPr="000515A3" w:rsidRDefault="005D426F" w:rsidP="00AF5312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5D426F" w:rsidRPr="000515A3" w14:paraId="1958F2C5" w14:textId="77777777" w:rsidTr="2B2B2DB1">
        <w:trPr>
          <w:trHeight w:val="227"/>
        </w:trPr>
        <w:tc>
          <w:tcPr>
            <w:tcW w:w="794" w:type="dxa"/>
            <w:vAlign w:val="center"/>
          </w:tcPr>
          <w:p w14:paraId="3438C9BE" w14:textId="78ED8FEE" w:rsidR="005D426F" w:rsidRPr="000515A3" w:rsidRDefault="005D426F" w:rsidP="00AF5312">
            <w:pPr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Eng</w:t>
            </w:r>
          </w:p>
        </w:tc>
        <w:tc>
          <w:tcPr>
            <w:tcW w:w="2369" w:type="dxa"/>
            <w:tcBorders>
              <w:right w:val="double" w:sz="4" w:space="0" w:color="auto"/>
            </w:tcBorders>
            <w:vAlign w:val="center"/>
          </w:tcPr>
          <w:p w14:paraId="6BADE1B0" w14:textId="60425141" w:rsidR="005D426F" w:rsidRPr="000515A3" w:rsidRDefault="008144CB" w:rsidP="00AF5312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THIESS</w:t>
            </w:r>
            <w:r w:rsidR="005D426F" w:rsidRPr="000515A3">
              <w:rPr>
                <w:rFonts w:ascii="Calibri Light" w:hAnsi="Calibri Light" w:cs="Calibri Light"/>
                <w:sz w:val="20"/>
                <w:szCs w:val="20"/>
              </w:rPr>
              <w:t xml:space="preserve"> Engineer</w:t>
            </w:r>
          </w:p>
        </w:tc>
        <w:tc>
          <w:tcPr>
            <w:tcW w:w="794" w:type="dxa"/>
            <w:tcBorders>
              <w:right w:val="single" w:sz="4" w:space="0" w:color="auto"/>
            </w:tcBorders>
            <w:vAlign w:val="center"/>
          </w:tcPr>
          <w:p w14:paraId="3690EBFD" w14:textId="26F0F3F2" w:rsidR="005D426F" w:rsidRPr="000515A3" w:rsidRDefault="005D426F" w:rsidP="00AF5312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D</w:t>
            </w:r>
          </w:p>
        </w:tc>
        <w:tc>
          <w:tcPr>
            <w:tcW w:w="2375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01A0497B" w14:textId="4CECE16D" w:rsidR="005D426F" w:rsidRPr="000515A3" w:rsidRDefault="005D426F" w:rsidP="00AF5312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Design</w:t>
            </w:r>
          </w:p>
        </w:tc>
        <w:tc>
          <w:tcPr>
            <w:tcW w:w="813" w:type="dxa"/>
            <w:tcBorders>
              <w:left w:val="double" w:sz="4" w:space="0" w:color="auto"/>
            </w:tcBorders>
            <w:vAlign w:val="center"/>
          </w:tcPr>
          <w:p w14:paraId="7D2FA3C9" w14:textId="330D2248" w:rsidR="005D426F" w:rsidRPr="000515A3" w:rsidRDefault="005D426F" w:rsidP="00AF5312">
            <w:pPr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R</w:t>
            </w:r>
          </w:p>
        </w:tc>
        <w:tc>
          <w:tcPr>
            <w:tcW w:w="2353" w:type="dxa"/>
            <w:tcBorders>
              <w:right w:val="double" w:sz="4" w:space="0" w:color="auto"/>
            </w:tcBorders>
            <w:vAlign w:val="center"/>
          </w:tcPr>
          <w:p w14:paraId="27AB4764" w14:textId="19E9000F" w:rsidR="005D426F" w:rsidRPr="000515A3" w:rsidRDefault="005D426F" w:rsidP="00AF5312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Review</w:t>
            </w:r>
          </w:p>
        </w:tc>
        <w:tc>
          <w:tcPr>
            <w:tcW w:w="948" w:type="dxa"/>
            <w:vAlign w:val="center"/>
          </w:tcPr>
          <w:p w14:paraId="55AD1F6A" w14:textId="77777777" w:rsidR="005D426F" w:rsidRPr="000515A3" w:rsidRDefault="005D426F" w:rsidP="00AF5312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2529" w:type="dxa"/>
            <w:vAlign w:val="center"/>
          </w:tcPr>
          <w:p w14:paraId="6D9AFB26" w14:textId="77777777" w:rsidR="005D426F" w:rsidRPr="000515A3" w:rsidRDefault="005D426F" w:rsidP="00AF5312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954" w:type="dxa"/>
            <w:vAlign w:val="center"/>
          </w:tcPr>
          <w:p w14:paraId="6DA1D23E" w14:textId="77777777" w:rsidR="005D426F" w:rsidRPr="000515A3" w:rsidRDefault="005D426F" w:rsidP="00AF5312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197" w:type="dxa"/>
            <w:vAlign w:val="center"/>
          </w:tcPr>
          <w:p w14:paraId="23B607E0" w14:textId="6B2A6D39" w:rsidR="005D426F" w:rsidRPr="000515A3" w:rsidRDefault="005D426F" w:rsidP="00AF5312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5D426F" w:rsidRPr="000515A3" w14:paraId="2E360C50" w14:textId="77777777" w:rsidTr="2B2B2DB1">
        <w:trPr>
          <w:trHeight w:val="227"/>
        </w:trPr>
        <w:tc>
          <w:tcPr>
            <w:tcW w:w="794" w:type="dxa"/>
            <w:vAlign w:val="center"/>
          </w:tcPr>
          <w:p w14:paraId="164BDFE3" w14:textId="1A2433E5" w:rsidR="005D426F" w:rsidRPr="000515A3" w:rsidRDefault="005D426F" w:rsidP="2B2B2DB1">
            <w:pPr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proofErr w:type="spellStart"/>
            <w:r w:rsidRPr="2B2B2DB1">
              <w:rPr>
                <w:rFonts w:ascii="Calibri Light" w:hAnsi="Calibri Light" w:cs="Calibri Light"/>
                <w:sz w:val="20"/>
                <w:szCs w:val="20"/>
              </w:rPr>
              <w:t>Surv</w:t>
            </w:r>
            <w:proofErr w:type="spellEnd"/>
          </w:p>
        </w:tc>
        <w:tc>
          <w:tcPr>
            <w:tcW w:w="2369" w:type="dxa"/>
            <w:tcBorders>
              <w:right w:val="double" w:sz="4" w:space="0" w:color="auto"/>
            </w:tcBorders>
            <w:vAlign w:val="center"/>
          </w:tcPr>
          <w:p w14:paraId="18BBD16A" w14:textId="145254CE" w:rsidR="005D426F" w:rsidRPr="000515A3" w:rsidRDefault="005D426F" w:rsidP="00AF5312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Surveyor</w:t>
            </w:r>
          </w:p>
        </w:tc>
        <w:tc>
          <w:tcPr>
            <w:tcW w:w="794" w:type="dxa"/>
            <w:tcBorders>
              <w:right w:val="single" w:sz="4" w:space="0" w:color="auto"/>
            </w:tcBorders>
            <w:vAlign w:val="center"/>
          </w:tcPr>
          <w:p w14:paraId="1A0439CB" w14:textId="04CB42E4" w:rsidR="005D426F" w:rsidRPr="000515A3" w:rsidRDefault="005D426F" w:rsidP="00AF5312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S</w:t>
            </w:r>
          </w:p>
        </w:tc>
        <w:tc>
          <w:tcPr>
            <w:tcW w:w="2375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77D8C37B" w14:textId="2C3F78A6" w:rsidR="005D426F" w:rsidRPr="000515A3" w:rsidRDefault="005D426F" w:rsidP="00AF5312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Survey Data</w:t>
            </w:r>
          </w:p>
        </w:tc>
        <w:tc>
          <w:tcPr>
            <w:tcW w:w="813" w:type="dxa"/>
            <w:tcBorders>
              <w:left w:val="double" w:sz="4" w:space="0" w:color="auto"/>
            </w:tcBorders>
            <w:vAlign w:val="center"/>
          </w:tcPr>
          <w:p w14:paraId="51D0327B" w14:textId="007F0DCB" w:rsidR="005D426F" w:rsidRPr="000515A3" w:rsidRDefault="005D426F" w:rsidP="00AF5312">
            <w:pPr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M</w:t>
            </w:r>
          </w:p>
        </w:tc>
        <w:tc>
          <w:tcPr>
            <w:tcW w:w="2353" w:type="dxa"/>
            <w:tcBorders>
              <w:right w:val="double" w:sz="4" w:space="0" w:color="auto"/>
            </w:tcBorders>
            <w:vAlign w:val="center"/>
          </w:tcPr>
          <w:p w14:paraId="3B2D68A2" w14:textId="4715A472" w:rsidR="005D426F" w:rsidRPr="000515A3" w:rsidRDefault="005D426F" w:rsidP="00AF5312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Monitor</w:t>
            </w:r>
          </w:p>
        </w:tc>
        <w:tc>
          <w:tcPr>
            <w:tcW w:w="948" w:type="dxa"/>
            <w:vAlign w:val="center"/>
          </w:tcPr>
          <w:p w14:paraId="7253AB63" w14:textId="77777777" w:rsidR="005D426F" w:rsidRPr="000515A3" w:rsidRDefault="005D426F" w:rsidP="00AF5312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2529" w:type="dxa"/>
            <w:vAlign w:val="center"/>
          </w:tcPr>
          <w:p w14:paraId="0EE2E37D" w14:textId="77777777" w:rsidR="005D426F" w:rsidRPr="000515A3" w:rsidRDefault="005D426F" w:rsidP="00AF5312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954" w:type="dxa"/>
            <w:vAlign w:val="center"/>
          </w:tcPr>
          <w:p w14:paraId="5BEC3309" w14:textId="77777777" w:rsidR="005D426F" w:rsidRPr="000515A3" w:rsidRDefault="005D426F" w:rsidP="00AF5312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197" w:type="dxa"/>
            <w:vAlign w:val="center"/>
          </w:tcPr>
          <w:p w14:paraId="313DE2E4" w14:textId="7D706554" w:rsidR="005D426F" w:rsidRPr="000515A3" w:rsidRDefault="005D426F" w:rsidP="00AF5312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5D426F" w:rsidRPr="000515A3" w14:paraId="1D7A953E" w14:textId="77777777" w:rsidTr="2B2B2DB1">
        <w:trPr>
          <w:trHeight w:val="227"/>
        </w:trPr>
        <w:tc>
          <w:tcPr>
            <w:tcW w:w="794" w:type="dxa"/>
            <w:vAlign w:val="center"/>
          </w:tcPr>
          <w:p w14:paraId="2CE97351" w14:textId="390A4F40" w:rsidR="005D426F" w:rsidRPr="000515A3" w:rsidRDefault="005D426F" w:rsidP="00AF5312">
            <w:pPr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SC</w:t>
            </w:r>
          </w:p>
        </w:tc>
        <w:tc>
          <w:tcPr>
            <w:tcW w:w="2369" w:type="dxa"/>
            <w:tcBorders>
              <w:right w:val="double" w:sz="4" w:space="0" w:color="auto"/>
            </w:tcBorders>
            <w:vAlign w:val="center"/>
          </w:tcPr>
          <w:p w14:paraId="3AF1BB9E" w14:textId="28890A59" w:rsidR="005D426F" w:rsidRPr="000515A3" w:rsidRDefault="005D426F" w:rsidP="00AF5312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Subcontractor</w:t>
            </w:r>
          </w:p>
        </w:tc>
        <w:tc>
          <w:tcPr>
            <w:tcW w:w="794" w:type="dxa"/>
            <w:tcBorders>
              <w:right w:val="single" w:sz="4" w:space="0" w:color="auto"/>
            </w:tcBorders>
            <w:vAlign w:val="center"/>
          </w:tcPr>
          <w:p w14:paraId="7FD6D70D" w14:textId="04D1CC3F" w:rsidR="005D426F" w:rsidRPr="000515A3" w:rsidRDefault="005D426F" w:rsidP="00AF5312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V</w:t>
            </w:r>
          </w:p>
        </w:tc>
        <w:tc>
          <w:tcPr>
            <w:tcW w:w="2375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12F9C1A5" w14:textId="790CEC6C" w:rsidR="005D426F" w:rsidRPr="000515A3" w:rsidRDefault="005D426F" w:rsidP="00AF5312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Visual</w:t>
            </w:r>
          </w:p>
        </w:tc>
        <w:tc>
          <w:tcPr>
            <w:tcW w:w="813" w:type="dxa"/>
            <w:tcBorders>
              <w:left w:val="double" w:sz="4" w:space="0" w:color="auto"/>
            </w:tcBorders>
            <w:vAlign w:val="center"/>
          </w:tcPr>
          <w:p w14:paraId="12869AE8" w14:textId="77777777" w:rsidR="005D426F" w:rsidRPr="000515A3" w:rsidRDefault="005D426F" w:rsidP="00AF5312">
            <w:pPr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2353" w:type="dxa"/>
            <w:tcBorders>
              <w:right w:val="double" w:sz="4" w:space="0" w:color="auto"/>
            </w:tcBorders>
            <w:vAlign w:val="center"/>
          </w:tcPr>
          <w:p w14:paraId="50F16017" w14:textId="77777777" w:rsidR="005D426F" w:rsidRPr="000515A3" w:rsidRDefault="005D426F" w:rsidP="00AF5312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948" w:type="dxa"/>
            <w:vAlign w:val="center"/>
          </w:tcPr>
          <w:p w14:paraId="492C2D7B" w14:textId="77777777" w:rsidR="005D426F" w:rsidRPr="000515A3" w:rsidRDefault="005D426F" w:rsidP="00AF5312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2529" w:type="dxa"/>
            <w:vAlign w:val="center"/>
          </w:tcPr>
          <w:p w14:paraId="3ED99EAD" w14:textId="77777777" w:rsidR="005D426F" w:rsidRPr="000515A3" w:rsidRDefault="005D426F" w:rsidP="00AF5312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954" w:type="dxa"/>
            <w:vAlign w:val="center"/>
          </w:tcPr>
          <w:p w14:paraId="5CF8D47D" w14:textId="77777777" w:rsidR="005D426F" w:rsidRPr="000515A3" w:rsidRDefault="005D426F" w:rsidP="00AF5312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197" w:type="dxa"/>
            <w:vAlign w:val="center"/>
          </w:tcPr>
          <w:p w14:paraId="3DA92844" w14:textId="7DEBDFE2" w:rsidR="005D426F" w:rsidRPr="000515A3" w:rsidRDefault="005D426F" w:rsidP="00AF5312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5D426F" w:rsidRPr="000515A3" w14:paraId="30924C89" w14:textId="77777777" w:rsidTr="2B2B2DB1">
        <w:trPr>
          <w:trHeight w:val="227"/>
        </w:trPr>
        <w:tc>
          <w:tcPr>
            <w:tcW w:w="794" w:type="dxa"/>
            <w:vAlign w:val="center"/>
          </w:tcPr>
          <w:p w14:paraId="15A6FBB2" w14:textId="387AE000" w:rsidR="005D426F" w:rsidRPr="000515A3" w:rsidRDefault="005D426F" w:rsidP="00AF5312">
            <w:pPr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PM</w:t>
            </w:r>
          </w:p>
        </w:tc>
        <w:tc>
          <w:tcPr>
            <w:tcW w:w="2369" w:type="dxa"/>
            <w:tcBorders>
              <w:right w:val="double" w:sz="4" w:space="0" w:color="auto"/>
            </w:tcBorders>
            <w:vAlign w:val="center"/>
          </w:tcPr>
          <w:p w14:paraId="4212A193" w14:textId="55D22465" w:rsidR="005D426F" w:rsidRPr="000515A3" w:rsidRDefault="005D426F" w:rsidP="00AF5312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Project Manager</w:t>
            </w:r>
          </w:p>
        </w:tc>
        <w:tc>
          <w:tcPr>
            <w:tcW w:w="794" w:type="dxa"/>
            <w:tcBorders>
              <w:right w:val="single" w:sz="4" w:space="0" w:color="auto"/>
            </w:tcBorders>
            <w:vAlign w:val="center"/>
          </w:tcPr>
          <w:p w14:paraId="04355ABD" w14:textId="7F952ED3" w:rsidR="005D426F" w:rsidRPr="000515A3" w:rsidRDefault="005D426F" w:rsidP="00AF5312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T</w:t>
            </w:r>
          </w:p>
        </w:tc>
        <w:tc>
          <w:tcPr>
            <w:tcW w:w="2375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5FCD49EF" w14:textId="392E6948" w:rsidR="005D426F" w:rsidRPr="000515A3" w:rsidRDefault="005D426F" w:rsidP="00AF5312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Test</w:t>
            </w:r>
          </w:p>
        </w:tc>
        <w:tc>
          <w:tcPr>
            <w:tcW w:w="813" w:type="dxa"/>
            <w:tcBorders>
              <w:left w:val="double" w:sz="4" w:space="0" w:color="auto"/>
            </w:tcBorders>
            <w:vAlign w:val="center"/>
          </w:tcPr>
          <w:p w14:paraId="619A453E" w14:textId="77777777" w:rsidR="005D426F" w:rsidRPr="000515A3" w:rsidRDefault="005D426F" w:rsidP="00AF5312">
            <w:pPr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2353" w:type="dxa"/>
            <w:tcBorders>
              <w:right w:val="double" w:sz="4" w:space="0" w:color="auto"/>
            </w:tcBorders>
            <w:vAlign w:val="center"/>
          </w:tcPr>
          <w:p w14:paraId="765F392E" w14:textId="77777777" w:rsidR="005D426F" w:rsidRPr="000515A3" w:rsidRDefault="005D426F" w:rsidP="00AF5312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948" w:type="dxa"/>
            <w:vAlign w:val="center"/>
          </w:tcPr>
          <w:p w14:paraId="3E219BDD" w14:textId="77777777" w:rsidR="005D426F" w:rsidRPr="000515A3" w:rsidRDefault="005D426F" w:rsidP="00AF5312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2529" w:type="dxa"/>
            <w:vAlign w:val="center"/>
          </w:tcPr>
          <w:p w14:paraId="2A653465" w14:textId="77777777" w:rsidR="005D426F" w:rsidRPr="000515A3" w:rsidRDefault="005D426F" w:rsidP="00AF5312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954" w:type="dxa"/>
            <w:vAlign w:val="center"/>
          </w:tcPr>
          <w:p w14:paraId="0797C8A2" w14:textId="77777777" w:rsidR="005D426F" w:rsidRPr="000515A3" w:rsidRDefault="005D426F" w:rsidP="00AF5312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197" w:type="dxa"/>
            <w:vAlign w:val="center"/>
          </w:tcPr>
          <w:p w14:paraId="64F89C55" w14:textId="77777777" w:rsidR="005D426F" w:rsidRPr="000515A3" w:rsidRDefault="005D426F" w:rsidP="00AF5312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5D426F" w:rsidRPr="000515A3" w14:paraId="381C64EC" w14:textId="77777777" w:rsidTr="2B2B2DB1">
        <w:trPr>
          <w:trHeight w:val="227"/>
        </w:trPr>
        <w:tc>
          <w:tcPr>
            <w:tcW w:w="794" w:type="dxa"/>
            <w:vAlign w:val="center"/>
          </w:tcPr>
          <w:p w14:paraId="294278F3" w14:textId="1B1F9B74" w:rsidR="005D426F" w:rsidRPr="000515A3" w:rsidRDefault="005D426F" w:rsidP="00AF5312">
            <w:pPr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CM</w:t>
            </w:r>
          </w:p>
        </w:tc>
        <w:tc>
          <w:tcPr>
            <w:tcW w:w="2369" w:type="dxa"/>
            <w:tcBorders>
              <w:right w:val="double" w:sz="4" w:space="0" w:color="auto"/>
            </w:tcBorders>
            <w:vAlign w:val="center"/>
          </w:tcPr>
          <w:p w14:paraId="7626D765" w14:textId="23F697D4" w:rsidR="005D426F" w:rsidRPr="000515A3" w:rsidRDefault="005D426F" w:rsidP="00AF5312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Construction Manager</w:t>
            </w:r>
          </w:p>
        </w:tc>
        <w:tc>
          <w:tcPr>
            <w:tcW w:w="794" w:type="dxa"/>
            <w:tcBorders>
              <w:right w:val="single" w:sz="4" w:space="0" w:color="auto"/>
            </w:tcBorders>
            <w:vAlign w:val="center"/>
          </w:tcPr>
          <w:p w14:paraId="473A7D3E" w14:textId="45220452" w:rsidR="005D426F" w:rsidRPr="000515A3" w:rsidRDefault="005D426F" w:rsidP="00AF5312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C</w:t>
            </w:r>
          </w:p>
        </w:tc>
        <w:tc>
          <w:tcPr>
            <w:tcW w:w="2375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4B2224B8" w14:textId="12361CCA" w:rsidR="005D426F" w:rsidRPr="000515A3" w:rsidRDefault="005D426F" w:rsidP="00AF5312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Certificate</w:t>
            </w:r>
          </w:p>
        </w:tc>
        <w:tc>
          <w:tcPr>
            <w:tcW w:w="813" w:type="dxa"/>
            <w:tcBorders>
              <w:left w:val="double" w:sz="4" w:space="0" w:color="auto"/>
            </w:tcBorders>
            <w:vAlign w:val="center"/>
          </w:tcPr>
          <w:p w14:paraId="77E77763" w14:textId="77777777" w:rsidR="005D426F" w:rsidRPr="000515A3" w:rsidRDefault="005D426F" w:rsidP="00AF5312">
            <w:pPr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2353" w:type="dxa"/>
            <w:tcBorders>
              <w:right w:val="double" w:sz="4" w:space="0" w:color="auto"/>
            </w:tcBorders>
            <w:vAlign w:val="center"/>
          </w:tcPr>
          <w:p w14:paraId="05DC1B49" w14:textId="77777777" w:rsidR="005D426F" w:rsidRPr="000515A3" w:rsidRDefault="005D426F" w:rsidP="00AF5312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948" w:type="dxa"/>
            <w:vAlign w:val="center"/>
          </w:tcPr>
          <w:p w14:paraId="680F7EFB" w14:textId="77777777" w:rsidR="005D426F" w:rsidRPr="000515A3" w:rsidRDefault="005D426F" w:rsidP="00AF5312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2529" w:type="dxa"/>
            <w:vAlign w:val="center"/>
          </w:tcPr>
          <w:p w14:paraId="35875D9E" w14:textId="77777777" w:rsidR="005D426F" w:rsidRPr="000515A3" w:rsidRDefault="005D426F" w:rsidP="00AF5312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954" w:type="dxa"/>
            <w:vAlign w:val="center"/>
          </w:tcPr>
          <w:p w14:paraId="251F4899" w14:textId="77777777" w:rsidR="005D426F" w:rsidRPr="000515A3" w:rsidRDefault="005D426F" w:rsidP="00AF5312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197" w:type="dxa"/>
            <w:vAlign w:val="center"/>
          </w:tcPr>
          <w:p w14:paraId="3C30D306" w14:textId="77777777" w:rsidR="005D426F" w:rsidRPr="000515A3" w:rsidRDefault="005D426F" w:rsidP="00AF5312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5D426F" w:rsidRPr="000515A3" w14:paraId="0699EADA" w14:textId="77777777" w:rsidTr="2B2B2DB1">
        <w:trPr>
          <w:trHeight w:val="227"/>
        </w:trPr>
        <w:tc>
          <w:tcPr>
            <w:tcW w:w="794" w:type="dxa"/>
            <w:vAlign w:val="center"/>
          </w:tcPr>
          <w:p w14:paraId="57AF3D74" w14:textId="07F81165" w:rsidR="005D426F" w:rsidRPr="000515A3" w:rsidRDefault="005D426F" w:rsidP="00AF5312">
            <w:pPr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MC</w:t>
            </w:r>
          </w:p>
        </w:tc>
        <w:tc>
          <w:tcPr>
            <w:tcW w:w="2369" w:type="dxa"/>
            <w:tcBorders>
              <w:right w:val="double" w:sz="4" w:space="0" w:color="auto"/>
            </w:tcBorders>
            <w:vAlign w:val="center"/>
          </w:tcPr>
          <w:p w14:paraId="78D56700" w14:textId="6767DD41" w:rsidR="005D426F" w:rsidRPr="000515A3" w:rsidRDefault="005D426F" w:rsidP="00AF5312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Material Controller</w:t>
            </w:r>
          </w:p>
        </w:tc>
        <w:tc>
          <w:tcPr>
            <w:tcW w:w="794" w:type="dxa"/>
            <w:tcBorders>
              <w:right w:val="single" w:sz="4" w:space="0" w:color="auto"/>
            </w:tcBorders>
            <w:vAlign w:val="center"/>
          </w:tcPr>
          <w:p w14:paraId="56FB5F1E" w14:textId="002901EC" w:rsidR="005D426F" w:rsidRPr="000515A3" w:rsidRDefault="005D426F" w:rsidP="00AF5312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TA</w:t>
            </w:r>
          </w:p>
        </w:tc>
        <w:tc>
          <w:tcPr>
            <w:tcW w:w="2375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2DDD5F5D" w14:textId="251C318B" w:rsidR="005D426F" w:rsidRPr="000515A3" w:rsidRDefault="005D426F" w:rsidP="00AF5312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Test / Approval</w:t>
            </w:r>
          </w:p>
        </w:tc>
        <w:tc>
          <w:tcPr>
            <w:tcW w:w="813" w:type="dxa"/>
            <w:tcBorders>
              <w:left w:val="double" w:sz="4" w:space="0" w:color="auto"/>
            </w:tcBorders>
            <w:vAlign w:val="center"/>
          </w:tcPr>
          <w:p w14:paraId="20A05013" w14:textId="77777777" w:rsidR="005D426F" w:rsidRPr="000515A3" w:rsidRDefault="005D426F" w:rsidP="00AF5312">
            <w:pPr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2353" w:type="dxa"/>
            <w:tcBorders>
              <w:right w:val="double" w:sz="4" w:space="0" w:color="auto"/>
            </w:tcBorders>
            <w:vAlign w:val="center"/>
          </w:tcPr>
          <w:p w14:paraId="412CA1D9" w14:textId="77777777" w:rsidR="005D426F" w:rsidRPr="000515A3" w:rsidRDefault="005D426F" w:rsidP="00AF5312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948" w:type="dxa"/>
            <w:vAlign w:val="center"/>
          </w:tcPr>
          <w:p w14:paraId="6849DD78" w14:textId="77777777" w:rsidR="005D426F" w:rsidRPr="000515A3" w:rsidRDefault="005D426F" w:rsidP="00AF5312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2529" w:type="dxa"/>
            <w:vAlign w:val="center"/>
          </w:tcPr>
          <w:p w14:paraId="74C2240D" w14:textId="77777777" w:rsidR="005D426F" w:rsidRPr="000515A3" w:rsidRDefault="005D426F" w:rsidP="00AF5312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954" w:type="dxa"/>
            <w:vAlign w:val="center"/>
          </w:tcPr>
          <w:p w14:paraId="56EDF04C" w14:textId="77777777" w:rsidR="005D426F" w:rsidRPr="000515A3" w:rsidRDefault="005D426F" w:rsidP="00AF5312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197" w:type="dxa"/>
            <w:vAlign w:val="center"/>
          </w:tcPr>
          <w:p w14:paraId="01286AE8" w14:textId="77777777" w:rsidR="005D426F" w:rsidRPr="000515A3" w:rsidRDefault="005D426F" w:rsidP="00AF5312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5D426F" w:rsidRPr="000515A3" w14:paraId="1FCCAEDF" w14:textId="77777777" w:rsidTr="2B2B2DB1">
        <w:trPr>
          <w:trHeight w:val="227"/>
        </w:trPr>
        <w:tc>
          <w:tcPr>
            <w:tcW w:w="794" w:type="dxa"/>
            <w:vAlign w:val="center"/>
          </w:tcPr>
          <w:p w14:paraId="67AB1157" w14:textId="3D6FA319" w:rsidR="005D426F" w:rsidRPr="000515A3" w:rsidRDefault="00A7662D" w:rsidP="00AF5312">
            <w:pPr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ENV</w:t>
            </w:r>
          </w:p>
        </w:tc>
        <w:tc>
          <w:tcPr>
            <w:tcW w:w="2369" w:type="dxa"/>
            <w:tcBorders>
              <w:right w:val="double" w:sz="4" w:space="0" w:color="auto"/>
            </w:tcBorders>
            <w:vAlign w:val="center"/>
          </w:tcPr>
          <w:p w14:paraId="28C51731" w14:textId="275D1D5E" w:rsidR="005D426F" w:rsidRPr="000515A3" w:rsidRDefault="00A7662D" w:rsidP="00AF5312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Enviro officer</w:t>
            </w:r>
          </w:p>
        </w:tc>
        <w:tc>
          <w:tcPr>
            <w:tcW w:w="794" w:type="dxa"/>
            <w:tcBorders>
              <w:right w:val="single" w:sz="4" w:space="0" w:color="auto"/>
            </w:tcBorders>
            <w:vAlign w:val="center"/>
          </w:tcPr>
          <w:p w14:paraId="2C176B73" w14:textId="45A565D5" w:rsidR="005D426F" w:rsidRPr="000515A3" w:rsidRDefault="005D426F" w:rsidP="00AF5312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M</w:t>
            </w:r>
          </w:p>
        </w:tc>
        <w:tc>
          <w:tcPr>
            <w:tcW w:w="2375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1981DA8B" w14:textId="55CE7B0C" w:rsidR="005D426F" w:rsidRPr="000515A3" w:rsidRDefault="005D426F" w:rsidP="00AF5312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0515A3">
              <w:rPr>
                <w:rFonts w:ascii="Calibri Light" w:hAnsi="Calibri Light" w:cs="Calibri Light"/>
                <w:sz w:val="20"/>
                <w:szCs w:val="20"/>
              </w:rPr>
              <w:t>Measure</w:t>
            </w:r>
          </w:p>
        </w:tc>
        <w:tc>
          <w:tcPr>
            <w:tcW w:w="813" w:type="dxa"/>
            <w:tcBorders>
              <w:left w:val="double" w:sz="4" w:space="0" w:color="auto"/>
            </w:tcBorders>
            <w:vAlign w:val="center"/>
          </w:tcPr>
          <w:p w14:paraId="25A9D014" w14:textId="77777777" w:rsidR="005D426F" w:rsidRPr="000515A3" w:rsidRDefault="005D426F" w:rsidP="00AF5312">
            <w:pPr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2353" w:type="dxa"/>
            <w:tcBorders>
              <w:right w:val="double" w:sz="4" w:space="0" w:color="auto"/>
            </w:tcBorders>
            <w:vAlign w:val="center"/>
          </w:tcPr>
          <w:p w14:paraId="7EA050F9" w14:textId="77777777" w:rsidR="005D426F" w:rsidRPr="000515A3" w:rsidRDefault="005D426F" w:rsidP="00AF5312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948" w:type="dxa"/>
            <w:vAlign w:val="center"/>
          </w:tcPr>
          <w:p w14:paraId="674F6C1F" w14:textId="77777777" w:rsidR="005D426F" w:rsidRPr="000515A3" w:rsidRDefault="005D426F" w:rsidP="00AF5312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2529" w:type="dxa"/>
            <w:vAlign w:val="center"/>
          </w:tcPr>
          <w:p w14:paraId="6CF3D147" w14:textId="77777777" w:rsidR="005D426F" w:rsidRPr="000515A3" w:rsidRDefault="005D426F" w:rsidP="00AF5312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954" w:type="dxa"/>
            <w:vAlign w:val="center"/>
          </w:tcPr>
          <w:p w14:paraId="60B07FD6" w14:textId="77777777" w:rsidR="005D426F" w:rsidRPr="000515A3" w:rsidRDefault="005D426F" w:rsidP="00AF5312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197" w:type="dxa"/>
            <w:vAlign w:val="center"/>
          </w:tcPr>
          <w:p w14:paraId="6E251612" w14:textId="77777777" w:rsidR="005D426F" w:rsidRPr="000515A3" w:rsidRDefault="005D426F" w:rsidP="00AF5312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</w:tbl>
    <w:p w14:paraId="72C34A12" w14:textId="6ED5E803" w:rsidR="005D426F" w:rsidRPr="000515A3" w:rsidRDefault="001B7679" w:rsidP="00AF5312">
      <w:pPr>
        <w:spacing w:before="120" w:after="0" w:line="240" w:lineRule="auto"/>
        <w:jc w:val="center"/>
        <w:rPr>
          <w:rFonts w:ascii="Calibri Light" w:hAnsi="Calibri Light" w:cs="Calibri Light"/>
          <w:sz w:val="20"/>
          <w:szCs w:val="20"/>
        </w:rPr>
      </w:pPr>
      <w:r w:rsidRPr="000515A3">
        <w:rPr>
          <w:rFonts w:ascii="Calibri Light" w:hAnsi="Calibri Light" w:cs="Calibri Light"/>
          <w:sz w:val="20"/>
          <w:szCs w:val="20"/>
        </w:rPr>
        <w:t xml:space="preserve">Please </w:t>
      </w:r>
      <w:r w:rsidR="005E5C25" w:rsidRPr="000515A3">
        <w:rPr>
          <w:rFonts w:ascii="Calibri Light" w:hAnsi="Calibri Light" w:cs="Calibri Light"/>
          <w:sz w:val="20"/>
          <w:szCs w:val="20"/>
        </w:rPr>
        <w:t xml:space="preserve">transfer information into </w:t>
      </w:r>
      <w:r w:rsidR="003F4433" w:rsidRPr="000515A3">
        <w:rPr>
          <w:rFonts w:ascii="Calibri Light" w:hAnsi="Calibri Light" w:cs="Calibri Light"/>
          <w:sz w:val="20"/>
          <w:szCs w:val="20"/>
        </w:rPr>
        <w:t>THIESS</w:t>
      </w:r>
      <w:r w:rsidR="005E5C25" w:rsidRPr="000515A3">
        <w:rPr>
          <w:rFonts w:ascii="Calibri Light" w:hAnsi="Calibri Light" w:cs="Calibri Light"/>
          <w:sz w:val="20"/>
          <w:szCs w:val="20"/>
        </w:rPr>
        <w:t xml:space="preserve"> Data System ‘Inspection and Test’ </w:t>
      </w:r>
      <w:r w:rsidR="00FA1352" w:rsidRPr="000515A3">
        <w:rPr>
          <w:rFonts w:ascii="Calibri Light" w:hAnsi="Calibri Light" w:cs="Calibri Light"/>
          <w:sz w:val="20"/>
          <w:szCs w:val="20"/>
        </w:rPr>
        <w:t>R</w:t>
      </w:r>
      <w:r w:rsidR="005E5C25" w:rsidRPr="000515A3">
        <w:rPr>
          <w:rFonts w:ascii="Calibri Light" w:hAnsi="Calibri Light" w:cs="Calibri Light"/>
          <w:sz w:val="20"/>
          <w:szCs w:val="20"/>
        </w:rPr>
        <w:t>egister</w:t>
      </w:r>
      <w:r w:rsidR="00357EFE" w:rsidRPr="000515A3">
        <w:rPr>
          <w:rFonts w:ascii="Calibri Light" w:hAnsi="Calibri Light" w:cs="Calibri Light"/>
          <w:sz w:val="20"/>
          <w:szCs w:val="20"/>
        </w:rPr>
        <w:t>.</w:t>
      </w:r>
    </w:p>
    <w:sectPr w:rsidR="005D426F" w:rsidRPr="000515A3" w:rsidSect="00A14148">
      <w:headerReference w:type="default" r:id="rId12"/>
      <w:footerReference w:type="default" r:id="rId13"/>
      <w:pgSz w:w="16838" w:h="11906" w:orient="landscape"/>
      <w:pgMar w:top="284" w:right="851" w:bottom="284" w:left="851" w:header="45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AE86CE" w14:textId="77777777" w:rsidR="00204E75" w:rsidRDefault="00204E75" w:rsidP="005E45C1">
      <w:pPr>
        <w:spacing w:after="0" w:line="240" w:lineRule="auto"/>
      </w:pPr>
      <w:r>
        <w:separator/>
      </w:r>
    </w:p>
  </w:endnote>
  <w:endnote w:type="continuationSeparator" w:id="0">
    <w:p w14:paraId="5AB1BA1A" w14:textId="77777777" w:rsidR="00204E75" w:rsidRDefault="00204E75" w:rsidP="005E45C1">
      <w:pPr>
        <w:spacing w:after="0" w:line="240" w:lineRule="auto"/>
      </w:pPr>
      <w:r>
        <w:continuationSeparator/>
      </w:r>
    </w:p>
  </w:endnote>
  <w:endnote w:type="continuationNotice" w:id="1">
    <w:p w14:paraId="2066B80B" w14:textId="77777777" w:rsidR="00204E75" w:rsidRDefault="00204E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63A1C5" w14:textId="4AF6159C" w:rsidR="006552E0" w:rsidRPr="0077547E" w:rsidRDefault="006552E0" w:rsidP="2B2B2DB1">
    <w:pPr>
      <w:tabs>
        <w:tab w:val="center" w:pos="5103"/>
        <w:tab w:val="right" w:pos="10206"/>
      </w:tabs>
      <w:spacing w:after="0" w:line="240" w:lineRule="auto"/>
      <w:ind w:left="142"/>
      <w:jc w:val="center"/>
      <w:rPr>
        <w:rFonts w:ascii="Arial" w:hAnsi="Arial" w:cs="Arial"/>
        <w:color w:val="596B6E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CD3360" w14:textId="77777777" w:rsidR="00204E75" w:rsidRDefault="00204E75" w:rsidP="005E45C1">
      <w:pPr>
        <w:spacing w:after="0" w:line="240" w:lineRule="auto"/>
      </w:pPr>
      <w:r>
        <w:separator/>
      </w:r>
    </w:p>
  </w:footnote>
  <w:footnote w:type="continuationSeparator" w:id="0">
    <w:p w14:paraId="5C7A0382" w14:textId="77777777" w:rsidR="00204E75" w:rsidRDefault="00204E75" w:rsidP="005E45C1">
      <w:pPr>
        <w:spacing w:after="0" w:line="240" w:lineRule="auto"/>
      </w:pPr>
      <w:r>
        <w:continuationSeparator/>
      </w:r>
    </w:p>
  </w:footnote>
  <w:footnote w:type="continuationNotice" w:id="1">
    <w:p w14:paraId="2EEE3FAB" w14:textId="77777777" w:rsidR="00204E75" w:rsidRDefault="00204E7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63A1C0" w14:textId="3DE25D9F" w:rsidR="006552E0" w:rsidRPr="0077547E" w:rsidRDefault="006552E0" w:rsidP="0077547E">
    <w:pPr>
      <w:tabs>
        <w:tab w:val="center" w:pos="4513"/>
        <w:tab w:val="right" w:pos="9026"/>
      </w:tabs>
      <w:spacing w:after="60" w:line="240" w:lineRule="auto"/>
      <w:ind w:left="142"/>
      <w:rPr>
        <w:rFonts w:ascii="Arial" w:hAnsi="Arial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023C7"/>
    <w:multiLevelType w:val="hybridMultilevel"/>
    <w:tmpl w:val="EA48779A"/>
    <w:lvl w:ilvl="0" w:tplc="04090001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" w15:restartNumberingAfterBreak="0">
    <w:nsid w:val="336D19AC"/>
    <w:multiLevelType w:val="hybridMultilevel"/>
    <w:tmpl w:val="09545930"/>
    <w:lvl w:ilvl="0" w:tplc="E8DABAE4">
      <w:numFmt w:val="bullet"/>
      <w:lvlText w:val="-"/>
      <w:lvlJc w:val="left"/>
      <w:pPr>
        <w:ind w:left="107" w:hanging="111"/>
      </w:pPr>
      <w:rPr>
        <w:rFonts w:ascii="Arial" w:eastAsia="Arial" w:hAnsi="Arial" w:cs="Arial" w:hint="default"/>
        <w:b w:val="0"/>
        <w:bCs w:val="0"/>
        <w:i w:val="0"/>
        <w:iCs w:val="0"/>
        <w:color w:val="001541"/>
        <w:spacing w:val="0"/>
        <w:w w:val="100"/>
        <w:sz w:val="18"/>
        <w:szCs w:val="18"/>
        <w:lang w:val="en-US" w:eastAsia="en-US" w:bidi="ar-SA"/>
      </w:rPr>
    </w:lvl>
    <w:lvl w:ilvl="1" w:tplc="2BDE4494">
      <w:numFmt w:val="bullet"/>
      <w:lvlText w:val="•"/>
      <w:lvlJc w:val="left"/>
      <w:pPr>
        <w:ind w:left="244" w:hanging="111"/>
      </w:pPr>
      <w:rPr>
        <w:rFonts w:hint="default"/>
        <w:lang w:val="en-US" w:eastAsia="en-US" w:bidi="ar-SA"/>
      </w:rPr>
    </w:lvl>
    <w:lvl w:ilvl="2" w:tplc="458EA5FC">
      <w:numFmt w:val="bullet"/>
      <w:lvlText w:val="•"/>
      <w:lvlJc w:val="left"/>
      <w:pPr>
        <w:ind w:left="389" w:hanging="111"/>
      </w:pPr>
      <w:rPr>
        <w:rFonts w:hint="default"/>
        <w:lang w:val="en-US" w:eastAsia="en-US" w:bidi="ar-SA"/>
      </w:rPr>
    </w:lvl>
    <w:lvl w:ilvl="3" w:tplc="4818410E">
      <w:numFmt w:val="bullet"/>
      <w:lvlText w:val="•"/>
      <w:lvlJc w:val="left"/>
      <w:pPr>
        <w:ind w:left="533" w:hanging="111"/>
      </w:pPr>
      <w:rPr>
        <w:rFonts w:hint="default"/>
        <w:lang w:val="en-US" w:eastAsia="en-US" w:bidi="ar-SA"/>
      </w:rPr>
    </w:lvl>
    <w:lvl w:ilvl="4" w:tplc="2A8CBA1C">
      <w:numFmt w:val="bullet"/>
      <w:lvlText w:val="•"/>
      <w:lvlJc w:val="left"/>
      <w:pPr>
        <w:ind w:left="678" w:hanging="111"/>
      </w:pPr>
      <w:rPr>
        <w:rFonts w:hint="default"/>
        <w:lang w:val="en-US" w:eastAsia="en-US" w:bidi="ar-SA"/>
      </w:rPr>
    </w:lvl>
    <w:lvl w:ilvl="5" w:tplc="6332D0B6">
      <w:numFmt w:val="bullet"/>
      <w:lvlText w:val="•"/>
      <w:lvlJc w:val="left"/>
      <w:pPr>
        <w:ind w:left="822" w:hanging="111"/>
      </w:pPr>
      <w:rPr>
        <w:rFonts w:hint="default"/>
        <w:lang w:val="en-US" w:eastAsia="en-US" w:bidi="ar-SA"/>
      </w:rPr>
    </w:lvl>
    <w:lvl w:ilvl="6" w:tplc="8B0E030C">
      <w:numFmt w:val="bullet"/>
      <w:lvlText w:val="•"/>
      <w:lvlJc w:val="left"/>
      <w:pPr>
        <w:ind w:left="967" w:hanging="111"/>
      </w:pPr>
      <w:rPr>
        <w:rFonts w:hint="default"/>
        <w:lang w:val="en-US" w:eastAsia="en-US" w:bidi="ar-SA"/>
      </w:rPr>
    </w:lvl>
    <w:lvl w:ilvl="7" w:tplc="4A8A0392">
      <w:numFmt w:val="bullet"/>
      <w:lvlText w:val="•"/>
      <w:lvlJc w:val="left"/>
      <w:pPr>
        <w:ind w:left="1111" w:hanging="111"/>
      </w:pPr>
      <w:rPr>
        <w:rFonts w:hint="default"/>
        <w:lang w:val="en-US" w:eastAsia="en-US" w:bidi="ar-SA"/>
      </w:rPr>
    </w:lvl>
    <w:lvl w:ilvl="8" w:tplc="307A369C">
      <w:numFmt w:val="bullet"/>
      <w:lvlText w:val="•"/>
      <w:lvlJc w:val="left"/>
      <w:pPr>
        <w:ind w:left="1256" w:hanging="111"/>
      </w:pPr>
      <w:rPr>
        <w:rFonts w:hint="default"/>
        <w:lang w:val="en-US" w:eastAsia="en-US" w:bidi="ar-SA"/>
      </w:rPr>
    </w:lvl>
  </w:abstractNum>
  <w:num w:numId="1" w16cid:durableId="1209565036">
    <w:abstractNumId w:val="0"/>
  </w:num>
  <w:num w:numId="2" w16cid:durableId="1609464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5C1"/>
    <w:rsid w:val="00005F35"/>
    <w:rsid w:val="0001033E"/>
    <w:rsid w:val="00033569"/>
    <w:rsid w:val="000515A3"/>
    <w:rsid w:val="00052E81"/>
    <w:rsid w:val="00061064"/>
    <w:rsid w:val="00093A67"/>
    <w:rsid w:val="00096B23"/>
    <w:rsid w:val="000B2E82"/>
    <w:rsid w:val="000B7DF0"/>
    <w:rsid w:val="000D327D"/>
    <w:rsid w:val="000D5AA2"/>
    <w:rsid w:val="000E4E17"/>
    <w:rsid w:val="000F4ED8"/>
    <w:rsid w:val="000F5890"/>
    <w:rsid w:val="001123DE"/>
    <w:rsid w:val="001259CF"/>
    <w:rsid w:val="0013288C"/>
    <w:rsid w:val="00135598"/>
    <w:rsid w:val="0014263D"/>
    <w:rsid w:val="00143D48"/>
    <w:rsid w:val="0015019A"/>
    <w:rsid w:val="00153889"/>
    <w:rsid w:val="00154169"/>
    <w:rsid w:val="00165B4B"/>
    <w:rsid w:val="00166A83"/>
    <w:rsid w:val="00171C03"/>
    <w:rsid w:val="00180632"/>
    <w:rsid w:val="00180B36"/>
    <w:rsid w:val="001A29A1"/>
    <w:rsid w:val="001A303D"/>
    <w:rsid w:val="001A4012"/>
    <w:rsid w:val="001B6481"/>
    <w:rsid w:val="001B7679"/>
    <w:rsid w:val="001C3BF9"/>
    <w:rsid w:val="001C6CA9"/>
    <w:rsid w:val="001D1A6B"/>
    <w:rsid w:val="001F3177"/>
    <w:rsid w:val="001F426B"/>
    <w:rsid w:val="001F4A3D"/>
    <w:rsid w:val="00200F42"/>
    <w:rsid w:val="00204E75"/>
    <w:rsid w:val="00210023"/>
    <w:rsid w:val="002136D8"/>
    <w:rsid w:val="0024125B"/>
    <w:rsid w:val="00241326"/>
    <w:rsid w:val="002505D3"/>
    <w:rsid w:val="00255C20"/>
    <w:rsid w:val="00265795"/>
    <w:rsid w:val="00265E61"/>
    <w:rsid w:val="00280529"/>
    <w:rsid w:val="00283B9D"/>
    <w:rsid w:val="002A08B7"/>
    <w:rsid w:val="002A3E75"/>
    <w:rsid w:val="002B3F67"/>
    <w:rsid w:val="002C0D2A"/>
    <w:rsid w:val="002D60BD"/>
    <w:rsid w:val="002E4CE5"/>
    <w:rsid w:val="00302254"/>
    <w:rsid w:val="003115A5"/>
    <w:rsid w:val="00330447"/>
    <w:rsid w:val="00334426"/>
    <w:rsid w:val="003363DC"/>
    <w:rsid w:val="00341DEC"/>
    <w:rsid w:val="003569BA"/>
    <w:rsid w:val="00357EFE"/>
    <w:rsid w:val="00366524"/>
    <w:rsid w:val="003675D5"/>
    <w:rsid w:val="00370090"/>
    <w:rsid w:val="00372039"/>
    <w:rsid w:val="00375A0E"/>
    <w:rsid w:val="00382C64"/>
    <w:rsid w:val="00386353"/>
    <w:rsid w:val="003A482B"/>
    <w:rsid w:val="003B26BA"/>
    <w:rsid w:val="003B6725"/>
    <w:rsid w:val="003C2B98"/>
    <w:rsid w:val="003C45B6"/>
    <w:rsid w:val="003C56E3"/>
    <w:rsid w:val="003D5978"/>
    <w:rsid w:val="003E25B5"/>
    <w:rsid w:val="003F4433"/>
    <w:rsid w:val="004056C4"/>
    <w:rsid w:val="00414BAC"/>
    <w:rsid w:val="0041722D"/>
    <w:rsid w:val="00423741"/>
    <w:rsid w:val="00424C26"/>
    <w:rsid w:val="00426A73"/>
    <w:rsid w:val="004273D0"/>
    <w:rsid w:val="00430C11"/>
    <w:rsid w:val="00437FA4"/>
    <w:rsid w:val="004679C1"/>
    <w:rsid w:val="004922C5"/>
    <w:rsid w:val="00497C9B"/>
    <w:rsid w:val="004A1A6F"/>
    <w:rsid w:val="004C1533"/>
    <w:rsid w:val="004C4F82"/>
    <w:rsid w:val="004C650E"/>
    <w:rsid w:val="004D0768"/>
    <w:rsid w:val="004D65F1"/>
    <w:rsid w:val="004E320A"/>
    <w:rsid w:val="004E3A79"/>
    <w:rsid w:val="004F5AA6"/>
    <w:rsid w:val="00500A9F"/>
    <w:rsid w:val="00502D7C"/>
    <w:rsid w:val="005046D4"/>
    <w:rsid w:val="0054581D"/>
    <w:rsid w:val="00545923"/>
    <w:rsid w:val="0055150C"/>
    <w:rsid w:val="0056768D"/>
    <w:rsid w:val="00590B0C"/>
    <w:rsid w:val="00590FD5"/>
    <w:rsid w:val="005B7CAA"/>
    <w:rsid w:val="005D426F"/>
    <w:rsid w:val="005E45C1"/>
    <w:rsid w:val="005E5C25"/>
    <w:rsid w:val="005F26D9"/>
    <w:rsid w:val="005F5B63"/>
    <w:rsid w:val="006136E8"/>
    <w:rsid w:val="00614AC9"/>
    <w:rsid w:val="006215DB"/>
    <w:rsid w:val="006266D5"/>
    <w:rsid w:val="006552E0"/>
    <w:rsid w:val="006745BE"/>
    <w:rsid w:val="00683ED3"/>
    <w:rsid w:val="00686B20"/>
    <w:rsid w:val="00693CDE"/>
    <w:rsid w:val="006941E7"/>
    <w:rsid w:val="006A22F8"/>
    <w:rsid w:val="006A4825"/>
    <w:rsid w:val="006B562B"/>
    <w:rsid w:val="006C398C"/>
    <w:rsid w:val="006D7D3B"/>
    <w:rsid w:val="006E597E"/>
    <w:rsid w:val="00701F82"/>
    <w:rsid w:val="0070498F"/>
    <w:rsid w:val="00713AA0"/>
    <w:rsid w:val="00723F9B"/>
    <w:rsid w:val="00727492"/>
    <w:rsid w:val="00736426"/>
    <w:rsid w:val="007419B0"/>
    <w:rsid w:val="0074303E"/>
    <w:rsid w:val="007435B7"/>
    <w:rsid w:val="007503A0"/>
    <w:rsid w:val="007536CD"/>
    <w:rsid w:val="0076094F"/>
    <w:rsid w:val="007679AD"/>
    <w:rsid w:val="0077547E"/>
    <w:rsid w:val="00791730"/>
    <w:rsid w:val="007A1614"/>
    <w:rsid w:val="007B4371"/>
    <w:rsid w:val="007D1F63"/>
    <w:rsid w:val="007D7900"/>
    <w:rsid w:val="007E7D5B"/>
    <w:rsid w:val="007F7EA8"/>
    <w:rsid w:val="008073EE"/>
    <w:rsid w:val="008144CB"/>
    <w:rsid w:val="00816DC4"/>
    <w:rsid w:val="00823029"/>
    <w:rsid w:val="00825404"/>
    <w:rsid w:val="00832A4F"/>
    <w:rsid w:val="008376DB"/>
    <w:rsid w:val="00844937"/>
    <w:rsid w:val="00847702"/>
    <w:rsid w:val="008504A0"/>
    <w:rsid w:val="00854D6B"/>
    <w:rsid w:val="00857F7E"/>
    <w:rsid w:val="008806D8"/>
    <w:rsid w:val="00883FD4"/>
    <w:rsid w:val="008852FA"/>
    <w:rsid w:val="00885E9B"/>
    <w:rsid w:val="0089101F"/>
    <w:rsid w:val="00897885"/>
    <w:rsid w:val="008A1DB9"/>
    <w:rsid w:val="008A3D2B"/>
    <w:rsid w:val="008A7665"/>
    <w:rsid w:val="008B1A75"/>
    <w:rsid w:val="008B32CC"/>
    <w:rsid w:val="008C02D4"/>
    <w:rsid w:val="008C558C"/>
    <w:rsid w:val="008C5D86"/>
    <w:rsid w:val="008C755A"/>
    <w:rsid w:val="008D3EED"/>
    <w:rsid w:val="008D66A4"/>
    <w:rsid w:val="008D6A78"/>
    <w:rsid w:val="008E0DA2"/>
    <w:rsid w:val="008E1DBC"/>
    <w:rsid w:val="00903AF6"/>
    <w:rsid w:val="0090486B"/>
    <w:rsid w:val="00920163"/>
    <w:rsid w:val="0092570C"/>
    <w:rsid w:val="00925811"/>
    <w:rsid w:val="00927342"/>
    <w:rsid w:val="00931559"/>
    <w:rsid w:val="009760BF"/>
    <w:rsid w:val="00985FA1"/>
    <w:rsid w:val="00995937"/>
    <w:rsid w:val="009A25B7"/>
    <w:rsid w:val="009A2D4D"/>
    <w:rsid w:val="009A4D28"/>
    <w:rsid w:val="009B06D7"/>
    <w:rsid w:val="009B7A02"/>
    <w:rsid w:val="009D361E"/>
    <w:rsid w:val="009F3D59"/>
    <w:rsid w:val="009F3D6E"/>
    <w:rsid w:val="009F4025"/>
    <w:rsid w:val="009F7879"/>
    <w:rsid w:val="00A0255B"/>
    <w:rsid w:val="00A03FED"/>
    <w:rsid w:val="00A11E24"/>
    <w:rsid w:val="00A122D6"/>
    <w:rsid w:val="00A13B23"/>
    <w:rsid w:val="00A14148"/>
    <w:rsid w:val="00A15813"/>
    <w:rsid w:val="00A17F77"/>
    <w:rsid w:val="00A24580"/>
    <w:rsid w:val="00A25425"/>
    <w:rsid w:val="00A26095"/>
    <w:rsid w:val="00A439E9"/>
    <w:rsid w:val="00A4658A"/>
    <w:rsid w:val="00A47076"/>
    <w:rsid w:val="00A56366"/>
    <w:rsid w:val="00A627D4"/>
    <w:rsid w:val="00A7410C"/>
    <w:rsid w:val="00A75E9B"/>
    <w:rsid w:val="00A7662D"/>
    <w:rsid w:val="00A83664"/>
    <w:rsid w:val="00A96A07"/>
    <w:rsid w:val="00AA63E6"/>
    <w:rsid w:val="00AC6B6E"/>
    <w:rsid w:val="00AD5B40"/>
    <w:rsid w:val="00AE491E"/>
    <w:rsid w:val="00AF5312"/>
    <w:rsid w:val="00B0534E"/>
    <w:rsid w:val="00B055A3"/>
    <w:rsid w:val="00B17D20"/>
    <w:rsid w:val="00B20EA5"/>
    <w:rsid w:val="00B31935"/>
    <w:rsid w:val="00B45F84"/>
    <w:rsid w:val="00B5721B"/>
    <w:rsid w:val="00B578F1"/>
    <w:rsid w:val="00B65EC1"/>
    <w:rsid w:val="00B71288"/>
    <w:rsid w:val="00B80124"/>
    <w:rsid w:val="00B803CF"/>
    <w:rsid w:val="00B81B1E"/>
    <w:rsid w:val="00B871F8"/>
    <w:rsid w:val="00B91CCA"/>
    <w:rsid w:val="00B93641"/>
    <w:rsid w:val="00BB7FB4"/>
    <w:rsid w:val="00BD1A97"/>
    <w:rsid w:val="00BD7A43"/>
    <w:rsid w:val="00BE4138"/>
    <w:rsid w:val="00BE52E7"/>
    <w:rsid w:val="00BF49E2"/>
    <w:rsid w:val="00C04E60"/>
    <w:rsid w:val="00C10FD8"/>
    <w:rsid w:val="00C15F24"/>
    <w:rsid w:val="00C169AB"/>
    <w:rsid w:val="00C271DF"/>
    <w:rsid w:val="00C27B2B"/>
    <w:rsid w:val="00C32820"/>
    <w:rsid w:val="00C378E2"/>
    <w:rsid w:val="00C5075D"/>
    <w:rsid w:val="00C51965"/>
    <w:rsid w:val="00C53703"/>
    <w:rsid w:val="00C601A1"/>
    <w:rsid w:val="00C66C3A"/>
    <w:rsid w:val="00C74FDB"/>
    <w:rsid w:val="00C75F3F"/>
    <w:rsid w:val="00C7676D"/>
    <w:rsid w:val="00C8538E"/>
    <w:rsid w:val="00C97CBA"/>
    <w:rsid w:val="00CA0177"/>
    <w:rsid w:val="00CA0297"/>
    <w:rsid w:val="00CA5CF1"/>
    <w:rsid w:val="00CB1916"/>
    <w:rsid w:val="00CB589D"/>
    <w:rsid w:val="00CC3143"/>
    <w:rsid w:val="00CC7B38"/>
    <w:rsid w:val="00CD37DA"/>
    <w:rsid w:val="00CD45E2"/>
    <w:rsid w:val="00CD65FE"/>
    <w:rsid w:val="00CE52DF"/>
    <w:rsid w:val="00CF6808"/>
    <w:rsid w:val="00D03419"/>
    <w:rsid w:val="00D065DB"/>
    <w:rsid w:val="00D109A8"/>
    <w:rsid w:val="00D20CB5"/>
    <w:rsid w:val="00D26E0D"/>
    <w:rsid w:val="00D279F4"/>
    <w:rsid w:val="00DA07D3"/>
    <w:rsid w:val="00DA5120"/>
    <w:rsid w:val="00DA528D"/>
    <w:rsid w:val="00DA645A"/>
    <w:rsid w:val="00DA71A6"/>
    <w:rsid w:val="00DB4128"/>
    <w:rsid w:val="00DB4412"/>
    <w:rsid w:val="00DB6E74"/>
    <w:rsid w:val="00DC0318"/>
    <w:rsid w:val="00DC354A"/>
    <w:rsid w:val="00DC4722"/>
    <w:rsid w:val="00DC4D2A"/>
    <w:rsid w:val="00DE0821"/>
    <w:rsid w:val="00DE0ED7"/>
    <w:rsid w:val="00DE33DC"/>
    <w:rsid w:val="00DF53C7"/>
    <w:rsid w:val="00DF5C6F"/>
    <w:rsid w:val="00E02DA3"/>
    <w:rsid w:val="00E11F72"/>
    <w:rsid w:val="00E12A2C"/>
    <w:rsid w:val="00E35327"/>
    <w:rsid w:val="00E450E1"/>
    <w:rsid w:val="00E5062F"/>
    <w:rsid w:val="00E55681"/>
    <w:rsid w:val="00E5747A"/>
    <w:rsid w:val="00E63857"/>
    <w:rsid w:val="00E8113C"/>
    <w:rsid w:val="00E81E2F"/>
    <w:rsid w:val="00EC0CD1"/>
    <w:rsid w:val="00EC2A04"/>
    <w:rsid w:val="00ED21E4"/>
    <w:rsid w:val="00ED587D"/>
    <w:rsid w:val="00EE0AD5"/>
    <w:rsid w:val="00EE5FD2"/>
    <w:rsid w:val="00EF4383"/>
    <w:rsid w:val="00F03024"/>
    <w:rsid w:val="00F035ED"/>
    <w:rsid w:val="00F1090D"/>
    <w:rsid w:val="00F1453C"/>
    <w:rsid w:val="00F248CA"/>
    <w:rsid w:val="00F32C96"/>
    <w:rsid w:val="00F43EE8"/>
    <w:rsid w:val="00F508FB"/>
    <w:rsid w:val="00F52D9F"/>
    <w:rsid w:val="00F548E6"/>
    <w:rsid w:val="00F66CBF"/>
    <w:rsid w:val="00F7074A"/>
    <w:rsid w:val="00F70C9E"/>
    <w:rsid w:val="00F7462F"/>
    <w:rsid w:val="00F85333"/>
    <w:rsid w:val="00F8745A"/>
    <w:rsid w:val="00F9510A"/>
    <w:rsid w:val="00FA1352"/>
    <w:rsid w:val="00FD7B80"/>
    <w:rsid w:val="00FE399A"/>
    <w:rsid w:val="00FE3DF4"/>
    <w:rsid w:val="00FF1A33"/>
    <w:rsid w:val="00FF59CC"/>
    <w:rsid w:val="0313CC23"/>
    <w:rsid w:val="04ECB1AB"/>
    <w:rsid w:val="0CF4DBD2"/>
    <w:rsid w:val="22D8D609"/>
    <w:rsid w:val="2B2B2DB1"/>
    <w:rsid w:val="2D5FC2C0"/>
    <w:rsid w:val="38DA19F7"/>
    <w:rsid w:val="3BAE8EDA"/>
    <w:rsid w:val="568D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F63A0D7"/>
  <w15:docId w15:val="{069B70CC-A521-4C66-B009-8FE27F312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21B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5C1"/>
  </w:style>
  <w:style w:type="paragraph" w:styleId="Footer">
    <w:name w:val="footer"/>
    <w:basedOn w:val="Normal"/>
    <w:link w:val="FooterChar"/>
    <w:unhideWhenUsed/>
    <w:rsid w:val="005E4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E45C1"/>
  </w:style>
  <w:style w:type="paragraph" w:styleId="BalloonText">
    <w:name w:val="Balloon Text"/>
    <w:basedOn w:val="Normal"/>
    <w:link w:val="BalloonTextChar"/>
    <w:uiPriority w:val="99"/>
    <w:semiHidden/>
    <w:unhideWhenUsed/>
    <w:rsid w:val="005E4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E45C1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54581D"/>
  </w:style>
  <w:style w:type="table" w:styleId="TableGrid">
    <w:name w:val="Table Grid"/>
    <w:basedOn w:val="TableNormal"/>
    <w:uiPriority w:val="59"/>
    <w:rsid w:val="00112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23741"/>
    <w:rPr>
      <w:color w:val="808080"/>
    </w:rPr>
  </w:style>
  <w:style w:type="paragraph" w:customStyle="1" w:styleId="TableParagraph">
    <w:name w:val="Table Paragraph"/>
    <w:basedOn w:val="Normal"/>
    <w:uiPriority w:val="1"/>
    <w:qFormat/>
    <w:rsid w:val="00AA63E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Revision">
    <w:name w:val="Revision"/>
    <w:hidden/>
    <w:uiPriority w:val="99"/>
    <w:semiHidden/>
    <w:rsid w:val="004A1A6F"/>
    <w:rPr>
      <w:sz w:val="22"/>
      <w:szCs w:val="2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A1A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A1A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A1A6F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1A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1A6F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ACA Theme">
  <a:themeElements>
    <a:clrScheme name="MACA Colours">
      <a:dk1>
        <a:srgbClr val="000000"/>
      </a:dk1>
      <a:lt1>
        <a:srgbClr val="FFFFFF"/>
      </a:lt1>
      <a:dk2>
        <a:srgbClr val="E03127"/>
      </a:dk2>
      <a:lt2>
        <a:srgbClr val="D9D9D9"/>
      </a:lt2>
      <a:accent1>
        <a:srgbClr val="023B64"/>
      </a:accent1>
      <a:accent2>
        <a:srgbClr val="596B6E"/>
      </a:accent2>
      <a:accent3>
        <a:srgbClr val="AF272F"/>
      </a:accent3>
      <a:accent4>
        <a:srgbClr val="FE5000"/>
      </a:accent4>
      <a:accent5>
        <a:srgbClr val="F2A900"/>
      </a:accent5>
      <a:accent6>
        <a:srgbClr val="43B02A"/>
      </a:accent6>
      <a:hlink>
        <a:srgbClr val="0072CE"/>
      </a:hlink>
      <a:folHlink>
        <a:srgbClr val="8A8D8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TaxCatchAll xmlns="f7a73309-60ab-4e92-a06d-3a4dfebf2e87" xsi:nil="true"/>
    <lcf76f155ced4ddcb4097134ff3c332f xmlns="96c010fb-5394-4ef7-a504-873a9d1f5d58">
      <Terms xmlns="http://schemas.microsoft.com/office/infopath/2007/PartnerControls"/>
    </lcf76f155ced4ddcb4097134ff3c332f>
    <SharedWithUsers xmlns="1eb5ec9b-a758-4919-a661-bb238b48f4d5">
      <UserInfo>
        <DisplayName>Steven Hardman</DisplayName>
        <AccountId>163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620AA06C685247A5D4FDBD34FE9939" ma:contentTypeVersion="15" ma:contentTypeDescription="Create a new document." ma:contentTypeScope="" ma:versionID="5f86de4a3d292dea0537895dab118081">
  <xsd:schema xmlns:xsd="http://www.w3.org/2001/XMLSchema" xmlns:xs="http://www.w3.org/2001/XMLSchema" xmlns:p="http://schemas.microsoft.com/office/2006/metadata/properties" xmlns:ns2="1eb5ec9b-a758-4919-a661-bb238b48f4d5" xmlns:ns3="96c010fb-5394-4ef7-a504-873a9d1f5d58" xmlns:ns4="f7a73309-60ab-4e92-a06d-3a4dfebf2e87" targetNamespace="http://schemas.microsoft.com/office/2006/metadata/properties" ma:root="true" ma:fieldsID="8cb6db61f4b22e99afe2f44c4ae959e4" ns2:_="" ns3:_="" ns4:_="">
    <xsd:import namespace="1eb5ec9b-a758-4919-a661-bb238b48f4d5"/>
    <xsd:import namespace="96c010fb-5394-4ef7-a504-873a9d1f5d58"/>
    <xsd:import namespace="f7a73309-60ab-4e92-a06d-3a4dfebf2e8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4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b5ec9b-a758-4919-a661-bb238b48f4d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010fb-5394-4ef7-a504-873a9d1f5d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acd38a3-337c-4f6b-a891-8e949a5945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a73309-60ab-4e92-a06d-3a4dfebf2e8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3d1f85c-a670-4367-848a-ddc354b46c40}" ma:internalName="TaxCatchAll" ma:showField="CatchAllData" ma:web="f7a73309-60ab-4e92-a06d-3a4dfebf2e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A51FF2-2E3E-4F8D-AFBC-2527DCB5DC01}">
  <ds:schemaRefs>
    <ds:schemaRef ds:uri="http://schemas.microsoft.com/office/2006/metadata/properties"/>
    <ds:schemaRef ds:uri="f7a73309-60ab-4e92-a06d-3a4dfebf2e87"/>
    <ds:schemaRef ds:uri="96c010fb-5394-4ef7-a504-873a9d1f5d58"/>
    <ds:schemaRef ds:uri="http://schemas.microsoft.com/office/infopath/2007/PartnerControls"/>
    <ds:schemaRef ds:uri="1eb5ec9b-a758-4919-a661-bb238b48f4d5"/>
  </ds:schemaRefs>
</ds:datastoreItem>
</file>

<file path=customXml/itemProps2.xml><?xml version="1.0" encoding="utf-8"?>
<ds:datastoreItem xmlns:ds="http://schemas.openxmlformats.org/officeDocument/2006/customXml" ds:itemID="{4538C30D-7F97-45A1-96D9-56662B52526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A26D056-669D-4621-B9B4-CBE5B927DB6F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B9EF1BBD-8C63-4F73-B10D-139B7E5224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b5ec9b-a758-4919-a661-bb238b48f4d5"/>
    <ds:schemaRef ds:uri="96c010fb-5394-4ef7-a504-873a9d1f5d58"/>
    <ds:schemaRef ds:uri="f7a73309-60ab-4e92-a06d-3a4dfebf2e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AE5CCD8-96A2-4291-AA3F-41471911E0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601</Words>
  <Characters>3430</Characters>
  <Application>Microsoft Office Word</Application>
  <DocSecurity>0</DocSecurity>
  <Lines>28</Lines>
  <Paragraphs>8</Paragraphs>
  <ScaleCrop>false</ScaleCrop>
  <Company>Microsoft</Company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COR-QUA-ITP001</dc:title>
  <dc:subject/>
  <dc:creator>Karina Ryan</dc:creator>
  <cp:keywords/>
  <cp:lastModifiedBy>William Tat</cp:lastModifiedBy>
  <cp:revision>7</cp:revision>
  <cp:lastPrinted>2012-12-21T00:10:00Z</cp:lastPrinted>
  <dcterms:created xsi:type="dcterms:W3CDTF">2025-02-25T21:16:00Z</dcterms:created>
  <dcterms:modified xsi:type="dcterms:W3CDTF">2025-04-10T23:32:00Z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0x01010047620AA06C685247A5D4FDBD34FE9939</vt:lpwstr>
  </property>
  <property fmtid="{D5CDD505-2E9C-101B-9397-08002B2CF9AE}" pid="4" name="Section">
    <vt:lpwstr>314;#Quality Control|22db0500-fe38-40ce-8626-109f44bf5d82</vt:lpwstr>
  </property>
  <property fmtid="{D5CDD505-2E9C-101B-9397-08002B2CF9AE}" pid="5" name="Business">
    <vt:lpwstr>12;#Corporate|a3834202-eda3-4a20-b352-10456413de20</vt:lpwstr>
  </property>
  <property fmtid="{D5CDD505-2E9C-101B-9397-08002B2CF9AE}" pid="6" name="Site">
    <vt:lpwstr>10;#All Company|3266d86e-a2a6-4c85-9e13-985236fb37e7</vt:lpwstr>
  </property>
  <property fmtid="{D5CDD505-2E9C-101B-9397-08002B2CF9AE}" pid="7" name="Element">
    <vt:lpwstr>25;#Quality Management|36bcf39d-ec63-43a0-8b4d-2ab76f4ae42b</vt:lpwstr>
  </property>
  <property fmtid="{D5CDD505-2E9C-101B-9397-08002B2CF9AE}" pid="8" name="Site Information Packs">
    <vt:lpwstr/>
  </property>
  <property fmtid="{D5CDD505-2E9C-101B-9397-08002B2CF9AE}" pid="9" name="Approval comments">
    <vt:lpwstr/>
  </property>
  <property fmtid="{D5CDD505-2E9C-101B-9397-08002B2CF9AE}" pid="10" name="MMS Document Update">
    <vt:lpwstr/>
  </property>
  <property fmtid="{D5CDD505-2E9C-101B-9397-08002B2CF9AE}" pid="11" name="MMS Document Create">
    <vt:lpwstr/>
  </property>
  <property fmtid="{D5CDD505-2E9C-101B-9397-08002B2CF9AE}" pid="12" name="MMS Document Review">
    <vt:lpwstr/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SharedWithUsers">
    <vt:lpwstr>163;#Steven Hardman</vt:lpwstr>
  </property>
  <property fmtid="{D5CDD505-2E9C-101B-9397-08002B2CF9AE}" pid="16" name="TemplateUrl">
    <vt:lpwstr/>
  </property>
  <property fmtid="{D5CDD505-2E9C-101B-9397-08002B2CF9AE}" pid="17" name="MMS Document Change (updated)">
    <vt:lpwstr/>
  </property>
  <property fmtid="{D5CDD505-2E9C-101B-9397-08002B2CF9AE}" pid="18" name="display_urn">
    <vt:lpwstr>Jerome Mogridge</vt:lpwstr>
  </property>
  <property fmtid="{D5CDD505-2E9C-101B-9397-08002B2CF9AE}" pid="19" name="f956f9a75e904a3597b20281424aa8fa">
    <vt:lpwstr/>
  </property>
  <property fmtid="{D5CDD505-2E9C-101B-9397-08002B2CF9AE}" pid="20" name="Site_x0020_Information_x0020_Packs0">
    <vt:lpwstr/>
  </property>
  <property fmtid="{D5CDD505-2E9C-101B-9397-08002B2CF9AE}" pid="21" name="p9eee5023c044eee8370e92c56c80ed6">
    <vt:lpwstr/>
  </property>
  <property fmtid="{D5CDD505-2E9C-101B-9397-08002B2CF9AE}" pid="22" name="Site Information Packs0">
    <vt:lpwstr/>
  </property>
  <property fmtid="{D5CDD505-2E9C-101B-9397-08002B2CF9AE}" pid="23" name="_dlc_Exempt">
    <vt:bool>false</vt:bool>
  </property>
  <property fmtid="{D5CDD505-2E9C-101B-9397-08002B2CF9AE}" pid="24" name="DLCPolicyLabelValue">
    <vt:lpwstr>5.12</vt:lpwstr>
  </property>
  <property fmtid="{D5CDD505-2E9C-101B-9397-08002B2CF9AE}" pid="25" name="DLCPolicyLabelClientValue">
    <vt:lpwstr>{_UIVersionString}</vt:lpwstr>
  </property>
  <property fmtid="{D5CDD505-2E9C-101B-9397-08002B2CF9AE}" pid="26" name="MediaServiceImageTags">
    <vt:lpwstr/>
  </property>
</Properties>
</file>