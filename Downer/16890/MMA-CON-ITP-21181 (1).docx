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139" w:type="dxa"/>
        <w:tblInd w:w="-1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639"/>
        <w:gridCol w:w="992"/>
        <w:gridCol w:w="1276"/>
        <w:gridCol w:w="3685"/>
        <w:gridCol w:w="2410"/>
        <w:gridCol w:w="1843"/>
        <w:gridCol w:w="3121"/>
        <w:gridCol w:w="2030"/>
        <w:gridCol w:w="1349"/>
      </w:tblGrid>
      <w:tr w:rsidRPr="00287B7E" w:rsidR="000B06B4" w:rsidTr="000B06B4" w14:paraId="60AF9361" w14:textId="77777777">
        <w:trPr>
          <w:trHeight w:val="302"/>
        </w:trPr>
        <w:tc>
          <w:tcPr>
            <w:tcW w:w="379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3689C" w:rsidR="000B06B4" w:rsidP="00FF1658" w:rsidRDefault="000B06B4" w14:paraId="5DBE73F7" w14:textId="06EA2BA5">
            <w:pP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</w:pPr>
            <w:r w:rsidRPr="0043689C"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  <w:t>This ITP has been prepared by</w:t>
            </w:r>
          </w:p>
        </w:tc>
        <w:tc>
          <w:tcPr>
            <w:tcW w:w="639" w:type="dxa"/>
            <w:tcBorders>
              <w:left w:val="single" w:color="auto" w:sz="4" w:space="0"/>
              <w:right w:val="single" w:color="auto" w:sz="4" w:space="0"/>
            </w:tcBorders>
          </w:tcPr>
          <w:p w:rsidRPr="0043689C" w:rsidR="000B06B4" w:rsidP="00FF1658" w:rsidRDefault="000B06B4" w14:paraId="7911B948" w14:textId="77777777">
            <w:pP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 w:rsidRPr="0043689C" w:rsidR="000B06B4" w:rsidP="00FF1658" w:rsidRDefault="000B06B4" w14:paraId="06874E6B" w14:textId="77777777">
            <w:pP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</w:tcPr>
          <w:p w:rsidRPr="0043689C" w:rsidR="000B06B4" w:rsidP="00FF1658" w:rsidRDefault="000B06B4" w14:paraId="65E3D3C1" w14:textId="2F951D06">
            <w:pP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7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3689C" w:rsidR="000B06B4" w:rsidP="00FF1658" w:rsidRDefault="000B06B4" w14:paraId="6E73AA30" w14:textId="7D37EF4A">
            <w:pP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</w:pPr>
            <w:r w:rsidRPr="0043689C"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  <w:t>Reviewed by [as applicable]</w:t>
            </w:r>
          </w:p>
        </w:tc>
        <w:tc>
          <w:tcPr>
            <w:tcW w:w="6500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87B7E" w:rsidR="000B06B4" w:rsidP="00FF1658" w:rsidRDefault="000B06B4" w14:paraId="6654DD02" w14:textId="77777777">
            <w:pPr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>Approved by [as applicable]</w:t>
            </w:r>
          </w:p>
        </w:tc>
      </w:tr>
      <w:tr w:rsidRPr="00287B7E" w:rsidR="000B06B4" w:rsidTr="000B06B4" w14:paraId="18605A21" w14:textId="77777777">
        <w:trPr>
          <w:trHeight w:val="378"/>
        </w:trPr>
        <w:tc>
          <w:tcPr>
            <w:tcW w:w="379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B06B4" w:rsidR="000B06B4" w:rsidP="00FF1658" w:rsidRDefault="000B06B4" w14:paraId="4AB5E188" w14:textId="4CAFDB79">
            <w:pP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</w:pPr>
            <w:r w:rsidRPr="000B06B4"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639" w:type="dxa"/>
            <w:tcBorders>
              <w:left w:val="single" w:color="auto" w:sz="4" w:space="0"/>
              <w:right w:val="single" w:color="auto" w:sz="4" w:space="0"/>
            </w:tcBorders>
          </w:tcPr>
          <w:p w:rsidRPr="000B06B4" w:rsidR="000B06B4" w:rsidP="00FF1658" w:rsidRDefault="000B06B4" w14:paraId="23D8D996" w14:textId="7FC39BD7">
            <w:pP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</w:pPr>
            <w:r w:rsidRPr="000B06B4"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  <w:t>Rev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 w:rsidRPr="000B06B4" w:rsidR="000B06B4" w:rsidP="00FF1658" w:rsidRDefault="000B06B4" w14:paraId="6E7E5AED" w14:textId="5E998A69">
            <w:pP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</w:pPr>
            <w:r w:rsidRPr="000B06B4"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  <w:t>Date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</w:tcPr>
          <w:p w:rsidRPr="000B06B4" w:rsidR="000B06B4" w:rsidP="00FF1658" w:rsidRDefault="000B06B4" w14:paraId="500F329A" w14:textId="0FD80D2E">
            <w:pP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</w:pPr>
            <w:r w:rsidRPr="000B06B4"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  <w:t>Signature</w:t>
            </w:r>
          </w:p>
        </w:tc>
        <w:tc>
          <w:tcPr>
            <w:tcW w:w="3685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B06B4" w:rsidR="000B06B4" w:rsidP="00FF1658" w:rsidRDefault="000B06B4" w14:paraId="3E99EA75" w14:textId="703F8647">
            <w:pP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</w:pPr>
            <w:r w:rsidRPr="000B06B4"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241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B06B4" w:rsidR="000B06B4" w:rsidP="00FF1658" w:rsidRDefault="000B06B4" w14:paraId="31C4725B" w14:textId="77777777">
            <w:pP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</w:pPr>
            <w:r w:rsidRPr="000B06B4"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  <w:t>Signature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B06B4" w:rsidR="000B06B4" w:rsidP="00FF1658" w:rsidRDefault="000B06B4" w14:paraId="5863DD75" w14:textId="77777777">
            <w:pP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</w:pPr>
            <w:r w:rsidRPr="000B06B4"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  <w:t>Date</w:t>
            </w:r>
          </w:p>
        </w:tc>
        <w:tc>
          <w:tcPr>
            <w:tcW w:w="312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0B06B4" w14:paraId="0A33A786" w14:textId="77777777">
            <w:pPr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203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0B06B4" w14:paraId="7AAE873C" w14:textId="77777777">
            <w:pPr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>Signature</w:t>
            </w:r>
          </w:p>
        </w:tc>
        <w:tc>
          <w:tcPr>
            <w:tcW w:w="134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0B06B4" w14:paraId="1486F48C" w14:textId="77777777">
            <w:pPr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>Date</w:t>
            </w:r>
          </w:p>
        </w:tc>
      </w:tr>
      <w:tr w:rsidRPr="00287B7E" w:rsidR="000B06B4" w:rsidTr="000B06B4" w14:paraId="4E1F4A85" w14:textId="77777777">
        <w:trPr>
          <w:trHeight w:val="413"/>
        </w:trPr>
        <w:tc>
          <w:tcPr>
            <w:tcW w:w="379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1D25E8" w14:paraId="7F03B506" w14:textId="5DF1C928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Thomas Puxley</w:t>
            </w:r>
            <w:r w:rsidDel="000B06B4">
              <w:rPr>
                <w:rFonts w:ascii="Arial" w:hAnsi="Arial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639" w:type="dxa"/>
            <w:tcBorders>
              <w:left w:val="single" w:color="auto" w:sz="4" w:space="0"/>
              <w:right w:val="single" w:color="auto" w:sz="4" w:space="0"/>
            </w:tcBorders>
          </w:tcPr>
          <w:p w:rsidR="000B06B4" w:rsidP="00FF1658" w:rsidRDefault="000B06B4" w14:paraId="598B174D" w14:textId="49062BC3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 w:rsidR="000B06B4" w:rsidP="00FF1658" w:rsidRDefault="00733F91" w14:paraId="5B848159" w14:textId="07F84873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23</w:t>
            </w:r>
            <w:r w:rsidR="001D25E8">
              <w:rPr>
                <w:rFonts w:ascii="Arial" w:hAnsi="Arial"/>
                <w:sz w:val="18"/>
                <w:szCs w:val="18"/>
                <w:lang w:eastAsia="en-US"/>
              </w:rPr>
              <w:t>/0</w:t>
            </w:r>
            <w:r w:rsidR="008E0F91">
              <w:rPr>
                <w:rFonts w:ascii="Arial" w:hAnsi="Arial"/>
                <w:sz w:val="18"/>
                <w:szCs w:val="18"/>
                <w:lang w:eastAsia="en-US"/>
              </w:rPr>
              <w:t>5</w:t>
            </w:r>
            <w:r w:rsidR="001D25E8">
              <w:rPr>
                <w:rFonts w:ascii="Arial" w:hAnsi="Arial"/>
                <w:sz w:val="18"/>
                <w:szCs w:val="18"/>
                <w:lang w:eastAsia="en-US"/>
              </w:rPr>
              <w:t>/22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</w:tcPr>
          <w:p w:rsidR="000B06B4" w:rsidP="00FF1658" w:rsidRDefault="001D25E8" w14:paraId="2C66E0E7" w14:textId="23270196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A74AABD" wp14:editId="58C6E6EE">
                  <wp:extent cx="493395" cy="17526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DD4E55" w:rsidP="00FF1658" w:rsidRDefault="00AC6EA8" w14:paraId="4C449C5E" w14:textId="1B932D05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Danny Beasant</w:t>
            </w:r>
          </w:p>
        </w:tc>
        <w:tc>
          <w:tcPr>
            <w:tcW w:w="241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AC6EA8" w14:paraId="7F2F9F48" w14:textId="52FEC672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noProof/>
                <w:sz w:val="18"/>
                <w:szCs w:val="18"/>
                <w:lang w:eastAsia="en-US"/>
              </w:rPr>
              <w:drawing>
                <wp:inline distT="0" distB="0" distL="0" distR="0" wp14:anchorId="130FF7EE" wp14:editId="75E0A177">
                  <wp:extent cx="704850" cy="356923"/>
                  <wp:effectExtent l="0" t="0" r="0" b="5080"/>
                  <wp:docPr id="2" name="Picture 2" descr="A picture containing masher, ins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masher, insec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586" cy="357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AC6EA8" w14:paraId="60FE84E4" w14:textId="22BB57DE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01/07/22</w:t>
            </w:r>
          </w:p>
        </w:tc>
        <w:tc>
          <w:tcPr>
            <w:tcW w:w="312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9908F4" w14:paraId="1F3D02DC" w14:textId="5D99DECD">
            <w:pPr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>Gary Budden</w:t>
            </w:r>
          </w:p>
        </w:tc>
        <w:tc>
          <w:tcPr>
            <w:tcW w:w="203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0B06B4" w14:paraId="02A37835" w14:textId="4715F530">
            <w:pPr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134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0B06B4" w14:paraId="54474B44" w14:textId="306C0AEE">
            <w:pPr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</w:p>
        </w:tc>
      </w:tr>
      <w:tr w:rsidRPr="00287B7E" w:rsidR="000B06B4" w:rsidTr="000B06B4" w14:paraId="4489251B" w14:textId="77777777">
        <w:trPr>
          <w:trHeight w:val="558"/>
        </w:trPr>
        <w:tc>
          <w:tcPr>
            <w:tcW w:w="379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AC6EA8" w14:paraId="217AA07E" w14:textId="5D51783E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Krystyna</w:t>
            </w:r>
            <w:r w:rsidR="009908F4">
              <w:rPr>
                <w:rFonts w:ascii="Arial" w:hAnsi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9908F4">
              <w:rPr>
                <w:rFonts w:ascii="Arial" w:hAnsi="Arial"/>
                <w:sz w:val="18"/>
                <w:szCs w:val="18"/>
                <w:lang w:eastAsia="en-US"/>
              </w:rPr>
              <w:t>Penkala</w:t>
            </w:r>
            <w:proofErr w:type="spellEnd"/>
          </w:p>
        </w:tc>
        <w:tc>
          <w:tcPr>
            <w:tcW w:w="639" w:type="dxa"/>
            <w:tcBorders>
              <w:left w:val="single" w:color="auto" w:sz="4" w:space="0"/>
              <w:right w:val="single" w:color="auto" w:sz="4" w:space="0"/>
            </w:tcBorders>
          </w:tcPr>
          <w:p w:rsidR="000B06B4" w:rsidP="00FF1658" w:rsidRDefault="009908F4" w14:paraId="39825C61" w14:textId="561954B5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 w:rsidR="000B06B4" w:rsidP="00FF1658" w:rsidRDefault="009908F4" w14:paraId="43CC5052" w14:textId="72AF317B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15/07/2022</w:t>
            </w: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</w:tcPr>
          <w:p w:rsidR="000B06B4" w:rsidP="00FF1658" w:rsidRDefault="00911A0A" w14:paraId="74F91903" w14:textId="5C7977ED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3AFA9784" wp14:editId="3A936351">
                  <wp:extent cx="673100" cy="2438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AC6EA8" w14:paraId="786BC2E2" w14:textId="0CEB3ECB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commentRangeStart w:id="0"/>
            <w:r>
              <w:rPr>
                <w:rFonts w:ascii="Arial" w:hAnsi="Arial"/>
                <w:sz w:val="18"/>
                <w:szCs w:val="18"/>
                <w:lang w:eastAsia="en-US"/>
              </w:rPr>
              <w:t>Robert Buckle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41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0B06B4" w14:paraId="59205262" w14:textId="77777777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0B06B4" w14:paraId="48056439" w14:textId="77777777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6500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0B06B4" w14:paraId="11E2CAC2" w14:textId="77777777">
            <w:pPr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>ITP Issued to [Superintendent / Supervisor / PE]</w:t>
            </w:r>
          </w:p>
        </w:tc>
      </w:tr>
      <w:tr w:rsidRPr="00287B7E" w:rsidR="000B06B4" w:rsidTr="000B06B4" w14:paraId="140CA890" w14:textId="77777777">
        <w:trPr>
          <w:trHeight w:val="410"/>
        </w:trPr>
        <w:tc>
          <w:tcPr>
            <w:tcW w:w="3794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0B06B4" w14:paraId="5C61523A" w14:textId="77777777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639" w:type="dxa"/>
            <w:tcBorders>
              <w:left w:val="single" w:color="auto" w:sz="4" w:space="0"/>
              <w:right w:val="single" w:color="auto" w:sz="4" w:space="0"/>
            </w:tcBorders>
          </w:tcPr>
          <w:p w:rsidR="000B06B4" w:rsidP="00FF1658" w:rsidRDefault="000B06B4" w14:paraId="0FAD106A" w14:textId="77777777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</w:tcPr>
          <w:p w:rsidR="000B06B4" w:rsidP="00FF1658" w:rsidRDefault="000B06B4" w14:paraId="6EAED348" w14:textId="77777777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tcBorders>
              <w:left w:val="single" w:color="auto" w:sz="4" w:space="0"/>
              <w:right w:val="single" w:color="auto" w:sz="4" w:space="0"/>
            </w:tcBorders>
          </w:tcPr>
          <w:p w:rsidR="000B06B4" w:rsidP="00FF1658" w:rsidRDefault="000B06B4" w14:paraId="510E70D7" w14:textId="1032247F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3685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0B06B4" w14:paraId="1C9C579C" w14:textId="13417411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0B06B4" w14:paraId="34D9BBA9" w14:textId="77777777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0B06B4" w14:paraId="200120E2" w14:textId="77777777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312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0B06B4" w14:paraId="66573373" w14:textId="77777777">
            <w:pPr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203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0B06B4" w14:paraId="3A5DA934" w14:textId="77777777">
            <w:pPr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134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B06B4" w:rsidP="00FF1658" w:rsidRDefault="000B06B4" w14:paraId="36311558" w14:textId="77777777">
            <w:pPr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</w:p>
        </w:tc>
      </w:tr>
    </w:tbl>
    <w:p w:rsidR="0043689C" w:rsidRDefault="0043689C" w14:paraId="424B4C64" w14:textId="77777777"/>
    <w:p w:rsidR="00B34738" w:rsidP="00B34738" w:rsidRDefault="00B34738" w14:paraId="4228705B" w14:textId="6D84683B">
      <w:pPr>
        <w:rPr>
          <w:rFonts w:ascii="Arial" w:hAnsi="Arial"/>
          <w:sz w:val="16"/>
          <w:szCs w:val="16"/>
          <w:lang w:val="en-US" w:eastAsia="en-US"/>
        </w:rPr>
      </w:pPr>
    </w:p>
    <w:p w:rsidR="00E745A1" w:rsidP="00B34738" w:rsidRDefault="00E745A1" w14:paraId="0B9F8796" w14:textId="34618A27">
      <w:pPr>
        <w:rPr>
          <w:rFonts w:ascii="Arial" w:hAnsi="Arial"/>
          <w:sz w:val="16"/>
          <w:szCs w:val="16"/>
          <w:lang w:val="en-US" w:eastAsia="en-US"/>
        </w:rPr>
      </w:pPr>
    </w:p>
    <w:p w:rsidRPr="00C73681" w:rsidR="0015425B" w:rsidP="00B34738" w:rsidRDefault="0015425B" w14:paraId="1CFDB7D6" w14:textId="77777777">
      <w:pPr>
        <w:rPr>
          <w:rFonts w:ascii="Arial" w:hAnsi="Arial"/>
          <w:sz w:val="16"/>
          <w:szCs w:val="16"/>
          <w:lang w:val="en-US" w:eastAsia="en-US"/>
        </w:rPr>
      </w:pPr>
    </w:p>
    <w:tbl>
      <w:tblPr>
        <w:tblpPr w:leftFromText="180" w:rightFromText="180" w:vertAnchor="text" w:tblpX="-185" w:tblpY="1"/>
        <w:tblOverlap w:val="never"/>
        <w:tblW w:w="210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416"/>
        <w:gridCol w:w="530"/>
        <w:gridCol w:w="995"/>
        <w:gridCol w:w="2623"/>
        <w:gridCol w:w="993"/>
        <w:gridCol w:w="425"/>
        <w:gridCol w:w="1228"/>
        <w:gridCol w:w="897"/>
        <w:gridCol w:w="662"/>
        <w:gridCol w:w="857"/>
        <w:gridCol w:w="374"/>
        <w:gridCol w:w="335"/>
        <w:gridCol w:w="1624"/>
        <w:gridCol w:w="1307"/>
        <w:gridCol w:w="7"/>
        <w:gridCol w:w="1910"/>
        <w:gridCol w:w="9"/>
        <w:gridCol w:w="1834"/>
        <w:gridCol w:w="9"/>
        <w:gridCol w:w="2117"/>
        <w:gridCol w:w="9"/>
      </w:tblGrid>
      <w:tr w:rsidRPr="00C73681" w:rsidR="009B7907" w:rsidTr="00B61E88" w14:paraId="06F7CA7A" w14:textId="4B18E0E9">
        <w:trPr>
          <w:trHeight w:val="341"/>
        </w:trPr>
        <w:tc>
          <w:tcPr>
            <w:tcW w:w="279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F2C8C" w:rsidR="009B7907" w:rsidP="008E0F91" w:rsidRDefault="009B7907" w14:paraId="246B3C7C" w14:textId="47097224">
            <w:pPr>
              <w:spacing w:before="60" w:after="60"/>
              <w:outlineLvl w:val="3"/>
              <w:rPr>
                <w:rFonts w:ascii="Arial" w:hAnsi="Arial" w:cs="Arial"/>
                <w:b/>
                <w:sz w:val="20"/>
                <w:szCs w:val="20"/>
                <w:lang w:eastAsia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>ITP No: 001</w:t>
            </w:r>
          </w:p>
        </w:tc>
        <w:tc>
          <w:tcPr>
            <w:tcW w:w="461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6F2C8C" w:rsidR="009B7907" w:rsidP="008E0F91" w:rsidRDefault="009B7907" w14:paraId="40FC2A54" w14:textId="58517FBC">
            <w:pPr>
              <w:spacing w:before="120" w:line="360" w:lineRule="auto"/>
              <w:outlineLvl w:val="3"/>
              <w:rPr>
                <w:rFonts w:ascii="Arial" w:hAnsi="Arial" w:cs="Arial"/>
                <w:b/>
                <w:sz w:val="20"/>
                <w:szCs w:val="20"/>
                <w:lang w:eastAsia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n-US"/>
              </w:rPr>
              <w:t xml:space="preserve">Project: </w:t>
            </w:r>
            <w:r w:rsidR="008E0F91">
              <w:rPr>
                <w:rFonts w:ascii="Arial" w:hAnsi="Arial" w:cs="Arial"/>
                <w:b/>
                <w:sz w:val="20"/>
                <w:szCs w:val="20"/>
                <w:lang w:eastAsia="en-US"/>
              </w:rPr>
              <w:t>Cableway Works</w:t>
            </w:r>
          </w:p>
        </w:tc>
        <w:tc>
          <w:tcPr>
            <w:tcW w:w="44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43194" w:rsidR="009B7907" w:rsidP="008E0F91" w:rsidRDefault="009B7907" w14:paraId="24F0A4B8" w14:textId="2B08257B">
            <w:pPr>
              <w:spacing w:before="60" w:after="60"/>
              <w:outlineLvl w:val="3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 w:rsidRPr="00843194">
              <w:rPr>
                <w:rFonts w:ascii="Arial" w:hAnsi="Arial" w:cs="Arial"/>
                <w:b/>
                <w:sz w:val="20"/>
                <w:szCs w:val="20"/>
                <w:lang w:eastAsia="en-US"/>
              </w:rPr>
              <w:t xml:space="preserve">Method Statement Ref: </w:t>
            </w:r>
          </w:p>
        </w:tc>
        <w:tc>
          <w:tcPr>
            <w:tcW w:w="19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43194" w:rsidR="009B7907" w:rsidP="008E0F91" w:rsidRDefault="009B7907" w14:paraId="3EEBF645" w14:textId="302C6BE5">
            <w:pPr>
              <w:spacing w:before="120" w:after="60"/>
              <w:outlineLvl w:val="3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 w:rsidRPr="00843194">
              <w:rPr>
                <w:rFonts w:ascii="Arial" w:hAnsi="Arial" w:cs="Arial"/>
                <w:b/>
                <w:sz w:val="20"/>
                <w:szCs w:val="20"/>
                <w:lang w:eastAsia="en-US"/>
              </w:rPr>
              <w:t>Rev.</w:t>
            </w:r>
            <w:r w:rsidR="009A4EE3">
              <w:rPr>
                <w:rFonts w:ascii="Arial" w:hAnsi="Arial" w:cs="Arial"/>
                <w:b/>
                <w:sz w:val="20"/>
                <w:szCs w:val="20"/>
                <w:lang w:eastAsia="en-US"/>
              </w:rPr>
              <w:t>0</w:t>
            </w:r>
            <w:r w:rsidR="008E0F91">
              <w:rPr>
                <w:rFonts w:ascii="Arial" w:hAnsi="Arial" w:cs="Arial"/>
                <w:b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3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6F2C8C" w:rsidR="009B7907" w:rsidP="008E0F91" w:rsidRDefault="009B7907" w14:paraId="7D537D38" w14:textId="6F19FADD">
            <w:pPr>
              <w:spacing w:before="120" w:after="60"/>
              <w:outlineLvl w:val="3"/>
              <w:rPr>
                <w:rFonts w:ascii="Arial" w:hAnsi="Arial" w:cs="Arial"/>
                <w:b/>
                <w:color w:val="FF0000"/>
                <w:sz w:val="20"/>
                <w:szCs w:val="20"/>
                <w:lang w:eastAsia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92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6F2C8C" w:rsidR="009B7907" w:rsidP="008E0F91" w:rsidRDefault="009B7907" w14:paraId="02176072" w14:textId="77777777">
            <w:pPr>
              <w:spacing w:before="120" w:after="60"/>
              <w:outlineLvl w:val="3"/>
              <w:rPr>
                <w:rFonts w:ascii="Arial" w:hAnsi="Arial" w:cs="Arial"/>
                <w:b/>
                <w:color w:val="FF0000"/>
                <w:sz w:val="20"/>
                <w:szCs w:val="20"/>
                <w:lang w:eastAsia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6F2C8C" w:rsidR="009B7907" w:rsidP="008E0F91" w:rsidRDefault="009B7907" w14:paraId="28E7A8FA" w14:textId="77777777">
            <w:pPr>
              <w:spacing w:before="120" w:after="60"/>
              <w:outlineLvl w:val="3"/>
              <w:rPr>
                <w:rFonts w:ascii="Arial" w:hAnsi="Arial" w:cs="Arial"/>
                <w:b/>
                <w:color w:val="FF0000"/>
                <w:sz w:val="20"/>
                <w:szCs w:val="20"/>
                <w:lang w:eastAsia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6F2C8C" w:rsidR="009B7907" w:rsidP="008E0F91" w:rsidRDefault="009B7907" w14:paraId="14791E31" w14:textId="77777777">
            <w:pPr>
              <w:spacing w:before="120" w:after="60"/>
              <w:outlineLvl w:val="3"/>
              <w:rPr>
                <w:rFonts w:ascii="Arial" w:hAnsi="Arial" w:cs="Arial"/>
                <w:b/>
                <w:color w:val="FF0000"/>
                <w:sz w:val="20"/>
                <w:szCs w:val="20"/>
                <w:lang w:eastAsia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Pr="00C73681" w:rsidR="009B7907" w:rsidTr="00B61E88" w14:paraId="149ABB18" w14:textId="05880596">
        <w:trPr>
          <w:trHeight w:val="687"/>
        </w:trPr>
        <w:tc>
          <w:tcPr>
            <w:tcW w:w="74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9B7907" w:rsidP="008E0F91" w:rsidRDefault="009B7907" w14:paraId="51158048" w14:textId="77777777">
            <w:pPr>
              <w:tabs>
                <w:tab w:val="left" w:pos="2127"/>
              </w:tabs>
              <w:outlineLvl w:val="3"/>
              <w:rPr>
                <w:rFonts w:ascii="Arial Narrow" w:hAnsi="Arial Narrow"/>
                <w:sz w:val="16"/>
                <w:szCs w:val="16"/>
                <w:lang w:eastAsia="en-US"/>
              </w:rPr>
            </w:pPr>
            <w:r w:rsidRPr="00C73681">
              <w:rPr>
                <w:rFonts w:ascii="Arial Narrow" w:hAnsi="Arial Narrow"/>
                <w:b/>
                <w:sz w:val="16"/>
                <w:szCs w:val="16"/>
                <w:lang w:eastAsia="en-US"/>
              </w:rPr>
              <w:t>Verification Method:</w:t>
            </w:r>
            <w:r w:rsidRPr="00C73681">
              <w:rPr>
                <w:rFonts w:ascii="Arial Narrow" w:hAnsi="Arial Narrow"/>
                <w:sz w:val="16"/>
                <w:szCs w:val="16"/>
                <w:lang w:eastAsia="en-US"/>
              </w:rPr>
              <w:t xml:space="preserve"> </w:t>
            </w:r>
            <w:r w:rsidRPr="00C73681">
              <w:rPr>
                <w:rFonts w:ascii="Arial Narrow" w:hAnsi="Arial Narrow"/>
                <w:b/>
                <w:sz w:val="16"/>
                <w:szCs w:val="16"/>
                <w:lang w:eastAsia="en-US"/>
              </w:rPr>
              <w:t>Hold [H]</w:t>
            </w:r>
            <w:r w:rsidRPr="00C73681">
              <w:rPr>
                <w:rFonts w:ascii="Arial Narrow" w:hAnsi="Arial Narrow"/>
                <w:sz w:val="16"/>
                <w:szCs w:val="16"/>
                <w:lang w:eastAsia="en-US"/>
              </w:rPr>
              <w:t xml:space="preserve"> – work will not proceed past Hold Point until released by organisation imposing hold; </w:t>
            </w:r>
            <w:r w:rsidRPr="00C73681">
              <w:rPr>
                <w:rFonts w:ascii="Arial Narrow" w:hAnsi="Arial Narrow"/>
                <w:sz w:val="16"/>
                <w:szCs w:val="16"/>
                <w:lang w:eastAsia="en-US"/>
              </w:rPr>
              <w:br w:type="textWrapping" w:clear="all"/>
            </w:r>
            <w:r w:rsidRPr="00C73681">
              <w:rPr>
                <w:rFonts w:ascii="Arial Narrow" w:hAnsi="Arial Narrow"/>
                <w:b/>
                <w:sz w:val="16"/>
                <w:szCs w:val="16"/>
                <w:lang w:eastAsia="en-US"/>
              </w:rPr>
              <w:t>Inspection [I]</w:t>
            </w:r>
            <w:r w:rsidRPr="00C73681">
              <w:rPr>
                <w:rFonts w:ascii="Arial Narrow" w:hAnsi="Arial Narrow"/>
                <w:sz w:val="16"/>
                <w:szCs w:val="16"/>
                <w:lang w:eastAsia="en-US"/>
              </w:rPr>
              <w:t xml:space="preserve"> – formal inspection activity to be undertaken and recorded; ensure correct verifying records are in place;</w:t>
            </w:r>
            <w:r w:rsidRPr="00C73681">
              <w:rPr>
                <w:rFonts w:ascii="Arial Narrow" w:hAnsi="Arial Narrow"/>
                <w:sz w:val="16"/>
                <w:szCs w:val="16"/>
                <w:lang w:eastAsia="en-US"/>
              </w:rPr>
              <w:br w:type="textWrapping" w:clear="all"/>
            </w:r>
            <w:r w:rsidRPr="00C73681">
              <w:rPr>
                <w:rFonts w:ascii="Arial Narrow" w:hAnsi="Arial Narrow"/>
                <w:b/>
                <w:sz w:val="16"/>
                <w:szCs w:val="16"/>
                <w:lang w:eastAsia="en-US"/>
              </w:rPr>
              <w:t>Witness [W]</w:t>
            </w:r>
            <w:r w:rsidRPr="00C73681">
              <w:rPr>
                <w:rFonts w:ascii="Arial Narrow" w:hAnsi="Arial Narrow"/>
                <w:sz w:val="16"/>
                <w:szCs w:val="16"/>
                <w:lang w:eastAsia="en-US"/>
              </w:rPr>
              <w:t xml:space="preserve"> – an inspection that may be witnessed by organisation imposing hold; allow reasonable notification </w:t>
            </w:r>
            <w:proofErr w:type="gramStart"/>
            <w:r w:rsidRPr="00C73681">
              <w:rPr>
                <w:rFonts w:ascii="Arial Narrow" w:hAnsi="Arial Narrow"/>
                <w:sz w:val="16"/>
                <w:szCs w:val="16"/>
                <w:lang w:eastAsia="en-US"/>
              </w:rPr>
              <w:t>period;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eastAsia="en-US"/>
              </w:rPr>
              <w:t xml:space="preserve">     </w:t>
            </w:r>
          </w:p>
          <w:p w:rsidRPr="00E354E6" w:rsidR="009B7907" w:rsidP="008E0F91" w:rsidRDefault="009B7907" w14:paraId="63E4AAE4" w14:textId="3B5D6363">
            <w:pPr>
              <w:tabs>
                <w:tab w:val="left" w:pos="2127"/>
              </w:tabs>
              <w:outlineLvl w:val="3"/>
              <w:rPr>
                <w:rFonts w:ascii="Arial Narrow" w:hAnsi="Arial Narrow"/>
                <w:sz w:val="16"/>
                <w:szCs w:val="16"/>
                <w:lang w:eastAsia="en-US"/>
              </w:rPr>
            </w:pPr>
            <w:r w:rsidRPr="00C73681">
              <w:rPr>
                <w:rFonts w:ascii="Arial Narrow" w:hAnsi="Arial Narrow"/>
                <w:b/>
                <w:sz w:val="16"/>
                <w:szCs w:val="16"/>
                <w:lang w:eastAsia="en-US"/>
              </w:rPr>
              <w:t>Review [R]</w:t>
            </w:r>
            <w:r w:rsidRPr="00C73681">
              <w:rPr>
                <w:rFonts w:ascii="Arial Narrow" w:hAnsi="Arial Narrow"/>
                <w:sz w:val="16"/>
                <w:szCs w:val="16"/>
                <w:lang w:eastAsia="en-US"/>
              </w:rPr>
              <w:t xml:space="preserve"> – review of reports, </w:t>
            </w:r>
            <w:proofErr w:type="gramStart"/>
            <w:r w:rsidRPr="00C73681">
              <w:rPr>
                <w:rFonts w:ascii="Arial Narrow" w:hAnsi="Arial Narrow"/>
                <w:sz w:val="16"/>
                <w:szCs w:val="16"/>
                <w:lang w:eastAsia="en-US"/>
              </w:rPr>
              <w:t>records</w:t>
            </w:r>
            <w:proofErr w:type="gramEnd"/>
            <w:r w:rsidRPr="00C73681">
              <w:rPr>
                <w:rFonts w:ascii="Arial Narrow" w:hAnsi="Arial Narrow"/>
                <w:sz w:val="16"/>
                <w:szCs w:val="16"/>
                <w:lang w:eastAsia="en-US"/>
              </w:rPr>
              <w:t xml:space="preserve"> or other evidence of compliance.</w:t>
            </w:r>
            <w:r>
              <w:rPr>
                <w:rFonts w:ascii="Arial Narrow" w:hAnsi="Arial Narrow"/>
                <w:sz w:val="16"/>
                <w:szCs w:val="16"/>
                <w:lang w:eastAsia="en-US"/>
              </w:rPr>
              <w:t xml:space="preserve">          </w:t>
            </w:r>
          </w:p>
        </w:tc>
        <w:tc>
          <w:tcPr>
            <w:tcW w:w="770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9B7907" w:rsidP="008E0F91" w:rsidRDefault="009B7907" w14:paraId="49195B74" w14:textId="77777777">
            <w:pPr>
              <w:outlineLvl w:val="3"/>
              <w:rPr>
                <w:rFonts w:ascii="Arial Narrow" w:hAnsi="Arial Narrow"/>
                <w:b/>
                <w:bCs/>
                <w:sz w:val="16"/>
                <w:szCs w:val="16"/>
                <w:lang w:eastAsia="en-US"/>
              </w:rPr>
            </w:pPr>
            <w:r w:rsidRPr="0076090B">
              <w:rPr>
                <w:rFonts w:ascii="Arial Narrow" w:hAnsi="Arial Narrow"/>
                <w:b/>
                <w:bCs/>
                <w:sz w:val="16"/>
                <w:szCs w:val="16"/>
                <w:lang w:eastAsia="en-US"/>
              </w:rPr>
              <w:t>Responsibilities</w:t>
            </w:r>
          </w:p>
          <w:p w:rsidRPr="0076090B" w:rsidR="005A789D" w:rsidP="005A789D" w:rsidRDefault="009B7907" w14:paraId="2AB962E0" w14:textId="2429927C">
            <w:pPr>
              <w:outlineLvl w:val="3"/>
              <w:rPr>
                <w:rFonts w:ascii="Arial Narrow" w:hAnsi="Arial Narrow"/>
                <w:sz w:val="16"/>
                <w:szCs w:val="16"/>
                <w:lang w:eastAsia="en-US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  <w:lang w:eastAsia="en-US"/>
              </w:rPr>
              <w:t xml:space="preserve">PE </w:t>
            </w:r>
            <w:r w:rsidRPr="0076090B">
              <w:rPr>
                <w:rFonts w:ascii="Arial Narrow" w:hAnsi="Arial Narrow"/>
                <w:sz w:val="16"/>
                <w:szCs w:val="16"/>
                <w:lang w:eastAsia="en-US"/>
              </w:rPr>
              <w:t>= MTM Alliance Construction</w:t>
            </w:r>
          </w:p>
          <w:p w:rsidRPr="0076090B" w:rsidR="009B7907" w:rsidP="005A789D" w:rsidRDefault="009B7907" w14:paraId="6BD63ACD" w14:textId="69E55930">
            <w:pPr>
              <w:outlineLvl w:val="3"/>
              <w:rPr>
                <w:rFonts w:ascii="Arial Narrow" w:hAnsi="Arial Narrow"/>
                <w:b/>
                <w:bCs/>
                <w:sz w:val="16"/>
                <w:szCs w:val="16"/>
                <w:lang w:eastAsia="en-US"/>
              </w:rPr>
            </w:pPr>
            <w:r w:rsidRPr="0076090B">
              <w:rPr>
                <w:rFonts w:ascii="Arial Narrow" w:hAnsi="Arial Narrow"/>
                <w:b/>
                <w:bCs/>
                <w:sz w:val="16"/>
                <w:szCs w:val="16"/>
                <w:lang w:eastAsia="en-US"/>
              </w:rPr>
              <w:t xml:space="preserve">DSR </w:t>
            </w:r>
            <w:r w:rsidRPr="0076090B">
              <w:rPr>
                <w:rFonts w:ascii="Arial Narrow" w:hAnsi="Arial Narrow"/>
                <w:sz w:val="16"/>
                <w:szCs w:val="16"/>
                <w:lang w:eastAsia="en-US"/>
              </w:rPr>
              <w:t xml:space="preserve">= </w:t>
            </w:r>
            <w:r w:rsidR="00EA3907">
              <w:rPr>
                <w:rFonts w:ascii="Arial Narrow" w:hAnsi="Arial Narrow"/>
                <w:sz w:val="16"/>
                <w:szCs w:val="16"/>
                <w:lang w:eastAsia="en-US"/>
              </w:rPr>
              <w:t>MTM</w:t>
            </w:r>
            <w:commentRangeStart w:id="1"/>
            <w:r w:rsidR="009C3ADA">
              <w:rPr>
                <w:rFonts w:ascii="Arial Narrow" w:hAnsi="Arial Narrow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eastAsia="en-US"/>
              </w:rPr>
              <w:t xml:space="preserve">Design </w:t>
            </w:r>
            <w:commentRangeEnd w:id="1"/>
            <w:r w:rsidR="009E242F">
              <w:rPr>
                <w:rStyle w:val="CommentReference"/>
              </w:rPr>
              <w:commentReference w:id="1"/>
            </w:r>
            <w:r>
              <w:rPr>
                <w:rFonts w:ascii="Arial Narrow" w:hAnsi="Arial Narrow"/>
                <w:sz w:val="16"/>
                <w:szCs w:val="16"/>
                <w:lang w:eastAsia="en-US"/>
              </w:rPr>
              <w:t xml:space="preserve">Site Representation </w:t>
            </w:r>
          </w:p>
        </w:tc>
        <w:tc>
          <w:tcPr>
            <w:tcW w:w="19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090B" w:rsidR="009B7907" w:rsidP="008E0F91" w:rsidRDefault="009B7907" w14:paraId="66C8860D" w14:textId="77777777">
            <w:pPr>
              <w:outlineLvl w:val="3"/>
              <w:rPr>
                <w:rFonts w:ascii="Arial Narrow" w:hAnsi="Arial Narrow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090B" w:rsidR="009B7907" w:rsidP="008E0F91" w:rsidRDefault="009B7907" w14:paraId="6EB43A08" w14:textId="77777777">
            <w:pPr>
              <w:outlineLvl w:val="3"/>
              <w:rPr>
                <w:rFonts w:ascii="Arial Narrow" w:hAnsi="Arial Narrow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090B" w:rsidR="009B7907" w:rsidP="008E0F91" w:rsidRDefault="009B7907" w14:paraId="4E4AFF6B" w14:textId="77777777">
            <w:pPr>
              <w:outlineLvl w:val="3"/>
              <w:rPr>
                <w:rFonts w:ascii="Arial Narrow" w:hAnsi="Arial Narrow"/>
                <w:b/>
                <w:bCs/>
                <w:sz w:val="16"/>
                <w:szCs w:val="16"/>
                <w:lang w:eastAsia="en-US"/>
              </w:rPr>
            </w:pPr>
          </w:p>
        </w:tc>
      </w:tr>
      <w:tr w:rsidRPr="00C73681" w:rsidR="009B7907" w:rsidTr="00B61E88" w14:paraId="146698B3" w14:textId="2E3580FE">
        <w:trPr>
          <w:trHeight w:val="455"/>
        </w:trPr>
        <w:tc>
          <w:tcPr>
            <w:tcW w:w="74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9B7907" w:rsidP="008E0F91" w:rsidRDefault="009B7907" w14:paraId="0F083B7F" w14:textId="4CD6F9F8">
            <w:pPr>
              <w:spacing w:before="60" w:after="60"/>
              <w:outlineLvl w:val="3"/>
              <w:rPr>
                <w:rFonts w:ascii="Arial" w:hAnsi="Arial"/>
                <w:b/>
                <w:sz w:val="22"/>
                <w:szCs w:val="22"/>
                <w:lang w:eastAsia="en-US"/>
              </w:rPr>
            </w:pPr>
            <w:r w:rsidRPr="00C73681">
              <w:rPr>
                <w:rFonts w:ascii="Arial" w:hAnsi="Arial"/>
                <w:b/>
                <w:sz w:val="22"/>
                <w:szCs w:val="22"/>
                <w:lang w:eastAsia="en-US"/>
              </w:rPr>
              <w:t xml:space="preserve">Activity/Specification: </w:t>
            </w:r>
            <w:r w:rsidR="008E0F91">
              <w:rPr>
                <w:rFonts w:ascii="Arial" w:hAnsi="Arial"/>
                <w:b/>
                <w:sz w:val="22"/>
                <w:szCs w:val="22"/>
                <w:lang w:eastAsia="en-US"/>
              </w:rPr>
              <w:t xml:space="preserve">Cableway </w:t>
            </w:r>
          </w:p>
        </w:tc>
        <w:tc>
          <w:tcPr>
            <w:tcW w:w="770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9B7907" w:rsidP="008E0F91" w:rsidRDefault="009B7907" w14:paraId="49DF3E51" w14:textId="3C700629">
            <w:pPr>
              <w:spacing w:before="60" w:after="60"/>
              <w:outlineLvl w:val="3"/>
              <w:rPr>
                <w:rFonts w:ascii="Arial" w:hAnsi="Arial"/>
                <w:b/>
                <w:color w:val="FF0000"/>
                <w:sz w:val="22"/>
                <w:szCs w:val="22"/>
                <w:lang w:eastAsia="en-US"/>
              </w:rPr>
            </w:pPr>
            <w:r w:rsidRPr="00C73681">
              <w:rPr>
                <w:rFonts w:ascii="Arial" w:hAnsi="Arial"/>
                <w:b/>
                <w:sz w:val="22"/>
                <w:szCs w:val="22"/>
                <w:lang w:eastAsia="en-US"/>
              </w:rPr>
              <w:t xml:space="preserve">Area Location / Work Breakdown: </w:t>
            </w:r>
            <w:r w:rsidR="008E0F91">
              <w:rPr>
                <w:rFonts w:ascii="Arial" w:hAnsi="Arial"/>
                <w:b/>
                <w:sz w:val="22"/>
                <w:szCs w:val="22"/>
                <w:lang w:eastAsia="en-US"/>
              </w:rPr>
              <w:t>Cableway</w:t>
            </w:r>
          </w:p>
        </w:tc>
        <w:tc>
          <w:tcPr>
            <w:tcW w:w="19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73681" w:rsidR="009B7907" w:rsidP="008E0F91" w:rsidRDefault="009B7907" w14:paraId="5F345DEA" w14:textId="77777777">
            <w:pPr>
              <w:spacing w:before="60" w:after="60"/>
              <w:outlineLvl w:val="3"/>
              <w:rPr>
                <w:rFonts w:ascii="Arial" w:hAnsi="Arial"/>
                <w:b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73681" w:rsidR="009B7907" w:rsidP="008E0F91" w:rsidRDefault="009B7907" w14:paraId="4B69D18E" w14:textId="77777777">
            <w:pPr>
              <w:spacing w:before="60" w:after="60"/>
              <w:outlineLvl w:val="3"/>
              <w:rPr>
                <w:rFonts w:ascii="Arial" w:hAnsi="Arial"/>
                <w:b/>
                <w:sz w:val="22"/>
                <w:szCs w:val="22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73681" w:rsidR="009B7907" w:rsidP="008E0F91" w:rsidRDefault="009B7907" w14:paraId="55A250F0" w14:textId="77777777">
            <w:pPr>
              <w:spacing w:before="60" w:after="60"/>
              <w:outlineLvl w:val="3"/>
              <w:rPr>
                <w:rFonts w:ascii="Arial" w:hAnsi="Arial"/>
                <w:b/>
                <w:sz w:val="22"/>
                <w:szCs w:val="22"/>
                <w:lang w:eastAsia="en-US"/>
              </w:rPr>
            </w:pPr>
          </w:p>
        </w:tc>
      </w:tr>
      <w:tr w:rsidRPr="00C73681" w:rsidR="002D3783" w:rsidTr="00B61E88" w14:paraId="23D208C3" w14:textId="4F07D7A9">
        <w:trPr>
          <w:trHeight w:val="323"/>
          <w:tblHeader/>
        </w:trPr>
        <w:tc>
          <w:tcPr>
            <w:tcW w:w="8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8E0F91" w:rsidRDefault="002D3783" w14:paraId="3EFCB463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>Item</w:t>
            </w:r>
          </w:p>
        </w:tc>
        <w:tc>
          <w:tcPr>
            <w:tcW w:w="141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8E0F91" w:rsidRDefault="002D3783" w14:paraId="7FA11DFE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>Material or Construction Step</w:t>
            </w:r>
          </w:p>
        </w:tc>
        <w:tc>
          <w:tcPr>
            <w:tcW w:w="152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8E0F91" w:rsidRDefault="002D3783" w14:paraId="630885EB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>Applicable Standard</w:t>
            </w:r>
          </w:p>
          <w:p w:rsidRPr="00C73681" w:rsidR="002D3783" w:rsidP="008E0F91" w:rsidRDefault="002D3783" w14:paraId="590670E5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>or Specification</w:t>
            </w:r>
          </w:p>
        </w:tc>
        <w:tc>
          <w:tcPr>
            <w:tcW w:w="526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8E0F91" w:rsidRDefault="002D3783" w14:paraId="6725E9F0" w14:textId="62DC57A8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 xml:space="preserve">Acceptance </w:t>
            </w:r>
            <w:r>
              <w:rPr>
                <w:rFonts w:ascii="Arial" w:hAnsi="Arial"/>
                <w:sz w:val="18"/>
                <w:szCs w:val="18"/>
                <w:lang w:eastAsia="en-US"/>
              </w:rPr>
              <w:t>c</w:t>
            </w: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 xml:space="preserve">riteria and </w:t>
            </w:r>
            <w:r>
              <w:rPr>
                <w:rFonts w:ascii="Arial" w:hAnsi="Arial"/>
                <w:sz w:val="18"/>
                <w:szCs w:val="18"/>
                <w:lang w:eastAsia="en-US"/>
              </w:rPr>
              <w:t>t</w:t>
            </w: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>esting</w:t>
            </w:r>
          </w:p>
        </w:tc>
        <w:tc>
          <w:tcPr>
            <w:tcW w:w="3125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8E0F91" w:rsidRDefault="002D3783" w14:paraId="348C99D8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 xml:space="preserve">Verification </w:t>
            </w:r>
            <w:r>
              <w:rPr>
                <w:rFonts w:ascii="Arial" w:hAnsi="Arial"/>
                <w:sz w:val="18"/>
                <w:szCs w:val="18"/>
                <w:lang w:eastAsia="en-US"/>
              </w:rPr>
              <w:t>m</w:t>
            </w: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 xml:space="preserve">ethod and </w:t>
            </w:r>
            <w:r>
              <w:rPr>
                <w:rFonts w:ascii="Arial" w:hAnsi="Arial"/>
                <w:sz w:val="18"/>
                <w:szCs w:val="18"/>
                <w:lang w:eastAsia="en-US"/>
              </w:rPr>
              <w:t>r</w:t>
            </w: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 xml:space="preserve">esponsible </w:t>
            </w:r>
            <w:r>
              <w:rPr>
                <w:rFonts w:ascii="Arial" w:hAnsi="Arial"/>
                <w:sz w:val="18"/>
                <w:szCs w:val="18"/>
                <w:lang w:eastAsia="en-US"/>
              </w:rPr>
              <w:t>i</w:t>
            </w: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 xml:space="preserve">nspectorate for </w:t>
            </w:r>
            <w:r>
              <w:rPr>
                <w:rFonts w:ascii="Arial" w:hAnsi="Arial"/>
                <w:sz w:val="18"/>
                <w:szCs w:val="18"/>
                <w:lang w:eastAsia="en-US"/>
              </w:rPr>
              <w:t>h</w:t>
            </w: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 xml:space="preserve">old </w:t>
            </w:r>
            <w:r>
              <w:rPr>
                <w:rFonts w:ascii="Arial" w:hAnsi="Arial"/>
                <w:sz w:val="18"/>
                <w:szCs w:val="18"/>
                <w:lang w:eastAsia="en-US"/>
              </w:rPr>
              <w:t>p</w:t>
            </w: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>oints</w:t>
            </w:r>
          </w:p>
        </w:tc>
        <w:tc>
          <w:tcPr>
            <w:tcW w:w="2938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8E0F91" w:rsidRDefault="002D3783" w14:paraId="7C91BB57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>Verifying Records</w:t>
            </w:r>
          </w:p>
          <w:p w:rsidRPr="00C73681" w:rsidR="002D3783" w:rsidP="008E0F91" w:rsidRDefault="002D3783" w14:paraId="6190A1C8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 xml:space="preserve">Checklists, </w:t>
            </w:r>
            <w:r>
              <w:rPr>
                <w:rFonts w:ascii="Arial" w:hAnsi="Arial"/>
                <w:sz w:val="18"/>
                <w:szCs w:val="18"/>
                <w:lang w:eastAsia="en-US"/>
              </w:rPr>
              <w:t>Test and Supplier Certificates</w:t>
            </w:r>
          </w:p>
          <w:p w:rsidR="002D3783" w:rsidP="008E0F91" w:rsidRDefault="002D3783" w14:paraId="572F9DCB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  <w:p w:rsidRPr="00C73681" w:rsidR="002D3783" w:rsidP="008E0F91" w:rsidRDefault="002D3783" w14:paraId="58C54AC3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91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2D3783" w:rsidP="008E0F91" w:rsidRDefault="002D3783" w14:paraId="686FCB74" w14:textId="26D5F250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Project Engineer approved</w:t>
            </w:r>
          </w:p>
        </w:tc>
        <w:tc>
          <w:tcPr>
            <w:tcW w:w="184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2D3783" w:rsidP="008E0F91" w:rsidRDefault="00032EBD" w14:paraId="4DF6044F" w14:textId="109B4198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MSQA</w:t>
            </w:r>
            <w:r>
              <w:rPr>
                <w:rStyle w:val="CommentReference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eastAsia="en-US"/>
              </w:rPr>
              <w:t>Engineer verification</w:t>
            </w:r>
          </w:p>
        </w:tc>
        <w:tc>
          <w:tcPr>
            <w:tcW w:w="212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C11717" w:rsidP="008E0F91" w:rsidRDefault="00EA37E4" w14:paraId="3FAAC4BB" w14:textId="08C87A8D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Certified Complete</w:t>
            </w:r>
          </w:p>
          <w:p w:rsidR="00C11717" w:rsidP="008E0F91" w:rsidRDefault="00C11717" w14:paraId="7AE94B61" w14:textId="485A0802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(Date, relevant checklist title/lab report number etc)</w:t>
            </w:r>
          </w:p>
        </w:tc>
      </w:tr>
      <w:tr w:rsidRPr="00C73681" w:rsidR="002D3783" w:rsidTr="00B61E88" w14:paraId="0F5F4E0E" w14:textId="62FDB209">
        <w:trPr>
          <w:trHeight w:val="188"/>
          <w:tblHeader/>
        </w:trPr>
        <w:tc>
          <w:tcPr>
            <w:tcW w:w="851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8E0F91" w:rsidRDefault="002D3783" w14:paraId="4BA6E639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416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8E0F91" w:rsidRDefault="002D3783" w14:paraId="5CDAFA30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525" w:type="dxa"/>
            <w:gridSpan w:val="2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8E0F91" w:rsidRDefault="002D3783" w14:paraId="57BCE957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5269" w:type="dxa"/>
            <w:gridSpan w:val="4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8E0F91" w:rsidRDefault="002D3783" w14:paraId="055089A6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8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8E0F91" w:rsidRDefault="002D3783" w14:paraId="7DBD4D03" w14:textId="77777777">
            <w:pPr>
              <w:jc w:val="center"/>
              <w:rPr>
                <w:rFonts w:ascii="Arial" w:hAnsi="Arial"/>
                <w:sz w:val="16"/>
                <w:szCs w:val="16"/>
                <w:lang w:eastAsia="en-US"/>
              </w:rPr>
            </w:pPr>
            <w:r w:rsidRPr="00C73681">
              <w:rPr>
                <w:rFonts w:ascii="Arial" w:hAnsi="Arial"/>
                <w:sz w:val="16"/>
                <w:szCs w:val="16"/>
                <w:lang w:eastAsia="en-US"/>
              </w:rPr>
              <w:t>Method</w:t>
            </w:r>
          </w:p>
          <w:p w:rsidRPr="00C73681" w:rsidR="002D3783" w:rsidP="008E0F91" w:rsidRDefault="002D3783" w14:paraId="624076A1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proofErr w:type="gramStart"/>
            <w:r w:rsidRPr="00C73681">
              <w:rPr>
                <w:rFonts w:ascii="Arial" w:hAnsi="Arial"/>
                <w:sz w:val="16"/>
                <w:szCs w:val="16"/>
                <w:lang w:eastAsia="en-US"/>
              </w:rPr>
              <w:t>I,W</w:t>
            </w:r>
            <w:proofErr w:type="gramEnd"/>
            <w:r w:rsidRPr="00C73681">
              <w:rPr>
                <w:rFonts w:ascii="Arial" w:hAnsi="Arial"/>
                <w:sz w:val="16"/>
                <w:szCs w:val="16"/>
                <w:lang w:eastAsia="en-US"/>
              </w:rPr>
              <w:t>,R</w:t>
            </w:r>
          </w:p>
        </w:tc>
        <w:tc>
          <w:tcPr>
            <w:tcW w:w="2228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8E0F91" w:rsidRDefault="002D3783" w14:paraId="5E13F925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>Responsible [</w:t>
            </w:r>
            <w:r>
              <w:rPr>
                <w:rFonts w:ascii="Arial" w:hAnsi="Arial"/>
                <w:sz w:val="18"/>
                <w:szCs w:val="18"/>
                <w:lang w:eastAsia="en-US"/>
              </w:rPr>
              <w:t>t</w:t>
            </w:r>
            <w:r w:rsidRPr="00C73681">
              <w:rPr>
                <w:rFonts w:ascii="Arial" w:hAnsi="Arial"/>
                <w:sz w:val="18"/>
                <w:szCs w:val="18"/>
                <w:lang w:eastAsia="en-US"/>
              </w:rPr>
              <w:t>ick]</w:t>
            </w:r>
          </w:p>
        </w:tc>
        <w:tc>
          <w:tcPr>
            <w:tcW w:w="2938" w:type="dxa"/>
            <w:gridSpan w:val="3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8E0F91" w:rsidRDefault="002D3783" w14:paraId="114496F1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919" w:type="dxa"/>
            <w:gridSpan w:val="2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C73681" w:rsidR="002D3783" w:rsidP="008E0F91" w:rsidRDefault="002D3783" w14:paraId="71FC652D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C73681" w:rsidR="002D3783" w:rsidP="008E0F91" w:rsidRDefault="002D3783" w14:paraId="71CF22DC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C73681" w:rsidR="002D3783" w:rsidP="008E0F91" w:rsidRDefault="002D3783" w14:paraId="39A3EF64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2D3783" w:rsidTr="00B61E88" w14:paraId="70205760" w14:textId="6123AD49">
        <w:trPr>
          <w:gridAfter w:val="1"/>
          <w:wAfter w:w="9" w:type="dxa"/>
          <w:trHeight w:val="172"/>
          <w:tblHeader/>
        </w:trPr>
        <w:tc>
          <w:tcPr>
            <w:tcW w:w="851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C73681" w:rsidR="002D3783" w:rsidP="008E0F91" w:rsidRDefault="002D3783" w14:paraId="564232E5" w14:textId="77777777">
            <w:pPr>
              <w:spacing w:before="60"/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416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C73681" w:rsidR="002D3783" w:rsidP="008E0F91" w:rsidRDefault="002D3783" w14:paraId="44A763CB" w14:textId="77777777">
            <w:pPr>
              <w:spacing w:before="60"/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525" w:type="dxa"/>
            <w:gridSpan w:val="2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C73681" w:rsidR="002D3783" w:rsidP="008E0F91" w:rsidRDefault="002D3783" w14:paraId="64AC2C19" w14:textId="77777777">
            <w:pPr>
              <w:spacing w:before="60"/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B61E88" w:rsidRDefault="00B61E88" w14:paraId="3C24B49E" w14:textId="6A7F8366">
            <w:pPr>
              <w:spacing w:before="60"/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6"/>
                <w:szCs w:val="16"/>
                <w:lang w:eastAsia="en-US"/>
              </w:rPr>
              <w:t>Description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469DD" w:rsidR="002D3783" w:rsidP="008E0F91" w:rsidRDefault="002D3783" w14:paraId="6731DCB3" w14:textId="77777777">
            <w:pPr>
              <w:spacing w:before="60"/>
              <w:rPr>
                <w:rFonts w:ascii="Arial" w:hAnsi="Arial"/>
                <w:sz w:val="16"/>
                <w:szCs w:val="16"/>
                <w:lang w:eastAsia="en-US"/>
              </w:rPr>
            </w:pPr>
            <w:r w:rsidRPr="004469DD">
              <w:rPr>
                <w:rFonts w:ascii="Arial" w:hAnsi="Arial"/>
                <w:sz w:val="16"/>
                <w:szCs w:val="16"/>
                <w:lang w:eastAsia="en-US"/>
              </w:rPr>
              <w:t>Method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469DD" w:rsidR="002D3783" w:rsidP="008E0F91" w:rsidRDefault="002D3783" w14:paraId="7EECADEB" w14:textId="77777777">
            <w:pPr>
              <w:spacing w:before="60"/>
              <w:rPr>
                <w:rFonts w:ascii="Arial" w:hAnsi="Arial"/>
                <w:sz w:val="16"/>
                <w:szCs w:val="16"/>
                <w:lang w:eastAsia="en-US"/>
              </w:rPr>
            </w:pPr>
            <w:r w:rsidRPr="004469DD">
              <w:rPr>
                <w:rFonts w:ascii="Arial" w:hAnsi="Arial"/>
                <w:sz w:val="16"/>
                <w:szCs w:val="16"/>
                <w:lang w:eastAsia="en-US"/>
              </w:rPr>
              <w:t>Frequency</w:t>
            </w:r>
          </w:p>
        </w:tc>
        <w:tc>
          <w:tcPr>
            <w:tcW w:w="897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8E0F91" w:rsidRDefault="002D3783" w14:paraId="58D909FB" w14:textId="77777777">
            <w:pPr>
              <w:rPr>
                <w:rFonts w:ascii="Arial" w:hAnsi="Arial"/>
                <w:sz w:val="16"/>
                <w:szCs w:val="16"/>
                <w:lang w:eastAsia="en-US"/>
              </w:rPr>
            </w:pP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8E0F91" w:rsidRDefault="002D3783" w14:paraId="1960B488" w14:textId="09BD164D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PE</w:t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87B7E" w:rsidR="002D3783" w:rsidP="008E0F91" w:rsidRDefault="002D3783" w14:paraId="2DFA90C9" w14:textId="5EE1699A">
            <w:pPr>
              <w:jc w:val="center"/>
              <w:rPr>
                <w:rFonts w:ascii="Arial" w:hAnsi="Arial"/>
                <w:color w:val="FF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MSQA</w:t>
            </w:r>
            <w:r w:rsidR="004F497F">
              <w:rPr>
                <w:rFonts w:ascii="Arial" w:hAnsi="Arial"/>
                <w:sz w:val="18"/>
                <w:szCs w:val="18"/>
                <w:lang w:eastAsia="en-US"/>
              </w:rPr>
              <w:t>/DSR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73681" w:rsidR="002D3783" w:rsidP="008E0F91" w:rsidRDefault="002D3783" w14:paraId="00913E86" w14:textId="4043572C">
            <w:pPr>
              <w:rPr>
                <w:rFonts w:ascii="Arial" w:hAnsi="Arial"/>
                <w:color w:val="FF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L</w:t>
            </w:r>
            <w:r w:rsidRPr="0064775B">
              <w:rPr>
                <w:rFonts w:ascii="Arial" w:hAnsi="Arial"/>
                <w:sz w:val="18"/>
                <w:szCs w:val="18"/>
                <w:lang w:eastAsia="en-US"/>
              </w:rPr>
              <w:t>ab</w:t>
            </w: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C73681" w:rsidR="002D3783" w:rsidP="008E0F91" w:rsidRDefault="002D3783" w14:paraId="40E018B3" w14:textId="77777777">
            <w:pPr>
              <w:spacing w:before="60"/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C73681" w:rsidR="002D3783" w:rsidP="008E0F91" w:rsidRDefault="002D3783" w14:paraId="103E45F9" w14:textId="77777777">
            <w:pPr>
              <w:spacing w:before="60"/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C73681" w:rsidR="002D3783" w:rsidP="008E0F91" w:rsidRDefault="002D3783" w14:paraId="72D7ACCD" w14:textId="77777777">
            <w:pPr>
              <w:spacing w:before="60"/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C73681" w:rsidR="002D3783" w:rsidP="008E0F91" w:rsidRDefault="002D3783" w14:paraId="30BBC12E" w14:textId="77777777">
            <w:pPr>
              <w:spacing w:before="60"/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B167EE" w:rsidTr="00B61E88" w14:paraId="578A4888" w14:textId="2DEEDEA0">
        <w:trPr>
          <w:trHeight w:val="172"/>
          <w:tblHeader/>
        </w:trPr>
        <w:tc>
          <w:tcPr>
            <w:tcW w:w="21012" w:type="dxa"/>
            <w:gridSpan w:val="22"/>
            <w:tcBorders>
              <w:left w:val="single" w:color="auto" w:sz="4" w:space="0"/>
              <w:right w:val="single" w:color="auto" w:sz="4" w:space="0"/>
            </w:tcBorders>
            <w:shd w:val="clear" w:color="auto" w:fill="FFFF00"/>
          </w:tcPr>
          <w:p w:rsidRPr="0077562A" w:rsidR="00B167EE" w:rsidP="008E0F91" w:rsidRDefault="00B167EE" w14:paraId="3FDF5C98" w14:textId="459B37D8">
            <w:pPr>
              <w:jc w:val="center"/>
              <w:outlineLvl w:val="3"/>
              <w:rPr>
                <w:rFonts w:ascii="Arial" w:hAnsi="Arial"/>
                <w:b/>
                <w:lang w:eastAsia="en-US"/>
              </w:rPr>
            </w:pPr>
            <w:r w:rsidRPr="007E1FE3">
              <w:rPr>
                <w:rFonts w:ascii="Arial" w:hAnsi="Arial"/>
                <w:b/>
                <w:lang w:eastAsia="en-US"/>
              </w:rPr>
              <w:t xml:space="preserve">Planning and Documentation  </w:t>
            </w:r>
          </w:p>
        </w:tc>
      </w:tr>
      <w:tr w:rsidR="002D3783" w:rsidTr="00B61E88" w14:paraId="34B2D2BA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87E3E" w:rsidR="009C5935" w:rsidP="009C46E8" w:rsidRDefault="00487E3E" w14:paraId="5E1470AA" w14:textId="1D113B7A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87E3E">
              <w:rPr>
                <w:rFonts w:asciiTheme="minorHAnsi" w:hAnsiTheme="minorHAnsi"/>
                <w:sz w:val="18"/>
                <w:szCs w:val="18"/>
              </w:rPr>
              <w:t>1.1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5423A6" w:rsidR="002D3783" w:rsidP="008E0F91" w:rsidRDefault="00211323" w14:paraId="51330C23" w14:textId="2FDC6FFE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 xml:space="preserve">Design of </w:t>
            </w:r>
            <w:r w:rsidRPr="005423A6" w:rsidR="002D3783">
              <w:rPr>
                <w:rFonts w:asciiTheme="minorHAnsi" w:hAnsiTheme="minorHAnsi"/>
                <w:sz w:val="18"/>
                <w:szCs w:val="18"/>
                <w:lang w:eastAsia="en-US"/>
              </w:rPr>
              <w:t>Temporary Work</w:t>
            </w: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s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5423A6" w:rsidR="002D3783" w:rsidP="008E0F91" w:rsidRDefault="00211323" w14:paraId="2E658783" w14:textId="47269E6D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Design Standards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5423A6" w:rsidR="002D3783" w:rsidP="008E0F91" w:rsidRDefault="00211323" w14:paraId="080C7C8B" w14:textId="188AD2AA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Temporary works design complete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423A6" w:rsidR="002D3783" w:rsidP="008E0F91" w:rsidRDefault="00211323" w14:paraId="62128CB4" w14:textId="7E31E7FC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Review of design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2D3783" w:rsidP="008E0F91" w:rsidRDefault="00211323" w14:paraId="7CACB5AC" w14:textId="3FCFEC69">
            <w:pPr>
              <w:rPr>
                <w:rFonts w:ascii="Arial" w:hAnsi="Arial"/>
                <w:sz w:val="16"/>
                <w:szCs w:val="16"/>
                <w:lang w:eastAsia="en-US"/>
              </w:rPr>
            </w:pPr>
            <w:r>
              <w:rPr>
                <w:rFonts w:ascii="Arial" w:hAnsi="Arial"/>
                <w:sz w:val="16"/>
                <w:szCs w:val="16"/>
                <w:lang w:eastAsia="en-US"/>
              </w:rPr>
              <w:t>Prior to use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2D3783" w:rsidP="008E0F91" w:rsidRDefault="00211323" w14:paraId="08C270FD" w14:textId="11DC13C9">
            <w:pPr>
              <w:rPr>
                <w:rFonts w:ascii="Arial" w:hAnsi="Arial"/>
                <w:sz w:val="16"/>
                <w:szCs w:val="16"/>
                <w:lang w:eastAsia="en-US"/>
              </w:rPr>
            </w:pPr>
            <w:r>
              <w:rPr>
                <w:rFonts w:ascii="Arial" w:hAnsi="Arial"/>
                <w:sz w:val="16"/>
                <w:szCs w:val="16"/>
                <w:lang w:eastAsia="en-US"/>
              </w:rPr>
              <w:t>R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86785" w:rsidR="002D3783" w:rsidP="008E0F91" w:rsidRDefault="005423A6" w14:paraId="267543CC" w14:textId="79357BDE">
            <w:pPr>
              <w:jc w:val="center"/>
              <w:rPr>
                <w:rFonts w:ascii="Agency FB" w:hAnsi="Agency FB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86785" w:rsidR="002D3783" w:rsidP="008E0F91" w:rsidRDefault="002D3783" w14:paraId="7BB6B130" w14:textId="07F04134">
            <w:pPr>
              <w:jc w:val="center"/>
              <w:rPr>
                <w:rFonts w:ascii="Agency FB" w:hAnsi="Agency FB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86785" w:rsidR="002D3783" w:rsidP="008E0F91" w:rsidRDefault="002D3783" w14:paraId="2AB8749A" w14:textId="77777777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11323" w:rsidR="002D3783" w:rsidP="00211323" w:rsidRDefault="00211323" w14:paraId="0DB2822A" w14:textId="477E5484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211323">
              <w:rPr>
                <w:rFonts w:asciiTheme="minorHAnsi" w:hAnsiTheme="minorHAnsi"/>
                <w:sz w:val="18"/>
                <w:szCs w:val="18"/>
                <w:lang w:eastAsia="en-US"/>
              </w:rPr>
              <w:t>Temporary</w:t>
            </w:r>
            <w:r w:rsidRPr="00211323" w:rsidR="005423A6">
              <w:rPr>
                <w:rFonts w:asciiTheme="minorHAnsi" w:hAnsiTheme="minorHAnsi"/>
                <w:sz w:val="18"/>
                <w:szCs w:val="18"/>
                <w:lang w:eastAsia="en-US"/>
              </w:rPr>
              <w:t xml:space="preserve"> works design 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2D3783" w:rsidP="008E0F91" w:rsidRDefault="002D3783" w14:paraId="14384387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2D3783" w:rsidP="008E0F91" w:rsidRDefault="002D3783" w14:paraId="4D834ED9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2D3783" w:rsidP="008E0F91" w:rsidRDefault="00D75A29" w14:paraId="4174B0E3" w14:textId="2290C379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ins w:author="Boag, Neville" w:date="2022-10-04T17:00:00Z" w:id="2">
              <w:r w:rsidRPr="00D75A29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Drawing of anchor block formwork uploaded.  </w:t>
              </w:r>
            </w:ins>
            <w:ins w:author="Boag, Neville" w:date="2022-10-04T17:01:00Z" w:id="3">
              <w:r w:rsidRPr="00D75A29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Any other works?</w:t>
              </w:r>
            </w:ins>
          </w:p>
        </w:tc>
      </w:tr>
      <w:tr w:rsidR="002D3783" w:rsidTr="00B61E88" w14:paraId="0752FBFA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87E3E" w:rsidR="00487E3E" w:rsidP="009C46E8" w:rsidRDefault="00487E3E" w14:paraId="6D30E432" w14:textId="607F66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87E3E">
              <w:rPr>
                <w:rFonts w:asciiTheme="minorHAnsi" w:hAnsiTheme="minorHAnsi"/>
                <w:sz w:val="18"/>
                <w:szCs w:val="18"/>
              </w:rPr>
              <w:t>1.2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5423A6" w:rsidR="002D3783" w:rsidP="008E0F91" w:rsidRDefault="002D3783" w14:paraId="07AF4230" w14:textId="2899B7AD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5423A6">
              <w:rPr>
                <w:rFonts w:asciiTheme="minorHAnsi" w:hAnsiTheme="minorHAnsi"/>
                <w:sz w:val="18"/>
                <w:szCs w:val="18"/>
                <w:lang w:eastAsia="en-US"/>
              </w:rPr>
              <w:t xml:space="preserve">Set up traffic </w:t>
            </w:r>
            <w:r w:rsidRPr="005423A6" w:rsidR="00067EE7">
              <w:rPr>
                <w:rFonts w:asciiTheme="minorHAnsi" w:hAnsiTheme="minorHAnsi"/>
                <w:sz w:val="18"/>
                <w:szCs w:val="18"/>
                <w:lang w:eastAsia="en-US"/>
              </w:rPr>
              <w:t>management</w:t>
            </w:r>
            <w:r w:rsidRPr="005423A6">
              <w:rPr>
                <w:rFonts w:asciiTheme="minorHAnsi" w:hAnsiTheme="minorHAnsi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5423A6" w:rsidR="002D3783" w:rsidP="008E0F91" w:rsidRDefault="00161585" w14:paraId="698ACDD4" w14:textId="3E84917D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TMP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5423A6" w:rsidR="002D3783" w:rsidP="008E0F91" w:rsidRDefault="00067EE7" w14:paraId="0D07262B" w14:textId="1E9B84D8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5423A6">
              <w:rPr>
                <w:rFonts w:asciiTheme="minorHAnsi" w:hAnsiTheme="minorHAnsi"/>
                <w:sz w:val="18"/>
                <w:szCs w:val="18"/>
                <w:lang w:eastAsia="en-US"/>
              </w:rPr>
              <w:t>In</w:t>
            </w:r>
            <w:r w:rsidR="009E242F">
              <w:rPr>
                <w:rFonts w:asciiTheme="minorHAnsi" w:hAnsiTheme="minorHAnsi"/>
                <w:sz w:val="18"/>
                <w:szCs w:val="18"/>
                <w:lang w:eastAsia="en-US"/>
              </w:rPr>
              <w:t xml:space="preserve"> accordance</w:t>
            </w:r>
            <w:r w:rsidRPr="005423A6">
              <w:rPr>
                <w:rFonts w:asciiTheme="minorHAnsi" w:hAnsiTheme="minorHAnsi"/>
                <w:sz w:val="18"/>
                <w:szCs w:val="18"/>
                <w:lang w:eastAsia="en-US"/>
              </w:rPr>
              <w:t xml:space="preserve"> with approved plan 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423A6" w:rsidR="002D3783" w:rsidP="008E0F91" w:rsidRDefault="00EA37E4" w14:paraId="66500587" w14:textId="4E024F37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5423A6">
              <w:rPr>
                <w:rFonts w:asciiTheme="minorHAnsi" w:hAnsiTheme="minorHAnsi"/>
                <w:sz w:val="18"/>
                <w:szCs w:val="18"/>
                <w:lang w:eastAsia="en-US"/>
              </w:rPr>
              <w:t>Visual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2D3783" w:rsidP="008E0F91" w:rsidRDefault="00EA37E4" w14:paraId="26F0F7F1" w14:textId="5F3CAE3E">
            <w:pPr>
              <w:rPr>
                <w:rFonts w:ascii="Arial" w:hAnsi="Arial"/>
                <w:sz w:val="16"/>
                <w:szCs w:val="16"/>
                <w:lang w:eastAsia="en-US"/>
              </w:rPr>
            </w:pPr>
            <w:r>
              <w:rPr>
                <w:rFonts w:ascii="Arial" w:hAnsi="Arial"/>
                <w:sz w:val="16"/>
                <w:szCs w:val="16"/>
                <w:lang w:eastAsia="en-US"/>
              </w:rPr>
              <w:t>Ongoing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2D3783" w:rsidP="008E0F91" w:rsidRDefault="00EA37E4" w14:paraId="0564A19C" w14:textId="35F5624E">
            <w:pPr>
              <w:rPr>
                <w:rFonts w:ascii="Arial" w:hAnsi="Arial"/>
                <w:sz w:val="16"/>
                <w:szCs w:val="16"/>
                <w:lang w:eastAsia="en-US"/>
              </w:rPr>
            </w:pPr>
            <w:r>
              <w:rPr>
                <w:rFonts w:ascii="Arial" w:hAnsi="Arial"/>
                <w:sz w:val="16"/>
                <w:szCs w:val="16"/>
                <w:lang w:eastAsia="en-US"/>
              </w:rPr>
              <w:t>I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86785" w:rsidR="002D3783" w:rsidP="008E0F91" w:rsidRDefault="00EA37E4" w14:paraId="009894F9" w14:textId="6DC6CEC6">
            <w:pPr>
              <w:jc w:val="center"/>
              <w:rPr>
                <w:rFonts w:ascii="Agency FB" w:hAnsi="Agency FB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86785" w:rsidR="002D3783" w:rsidP="008E0F91" w:rsidRDefault="002D3783" w14:paraId="7897C9E1" w14:textId="77777777">
            <w:pPr>
              <w:jc w:val="center"/>
              <w:rPr>
                <w:rFonts w:ascii="Agency FB" w:hAnsi="Agency FB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86785" w:rsidR="002D3783" w:rsidP="008E0F91" w:rsidRDefault="002D3783" w14:paraId="7228AA22" w14:textId="77777777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423A6" w:rsidR="002D3783" w:rsidP="005423A6" w:rsidRDefault="005423A6" w14:paraId="1ACEACB4" w14:textId="4F44165A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5423A6">
              <w:rPr>
                <w:rFonts w:asciiTheme="minorHAnsi" w:hAnsiTheme="minorHAnsi"/>
                <w:sz w:val="18"/>
                <w:szCs w:val="18"/>
                <w:lang w:eastAsia="en-US"/>
              </w:rPr>
              <w:t>TM Plan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2D3783" w:rsidP="008E0F91" w:rsidRDefault="002D3783" w14:paraId="05C42473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2D3783" w:rsidP="008E0F91" w:rsidRDefault="008222DE" w14:paraId="50B705F3" w14:textId="1AA28E03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ins w:author="Boag, Neville" w:date="2022-10-04T16:44:00Z" w:id="4">
              <w:r>
                <w:rPr>
                  <w:rFonts w:ascii="Arial" w:hAnsi="Arial"/>
                  <w:sz w:val="18"/>
                  <w:szCs w:val="18"/>
                  <w:lang w:eastAsia="en-US"/>
                </w:rPr>
                <w:t>N C Boag</w:t>
              </w:r>
            </w:ins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2D3783" w:rsidP="008E0F91" w:rsidRDefault="00D75A29" w14:paraId="186C21A2" w14:textId="5307B86A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ins w:author="Boag, Neville" w:date="2022-10-04T17:02:00Z" w:id="5">
              <w:r>
                <w:rPr>
                  <w:rFonts w:ascii="Arial" w:hAnsi="Arial"/>
                  <w:sz w:val="18"/>
                  <w:szCs w:val="18"/>
                  <w:lang w:eastAsia="en-US"/>
                </w:rPr>
                <w:t xml:space="preserve">4/10/22 </w:t>
              </w:r>
            </w:ins>
            <w:ins w:author="Boag, Neville" w:date="2022-10-04T16:43:00Z" w:id="6">
              <w:r w:rsidR="008222DE">
                <w:rPr>
                  <w:rFonts w:ascii="Arial" w:hAnsi="Arial"/>
                  <w:sz w:val="18"/>
                  <w:szCs w:val="18"/>
                  <w:lang w:eastAsia="en-US"/>
                </w:rPr>
                <w:t>T</w:t>
              </w:r>
            </w:ins>
            <w:ins w:author="Boag, Neville" w:date="2022-10-04T16:44:00Z" w:id="7">
              <w:r w:rsidR="008222DE">
                <w:rPr>
                  <w:rFonts w:ascii="Arial" w:hAnsi="Arial"/>
                  <w:sz w:val="18"/>
                  <w:szCs w:val="18"/>
                  <w:lang w:eastAsia="en-US"/>
                </w:rPr>
                <w:t>MP R850878</w:t>
              </w:r>
            </w:ins>
          </w:p>
        </w:tc>
      </w:tr>
      <w:tr w:rsidR="002D3783" w:rsidTr="00B61E88" w14:paraId="120F0A4C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87E3E" w:rsidR="002D3783" w:rsidP="009C46E8" w:rsidRDefault="00487E3E" w14:paraId="353BA3EE" w14:textId="316AE81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487E3E">
              <w:rPr>
                <w:rFonts w:asciiTheme="minorHAnsi" w:hAnsiTheme="minorHAnsi"/>
                <w:sz w:val="18"/>
                <w:szCs w:val="18"/>
              </w:rPr>
              <w:t>1.3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5423A6" w:rsidR="002D3783" w:rsidP="002D3783" w:rsidRDefault="002D3783" w14:paraId="4C0CB920" w14:textId="2F588B91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5423A6">
              <w:rPr>
                <w:rFonts w:asciiTheme="minorHAnsi" w:hAnsiTheme="minorHAnsi"/>
                <w:sz w:val="18"/>
                <w:szCs w:val="18"/>
                <w:lang w:eastAsia="en-US"/>
              </w:rPr>
              <w:t xml:space="preserve">Confirmation of waste site location 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5423A6" w:rsidR="002D3783" w:rsidP="002D3783" w:rsidRDefault="00EA37E4" w14:paraId="1F26EE66" w14:textId="49DD90F1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5423A6">
              <w:rPr>
                <w:rFonts w:asciiTheme="minorHAnsi" w:hAnsiTheme="minorHAnsi"/>
                <w:sz w:val="18"/>
                <w:szCs w:val="18"/>
                <w:lang w:eastAsia="en-US"/>
              </w:rPr>
              <w:t xml:space="preserve">SCWMP 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5423A6" w:rsidR="002D3783" w:rsidP="002D3783" w:rsidRDefault="002D3783" w14:paraId="33947681" w14:textId="58A55444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5423A6">
              <w:rPr>
                <w:rFonts w:asciiTheme="minorHAnsi" w:hAnsiTheme="minorHAnsi"/>
                <w:sz w:val="18"/>
                <w:szCs w:val="18"/>
                <w:lang w:eastAsia="en-US"/>
              </w:rPr>
              <w:t>Ecological confirmation area is acceptable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423A6" w:rsidR="002D3783" w:rsidP="002D3783" w:rsidRDefault="005423A6" w14:paraId="6192F639" w14:textId="607D5AEC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5423A6">
              <w:rPr>
                <w:rFonts w:asciiTheme="minorHAnsi" w:hAnsiTheme="minorHAnsi"/>
                <w:sz w:val="18"/>
                <w:szCs w:val="18"/>
                <w:lang w:eastAsia="en-US"/>
              </w:rPr>
              <w:t xml:space="preserve">Ecological team confirmation 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2D3783" w:rsidP="002D3783" w:rsidRDefault="005423A6" w14:paraId="5DFCCDDC" w14:textId="59C4934F">
            <w:pPr>
              <w:rPr>
                <w:rFonts w:ascii="Arial" w:hAnsi="Arial"/>
                <w:sz w:val="16"/>
                <w:szCs w:val="16"/>
                <w:lang w:eastAsia="en-US"/>
              </w:rPr>
            </w:pPr>
            <w:r>
              <w:rPr>
                <w:rFonts w:ascii="Arial" w:hAnsi="Arial"/>
                <w:sz w:val="16"/>
                <w:szCs w:val="16"/>
                <w:lang w:eastAsia="en-US"/>
              </w:rPr>
              <w:t>Prior to Topsoil and Spoil removal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2D3783" w:rsidP="002D3783" w:rsidRDefault="005423A6" w14:paraId="46725301" w14:textId="65541E81">
            <w:pPr>
              <w:rPr>
                <w:rFonts w:ascii="Arial" w:hAnsi="Arial"/>
                <w:sz w:val="16"/>
                <w:szCs w:val="16"/>
                <w:lang w:eastAsia="en-US"/>
              </w:rPr>
            </w:pPr>
            <w:r>
              <w:rPr>
                <w:rFonts w:ascii="Arial" w:hAnsi="Arial"/>
                <w:sz w:val="16"/>
                <w:szCs w:val="16"/>
                <w:lang w:eastAsia="en-US"/>
              </w:rPr>
              <w:t>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86785" w:rsidR="002D3783" w:rsidP="002D3783" w:rsidRDefault="005423A6" w14:paraId="2AE71E4A" w14:textId="14ACA428">
            <w:pPr>
              <w:jc w:val="center"/>
              <w:rPr>
                <w:rFonts w:ascii="Agency FB" w:hAnsi="Agency FB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86785" w:rsidR="002D3783" w:rsidP="002D3783" w:rsidRDefault="002D3783" w14:paraId="7F81B6F3" w14:textId="77777777">
            <w:pPr>
              <w:jc w:val="center"/>
              <w:rPr>
                <w:rFonts w:ascii="Agency FB" w:hAnsi="Agency FB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86785" w:rsidR="002D3783" w:rsidP="002D3783" w:rsidRDefault="002D3783" w14:paraId="2E547FB7" w14:textId="021A6A45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423A6" w:rsidR="002D3783" w:rsidP="005423A6" w:rsidRDefault="00A52EEF" w14:paraId="7392DEFB" w14:textId="4A6B77F0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5423A6">
              <w:rPr>
                <w:rFonts w:asciiTheme="minorHAnsi" w:hAnsiTheme="minorHAnsi"/>
                <w:sz w:val="18"/>
                <w:szCs w:val="18"/>
                <w:lang w:eastAsia="en-US"/>
              </w:rPr>
              <w:t>SCWMP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2D3783" w:rsidP="002D3783" w:rsidRDefault="002D3783" w14:paraId="64812A35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2D3783" w:rsidP="002D3783" w:rsidRDefault="005C4BD0" w14:paraId="4A3D2A2A" w14:textId="7CEBED5C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ins w:author="Boag, Neville" w:date="2022-10-12T09:57:00Z" w:id="8">
              <w:r>
                <w:rPr>
                  <w:rFonts w:ascii="Arial" w:hAnsi="Arial"/>
                  <w:sz w:val="18"/>
                  <w:szCs w:val="18"/>
                  <w:lang w:eastAsia="en-US"/>
                </w:rPr>
                <w:t xml:space="preserve"> </w:t>
              </w:r>
            </w:ins>
            <w:ins w:author="Boag, Neville" w:date="2022-10-12T09:58:00Z" w:id="9">
              <w:r>
                <w:rPr>
                  <w:rFonts w:ascii="Arial" w:hAnsi="Arial"/>
                  <w:sz w:val="18"/>
                  <w:szCs w:val="18"/>
                  <w:lang w:eastAsia="en-US"/>
                </w:rPr>
                <w:t>N C Boag</w:t>
              </w:r>
            </w:ins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2D3783" w:rsidP="005C4BD0" w:rsidRDefault="005C4BD0" w14:paraId="27877137" w14:textId="5F93041E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ins w:author="Boag, Neville" w:date="2022-10-12T09:59:00Z" w:id="10">
              <w:r w:rsidRPr="005C4BD0">
                <w:rPr>
                  <w:rFonts w:ascii="Arial" w:hAnsi="Arial"/>
                  <w:sz w:val="18"/>
                  <w:szCs w:val="18"/>
                  <w:lang w:eastAsia="en-US"/>
                </w:rPr>
                <w:t xml:space="preserve">12/10/22 </w:t>
              </w:r>
            </w:ins>
          </w:p>
        </w:tc>
      </w:tr>
      <w:tr w:rsidR="007E1FE3" w:rsidTr="00B61E88" w14:paraId="307A5533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87E3E" w:rsidR="007E1FE3" w:rsidP="009C46E8" w:rsidRDefault="007E1FE3" w14:paraId="04D5D67E" w14:textId="0A40AB08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1.4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5423A6" w:rsidR="007E1FE3" w:rsidP="002D3783" w:rsidRDefault="00C93118" w14:paraId="1A9246F7" w14:textId="3A624539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CWP Approved for use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5423A6" w:rsidR="007E1FE3" w:rsidP="002D3783" w:rsidRDefault="00161585" w14:paraId="78B92521" w14:textId="400D5091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Internal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5423A6" w:rsidR="007E1FE3" w:rsidP="002D3783" w:rsidRDefault="006542C8" w14:paraId="71D2540D" w14:textId="32C93157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CWP reviewed and approved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423A6" w:rsidR="007E1FE3" w:rsidP="002D3783" w:rsidRDefault="006542C8" w14:paraId="2CEF7AAC" w14:textId="32157021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Review</w:t>
            </w:r>
            <w:r w:rsidR="00C93118">
              <w:rPr>
                <w:rFonts w:asciiTheme="minorHAnsi" w:hAnsiTheme="minorHAnsi"/>
                <w:sz w:val="18"/>
                <w:szCs w:val="18"/>
                <w:lang w:eastAsia="en-US"/>
              </w:rPr>
              <w:t xml:space="preserve"> of documentation 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7E1FE3" w:rsidP="002D3783" w:rsidRDefault="006542C8" w14:paraId="7A41ED60" w14:textId="3554F4DA">
            <w:pPr>
              <w:rPr>
                <w:rFonts w:ascii="Arial" w:hAnsi="Arial"/>
                <w:sz w:val="16"/>
                <w:szCs w:val="16"/>
                <w:lang w:eastAsia="en-US"/>
              </w:rPr>
            </w:pPr>
            <w:r>
              <w:rPr>
                <w:rFonts w:ascii="Arial" w:hAnsi="Arial"/>
                <w:sz w:val="16"/>
                <w:szCs w:val="16"/>
                <w:lang w:eastAsia="en-US"/>
              </w:rPr>
              <w:t>Prior to Works starting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7E1FE3" w:rsidP="002D3783" w:rsidRDefault="006542C8" w14:paraId="4E3C745C" w14:textId="17422A63">
            <w:pPr>
              <w:rPr>
                <w:rFonts w:ascii="Arial" w:hAnsi="Arial"/>
                <w:sz w:val="16"/>
                <w:szCs w:val="16"/>
                <w:lang w:eastAsia="en-US"/>
              </w:rPr>
            </w:pPr>
            <w:r>
              <w:rPr>
                <w:rFonts w:ascii="Arial" w:hAnsi="Arial"/>
                <w:sz w:val="16"/>
                <w:szCs w:val="16"/>
                <w:lang w:eastAsia="en-US"/>
              </w:rPr>
              <w:t>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7E1FE3" w:rsidP="002D3783" w:rsidRDefault="006542C8" w14:paraId="0048CA43" w14:textId="744FB46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86785" w:rsidR="007E1FE3" w:rsidP="002D3783" w:rsidRDefault="007E1FE3" w14:paraId="038421D8" w14:textId="77777777">
            <w:pPr>
              <w:jc w:val="center"/>
              <w:rPr>
                <w:rFonts w:ascii="Agency FB" w:hAnsi="Agency FB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7E1FE3" w:rsidP="002D3783" w:rsidRDefault="007E1FE3" w14:paraId="7F13031B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423A6" w:rsidR="007E1FE3" w:rsidP="005423A6" w:rsidRDefault="006542C8" w14:paraId="176B0E65" w14:textId="247FE317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Signed CWP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7E1FE3" w:rsidP="002D3783" w:rsidRDefault="007E1FE3" w14:paraId="0113F576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7E1FE3" w:rsidP="002D3783" w:rsidRDefault="007E1FE3" w14:paraId="75BC6F41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7E1FE3" w:rsidP="002D3783" w:rsidRDefault="001940DE" w14:paraId="59050414" w14:textId="4C061B14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ins w:author="Boag, Neville" w:date="2022-10-11T14:11:00Z" w:id="11">
              <w:r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On </w:t>
              </w:r>
            </w:ins>
            <w:ins w:author="Boag, Neville" w:date="2022-10-04T16:49:00Z" w:id="12">
              <w:r w:rsidR="008222DE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4/10/22 </w:t>
              </w:r>
            </w:ins>
            <w:ins w:author="Boag, Neville" w:date="2022-10-04T16:46:00Z" w:id="13">
              <w:r w:rsidRPr="008222DE" w:rsidR="008222DE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Email to Krystyna</w:t>
              </w:r>
            </w:ins>
            <w:ins w:author="Boag, Neville" w:date="2022-10-04T16:47:00Z" w:id="14">
              <w:r w:rsidRPr="008222DE" w:rsidR="008222DE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 </w:t>
              </w:r>
            </w:ins>
            <w:ins w:author="Boag, Neville" w:date="2022-10-11T14:11:00Z" w:id="15">
              <w:r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said only CP</w:t>
              </w:r>
            </w:ins>
            <w:ins w:author="Boag, Neville" w:date="2022-10-11T14:12:00Z" w:id="16">
              <w:r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-STR-018 is required.  Email to KP on 11/10/22 to scan </w:t>
              </w:r>
            </w:ins>
            <w:ins w:author="Boag, Neville" w:date="2022-10-11T14:13:00Z" w:id="17">
              <w:r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and send.</w:t>
              </w:r>
            </w:ins>
          </w:p>
        </w:tc>
      </w:tr>
      <w:tr w:rsidR="00E745A1" w:rsidTr="00B61E88" w14:paraId="14F29A6B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745A1" w:rsidP="00E745A1" w:rsidRDefault="00E745A1" w14:paraId="1C7ED709" w14:textId="301A3981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51E42">
              <w:rPr>
                <w:rFonts w:asciiTheme="minorHAnsi" w:hAnsiTheme="minorHAnsi" w:cstheme="minorHAnsi"/>
                <w:sz w:val="18"/>
                <w:szCs w:val="18"/>
              </w:rPr>
              <w:t>1.</w:t>
            </w:r>
            <w:r w:rsidR="009735D2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745A1" w:rsidP="00E745A1" w:rsidRDefault="00E745A1" w14:paraId="490C2772" w14:textId="7CA78A31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commentRangeStart w:id="18"/>
            <w:r w:rsidRPr="00F51E42">
              <w:rPr>
                <w:rFonts w:asciiTheme="minorHAnsi" w:hAnsiTheme="minorHAnsi" w:cstheme="minorHAnsi"/>
                <w:sz w:val="18"/>
                <w:szCs w:val="18"/>
              </w:rPr>
              <w:t xml:space="preserve">Post-Tension Strand and Anchors </w:t>
            </w:r>
            <w:commentRangeEnd w:id="18"/>
            <w:r w:rsidR="006A1012">
              <w:rPr>
                <w:rStyle w:val="CommentReference"/>
              </w:rPr>
              <w:commentReference w:id="18"/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745A1" w:rsidP="00E745A1" w:rsidRDefault="00F82952" w14:paraId="72521C93" w14:textId="68589FA8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Design Drawings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745A1" w:rsidP="00E745A1" w:rsidRDefault="00E745A1" w14:paraId="531F1D46" w14:textId="7E9D76B5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Proposed tensioning hardware submitted to the design engineer for review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745A1" w:rsidP="00E745A1" w:rsidRDefault="00E745A1" w14:paraId="6BB2F998" w14:textId="79E00020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F51E42">
              <w:rPr>
                <w:rFonts w:asciiTheme="minorHAnsi" w:hAnsiTheme="minorHAnsi" w:cstheme="minorHAnsi"/>
                <w:sz w:val="18"/>
                <w:szCs w:val="18"/>
              </w:rPr>
              <w:t xml:space="preserve">Contractor to issue specification from supplier to designer for approval 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745A1" w:rsidP="00E745A1" w:rsidRDefault="00E745A1" w14:paraId="4C1E1D07" w14:textId="2171CDED">
            <w:pPr>
              <w:rPr>
                <w:rFonts w:ascii="Arial" w:hAnsi="Arial"/>
                <w:sz w:val="16"/>
                <w:szCs w:val="16"/>
                <w:lang w:eastAsia="en-US"/>
              </w:rPr>
            </w:pPr>
            <w:r w:rsidRPr="00F51E42">
              <w:rPr>
                <w:rFonts w:asciiTheme="minorHAnsi" w:hAnsiTheme="minorHAnsi" w:cstheme="minorHAnsi"/>
                <w:sz w:val="18"/>
                <w:szCs w:val="18"/>
              </w:rPr>
              <w:t xml:space="preserve">0nce 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745A1" w:rsidP="00E745A1" w:rsidRDefault="00E745A1" w14:paraId="3A4C6318" w14:textId="25F5D225">
            <w:pPr>
              <w:rPr>
                <w:rFonts w:ascii="Arial" w:hAnsi="Arial"/>
                <w:sz w:val="16"/>
                <w:szCs w:val="16"/>
                <w:lang w:eastAsia="en-US"/>
              </w:rPr>
            </w:pPr>
            <w:r w:rsidRPr="00F51E42">
              <w:rPr>
                <w:rFonts w:asciiTheme="minorHAnsi" w:hAnsiTheme="minorHAnsi" w:cstheme="minorHAnsi"/>
                <w:sz w:val="18"/>
                <w:szCs w:val="18"/>
              </w:rPr>
              <w:t>R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745A1" w:rsidP="00E745A1" w:rsidRDefault="00E745A1" w14:paraId="1F82697C" w14:textId="628B8F2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51E42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86785" w:rsidR="00E745A1" w:rsidP="00E745A1" w:rsidRDefault="00E745A1" w14:paraId="691584C0" w14:textId="1EFF0650">
            <w:pPr>
              <w:jc w:val="center"/>
              <w:rPr>
                <w:rFonts w:ascii="Agency FB" w:hAnsi="Agency FB"/>
                <w:lang w:eastAsia="en-US"/>
              </w:rPr>
            </w:pPr>
            <w:r w:rsidRPr="00F51E42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745A1" w:rsidP="00E745A1" w:rsidRDefault="00E745A1" w14:paraId="79929742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745A1" w:rsidP="00E745A1" w:rsidRDefault="00F82952" w14:paraId="07C1B332" w14:textId="4819DC15">
            <w:pPr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Jack Calibration Record and Specification</w:t>
            </w:r>
            <w:r w:rsidRPr="00F51E42" w:rsidR="00E745A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to be </w:t>
            </w:r>
            <w:r w:rsidRPr="00F51E42" w:rsidR="00E745A1">
              <w:rPr>
                <w:rFonts w:asciiTheme="minorHAnsi" w:hAnsiTheme="minorHAnsi" w:cstheme="minorHAnsi"/>
                <w:sz w:val="18"/>
                <w:szCs w:val="18"/>
              </w:rPr>
              <w:t>Provided by Supplier.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745A1" w:rsidP="00E745A1" w:rsidRDefault="00E745A1" w14:paraId="2D042E27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745A1" w:rsidP="00E745A1" w:rsidRDefault="00E745A1" w14:paraId="146B4F5C" w14:textId="37AD1C0D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745A1" w:rsidP="00E745A1" w:rsidRDefault="008222DE" w14:paraId="73D030F2" w14:textId="4066E50F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ins w:author="Boag, Neville" w:date="2022-10-04T16:50:00Z" w:id="19">
              <w:r w:rsidRPr="00D75A29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Jack Calibration and Gauge Calibrat</w:t>
              </w:r>
            </w:ins>
            <w:ins w:author="Boag, Neville" w:date="2022-10-04T16:51:00Z" w:id="20">
              <w:r w:rsidRPr="00D75A29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ion record has been uploaded.  No </w:t>
              </w:r>
            </w:ins>
            <w:ins w:author="Boag, Neville" w:date="2022-10-04T16:59:00Z" w:id="21">
              <w:r w:rsidRPr="00D75A29" w:rsidR="00D75A29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supplier </w:t>
              </w:r>
            </w:ins>
            <w:ins w:author="Boag, Neville" w:date="2022-10-04T16:51:00Z" w:id="22">
              <w:r w:rsidRPr="00D75A29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specification</w:t>
              </w:r>
            </w:ins>
            <w:ins w:author="Boag, Neville" w:date="2022-10-04T16:59:00Z" w:id="23">
              <w:r w:rsidRPr="00D75A29" w:rsidR="00D75A29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, emailed Sam Singh on 4</w:t>
              </w:r>
            </w:ins>
            <w:ins w:author="Boag, Neville" w:date="2022-10-04T17:00:00Z" w:id="24">
              <w:r w:rsidRPr="00D75A29" w:rsidR="00D75A29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/10/22</w:t>
              </w:r>
            </w:ins>
            <w:ins w:author="Boag, Neville" w:date="2022-10-11T16:17:00Z" w:id="25">
              <w:r w:rsidR="004C119A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.</w:t>
              </w:r>
            </w:ins>
            <w:ins w:author="Boag, Neville" w:date="2022-10-11T16:18:00Z" w:id="26">
              <w:r w:rsidR="004C119A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 Email on 11/10/22 to PCM to confirm </w:t>
              </w:r>
            </w:ins>
            <w:ins w:author="Boag, Neville" w:date="2022-10-11T16:19:00Z" w:id="27">
              <w:r w:rsidR="004C119A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calibration details as details may be for </w:t>
              </w:r>
            </w:ins>
            <w:ins w:author="Boag, Neville" w:date="2022-10-11T16:20:00Z" w:id="28">
              <w:r w:rsidR="004C119A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smart anchors only.</w:t>
              </w:r>
            </w:ins>
            <w:ins w:author="Boag, Neville" w:date="2022-10-11T16:22:00Z" w:id="29">
              <w:r w:rsidR="004C119A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  Email to </w:t>
              </w:r>
            </w:ins>
            <w:ins w:author="Boag, Neville" w:date="2022-10-11T16:37:00Z" w:id="30">
              <w:r w:rsidR="00D7239E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Sam Singh</w:t>
              </w:r>
            </w:ins>
            <w:ins w:author="Boag, Neville" w:date="2022-10-11T16:38:00Z" w:id="31">
              <w:r w:rsidR="00D7239E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 about jack </w:t>
              </w:r>
            </w:ins>
            <w:ins w:author="Boag, Neville" w:date="2022-10-12T08:18:00Z" w:id="32">
              <w:r w:rsidR="007823F0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calibration – he said only one jack.</w:t>
              </w:r>
            </w:ins>
          </w:p>
        </w:tc>
      </w:tr>
      <w:tr w:rsidR="003B2FFC" w:rsidTr="00B61E88" w14:paraId="79E8508E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51E42" w:rsidR="003B2FFC" w:rsidP="00E745A1" w:rsidRDefault="003B2FFC" w14:paraId="5524F46C" w14:textId="231CE2D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</w:t>
            </w:r>
            <w:r w:rsidR="00A52EEF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51E42" w:rsidR="003B2FFC" w:rsidP="00E745A1" w:rsidRDefault="003B2FFC" w14:paraId="05C1BEC3" w14:textId="4AF171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33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Drive Station Shelter cladding </w:t>
            </w:r>
            <w:commentRangeEnd w:id="33"/>
            <w:r>
              <w:rPr>
                <w:rStyle w:val="CommentReference"/>
              </w:rPr>
              <w:commentReference w:id="33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system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3B2FFC" w:rsidP="00E745A1" w:rsidRDefault="004318B5" w14:paraId="74BFE50D" w14:textId="62A94079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Design Drawings/Project Structural Spec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3B2FFC" w:rsidP="00E745A1" w:rsidRDefault="003B2FFC" w14:paraId="00C315FE" w14:textId="5C1C356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Proprietary system meeting drawing requirements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51E42" w:rsidR="003B2FFC" w:rsidP="00E745A1" w:rsidRDefault="003B2FFC" w14:paraId="572F64E6" w14:textId="34090E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of manufacturer’s documentation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51E42" w:rsidR="003B2FFC" w:rsidP="00E745A1" w:rsidRDefault="003B2FFC" w14:paraId="503EAB2A" w14:textId="1FC6AC3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Once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51E42" w:rsidR="003B2FFC" w:rsidP="00E745A1" w:rsidRDefault="003B2FFC" w14:paraId="0F3946DF" w14:textId="23C877F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51E42" w:rsidR="003B2FFC" w:rsidP="00E745A1" w:rsidRDefault="003B2FFC" w14:paraId="23609FF9" w14:textId="71ACB16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51E42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51E42" w:rsidR="003B2FFC" w:rsidP="00E745A1" w:rsidRDefault="003B2FFC" w14:paraId="4CE5C775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3B2FFC" w:rsidP="00E745A1" w:rsidRDefault="003B2FFC" w14:paraId="2621AF98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51E42" w:rsidR="003B2FFC" w:rsidP="00E745A1" w:rsidRDefault="003B2FFC" w14:paraId="755A16C2" w14:textId="376AD76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Manufacturer’s documentation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3B2FFC" w:rsidP="00E745A1" w:rsidRDefault="003B2FFC" w14:paraId="1C2807B1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3B2FFC" w:rsidP="00E745A1" w:rsidRDefault="003B2FFC" w14:paraId="46BBC47A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D75A29" w:rsidR="003B2FFC" w:rsidP="00E745A1" w:rsidRDefault="00D75A29" w14:paraId="2C6D587C" w14:textId="20E3951C">
            <w:pPr>
              <w:jc w:val="center"/>
              <w:rPr>
                <w:rFonts w:ascii="Arial" w:hAnsi="Arial"/>
                <w:color w:val="FF0000"/>
                <w:sz w:val="18"/>
                <w:szCs w:val="18"/>
                <w:lang w:eastAsia="en-US"/>
              </w:rPr>
            </w:pPr>
            <w:ins w:author="Boag, Neville" w:date="2022-10-04T17:01:00Z" w:id="34">
              <w:r w:rsidRPr="00D75A29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Not received yet</w:t>
              </w:r>
            </w:ins>
            <w:ins w:author="Boag, Neville" w:date="2022-10-11T16:41:00Z" w:id="35">
              <w:r w:rsidR="00D7239E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.  Email to Sam Singh on </w:t>
              </w:r>
            </w:ins>
            <w:ins w:author="Boag, Neville" w:date="2022-10-11T16:42:00Z" w:id="36">
              <w:r w:rsidR="00D7239E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11/10/22 about progress.</w:t>
              </w:r>
            </w:ins>
            <w:ins w:author="Boag, Neville" w:date="2022-10-12T08:14:00Z" w:id="37">
              <w:r w:rsidR="007823F0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 Reply from </w:t>
              </w:r>
            </w:ins>
            <w:ins w:author="Boag, Neville" w:date="2022-10-12T08:17:00Z" w:id="38">
              <w:r w:rsidR="007823F0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KP</w:t>
              </w:r>
            </w:ins>
            <w:ins w:author="Boag, Neville" w:date="2022-10-13T08:40:00Z" w:id="39">
              <w:r w:rsidR="00CF3070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 on 11/10/22</w:t>
              </w:r>
            </w:ins>
            <w:ins w:author="Boag, Neville" w:date="2022-10-12T08:17:00Z" w:id="40">
              <w:r w:rsidR="007823F0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 said </w:t>
              </w:r>
            </w:ins>
            <w:ins w:author="Boag, Neville" w:date="2022-10-12T08:18:00Z" w:id="41">
              <w:r w:rsidR="007823F0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no </w:t>
              </w:r>
            </w:ins>
            <w:ins w:author="Boag, Neville" w:date="2022-10-13T08:40:00Z" w:id="42">
              <w:r w:rsidR="00CF3070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details</w:t>
              </w:r>
            </w:ins>
            <w:ins w:author="Boag, Neville" w:date="2022-10-12T08:18:00Z" w:id="43">
              <w:r w:rsidR="007823F0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 yet</w:t>
              </w:r>
            </w:ins>
          </w:p>
        </w:tc>
      </w:tr>
      <w:tr w:rsidRPr="00C73681" w:rsidR="00A41B90" w:rsidTr="00B61E88" w14:paraId="73B92E2C" w14:textId="77777777">
        <w:trPr>
          <w:trHeight w:val="172"/>
          <w:tblHeader/>
        </w:trPr>
        <w:tc>
          <w:tcPr>
            <w:tcW w:w="21012" w:type="dxa"/>
            <w:gridSpan w:val="22"/>
            <w:tcBorders>
              <w:left w:val="single" w:color="auto" w:sz="4" w:space="0"/>
              <w:right w:val="single" w:color="auto" w:sz="4" w:space="0"/>
            </w:tcBorders>
            <w:shd w:val="clear" w:color="auto" w:fill="FFFF00"/>
          </w:tcPr>
          <w:p w:rsidRPr="0077562A" w:rsidR="00A41B90" w:rsidP="00A41B90" w:rsidRDefault="00A41B90" w14:paraId="3CE68CED" w14:textId="4079CC8B">
            <w:pPr>
              <w:jc w:val="center"/>
              <w:outlineLvl w:val="3"/>
              <w:rPr>
                <w:rFonts w:ascii="Arial" w:hAnsi="Arial"/>
                <w:b/>
                <w:lang w:eastAsia="en-US"/>
              </w:rPr>
            </w:pPr>
            <w:r w:rsidRPr="007E1FE3">
              <w:rPr>
                <w:rFonts w:ascii="Arial" w:hAnsi="Arial"/>
                <w:b/>
                <w:lang w:eastAsia="en-US"/>
              </w:rPr>
              <w:lastRenderedPageBreak/>
              <w:t xml:space="preserve">Material Supply </w:t>
            </w:r>
          </w:p>
        </w:tc>
      </w:tr>
      <w:tr w:rsidRPr="00C73681" w:rsidR="00A41B90" w:rsidTr="00B61E88" w14:paraId="5237BF94" w14:textId="3A8DC604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72919102" w14:textId="4715A20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2.1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5574F01D" w14:textId="15C7A00F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Concrete Material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022C6214" w14:textId="26379B2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Design Specification</w:t>
            </w:r>
            <w:r w:rsidR="004318B5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/ Specification for Concrete - General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B61E88" w:rsidP="00A41B90" w:rsidRDefault="00A41B90" w14:paraId="3F9A8FAB" w14:textId="77777777">
            <w:pPr>
              <w:tabs>
                <w:tab w:val="center" w:pos="728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Mix to be the same as design drawings and specification</w:t>
            </w:r>
          </w:p>
          <w:p w:rsidRPr="00B167EE" w:rsidR="00A41B90" w:rsidP="00A41B90" w:rsidRDefault="00B61E88" w14:paraId="041BCC1E" w14:textId="56538DA0">
            <w:pPr>
              <w:tabs>
                <w:tab w:val="center" w:pos="728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(Grout and Concrete)</w:t>
            </w:r>
          </w:p>
          <w:p w:rsidRPr="00B167EE" w:rsidR="00A41B90" w:rsidP="00A41B90" w:rsidRDefault="00A41B90" w14:paraId="7BBB4F10" w14:textId="513B9EAE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5BD502B0" w14:textId="39724156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Approval of Mix Design 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15D4FDAC" w14:textId="6F41610C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Once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271459E5" w14:textId="3A34FD46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R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52C978B0" w14:textId="1DE5404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1627D141" w14:textId="7EDF68B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109371E0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04C69B12" w14:textId="507043E4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Mix Design and Designer Acceptance - RFI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0B4ADA1D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E07671" w14:paraId="48BE2B6A" w14:textId="2864D696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ins w:author="Boag, Neville" w:date="2022-10-12T10:44:00Z" w:id="44">
              <w:r>
                <w:rPr>
                  <w:rFonts w:ascii="Arial" w:hAnsi="Arial"/>
                  <w:sz w:val="18"/>
                  <w:szCs w:val="18"/>
                  <w:lang w:eastAsia="en-US"/>
                </w:rPr>
                <w:t>N C Boag</w:t>
              </w:r>
            </w:ins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E07671" w14:paraId="03EFAF11" w14:textId="729084DA">
            <w:pPr>
              <w:jc w:val="center"/>
              <w:rPr>
                <w:ins w:author="Boag, Neville" w:date="2022-10-04T17:04:00Z" w:id="45"/>
                <w:rFonts w:ascii="Arial" w:hAnsi="Arial"/>
                <w:sz w:val="18"/>
                <w:szCs w:val="18"/>
                <w:lang w:eastAsia="en-US"/>
              </w:rPr>
            </w:pPr>
            <w:ins w:author="Boag, Neville" w:date="2022-10-12T10:47:00Z" w:id="46">
              <w:r>
                <w:rPr>
                  <w:rFonts w:ascii="Arial" w:hAnsi="Arial"/>
                  <w:sz w:val="18"/>
                  <w:szCs w:val="18"/>
                  <w:lang w:eastAsia="en-US"/>
                </w:rPr>
                <w:t xml:space="preserve">12/10/22 </w:t>
              </w:r>
            </w:ins>
            <w:ins w:author="Boag, Neville" w:date="2022-10-04T17:02:00Z" w:id="47">
              <w:r w:rsidR="00D75A29">
                <w:rPr>
                  <w:rFonts w:ascii="Arial" w:hAnsi="Arial"/>
                  <w:sz w:val="18"/>
                  <w:szCs w:val="18"/>
                  <w:lang w:eastAsia="en-US"/>
                </w:rPr>
                <w:t>40MPa mix</w:t>
              </w:r>
            </w:ins>
            <w:ins w:author="Boag, Neville" w:date="2022-10-04T17:03:00Z" w:id="48">
              <w:r w:rsidR="00D75A29">
                <w:rPr>
                  <w:rFonts w:ascii="Arial" w:hAnsi="Arial"/>
                  <w:sz w:val="18"/>
                  <w:szCs w:val="18"/>
                  <w:lang w:eastAsia="en-US"/>
                </w:rPr>
                <w:t xml:space="preserve"> design </w:t>
              </w:r>
            </w:ins>
            <w:ins w:author="Boag, Neville" w:date="2022-10-04T17:04:00Z" w:id="49">
              <w:r w:rsidR="00D75A29">
                <w:rPr>
                  <w:rFonts w:ascii="Arial" w:hAnsi="Arial"/>
                  <w:sz w:val="18"/>
                  <w:szCs w:val="18"/>
                  <w:lang w:eastAsia="en-US"/>
                </w:rPr>
                <w:t xml:space="preserve">for </w:t>
              </w:r>
            </w:ins>
            <w:ins w:author="Boag, Neville" w:date="2022-10-04T17:03:00Z" w:id="50">
              <w:r w:rsidR="00D75A29">
                <w:rPr>
                  <w:rFonts w:ascii="Arial" w:hAnsi="Arial"/>
                  <w:sz w:val="18"/>
                  <w:szCs w:val="18"/>
                  <w:lang w:eastAsia="en-US"/>
                </w:rPr>
                <w:t>Allied Concrete</w:t>
              </w:r>
            </w:ins>
            <w:ins w:author="Boag, Neville" w:date="2022-10-12T10:46:00Z" w:id="51">
              <w:r>
                <w:rPr>
                  <w:rFonts w:ascii="Arial" w:hAnsi="Arial"/>
                  <w:sz w:val="18"/>
                  <w:szCs w:val="18"/>
                  <w:lang w:eastAsia="en-US"/>
                </w:rPr>
                <w:t xml:space="preserve">, </w:t>
              </w:r>
            </w:ins>
            <w:ins w:author="Boag, Neville" w:date="2022-10-04T17:03:00Z" w:id="52">
              <w:r w:rsidR="00D75A29">
                <w:rPr>
                  <w:rFonts w:ascii="Arial" w:hAnsi="Arial"/>
                  <w:sz w:val="18"/>
                  <w:szCs w:val="18"/>
                  <w:lang w:eastAsia="en-US"/>
                </w:rPr>
                <w:t xml:space="preserve">40MPa/50MPa </w:t>
              </w:r>
            </w:ins>
            <w:ins w:author="Boag, Neville" w:date="2022-10-04T17:04:00Z" w:id="53">
              <w:r w:rsidR="00D75A29">
                <w:rPr>
                  <w:rFonts w:ascii="Arial" w:hAnsi="Arial"/>
                  <w:sz w:val="18"/>
                  <w:szCs w:val="18"/>
                  <w:lang w:eastAsia="en-US"/>
                </w:rPr>
                <w:t xml:space="preserve">mix design for </w:t>
              </w:r>
            </w:ins>
            <w:ins w:author="Boag, Neville" w:date="2022-10-04T17:03:00Z" w:id="54">
              <w:r w:rsidR="00D75A29">
                <w:rPr>
                  <w:rFonts w:ascii="Arial" w:hAnsi="Arial"/>
                  <w:sz w:val="18"/>
                  <w:szCs w:val="18"/>
                  <w:lang w:eastAsia="en-US"/>
                </w:rPr>
                <w:t>Tar</w:t>
              </w:r>
            </w:ins>
            <w:ins w:author="Boag, Neville" w:date="2022-10-04T17:04:00Z" w:id="55">
              <w:r w:rsidR="00D75A29">
                <w:rPr>
                  <w:rFonts w:ascii="Arial" w:hAnsi="Arial"/>
                  <w:sz w:val="18"/>
                  <w:szCs w:val="18"/>
                  <w:lang w:eastAsia="en-US"/>
                </w:rPr>
                <w:t>anaki Mix</w:t>
              </w:r>
            </w:ins>
            <w:ins w:author="Boag, Neville" w:date="2022-10-04T17:05:00Z" w:id="56">
              <w:r w:rsidR="00D75A29">
                <w:rPr>
                  <w:rFonts w:ascii="Arial" w:hAnsi="Arial"/>
                  <w:sz w:val="18"/>
                  <w:szCs w:val="18"/>
                  <w:lang w:eastAsia="en-US"/>
                </w:rPr>
                <w:t xml:space="preserve"> - </w:t>
              </w:r>
            </w:ins>
            <w:ins w:author="Boag, Neville" w:date="2022-10-04T17:04:00Z" w:id="57">
              <w:r w:rsidR="00D75A29">
                <w:rPr>
                  <w:rFonts w:ascii="Arial" w:hAnsi="Arial"/>
                  <w:sz w:val="18"/>
                  <w:szCs w:val="18"/>
                  <w:lang w:eastAsia="en-US"/>
                </w:rPr>
                <w:t>Designer approved.</w:t>
              </w:r>
            </w:ins>
          </w:p>
          <w:p w:rsidR="00D75A29" w:rsidP="00A41B90" w:rsidRDefault="0098156D" w14:paraId="6BF259A6" w14:textId="19F09D0D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ins w:author="Boag, Neville" w:date="2022-10-12T10:27:00Z" w:id="58">
              <w:r w:rsidRPr="00E07671">
                <w:rPr>
                  <w:rFonts w:ascii="Arial" w:hAnsi="Arial"/>
                  <w:sz w:val="18"/>
                  <w:szCs w:val="18"/>
                  <w:lang w:eastAsia="en-US"/>
                </w:rPr>
                <w:t>Mix</w:t>
              </w:r>
            </w:ins>
            <w:ins w:author="Boag, Neville" w:date="2022-10-04T17:08:00Z" w:id="59">
              <w:r w:rsidRPr="0098156D" w:rsidR="00D75A29">
                <w:rPr>
                  <w:rFonts w:ascii="Arial" w:hAnsi="Arial"/>
                  <w:sz w:val="18"/>
                  <w:szCs w:val="18"/>
                  <w:lang w:eastAsia="en-US"/>
                </w:rPr>
                <w:t xml:space="preserve"> design for grout/s</w:t>
              </w:r>
            </w:ins>
            <w:ins w:author="Boag, Neville" w:date="2022-10-12T10:47:00Z" w:id="60">
              <w:r w:rsidR="00E07671">
                <w:rPr>
                  <w:rFonts w:ascii="Arial" w:hAnsi="Arial"/>
                  <w:sz w:val="18"/>
                  <w:szCs w:val="18"/>
                  <w:lang w:eastAsia="en-US"/>
                </w:rPr>
                <w:t>.  Designer approved</w:t>
              </w:r>
            </w:ins>
          </w:p>
        </w:tc>
      </w:tr>
      <w:tr w:rsidRPr="00C73681" w:rsidR="00A41B90" w:rsidTr="00B61E88" w14:paraId="4887A5AF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7ACD7C34" w14:textId="50695C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2.2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3822D0F3" w14:textId="687C69E6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Reinforcement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4318B5" w14:paraId="2AB6D012" w14:textId="085CF20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Specification for Reinforcing Steel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42591B8E" w14:textId="3E93AF30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Mill Certs to be collected during ordering. All Reinforcement to be 500E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6F82E855" w14:textId="42B4956F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Mill Certs obtained from supplier of IANZ accredited lab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0C17E53D" w14:textId="24D5AABA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All Elements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0BC21F6B" w14:textId="34036E86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R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313BFF93" w14:textId="02B3D31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65C86A9D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54AEFC6C" w14:textId="5E6D143B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798F1B76" w14:textId="71C15D51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Mill Certs and Detail Sheets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021D7F1F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F30DCC" w14:paraId="40A2887A" w14:textId="43BF542D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ins w:author="Boag, Neville" w:date="2022-10-12T16:37:00Z" w:id="61">
              <w:r>
                <w:rPr>
                  <w:rFonts w:ascii="Arial" w:hAnsi="Arial"/>
                  <w:sz w:val="18"/>
                  <w:szCs w:val="18"/>
                  <w:lang w:eastAsia="en-US"/>
                </w:rPr>
                <w:t>N</w:t>
              </w:r>
            </w:ins>
            <w:ins w:author="Boag, Neville" w:date="2022-10-12T16:38:00Z" w:id="62">
              <w:r>
                <w:rPr>
                  <w:rFonts w:ascii="Arial" w:hAnsi="Arial"/>
                  <w:sz w:val="18"/>
                  <w:szCs w:val="18"/>
                  <w:lang w:eastAsia="en-US"/>
                </w:rPr>
                <w:t xml:space="preserve"> C Boag</w:t>
              </w:r>
            </w:ins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F30DCC" w14:paraId="365A7D5A" w14:textId="7DE8818E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ins w:author="Boag, Neville" w:date="2022-10-12T16:38:00Z" w:id="63">
              <w:r w:rsidRPr="00F30DCC">
                <w:rPr>
                  <w:rFonts w:ascii="Arial" w:hAnsi="Arial"/>
                  <w:sz w:val="18"/>
                  <w:szCs w:val="18"/>
                  <w:lang w:eastAsia="en-US"/>
                </w:rPr>
                <w:t>12/10/22 Mill Certificates and detail sheets added</w:t>
              </w:r>
            </w:ins>
            <w:ins w:author="Boag, Neville" w:date="2022-10-04T17:10:00Z" w:id="64">
              <w:r w:rsidRPr="00F30DCC" w:rsidR="00031442">
                <w:rPr>
                  <w:rFonts w:ascii="Arial" w:hAnsi="Arial"/>
                  <w:sz w:val="18"/>
                  <w:szCs w:val="18"/>
                  <w:lang w:eastAsia="en-US"/>
                </w:rPr>
                <w:t xml:space="preserve"> </w:t>
              </w:r>
            </w:ins>
          </w:p>
        </w:tc>
      </w:tr>
      <w:tr w:rsidRPr="00C73681" w:rsidR="00A41B90" w:rsidTr="00B61E88" w14:paraId="7986EB2F" w14:textId="4B66191C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5CBA3246" w14:textId="466A8CC0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2.3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6E277F2B" w14:textId="689201E6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Anchor </w:t>
            </w: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(Plus associated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misc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items) </w:t>
            </w: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Purchase 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7C46895B" w14:textId="1DB7ACB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Drawings 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A41B90" w:rsidP="00A41B90" w:rsidRDefault="00A41B90" w14:paraId="4DD8A776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Length, </w:t>
            </w:r>
            <w:proofErr w:type="gramStart"/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quality</w:t>
            </w:r>
            <w:proofErr w:type="gramEnd"/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and tensile strength to match designers’ requirements</w:t>
            </w:r>
          </w:p>
          <w:p w:rsidR="00A41B90" w:rsidP="00A41B90" w:rsidRDefault="00A41B90" w14:paraId="2BD7D5C5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A41B90" w:rsidP="00A41B90" w:rsidRDefault="00A41B90" w14:paraId="7111F479" w14:textId="445FCCAA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</w:t>
            </w:r>
            <w:r w:rsidRPr="00E6435E">
              <w:rPr>
                <w:rFonts w:asciiTheme="minorHAnsi" w:hAnsiTheme="minorHAnsi" w:cstheme="minorHAnsi"/>
                <w:sz w:val="18"/>
                <w:szCs w:val="18"/>
              </w:rPr>
              <w:t>endons shall comprise 15.2mm diameter low relaxation super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E6435E">
              <w:rPr>
                <w:rFonts w:asciiTheme="minorHAnsi" w:hAnsiTheme="minorHAnsi" w:cstheme="minorHAnsi"/>
                <w:sz w:val="18"/>
                <w:szCs w:val="18"/>
              </w:rPr>
              <w:t>grade wire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E6435E">
              <w:rPr>
                <w:rFonts w:asciiTheme="minorHAnsi" w:hAnsiTheme="minorHAnsi" w:cstheme="minorHAnsi"/>
                <w:sz w:val="18"/>
                <w:szCs w:val="18"/>
              </w:rPr>
              <w:t xml:space="preserve">stands (minimum breaking load = 261 </w:t>
            </w:r>
            <w:proofErr w:type="spellStart"/>
            <w:r w:rsidRPr="00E6435E">
              <w:rPr>
                <w:rFonts w:asciiTheme="minorHAnsi" w:hAnsiTheme="minorHAnsi" w:cstheme="minorHAnsi"/>
                <w:sz w:val="18"/>
                <w:szCs w:val="18"/>
              </w:rPr>
              <w:t>kn</w:t>
            </w:r>
            <w:proofErr w:type="spellEnd"/>
            <w:r w:rsidRPr="00E6435E">
              <w:rPr>
                <w:rFonts w:asciiTheme="minorHAnsi" w:hAnsiTheme="minorHAnsi" w:cstheme="minorHAnsi"/>
                <w:sz w:val="18"/>
                <w:szCs w:val="18"/>
              </w:rPr>
              <w:t xml:space="preserve"> each strand).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:rsidR="00A41B90" w:rsidP="00A41B90" w:rsidRDefault="00A41B90" w14:paraId="2A3B761E" w14:textId="462F2701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B167EE" w:rsidR="00A41B90" w:rsidP="006A1012" w:rsidRDefault="00A41B90" w14:paraId="39106843" w14:textId="55BA8F22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457CA416" w14:textId="2F19EA43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Confirmation they match design drawings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59AFC059" w14:textId="68EA1A62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All Anchors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467306CD" w14:textId="54192791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45D8B29A" w14:textId="7DE159E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25488667" w14:textId="4E0FFBA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6A58E9B1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50AF8B7C" w14:textId="07443811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Mill Certs and Designer Order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3CCC8123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51CEA800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031442" w14:paraId="26DE1EEA" w14:textId="79E4988C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ins w:author="Boag, Neville" w:date="2022-10-04T17:10:00Z" w:id="65">
              <w:r>
                <w:rPr>
                  <w:rFonts w:ascii="Arial" w:hAnsi="Arial"/>
                  <w:sz w:val="18"/>
                  <w:szCs w:val="18"/>
                  <w:lang w:eastAsia="en-US"/>
                </w:rPr>
                <w:t xml:space="preserve">Mill Certificate uploaded for </w:t>
              </w:r>
            </w:ins>
            <w:ins w:author="Boag, Neville" w:date="2022-10-04T17:11:00Z" w:id="66">
              <w:r>
                <w:rPr>
                  <w:rFonts w:ascii="Arial" w:hAnsi="Arial"/>
                  <w:sz w:val="18"/>
                  <w:szCs w:val="18"/>
                  <w:lang w:eastAsia="en-US"/>
                </w:rPr>
                <w:t>anchor</w:t>
              </w:r>
            </w:ins>
            <w:ins w:author="Boag, Neville" w:date="2022-10-12T16:40:00Z" w:id="67">
              <w:r w:rsidR="00914FD3">
                <w:rPr>
                  <w:rFonts w:ascii="Arial" w:hAnsi="Arial"/>
                  <w:sz w:val="18"/>
                  <w:szCs w:val="18"/>
                  <w:lang w:eastAsia="en-US"/>
                </w:rPr>
                <w:t xml:space="preserve"> tendons</w:t>
              </w:r>
            </w:ins>
            <w:ins w:author="Boag, Neville" w:date="2022-10-12T17:41:00Z" w:id="68">
              <w:r w:rsidR="00E334B5">
                <w:rPr>
                  <w:rFonts w:ascii="Arial" w:hAnsi="Arial"/>
                  <w:sz w:val="18"/>
                  <w:szCs w:val="18"/>
                  <w:lang w:eastAsia="en-US"/>
                </w:rPr>
                <w:t xml:space="preserve"> only</w:t>
              </w:r>
            </w:ins>
            <w:ins w:author="Boag, Neville" w:date="2022-10-04T17:11:00Z" w:id="69">
              <w:r>
                <w:rPr>
                  <w:rFonts w:ascii="Arial" w:hAnsi="Arial"/>
                  <w:sz w:val="18"/>
                  <w:szCs w:val="18"/>
                  <w:lang w:eastAsia="en-US"/>
                </w:rPr>
                <w:t xml:space="preserve">.  </w:t>
              </w:r>
              <w:r w:rsidRPr="00031442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Email to Sam Singh on 4/10/22 to send details of “Designer Order</w:t>
              </w:r>
              <w:r w:rsidRPr="00E334B5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”</w:t>
              </w:r>
            </w:ins>
            <w:ins w:author="Boag, Neville" w:date="2022-10-12T17:39:00Z" w:id="70">
              <w:r w:rsidRPr="00E334B5" w:rsidR="00E334B5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 Email to D</w:t>
              </w:r>
            </w:ins>
            <w:ins w:author="Boag, Neville" w:date="2022-10-12T17:40:00Z" w:id="71">
              <w:r w:rsidRPr="00E334B5" w:rsidR="00E334B5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anny Beasant on 12/10/22 about “</w:t>
              </w:r>
            </w:ins>
            <w:ins w:author="Boag, Neville" w:date="2022-10-13T08:38:00Z" w:id="72">
              <w:r w:rsidR="00CF3070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D</w:t>
              </w:r>
            </w:ins>
            <w:ins w:author="Boag, Neville" w:date="2022-10-12T17:40:00Z" w:id="73">
              <w:r w:rsidRPr="00E334B5" w:rsidR="00E334B5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esigner Order” and </w:t>
              </w:r>
            </w:ins>
            <w:ins w:author="Boag, Neville" w:date="2022-10-12T17:41:00Z" w:id="74">
              <w:r w:rsidRPr="00E334B5" w:rsidR="00E334B5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strand anchor info.</w:t>
              </w:r>
            </w:ins>
          </w:p>
        </w:tc>
      </w:tr>
      <w:tr w:rsidRPr="00C73681" w:rsidR="002F6011" w:rsidTr="00B61E88" w14:paraId="65085A25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2F6011" w:rsidP="00A41B90" w:rsidRDefault="002F6011" w14:paraId="1EC991CF" w14:textId="1888C350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2.4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2F6011" w:rsidP="00A41B90" w:rsidRDefault="002F6011" w14:paraId="35EB6321" w14:textId="0D85A7ED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commentRangeStart w:id="75"/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Structural steel mill test</w:t>
            </w:r>
            <w:commentRangeEnd w:id="75"/>
            <w:r w:rsidR="001E4415">
              <w:rPr>
                <w:rStyle w:val="CommentReference"/>
              </w:rPr>
              <w:commentReference w:id="75"/>
            </w: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reports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2F6011" w:rsidP="00A41B90" w:rsidRDefault="002F6011" w14:paraId="2246B3EB" w14:textId="7D16491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Specification for Structural Steelwork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2F6011" w:rsidP="00A41B90" w:rsidRDefault="001E4415" w14:paraId="0D710A6D" w14:textId="30F178E9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Mill test reports </w:t>
            </w:r>
            <w:r w:rsidR="005D4CAD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supplied </w:t>
            </w: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in accordance with specification 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2F6011" w:rsidP="00A41B90" w:rsidRDefault="005D4CAD" w14:paraId="44A9B916" w14:textId="3DFB2669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Testing on mill certificates per specification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2F6011" w:rsidP="00A41B90" w:rsidRDefault="005D4CAD" w14:paraId="3E2E5164" w14:textId="26F9DD9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For each consignment, covering each heat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2F6011" w:rsidP="00A41B90" w:rsidRDefault="005D4CAD" w14:paraId="11F53F59" w14:textId="3AB83D2A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R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2F6011" w:rsidP="00A41B90" w:rsidRDefault="005D4CAD" w14:paraId="088C00E4" w14:textId="2BA0F54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2F6011" w:rsidP="00A41B90" w:rsidRDefault="002F6011" w14:paraId="7E0AF035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2F6011" w:rsidP="00A41B90" w:rsidRDefault="002F6011" w14:paraId="04AE291A" w14:textId="5377B399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2F6011" w:rsidP="00A41B90" w:rsidRDefault="005D4CAD" w14:paraId="286B8A10" w14:textId="5090C190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Mill test reports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2F6011" w:rsidP="00A41B90" w:rsidRDefault="002F6011" w14:paraId="409C4375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2F6011" w:rsidP="00A41B90" w:rsidRDefault="002F6011" w14:paraId="45D4A975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2F6011" w:rsidP="00A41B90" w:rsidRDefault="00031442" w14:paraId="0A75D210" w14:textId="3DCAF1DA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ins w:author="Boag, Neville" w:date="2022-10-04T17:13:00Z" w:id="76">
              <w:r>
                <w:rPr>
                  <w:rFonts w:ascii="Arial" w:hAnsi="Arial"/>
                  <w:sz w:val="18"/>
                  <w:szCs w:val="18"/>
                  <w:lang w:eastAsia="en-US"/>
                </w:rPr>
                <w:t>Mill Certificate for Structural steelwork on Tower legs uploaded</w:t>
              </w:r>
            </w:ins>
            <w:ins w:author="Boag, Neville" w:date="2022-10-04T17:14:00Z" w:id="77">
              <w:r>
                <w:rPr>
                  <w:rFonts w:ascii="Arial" w:hAnsi="Arial"/>
                  <w:sz w:val="18"/>
                  <w:szCs w:val="18"/>
                  <w:lang w:eastAsia="en-US"/>
                </w:rPr>
                <w:t xml:space="preserve">.  </w:t>
              </w:r>
            </w:ins>
            <w:ins w:author="Boag, Neville" w:date="2022-10-13T09:07:00Z" w:id="78">
              <w:r w:rsidR="00C76242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Email to </w:t>
              </w:r>
            </w:ins>
            <w:ins w:author="Boag, Neville" w:date="2022-10-13T11:04:00Z" w:id="79">
              <w:r w:rsidR="00C67DF3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Crouche</w:t>
              </w:r>
            </w:ins>
            <w:ins w:author="Boag, Neville" w:date="2022-10-13T11:05:00Z" w:id="80">
              <w:r w:rsidR="00C67DF3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r and Crowder for details about welder Tony Willis as revalidation has expired.  No mill </w:t>
              </w:r>
            </w:ins>
            <w:ins w:author="Boag, Neville" w:date="2022-10-13T11:42:00Z" w:id="81">
              <w:r w:rsidR="00873B25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certificates</w:t>
              </w:r>
            </w:ins>
            <w:ins w:author="Boag, Neville" w:date="2022-10-13T11:05:00Z" w:id="82">
              <w:r w:rsidR="00C67DF3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 </w:t>
              </w:r>
            </w:ins>
            <w:ins w:author="Boag, Neville" w:date="2022-10-13T11:06:00Z" w:id="83">
              <w:r w:rsidR="00C67DF3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for 310UB40 etc.  Email to Sa</w:t>
              </w:r>
            </w:ins>
            <w:ins w:author="Boag, Neville" w:date="2022-10-13T11:07:00Z" w:id="84">
              <w:r w:rsidR="00C67DF3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m on 13/10/22</w:t>
              </w:r>
            </w:ins>
            <w:ins w:author="Boag, Neville" w:date="2022-10-13T09:08:00Z" w:id="85">
              <w:r w:rsidR="00C76242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.</w:t>
              </w:r>
            </w:ins>
            <w:ins w:author="Boag, Neville" w:date="2022-10-13T11:41:00Z" w:id="86">
              <w:r w:rsidR="00873B25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about missing information</w:t>
              </w:r>
            </w:ins>
            <w:ins w:author="Boag, Neville" w:date="2022-10-13T11:42:00Z" w:id="87">
              <w:r w:rsidR="00873B25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 for Drive shed structural steel</w:t>
              </w:r>
            </w:ins>
          </w:p>
        </w:tc>
      </w:tr>
      <w:tr w:rsidRPr="009B7907" w:rsidR="00A41B90" w:rsidTr="00B61E88" w14:paraId="2D2D65E9" w14:textId="77777777">
        <w:trPr>
          <w:trHeight w:val="355"/>
          <w:tblHeader/>
        </w:trPr>
        <w:tc>
          <w:tcPr>
            <w:tcW w:w="21012" w:type="dxa"/>
            <w:gridSpan w:val="2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 w:rsidRPr="00A67237" w:rsidR="00A41B90" w:rsidP="00A41B90" w:rsidRDefault="00A41B90" w14:paraId="39DB4D33" w14:textId="745B8766">
            <w:pPr>
              <w:jc w:val="center"/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  <w:r w:rsidRPr="007E1FE3">
              <w:rPr>
                <w:rFonts w:ascii="Arial" w:hAnsi="Arial"/>
                <w:b/>
                <w:lang w:eastAsia="en-US"/>
              </w:rPr>
              <w:t>Construction</w:t>
            </w:r>
          </w:p>
        </w:tc>
      </w:tr>
      <w:tr w:rsidRPr="00C73681" w:rsidR="00A41B90" w:rsidTr="00B61E88" w14:paraId="50C893ED" w14:textId="41196767">
        <w:trPr>
          <w:trHeight w:val="172"/>
          <w:tblHeader/>
        </w:trPr>
        <w:tc>
          <w:tcPr>
            <w:tcW w:w="21012" w:type="dxa"/>
            <w:gridSpan w:val="22"/>
            <w:tcBorders>
              <w:left w:val="single" w:color="auto" w:sz="4" w:space="0"/>
              <w:right w:val="single" w:color="auto" w:sz="4" w:space="0"/>
            </w:tcBorders>
            <w:shd w:val="clear" w:color="auto" w:fill="FFFF00"/>
          </w:tcPr>
          <w:p w:rsidRPr="001A3C6E" w:rsidR="00A41B90" w:rsidP="00A41B90" w:rsidRDefault="00A41B90" w14:paraId="06A0AD5E" w14:textId="3B5D88E9">
            <w:pPr>
              <w:jc w:val="center"/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  <w:commentRangeStart w:id="88"/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>Earthworks</w:t>
            </w:r>
            <w:commentRangeEnd w:id="88"/>
            <w:r w:rsidR="00855B7D">
              <w:rPr>
                <w:rStyle w:val="CommentReference"/>
              </w:rPr>
              <w:commentReference w:id="88"/>
            </w:r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41B90" w:rsidTr="00B61E88" w14:paraId="5140E3E1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9C46E8" w:rsidR="00A41B90" w:rsidP="00A41B90" w:rsidRDefault="00A41B90" w14:paraId="7160D332" w14:textId="3CC2C241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9C46E8">
              <w:rPr>
                <w:rFonts w:asciiTheme="minorHAnsi" w:hAnsiTheme="minorHAnsi"/>
                <w:sz w:val="18"/>
                <w:szCs w:val="18"/>
                <w:lang w:eastAsia="en-US"/>
              </w:rPr>
              <w:t>3.1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2A9323CB" w14:textId="57807D7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Removal of Topsoil and Vegetation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69D0FBAF" w14:textId="38F9590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Drawings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115459B8" w14:textId="033C679A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Confirm when topsoil and vegetation </w:t>
            </w:r>
            <w:r w:rsidR="00EC3F8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stop</w:t>
            </w: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37C8C6BB" w14:textId="4604E904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Visual Checks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25636930" w14:textId="0595BC1D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Ongoing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71C72436" w14:textId="39CCD266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7FC51A48" w14:textId="766C441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478E474C" w14:textId="618CF9D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3852144A" w14:textId="63AE90A8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3ABC70E4" w14:textId="7447AAC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N/A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6A43BDE2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43D865E3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5FC986AF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="00406227" w:rsidTr="00B61E88" w14:paraId="2374DCC1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9C46E8" w:rsidR="00406227" w:rsidP="00A41B90" w:rsidRDefault="00406227" w14:paraId="2BBBDEE8" w14:textId="2DC5D7EA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/>
                <w:sz w:val="18"/>
                <w:szCs w:val="18"/>
                <w:lang w:eastAsia="en-US"/>
              </w:rPr>
              <w:t>3.2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406227" w:rsidP="00A41B90" w:rsidRDefault="00406227" w14:paraId="61632E2A" w14:textId="3B87474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ESC Measures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406227" w:rsidP="00A41B90" w:rsidRDefault="00406227" w14:paraId="34EEF0D4" w14:textId="6BF7ED5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ESCP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="00406227" w:rsidP="00A41B90" w:rsidRDefault="00406227" w14:paraId="4D99BA40" w14:textId="6C696593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Environmental controls to be installed as per ESCP prior to removal of topsoil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06227" w:rsidP="00A41B90" w:rsidRDefault="00406227" w14:paraId="1D8AFCCC" w14:textId="04A38305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Visual Checks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06227" w:rsidP="00A41B90" w:rsidRDefault="00406227" w14:paraId="7810E5E3" w14:textId="496C1D6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Ongoing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06227" w:rsidP="00A41B90" w:rsidRDefault="00406227" w14:paraId="3B50361E" w14:textId="53B0E0B8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I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406227" w:rsidP="00A41B90" w:rsidRDefault="00406227" w14:paraId="0F38F218" w14:textId="30CAE2C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406227" w:rsidP="00A41B90" w:rsidRDefault="00406227" w14:paraId="16AC4A5A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406227" w:rsidP="00A41B90" w:rsidRDefault="00406227" w14:paraId="6AAD2B0C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06227" w:rsidP="00A41B90" w:rsidRDefault="00406227" w14:paraId="105948B9" w14:textId="12252922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N/A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406227" w:rsidP="00A41B90" w:rsidRDefault="00406227" w14:paraId="4C47A11F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406227" w:rsidP="00A41B90" w:rsidRDefault="00406227" w14:paraId="72FCF9C6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406227" w:rsidP="00A41B90" w:rsidRDefault="00406227" w14:paraId="6E072720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="00A41B90" w:rsidTr="00B61E88" w14:paraId="1D6371DC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9C46E8" w:rsidR="00A41B90" w:rsidP="00A41B90" w:rsidRDefault="00A41B90" w14:paraId="0F223913" w14:textId="3231CB5A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9C46E8">
              <w:rPr>
                <w:rFonts w:asciiTheme="minorHAnsi" w:hAnsiTheme="minorHAnsi"/>
                <w:sz w:val="18"/>
                <w:szCs w:val="18"/>
                <w:lang w:eastAsia="en-US"/>
              </w:rPr>
              <w:t>3.</w:t>
            </w:r>
            <w:r w:rsidR="00406227">
              <w:rPr>
                <w:rFonts w:asciiTheme="minorHAnsi" w:hAnsiTheme="minorHAnsi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2EF44713" w14:textId="3DA1FBA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Cut to Waste – Bulk earthworks removal 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6C576E14" w14:textId="1E69CDD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Drawing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148FFA98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Level of cut matches drawings </w:t>
            </w:r>
          </w:p>
          <w:p w:rsidR="00A41B90" w:rsidP="00A41B90" w:rsidRDefault="00A41B90" w14:paraId="35C92C0A" w14:textId="25BD33A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A41B90" w:rsidP="00A41B90" w:rsidRDefault="00A41B90" w14:paraId="6673499C" w14:textId="6FDBE280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A41B90" w:rsidP="00A41B90" w:rsidRDefault="00A41B90" w14:paraId="618D39DD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A41B90" w:rsidP="00A41B90" w:rsidRDefault="00A41B90" w14:paraId="6C2758BD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Global Position of cuts</w:t>
            </w:r>
          </w:p>
          <w:p w:rsidRPr="00B167EE" w:rsidR="00A41B90" w:rsidP="00A41B90" w:rsidRDefault="00A41B90" w14:paraId="39B777ED" w14:textId="58684191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A41B90" w:rsidP="00A41B90" w:rsidRDefault="00A41B90" w14:paraId="32A83736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406227" w:rsidR="00A41B90" w:rsidP="00A41B90" w:rsidRDefault="00A41B90" w14:paraId="6FDA7C20" w14:textId="1C1E5426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40622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Inspection by MSQA </w:t>
            </w:r>
          </w:p>
          <w:p w:rsidRPr="00B167EE" w:rsidR="00A41B90" w:rsidP="00A41B90" w:rsidRDefault="00A41B90" w14:paraId="7126EEB9" w14:textId="3C84477E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0E47C981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Survey Checks</w:t>
            </w:r>
          </w:p>
          <w:p w:rsidRPr="00B167EE" w:rsidR="00A41B90" w:rsidP="00A41B90" w:rsidRDefault="00A41B90" w14:paraId="6654F5C1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A41B90" w:rsidP="00A41B90" w:rsidRDefault="00A41B90" w14:paraId="0CE025E6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A41B90" w:rsidP="00A41B90" w:rsidRDefault="00A41B90" w14:paraId="2C7680E0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A41B90" w:rsidP="00A41B90" w:rsidRDefault="00A41B90" w14:paraId="41A10E35" w14:textId="4D58B058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Survey Checks </w:t>
            </w:r>
          </w:p>
          <w:p w:rsidRPr="00B167EE" w:rsidR="00A41B90" w:rsidP="00A41B90" w:rsidRDefault="00A41B90" w14:paraId="69AF5A32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A41B90" w:rsidP="00A41B90" w:rsidRDefault="00A41B90" w14:paraId="128E55C1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406227" w:rsidR="00A41B90" w:rsidP="00A41B90" w:rsidRDefault="00A41B90" w14:paraId="7DA119FA" w14:textId="0704AA4A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40622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Visual Inspection 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A41B90" w:rsidP="00A41B90" w:rsidRDefault="00A41B90" w14:paraId="5083F639" w14:textId="17E003D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Daily </w:t>
            </w:r>
          </w:p>
          <w:p w:rsidR="00A41B90" w:rsidP="00A41B90" w:rsidRDefault="00A41B90" w14:paraId="08000296" w14:textId="34D1832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C13039" w:rsidP="00A41B90" w:rsidRDefault="00C13039" w14:paraId="64A13706" w14:textId="4DE9C4FE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9061D0" w:rsidP="00A41B90" w:rsidRDefault="009061D0" w14:paraId="1C371C04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A41B90" w:rsidP="00A41B90" w:rsidRDefault="00A41B90" w14:paraId="69071C21" w14:textId="5D11EC9A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Daily</w:t>
            </w:r>
          </w:p>
          <w:p w:rsidRPr="00B167EE" w:rsidR="00A41B90" w:rsidP="00A41B90" w:rsidRDefault="00A41B90" w14:paraId="4E01BAA2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A41B90" w:rsidP="00A41B90" w:rsidRDefault="00A41B90" w14:paraId="46B1FABB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406227" w:rsidR="00A41B90" w:rsidP="00A41B90" w:rsidRDefault="00406227" w14:paraId="286E85E1" w14:textId="6635CB65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3 x v</w:t>
            </w:r>
            <w:r w:rsidRPr="00406227" w:rsidR="00A41B90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isit per</w:t>
            </w: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location</w:t>
            </w:r>
            <w:r w:rsidRPr="00406227" w:rsidR="00A41B90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165ADE28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I</w:t>
            </w:r>
          </w:p>
          <w:p w:rsidRPr="00B167EE" w:rsidR="00A41B90" w:rsidP="00A41B90" w:rsidRDefault="00A41B90" w14:paraId="5E5C241E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A41B90" w:rsidP="00A41B90" w:rsidRDefault="00A41B90" w14:paraId="0012ED91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A41B90" w:rsidP="00A41B90" w:rsidRDefault="00A41B90" w14:paraId="6E0E3138" w14:textId="01F1CCBF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A41B90" w:rsidP="00A41B90" w:rsidRDefault="00A41B90" w14:paraId="34487FB9" w14:textId="5E720F63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I</w:t>
            </w:r>
          </w:p>
          <w:p w:rsidRPr="00B167EE" w:rsidR="00A41B90" w:rsidP="00A41B90" w:rsidRDefault="00A41B90" w14:paraId="5052E9CB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A41B90" w:rsidP="00A41B90" w:rsidRDefault="00A41B90" w14:paraId="0D450552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A41B90" w:rsidP="00A41B90" w:rsidRDefault="00A41B90" w14:paraId="465B18B1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406227" w:rsidR="00A41B90" w:rsidP="00A41B90" w:rsidRDefault="00A41B90" w14:paraId="3312DE88" w14:textId="2FCF0B7A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40622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A41B90" w:rsidP="00A41B90" w:rsidRDefault="00A41B90" w14:paraId="532FA46A" w14:textId="7777777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sym w:font="Wingdings" w:char="F0FC"/>
            </w:r>
          </w:p>
          <w:p w:rsidR="00952F61" w:rsidP="00A41B90" w:rsidRDefault="00952F61" w14:paraId="07F99E0C" w14:textId="7777777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:rsidR="009061D0" w:rsidP="00A41B90" w:rsidRDefault="009061D0" w14:paraId="274605B5" w14:textId="7777777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:rsidR="00A41B90" w:rsidP="00A41B90" w:rsidRDefault="00A41B90" w14:paraId="6E37C49C" w14:textId="7C5670C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sym w:font="Wingdings" w:char="F0FC"/>
            </w:r>
          </w:p>
          <w:p w:rsidR="00A41B90" w:rsidP="00A41B90" w:rsidRDefault="00A41B90" w14:paraId="27E74466" w14:textId="6C7E80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:rsidRPr="00B167EE" w:rsidR="00A41B90" w:rsidP="00A41B90" w:rsidRDefault="00A41B90" w14:paraId="75EFE06B" w14:textId="56CE0430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A41B90" w:rsidP="00A41B90" w:rsidRDefault="00A41B90" w14:paraId="19E743B7" w14:textId="78F73A1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:rsidR="00A41B90" w:rsidP="00A41B90" w:rsidRDefault="00A41B90" w14:paraId="7CB72EB1" w14:textId="7777777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:rsidR="00A41B90" w:rsidP="00A41B90" w:rsidRDefault="00A41B90" w14:paraId="7CB309B7" w14:textId="3F7CBC9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:rsidR="00A41B90" w:rsidP="00A41B90" w:rsidRDefault="00A41B90" w14:paraId="2F5C52F6" w14:textId="03E77A3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:rsidR="00A41B90" w:rsidP="00A41B90" w:rsidRDefault="00A41B90" w14:paraId="62494BF4" w14:textId="30F3A8A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:rsidR="00A41B90" w:rsidP="00A41B90" w:rsidRDefault="00A41B90" w14:paraId="0E9A06C8" w14:textId="4602E0A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:rsidR="00A41B90" w:rsidP="00A41B90" w:rsidRDefault="00A41B90" w14:paraId="6045FCDA" w14:textId="65F6037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:rsidR="00A41B90" w:rsidP="00A41B90" w:rsidRDefault="00A41B90" w14:paraId="067BE818" w14:textId="7777777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:rsidR="00A41B90" w:rsidP="00A41B90" w:rsidRDefault="00A41B90" w14:paraId="063D83CE" w14:textId="7777777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:rsidR="009061D0" w:rsidP="009061D0" w:rsidRDefault="009061D0" w14:paraId="03007DCA" w14:textId="7777777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sym w:font="Wingdings" w:char="F0FC"/>
            </w:r>
          </w:p>
          <w:p w:rsidRPr="00B167EE" w:rsidR="00A41B90" w:rsidP="00A41B90" w:rsidRDefault="00A41B90" w14:paraId="0E8160FC" w14:textId="5A839D7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Del="004F3E5D" w:rsidP="00A41B90" w:rsidRDefault="00A41B90" w14:paraId="14725D9F" w14:textId="3295163A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4130ECD9" w14:textId="266874F6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Survey Records</w:t>
            </w: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, As Built</w:t>
            </w:r>
            <w:ins w:author="Boag, Neville" w:date="2022-10-13T11:56:00Z" w:id="89">
              <w:r w:rsidR="000C4FC1">
                <w:rPr>
                  <w:rFonts w:asciiTheme="minorHAnsi" w:hAnsiTheme="minorHAnsi" w:cstheme="minorHAnsi"/>
                  <w:sz w:val="18"/>
                  <w:szCs w:val="18"/>
                  <w:lang w:eastAsia="en-US"/>
                </w:rPr>
                <w:t xml:space="preserve"> (</w:t>
              </w:r>
            </w:ins>
            <w:ins w:author="Boag, Neville" w:date="2022-10-13T11:57:00Z" w:id="90">
              <w:r w:rsidR="000C4FC1">
                <w:rPr>
                  <w:rFonts w:asciiTheme="minorHAnsi" w:hAnsiTheme="minorHAnsi" w:cstheme="minorHAnsi"/>
                  <w:sz w:val="18"/>
                  <w:szCs w:val="18"/>
                  <w:lang w:eastAsia="en-US"/>
                </w:rPr>
                <w:t>3a)</w:t>
              </w:r>
            </w:ins>
          </w:p>
          <w:p w:rsidR="00A41B90" w:rsidP="00A41B90" w:rsidRDefault="00A41B90" w14:paraId="0CFB0F49" w14:textId="58C526A0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A41B90" w:rsidP="00A41B90" w:rsidRDefault="00A41B90" w14:paraId="1E67A3EA" w14:textId="6006D078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9061D0" w:rsidP="00A41B90" w:rsidRDefault="009061D0" w14:paraId="007884C2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A41B90" w:rsidP="00A41B90" w:rsidRDefault="00A41B90" w14:paraId="1535D3F8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A41B90" w:rsidP="00A41B90" w:rsidRDefault="00A41B90" w14:paraId="16861DD1" w14:textId="36FAB763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Survey Records, As Built</w:t>
            </w:r>
            <w:r w:rsidR="0040622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, 3D mapping to be provided</w:t>
            </w:r>
            <w:ins w:author="Boag, Neville" w:date="2022-10-13T11:57:00Z" w:id="91">
              <w:r w:rsidR="000C4FC1">
                <w:rPr>
                  <w:rFonts w:asciiTheme="minorHAnsi" w:hAnsiTheme="minorHAnsi" w:cstheme="minorHAnsi"/>
                  <w:sz w:val="18"/>
                  <w:szCs w:val="18"/>
                  <w:lang w:eastAsia="en-US"/>
                </w:rPr>
                <w:t xml:space="preserve"> (3b)</w:t>
              </w:r>
            </w:ins>
          </w:p>
          <w:p w:rsidRPr="00B167EE" w:rsidR="00A41B90" w:rsidP="00A41B90" w:rsidRDefault="00A41B90" w14:paraId="32329A8B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A41B90" w:rsidP="00A41B90" w:rsidRDefault="00A41B90" w14:paraId="5A5F8223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A41B90" w:rsidP="00A41B90" w:rsidRDefault="00A41B90" w14:paraId="1D106909" w14:textId="7777777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n-US"/>
              </w:rPr>
            </w:pPr>
          </w:p>
          <w:p w:rsidRPr="00406227" w:rsidR="00A41B90" w:rsidP="00A41B90" w:rsidRDefault="00A41B90" w14:paraId="199A3C76" w14:textId="6B17A0C2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40622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Site Report</w:t>
            </w:r>
            <w:ins w:author="Boag, Neville" w:date="2022-10-13T11:57:00Z" w:id="92">
              <w:r w:rsidR="000C4FC1">
                <w:rPr>
                  <w:rFonts w:asciiTheme="minorHAnsi" w:hAnsiTheme="minorHAnsi" w:cstheme="minorHAnsi"/>
                  <w:sz w:val="18"/>
                  <w:szCs w:val="18"/>
                  <w:lang w:eastAsia="en-US"/>
                </w:rPr>
                <w:t xml:space="preserve"> (3c)</w:t>
              </w:r>
            </w:ins>
          </w:p>
          <w:p w:rsidRPr="00B167EE" w:rsidR="00A41B90" w:rsidP="00A41B90" w:rsidRDefault="00A41B90" w14:paraId="4188B4F7" w14:textId="555F707F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34933090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0DBAE413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505B8E" w:rsidR="00A41B90" w:rsidP="00A41B90" w:rsidRDefault="00505B8E" w14:paraId="1BA612F8" w14:textId="6F5C836A">
            <w:pPr>
              <w:jc w:val="center"/>
              <w:rPr>
                <w:ins w:author="Boag, Neville" w:date="2022-10-13T12:00:00Z" w:id="93"/>
                <w:rFonts w:ascii="Arial" w:hAnsi="Arial"/>
                <w:color w:val="FF0000"/>
                <w:sz w:val="18"/>
                <w:szCs w:val="18"/>
                <w:lang w:eastAsia="en-US"/>
              </w:rPr>
            </w:pPr>
            <w:ins w:author="Boag, Neville" w:date="2022-10-13T12:28:00Z" w:id="94">
              <w:r w:rsidRPr="00505B8E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3a </w:t>
              </w:r>
            </w:ins>
            <w:ins w:author="Boag, Neville" w:date="2022-10-13T11:53:00Z" w:id="95">
              <w:r w:rsidRPr="00505B8E" w:rsidR="00873B25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No details received</w:t>
              </w:r>
            </w:ins>
          </w:p>
          <w:p w:rsidR="000C4FC1" w:rsidP="00A41B90" w:rsidRDefault="000C4FC1" w14:paraId="217FC06E" w14:textId="77777777">
            <w:pPr>
              <w:jc w:val="center"/>
              <w:rPr>
                <w:ins w:author="Boag, Neville" w:date="2022-10-13T12:00:00Z" w:id="96"/>
                <w:rFonts w:ascii="Arial" w:hAnsi="Arial"/>
                <w:sz w:val="18"/>
                <w:szCs w:val="18"/>
                <w:lang w:eastAsia="en-US"/>
              </w:rPr>
            </w:pPr>
          </w:p>
          <w:p w:rsidR="000C4FC1" w:rsidP="00A41B90" w:rsidRDefault="000C4FC1" w14:paraId="2926BD32" w14:textId="77777777">
            <w:pPr>
              <w:jc w:val="center"/>
              <w:rPr>
                <w:ins w:author="Boag, Neville" w:date="2022-10-13T12:00:00Z" w:id="97"/>
                <w:rFonts w:ascii="Arial" w:hAnsi="Arial"/>
                <w:sz w:val="18"/>
                <w:szCs w:val="18"/>
                <w:lang w:eastAsia="en-US"/>
              </w:rPr>
            </w:pPr>
          </w:p>
          <w:p w:rsidR="000C4FC1" w:rsidP="00A41B90" w:rsidRDefault="000C4FC1" w14:paraId="5FED9222" w14:textId="77777777">
            <w:pPr>
              <w:jc w:val="center"/>
              <w:rPr>
                <w:ins w:author="Boag, Neville" w:date="2022-10-13T12:00:00Z" w:id="98"/>
                <w:rFonts w:ascii="Arial" w:hAnsi="Arial"/>
                <w:sz w:val="18"/>
                <w:szCs w:val="18"/>
                <w:lang w:eastAsia="en-US"/>
              </w:rPr>
            </w:pPr>
          </w:p>
          <w:p w:rsidR="000C4FC1" w:rsidP="00A41B90" w:rsidRDefault="000C4FC1" w14:paraId="3FBF8AFF" w14:textId="77777777">
            <w:pPr>
              <w:jc w:val="center"/>
              <w:rPr>
                <w:ins w:author="Boag, Neville" w:date="2022-10-13T12:00:00Z" w:id="99"/>
                <w:rFonts w:ascii="Arial" w:hAnsi="Arial"/>
                <w:sz w:val="18"/>
                <w:szCs w:val="18"/>
                <w:lang w:eastAsia="en-US"/>
              </w:rPr>
            </w:pPr>
          </w:p>
          <w:p w:rsidR="000C4FC1" w:rsidP="00A41B90" w:rsidRDefault="000C4FC1" w14:paraId="7EF7D0FA" w14:textId="77777777">
            <w:pPr>
              <w:jc w:val="center"/>
              <w:rPr>
                <w:ins w:author="Boag, Neville" w:date="2022-10-13T12:00:00Z" w:id="100"/>
                <w:rFonts w:ascii="Arial" w:hAnsi="Arial"/>
                <w:sz w:val="18"/>
                <w:szCs w:val="18"/>
                <w:lang w:eastAsia="en-US"/>
              </w:rPr>
            </w:pPr>
          </w:p>
          <w:p w:rsidRPr="00505B8E" w:rsidR="000C4FC1" w:rsidP="00A41B90" w:rsidRDefault="00505B8E" w14:paraId="505195CA" w14:textId="618A17A7">
            <w:pPr>
              <w:jc w:val="center"/>
              <w:rPr>
                <w:ins w:author="Boag, Neville" w:date="2022-10-13T12:00:00Z" w:id="101"/>
                <w:rFonts w:ascii="Arial" w:hAnsi="Arial"/>
                <w:color w:val="FF0000"/>
                <w:sz w:val="18"/>
                <w:szCs w:val="18"/>
                <w:lang w:eastAsia="en-US"/>
              </w:rPr>
            </w:pPr>
            <w:ins w:author="Boag, Neville" w:date="2022-10-13T12:29:00Z" w:id="102">
              <w:r w:rsidRPr="00505B8E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3b No details received</w:t>
              </w:r>
            </w:ins>
          </w:p>
          <w:p w:rsidR="000C4FC1" w:rsidP="00A41B90" w:rsidRDefault="000C4FC1" w14:paraId="5734B332" w14:textId="77777777">
            <w:pPr>
              <w:jc w:val="center"/>
              <w:rPr>
                <w:ins w:author="Boag, Neville" w:date="2022-10-13T12:00:00Z" w:id="103"/>
                <w:rFonts w:ascii="Arial" w:hAnsi="Arial"/>
                <w:sz w:val="18"/>
                <w:szCs w:val="18"/>
                <w:lang w:eastAsia="en-US"/>
              </w:rPr>
            </w:pPr>
          </w:p>
          <w:p w:rsidR="000C4FC1" w:rsidP="00A41B90" w:rsidRDefault="000C4FC1" w14:paraId="661C431C" w14:textId="77777777">
            <w:pPr>
              <w:jc w:val="center"/>
              <w:rPr>
                <w:ins w:author="Boag, Neville" w:date="2022-10-13T12:00:00Z" w:id="104"/>
                <w:rFonts w:ascii="Arial" w:hAnsi="Arial"/>
                <w:sz w:val="18"/>
                <w:szCs w:val="18"/>
                <w:lang w:eastAsia="en-US"/>
              </w:rPr>
            </w:pPr>
          </w:p>
          <w:p w:rsidR="000C4FC1" w:rsidP="00A41B90" w:rsidRDefault="000C4FC1" w14:paraId="7F57D421" w14:textId="77777777">
            <w:pPr>
              <w:jc w:val="center"/>
              <w:rPr>
                <w:ins w:author="Boag, Neville" w:date="2022-10-13T12:00:00Z" w:id="105"/>
                <w:rFonts w:ascii="Arial" w:hAnsi="Arial"/>
                <w:sz w:val="18"/>
                <w:szCs w:val="18"/>
                <w:lang w:eastAsia="en-US"/>
              </w:rPr>
            </w:pPr>
          </w:p>
          <w:p w:rsidR="000C4FC1" w:rsidP="00A41B90" w:rsidRDefault="000C4FC1" w14:paraId="17FBFEA0" w14:textId="77777777">
            <w:pPr>
              <w:jc w:val="center"/>
              <w:rPr>
                <w:ins w:author="Boag, Neville" w:date="2022-10-13T12:00:00Z" w:id="106"/>
                <w:rFonts w:ascii="Arial" w:hAnsi="Arial"/>
                <w:sz w:val="18"/>
                <w:szCs w:val="18"/>
                <w:lang w:eastAsia="en-US"/>
              </w:rPr>
            </w:pPr>
          </w:p>
          <w:p w:rsidR="000C4FC1" w:rsidP="00A41B90" w:rsidRDefault="000C4FC1" w14:paraId="55CC659F" w14:textId="7F2881E9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ins w:author="Boag, Neville" w:date="2022-10-13T12:00:00Z" w:id="107">
              <w:r>
                <w:rPr>
                  <w:rFonts w:ascii="Arial" w:hAnsi="Arial"/>
                  <w:sz w:val="18"/>
                  <w:szCs w:val="18"/>
                  <w:lang w:eastAsia="en-US"/>
                </w:rPr>
                <w:t xml:space="preserve">3c Tower Site – </w:t>
              </w:r>
            </w:ins>
            <w:ins w:author="Boag, Neville" w:date="2022-10-13T12:28:00Z" w:id="108">
              <w:r w:rsidR="00505B8E">
                <w:rPr>
                  <w:rFonts w:ascii="Arial" w:hAnsi="Arial"/>
                  <w:sz w:val="18"/>
                  <w:szCs w:val="18"/>
                  <w:lang w:eastAsia="en-US"/>
                </w:rPr>
                <w:t xml:space="preserve">13/10/22 </w:t>
              </w:r>
            </w:ins>
            <w:ins w:author="Boag, Neville" w:date="2022-10-13T12:00:00Z" w:id="109">
              <w:r>
                <w:rPr>
                  <w:rFonts w:ascii="Arial" w:hAnsi="Arial"/>
                  <w:sz w:val="18"/>
                  <w:szCs w:val="18"/>
                  <w:lang w:eastAsia="en-US"/>
                </w:rPr>
                <w:t xml:space="preserve">Three site reports </w:t>
              </w:r>
            </w:ins>
            <w:ins w:author="Boag, Neville" w:date="2022-10-13T12:01:00Z" w:id="110">
              <w:r>
                <w:rPr>
                  <w:rFonts w:ascii="Arial" w:hAnsi="Arial"/>
                  <w:sz w:val="18"/>
                  <w:szCs w:val="18"/>
                  <w:lang w:eastAsia="en-US"/>
                </w:rPr>
                <w:t>uploaded</w:t>
              </w:r>
            </w:ins>
            <w:ins w:author="Boag, Neville" w:date="2022-10-13T12:26:00Z" w:id="111">
              <w:r w:rsidR="00505B8E">
                <w:rPr>
                  <w:rFonts w:ascii="Arial" w:hAnsi="Arial"/>
                  <w:sz w:val="18"/>
                  <w:szCs w:val="18"/>
                  <w:lang w:eastAsia="en-US"/>
                </w:rPr>
                <w:t xml:space="preserve"> for Tower Site</w:t>
              </w:r>
            </w:ins>
            <w:ins w:author="Boag, Neville" w:date="2022-10-13T12:28:00Z" w:id="112">
              <w:r w:rsidRPr="00505B8E" w:rsidR="00505B8E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>.</w:t>
              </w:r>
            </w:ins>
            <w:ins w:author="Boag, Neville" w:date="2022-10-13T12:26:00Z" w:id="113">
              <w:r w:rsidRPr="00505B8E" w:rsidR="00505B8E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  NAB</w:t>
              </w:r>
            </w:ins>
            <w:ins w:author="Boag, Neville" w:date="2022-10-13T12:27:00Z" w:id="114">
              <w:r w:rsidRPr="00505B8E" w:rsidR="00505B8E">
                <w:rPr>
                  <w:rFonts w:ascii="Arial" w:hAnsi="Arial"/>
                  <w:color w:val="FF0000"/>
                  <w:sz w:val="18"/>
                  <w:szCs w:val="18"/>
                  <w:lang w:eastAsia="en-US"/>
                </w:rPr>
                <w:t xml:space="preserve"> – 1 site report unloaded – missing two reports.  SAB – missing 3 reports</w:t>
              </w:r>
            </w:ins>
          </w:p>
        </w:tc>
      </w:tr>
      <w:tr w:rsidR="00A41B90" w:rsidTr="00B61E88" w14:paraId="5D5AD5F2" w14:textId="77777777">
        <w:trPr>
          <w:gridAfter w:val="1"/>
          <w:wAfter w:w="9" w:type="dxa"/>
          <w:trHeight w:val="172"/>
          <w:tblHeader/>
        </w:trPr>
        <w:tc>
          <w:tcPr>
            <w:tcW w:w="21003" w:type="dxa"/>
            <w:gridSpan w:val="21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A41B90" w:rsidP="00A41B90" w:rsidRDefault="00A41B90" w14:paraId="29EBFD22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lastRenderedPageBreak/>
              <w:t xml:space="preserve">MSQA </w:t>
            </w:r>
            <w:r w:rsidRPr="007A254A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HOLD POINT – DO NOT PROCEED PAST THIS POINT UNTIL THE ENGINEER HAS SIGNED OFF </w:t>
            </w: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THE ABOVE</w:t>
            </w:r>
          </w:p>
        </w:tc>
      </w:tr>
      <w:tr w:rsidR="000E533B" w:rsidTr="00B61E88" w14:paraId="43B1320E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9C46E8" w:rsidR="000E533B" w:rsidP="000E533B" w:rsidRDefault="000E533B" w14:paraId="5BF6DFF5" w14:textId="0A1987B3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9C46E8">
              <w:rPr>
                <w:rFonts w:asciiTheme="minorHAnsi" w:hAnsiTheme="minorHAnsi"/>
                <w:sz w:val="18"/>
                <w:szCs w:val="18"/>
                <w:lang w:eastAsia="en-US"/>
              </w:rPr>
              <w:t>3.</w:t>
            </w:r>
            <w:r w:rsidR="00406227">
              <w:rPr>
                <w:rFonts w:asciiTheme="minorHAnsi" w:hAnsiTheme="minorHAnsi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0E533B" w:rsidP="000E533B" w:rsidRDefault="000E533B" w14:paraId="28FA9305" w14:textId="720E768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Install Fill </w:t>
            </w:r>
            <w:r w:rsidR="00F3526A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Retaining Area</w:t>
            </w: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(North Anchor Block only)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0E533B" w:rsidP="000E533B" w:rsidRDefault="000E533B" w14:paraId="2FE6F891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Temp works design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0E533B" w:rsidP="000E533B" w:rsidRDefault="000E533B" w14:paraId="4ADA8CAC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Level and Position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="000E533B" w:rsidP="000E533B" w:rsidRDefault="000E533B" w14:paraId="7FEF8180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Survey Checks </w:t>
            </w:r>
          </w:p>
          <w:p w:rsidR="000E533B" w:rsidP="000E533B" w:rsidRDefault="000E533B" w14:paraId="41322759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0E533B" w:rsidP="000E533B" w:rsidRDefault="000E533B" w14:paraId="2558AA60" w14:textId="4C9CE70B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0E533B" w:rsidP="000E533B" w:rsidRDefault="000E533B" w14:paraId="3A588057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0E533B" w:rsidP="000E533B" w:rsidRDefault="000E533B" w14:paraId="3D536C97" w14:textId="4D0CBE7F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Visual Checks 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E533B" w:rsidP="000E533B" w:rsidRDefault="000E533B" w14:paraId="58942917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Each Temp works </w:t>
            </w:r>
          </w:p>
          <w:p w:rsidR="000E533B" w:rsidP="000E533B" w:rsidRDefault="000E533B" w14:paraId="6079A17D" w14:textId="7040604B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0E533B" w:rsidP="000E533B" w:rsidRDefault="000E533B" w14:paraId="70BB2384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0E533B" w:rsidP="000E533B" w:rsidRDefault="000E533B" w14:paraId="54F4FA47" w14:textId="0D96942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Daily</w:t>
            </w:r>
          </w:p>
          <w:p w:rsidRPr="00B167EE" w:rsidR="000E533B" w:rsidP="000E533B" w:rsidRDefault="000E533B" w14:paraId="4479A8FC" w14:textId="35353312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E533B" w:rsidP="000E533B" w:rsidRDefault="000E533B" w14:paraId="73026A1F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W</w:t>
            </w:r>
          </w:p>
          <w:p w:rsidR="000E533B" w:rsidP="000E533B" w:rsidRDefault="000E533B" w14:paraId="3794CFC7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0E533B" w:rsidP="000E533B" w:rsidRDefault="000E533B" w14:paraId="3FA19A16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0E533B" w:rsidP="000E533B" w:rsidRDefault="000E533B" w14:paraId="0A549402" w14:textId="35A1119D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0E533B" w:rsidP="000E533B" w:rsidRDefault="000E533B" w14:paraId="2336D192" w14:textId="7777777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:rsidR="000E533B" w:rsidP="000E533B" w:rsidRDefault="000E533B" w14:paraId="69BEB6A3" w14:textId="20100FB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sym w:font="Wingdings" w:char="F0FC"/>
            </w:r>
          </w:p>
          <w:p w:rsidR="000E533B" w:rsidP="000E533B" w:rsidRDefault="000E533B" w14:paraId="417AC7BC" w14:textId="0912807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:rsidR="000E533B" w:rsidP="000E533B" w:rsidRDefault="000E533B" w14:paraId="25D73870" w14:textId="7777777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:rsidR="000E533B" w:rsidP="000E533B" w:rsidRDefault="000E533B" w14:paraId="0FFF2F31" w14:textId="7777777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sym w:font="Wingdings" w:char="F0FC"/>
            </w:r>
          </w:p>
          <w:p w:rsidRPr="00B167EE" w:rsidR="000E533B" w:rsidP="000E533B" w:rsidRDefault="000E533B" w14:paraId="547187F8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0E533B" w:rsidP="000E533B" w:rsidRDefault="000E533B" w14:paraId="227A1F7E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0E533B" w:rsidDel="004F3E5D" w:rsidP="000E533B" w:rsidRDefault="000E533B" w14:paraId="4216FBEA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="000E533B" w:rsidP="000E533B" w:rsidRDefault="00F3526A" w14:paraId="6C5CB988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N/A</w:t>
            </w:r>
          </w:p>
          <w:p w:rsidR="00F3526A" w:rsidP="000E533B" w:rsidRDefault="00F3526A" w14:paraId="76E52044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F3526A" w:rsidP="000E533B" w:rsidRDefault="00F3526A" w14:paraId="5E2C1769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F3526A" w:rsidP="000E533B" w:rsidRDefault="00F3526A" w14:paraId="5CA45EAE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F3526A" w:rsidP="000E533B" w:rsidRDefault="00F3526A" w14:paraId="5836955E" w14:textId="653B9583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Temp works sign off 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0E533B" w:rsidP="000E533B" w:rsidRDefault="000E533B" w14:paraId="410D0E97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0E533B" w:rsidP="000E533B" w:rsidRDefault="000E533B" w14:paraId="2CF58FB9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0E533B" w:rsidP="000E533B" w:rsidRDefault="000E533B" w14:paraId="63977004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="00A41B90" w:rsidTr="00B61E88" w14:paraId="608B75DD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9C46E8" w:rsidR="00A41B90" w:rsidP="00A41B90" w:rsidRDefault="00A41B90" w14:paraId="4042CCFC" w14:textId="1077945B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9C46E8">
              <w:rPr>
                <w:rFonts w:asciiTheme="minorHAnsi" w:hAnsiTheme="minorHAnsi"/>
                <w:sz w:val="18"/>
                <w:szCs w:val="18"/>
                <w:lang w:eastAsia="en-US"/>
              </w:rPr>
              <w:t>3.</w:t>
            </w:r>
            <w:r w:rsidR="00406227">
              <w:rPr>
                <w:rFonts w:asciiTheme="minorHAnsi" w:hAnsiTheme="minorHAnsi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5DBEA980" w14:textId="61772A1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Cut Access Track </w:t>
            </w: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(</w:t>
            </w: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South Anchor Block</w:t>
            </w: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7679780D" w14:textId="1850557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Temp works design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2CFF81C9" w14:textId="17DB4563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Level and Position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6122C79F" w14:textId="0AC24E5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Survey Checks 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C33A97" w14:paraId="0E51032B" w14:textId="767DE9FB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Each Temp works 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9061D0" w14:paraId="54F34B62" w14:textId="1527ABBF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W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061D0" w:rsidP="009061D0" w:rsidRDefault="009061D0" w14:paraId="7F090A52" w14:textId="7777777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sym w:font="Wingdings" w:char="F0FC"/>
            </w:r>
          </w:p>
          <w:p w:rsidRPr="00B167EE" w:rsidR="00A41B90" w:rsidP="00A41B90" w:rsidRDefault="00A41B90" w14:paraId="149FC260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4FF09333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Del="004F3E5D" w:rsidP="00A41B90" w:rsidRDefault="00A41B90" w14:paraId="5B4BD974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06284511" w14:textId="08D6C2D4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Survey Record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51EE5632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3F6D9EC5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6B70C6E7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="00A41B90" w:rsidTr="00B61E88" w14:paraId="439C1759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9C46E8" w:rsidR="00A41B90" w:rsidP="00A41B90" w:rsidRDefault="00A41B90" w14:paraId="2483D072" w14:textId="31FCF830">
            <w:pPr>
              <w:jc w:val="center"/>
              <w:rPr>
                <w:rFonts w:asciiTheme="minorHAnsi" w:hAnsiTheme="minorHAnsi"/>
                <w:sz w:val="18"/>
                <w:szCs w:val="18"/>
                <w:lang w:eastAsia="en-US"/>
              </w:rPr>
            </w:pPr>
            <w:r w:rsidRPr="009C46E8">
              <w:rPr>
                <w:rFonts w:asciiTheme="minorHAnsi" w:hAnsiTheme="minorHAnsi"/>
                <w:sz w:val="18"/>
                <w:szCs w:val="18"/>
                <w:lang w:eastAsia="en-US"/>
              </w:rPr>
              <w:t>3.</w:t>
            </w:r>
            <w:r w:rsidR="00406227">
              <w:rPr>
                <w:rFonts w:asciiTheme="minorHAnsi" w:hAnsiTheme="minorHAnsi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6FE06028" w14:textId="63CC206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Trim to Grade (Compound Only) 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0DD5C7F5" w14:textId="484E4F2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As required 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5D64CB5B" w14:textId="4A514380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Grade to control water 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7EDA5B97" w14:textId="0F7ED2A6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Survey Checks 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19F8A186" w14:textId="28D90F85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Daily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9061D0" w14:paraId="72595A48" w14:textId="2DF48DD0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W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061D0" w:rsidP="009061D0" w:rsidRDefault="009061D0" w14:paraId="18DDEF07" w14:textId="7777777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sym w:font="Wingdings" w:char="F0FC"/>
            </w:r>
          </w:p>
          <w:p w:rsidRPr="00B167EE" w:rsidR="00A41B90" w:rsidP="00A41B90" w:rsidRDefault="00A41B90" w14:paraId="68E97CBB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60630672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Del="004F3E5D" w:rsidP="00A41B90" w:rsidRDefault="00A41B90" w14:paraId="51FB2E90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B167EE" w:rsidR="00A41B90" w:rsidP="00A41B90" w:rsidRDefault="00A41B90" w14:paraId="32A00EA7" w14:textId="2E123779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Survey Record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415EF4B5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72DEAE00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63C62591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A67237" w:rsidR="00A41B90" w:rsidTr="00B61E88" w14:paraId="5A3BF9C8" w14:textId="77777777">
        <w:trPr>
          <w:trHeight w:val="355"/>
          <w:tblHeader/>
        </w:trPr>
        <w:tc>
          <w:tcPr>
            <w:tcW w:w="21012" w:type="dxa"/>
            <w:gridSpan w:val="2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 w:rsidRPr="00A67237" w:rsidR="00A41B90" w:rsidP="00A41B90" w:rsidRDefault="00A41B90" w14:paraId="6EA8BBDD" w14:textId="73B04D88">
            <w:pPr>
              <w:jc w:val="center"/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  <w:r w:rsidRPr="00D1488F">
              <w:rPr>
                <w:rFonts w:ascii="Arial" w:hAnsi="Arial"/>
                <w:b/>
                <w:lang w:eastAsia="en-US"/>
              </w:rPr>
              <w:t>Structures</w:t>
            </w:r>
          </w:p>
        </w:tc>
      </w:tr>
      <w:tr w:rsidRPr="00C73681" w:rsidR="00A41B90" w:rsidTr="00B61E88" w14:paraId="44A2821E" w14:textId="77777777">
        <w:trPr>
          <w:trHeight w:val="172"/>
          <w:tblHeader/>
        </w:trPr>
        <w:tc>
          <w:tcPr>
            <w:tcW w:w="21012" w:type="dxa"/>
            <w:gridSpan w:val="22"/>
            <w:tcBorders>
              <w:left w:val="single" w:color="auto" w:sz="4" w:space="0"/>
              <w:right w:val="single" w:color="auto" w:sz="4" w:space="0"/>
            </w:tcBorders>
            <w:shd w:val="clear" w:color="auto" w:fill="FFFF00"/>
          </w:tcPr>
          <w:p w:rsidRPr="001A3C6E" w:rsidR="00A41B90" w:rsidP="00A41B90" w:rsidRDefault="00A41B90" w14:paraId="5E6ADCB9" w14:textId="4F3209C2">
            <w:pPr>
              <w:jc w:val="center"/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  <w:commentRangeStart w:id="115"/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>Piling Works</w:t>
            </w:r>
            <w:r w:rsidR="005A789D">
              <w:rPr>
                <w:rFonts w:ascii="Arial" w:hAnsi="Arial"/>
                <w:b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5A789D">
              <w:rPr>
                <w:rFonts w:ascii="Arial" w:hAnsi="Arial"/>
                <w:b/>
                <w:sz w:val="18"/>
                <w:szCs w:val="18"/>
                <w:lang w:eastAsia="en-US"/>
              </w:rPr>
              <w:t>incl</w:t>
            </w:r>
            <w:proofErr w:type="spellEnd"/>
            <w:r w:rsidR="005A789D">
              <w:rPr>
                <w:rFonts w:ascii="Arial" w:hAnsi="Arial"/>
                <w:b/>
                <w:sz w:val="18"/>
                <w:szCs w:val="18"/>
                <w:lang w:eastAsia="en-US"/>
              </w:rPr>
              <w:t xml:space="preserve"> Micro Piles</w:t>
            </w:r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 xml:space="preserve"> </w:t>
            </w:r>
            <w:commentRangeEnd w:id="115"/>
            <w:r w:rsidR="00EA738B">
              <w:rPr>
                <w:rStyle w:val="CommentReference"/>
              </w:rPr>
              <w:commentReference w:id="115"/>
            </w:r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 xml:space="preserve">(Central Tower Only) </w:t>
            </w:r>
          </w:p>
        </w:tc>
      </w:tr>
      <w:tr w:rsidRPr="00C73681" w:rsidR="00A41B90" w:rsidTr="00B61E88" w14:paraId="42D96AC2" w14:textId="5D27A58C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216347DE" w14:textId="4031A7F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4.1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78C8C153" w14:textId="3A13616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Set Out Piles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48AD7767" w14:textId="5AE89140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Drawings and Survey Model  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41CA73C6" w14:textId="453EE888">
            <w:pPr>
              <w:tabs>
                <w:tab w:val="center" w:pos="728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Position and Depth  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0EC8461A" w14:textId="2506C5C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Survey 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34361EC0" w14:textId="3F4A4D76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All Piles 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1B467448" w14:textId="43A3B375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I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78E7C166" w14:textId="585BC672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6DF35EB0" w14:textId="0FDF5DC2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2C8470DD" w14:textId="071CA0DD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26EB9826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Pile Record Sheet </w:t>
            </w:r>
          </w:p>
          <w:p w:rsidRPr="00B167EE" w:rsidR="00A41B90" w:rsidP="00A41B90" w:rsidRDefault="00A41B90" w14:paraId="13ABDA11" w14:textId="733E6C80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1C58861A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03F162D0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5506C0C1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A41B90" w:rsidTr="00B61E88" w14:paraId="2B1E39C8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2C31019A" w14:textId="1F5DF64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4.2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6F174011" w14:textId="6093CA5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Drill Piles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6A01C52F" w14:textId="7DC833A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proofErr w:type="gramStart"/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Drawings </w:t>
            </w:r>
            <w:r w:rsidRPr="00EA3907" w:rsid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&amp;</w:t>
            </w:r>
            <w:proofErr w:type="gramEnd"/>
            <w:r w:rsidRPr="00EA3907" w:rsid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Spec (TBI)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2208EF" w:rsidRDefault="00A41B90" w14:paraId="60F68366" w14:textId="0BE6E99D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Piles drilled to set and/or required depth as per design drawings</w:t>
            </w:r>
            <w:r w:rsidR="00A77A18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  <w:r w:rsidRPr="00B167EE" w:rsidR="00A77A1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4647A8" w:rsidR="00A77A18">
              <w:rPr>
                <w:rFonts w:asciiTheme="minorHAnsi" w:hAnsiTheme="minorHAnsi" w:cstheme="minorHAnsi"/>
                <w:sz w:val="18"/>
                <w:szCs w:val="18"/>
              </w:rPr>
              <w:t xml:space="preserve"> Location within +/-75mm</w:t>
            </w:r>
            <w:r w:rsidR="002208EF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  <w:r w:rsidRPr="00B167EE" w:rsidR="00A77A18">
              <w:rPr>
                <w:rFonts w:asciiTheme="minorHAnsi" w:hAnsiTheme="minorHAnsi" w:cstheme="minorHAnsi"/>
                <w:sz w:val="18"/>
                <w:szCs w:val="18"/>
              </w:rPr>
              <w:t>Verticality of 1 in 75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6C1BCC66" w14:textId="71B3581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Visual Inspection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017D57ED" w14:textId="3098CD2D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All Piles 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40A2BDBE" w14:textId="5E41DB4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3E560707" w14:textId="1F86E40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05587728" w14:textId="14E7A0B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2DDFE451" w14:textId="028EFFF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5A182E31" w14:textId="2438A314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Pile Record Sheet </w:t>
            </w:r>
          </w:p>
          <w:p w:rsidRPr="00EA3907" w:rsidR="00C908FB" w:rsidP="00A41B90" w:rsidRDefault="00C908FB" w14:paraId="2BD4FDD3" w14:textId="20C36CF3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Site Report </w:t>
            </w:r>
          </w:p>
          <w:p w:rsidRPr="00EA3907" w:rsidR="00A41B90" w:rsidP="00A41B90" w:rsidRDefault="00A41B90" w14:paraId="13362221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1EC8151F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7CDF1006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1476C2DC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A41B90" w:rsidTr="00B61E88" w14:paraId="3BC40D13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A41B90" w:rsidP="00A41B90" w:rsidRDefault="00A41B90" w14:paraId="48E2DEF5" w14:textId="08287AA5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4.3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42903EDC" w14:textId="349CD88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Inspection of </w:t>
            </w:r>
            <w:r w:rsidR="002208EF">
              <w:rPr>
                <w:rFonts w:asciiTheme="minorHAnsi" w:hAnsiTheme="minorHAnsi" w:cstheme="minorHAnsi"/>
                <w:sz w:val="18"/>
                <w:szCs w:val="18"/>
              </w:rPr>
              <w:t>ground conditions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32C8604E" w14:textId="6E82260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Drawings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4C2356C5" w14:textId="002C224B">
            <w:pPr>
              <w:tabs>
                <w:tab w:val="center" w:pos="728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Confirm </w:t>
            </w:r>
            <w:r w:rsidRPr="00EA3907" w:rsidR="0022249D">
              <w:rPr>
                <w:rFonts w:asciiTheme="minorHAnsi" w:hAnsiTheme="minorHAnsi" w:cstheme="minorHAnsi"/>
                <w:sz w:val="18"/>
                <w:szCs w:val="18"/>
              </w:rPr>
              <w:t>as</w:t>
            </w: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 expected 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02C49385" w14:textId="5267DD7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Visual Inspection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4A5C0186" w14:textId="01753C4E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EA3907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 Pile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46B351F7" w14:textId="0997384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685C4ADE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37B11432" w14:textId="651A705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1F608B12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A41B90" w:rsidP="00A41B90" w:rsidRDefault="00A41B90" w14:paraId="55C40143" w14:textId="4FF12239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Site Report 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5B714B5E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246541CC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5B99F11F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A41B90" w:rsidTr="00B61E88" w14:paraId="6F622F74" w14:textId="77777777">
        <w:trPr>
          <w:gridAfter w:val="1"/>
          <w:wAfter w:w="9" w:type="dxa"/>
          <w:trHeight w:val="172"/>
          <w:tblHeader/>
        </w:trPr>
        <w:tc>
          <w:tcPr>
            <w:tcW w:w="21003" w:type="dxa"/>
            <w:gridSpan w:val="21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A41B90" w:rsidP="00A41B90" w:rsidRDefault="00A41B90" w14:paraId="7801929B" w14:textId="0DF59286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MSQA </w:t>
            </w:r>
            <w:r w:rsidRPr="007A254A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HOLD POINT – DO NOT PROCEED PAST THIS POINT UNTIL THE ENGINEER HAS SIGNED OFF </w:t>
            </w: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THE ABOVE</w:t>
            </w:r>
          </w:p>
        </w:tc>
      </w:tr>
      <w:tr w:rsidRPr="00C73681" w:rsidR="00A41B90" w:rsidTr="00B61E88" w14:paraId="64F11255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B61E88" w14:paraId="237234C0" w14:textId="161BCE4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4.4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77A18" w14:paraId="6F5E60BF" w14:textId="43C64EB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As-built</w:t>
            </w:r>
            <w:proofErr w:type="gramEnd"/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908FB" w:rsidR="00A41B90" w:rsidP="00A41B90" w:rsidRDefault="00C908FB" w14:paraId="12B265AB" w14:textId="4A24FA6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Drawings &amp; Spec (T</w:t>
            </w: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o be issued</w:t>
            </w:r>
            <w:r w:rsidRP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47A8" w:rsidR="00A41B90" w:rsidP="00A41B90" w:rsidRDefault="00A41B90" w14:paraId="02F2C8ED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4647A8">
              <w:rPr>
                <w:rFonts w:asciiTheme="minorHAnsi" w:hAnsiTheme="minorHAnsi" w:cstheme="minorHAnsi"/>
                <w:sz w:val="18"/>
                <w:szCs w:val="18"/>
              </w:rPr>
              <w:t>Cut off level correct for follow on connections.</w:t>
            </w:r>
          </w:p>
          <w:p w:rsidRPr="00B167EE" w:rsidR="00A41B90" w:rsidP="00A41B90" w:rsidRDefault="00A41B90" w14:paraId="60F30259" w14:textId="4613E8AE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65ADF722" w14:textId="557E8B5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Survey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5DEEB548" w14:textId="72B54B05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Once per pile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29AD7482" w14:textId="300BEFA9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I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7E5B6189" w14:textId="54F5EF2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12B9BB76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7A59468D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A41B90" w:rsidP="00A41B90" w:rsidRDefault="00A41B90" w14:paraId="33EBA1CE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As built</w:t>
            </w:r>
          </w:p>
          <w:p w:rsidRPr="00B167EE" w:rsidR="00A41B90" w:rsidP="00A41B90" w:rsidRDefault="004C414D" w14:paraId="380FD2DD" w14:textId="64EAA2C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Pile Record 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521934DC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2C0DCE30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A41B90" w:rsidP="00A41B90" w:rsidRDefault="00A41B90" w14:paraId="28ABE15A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C908FB" w:rsidTr="00B61E88" w14:paraId="068A0FED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5D5AED4E" w14:textId="04D2453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4.</w:t>
            </w:r>
            <w:r w:rsidR="00B61E88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044EA1D5" w14:textId="15803FDA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Install Reinforcement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908FB" w:rsidP="00C908FB" w:rsidRDefault="00C908FB" w14:paraId="76B468DE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Drawings &amp; Spec (T</w:t>
            </w: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o be issued</w:t>
            </w:r>
            <w:r w:rsidRP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)</w:t>
            </w:r>
          </w:p>
          <w:p w:rsidR="00892874" w:rsidP="00C908FB" w:rsidRDefault="00892874" w14:paraId="52379EE9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892874" w:rsidP="00C908FB" w:rsidRDefault="00892874" w14:paraId="57A30959" w14:textId="3AD823D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884A42">
              <w:rPr>
                <w:rFonts w:asciiTheme="minorHAnsi" w:hAnsiTheme="minorHAnsi" w:cstheme="minorHAnsi"/>
                <w:sz w:val="18"/>
                <w:szCs w:val="18"/>
              </w:rPr>
              <w:t>NZS3101 &amp; NZS3109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A4B3851" w14:textId="77777777">
            <w:pPr>
              <w:tabs>
                <w:tab w:val="center" w:pos="728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Reinforcement is fixed to design of IFC Drawing. Correct reinforcement used that is not damaged.</w:t>
            </w:r>
          </w:p>
          <w:p w:rsidRPr="00B167EE" w:rsidR="00C908FB" w:rsidP="00C908FB" w:rsidRDefault="00C908FB" w14:paraId="42BC569D" w14:textId="77777777">
            <w:pPr>
              <w:tabs>
                <w:tab w:val="center" w:pos="728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B167EE" w:rsidR="00C908FB" w:rsidP="00C908FB" w:rsidRDefault="00C908FB" w14:paraId="4E53A10C" w14:textId="77777777">
            <w:pPr>
              <w:tabs>
                <w:tab w:val="center" w:pos="728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All cover block/wheels installed to achieve minimum 50mm cover. </w:t>
            </w:r>
          </w:p>
          <w:p w:rsidRPr="00B167EE" w:rsidR="00C908FB" w:rsidP="00C908FB" w:rsidRDefault="00C908FB" w14:paraId="7956254B" w14:textId="77777777">
            <w:pPr>
              <w:tabs>
                <w:tab w:val="center" w:pos="728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B167EE" w:rsidR="00C908FB" w:rsidP="00C908FB" w:rsidRDefault="00C908FB" w14:paraId="24AA722D" w14:textId="78E1A993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Confirm all reinforcement matches drawings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9EAEFD4" w14:textId="62F8D31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Visual inspections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04FF7CCC" w14:textId="31272577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Each reinforced </w:t>
            </w:r>
            <w:r w:rsidR="005A789D">
              <w:rPr>
                <w:rFonts w:asciiTheme="minorHAnsi" w:hAnsiTheme="minorHAnsi" w:cstheme="minorHAnsi"/>
                <w:sz w:val="18"/>
                <w:szCs w:val="18"/>
              </w:rPr>
              <w:t>cage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58635D59" w14:textId="63EBE88A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I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770104DB" w14:textId="33AC5A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7D244A7A" w14:textId="06F7F01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744A3383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542DB3" w:rsidP="00C908FB" w:rsidRDefault="00542DB3" w14:paraId="0E0225E5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874">
              <w:rPr>
                <w:rFonts w:asciiTheme="minorHAnsi" w:hAnsiTheme="minorHAnsi" w:cstheme="minorHAnsi"/>
                <w:sz w:val="18"/>
                <w:szCs w:val="18"/>
              </w:rPr>
              <w:t xml:space="preserve">Concrete Pour Inspection Check sheet </w:t>
            </w:r>
          </w:p>
          <w:p w:rsidRPr="00B167EE" w:rsidR="00C908FB" w:rsidP="00C908FB" w:rsidRDefault="00C908FB" w14:paraId="6E7360E8" w14:textId="27EF9E59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r w:rsidRPr="00B167EE" w:rsidR="004C414D">
              <w:rPr>
                <w:rFonts w:asciiTheme="minorHAnsi" w:hAnsiTheme="minorHAnsi" w:cstheme="minorHAnsi"/>
                <w:sz w:val="18"/>
                <w:szCs w:val="18"/>
              </w:rPr>
              <w:t>built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5B59A24F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18B49E9F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6435FF25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C908FB" w:rsidTr="00B61E88" w14:paraId="780BB0B2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25E4AC87" w14:textId="45D518A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4.</w:t>
            </w:r>
            <w:r w:rsidR="00B61E8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50BB8172" w14:textId="0F4D303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Pre-Pour MSQA Inspection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4461DA6A" w14:textId="14464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Drawings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7904F2D7" w14:textId="1CF0CF4A">
            <w:pPr>
              <w:tabs>
                <w:tab w:val="center" w:pos="728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All above is as drawings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4DE5163E" w14:textId="74A1D30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68933757" w14:textId="580082F0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All Piles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72BEF73E" w14:textId="26AC04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A77A18" w14:paraId="23200248" w14:textId="6F1F51F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1E044845" w14:textId="2FFEDF3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255536D1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066C6EC8" w14:textId="7B35AD52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Site Report 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08E2ABE0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7AE87335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4298B95B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="00C908FB" w:rsidTr="00B61E88" w14:paraId="0CE13B39" w14:textId="77777777">
        <w:trPr>
          <w:gridAfter w:val="1"/>
          <w:wAfter w:w="9" w:type="dxa"/>
          <w:trHeight w:val="172"/>
          <w:tblHeader/>
        </w:trPr>
        <w:tc>
          <w:tcPr>
            <w:tcW w:w="21003" w:type="dxa"/>
            <w:gridSpan w:val="21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908FB" w:rsidP="00C908FB" w:rsidRDefault="00C908FB" w14:paraId="627A677E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MSQA </w:t>
            </w:r>
            <w:r w:rsidRPr="007A254A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HOLD POINT – DO NOT PROCEED PAST THIS POINT UNTIL THE ENGINEER HAS SIGNED OFF </w:t>
            </w: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THE ABOVE</w:t>
            </w:r>
          </w:p>
        </w:tc>
      </w:tr>
      <w:tr w:rsidRPr="00C73681" w:rsidR="00C908FB" w:rsidTr="00B61E88" w14:paraId="1E199956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015887AE" w14:textId="1B1F910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4.</w:t>
            </w:r>
            <w:r w:rsidR="00B61E88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C59D788" w14:textId="6A56DE0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commentRangeStart w:id="116"/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Concrete supply</w:t>
            </w:r>
            <w:commentRangeEnd w:id="116"/>
            <w:r w:rsidR="00810463">
              <w:rPr>
                <w:rStyle w:val="CommentReference"/>
              </w:rPr>
              <w:commentReference w:id="116"/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5DAE5486" w14:textId="65E7FDE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Drawings &amp; </w:t>
            </w:r>
            <w:r w:rsidR="0040622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Project </w:t>
            </w:r>
            <w:r w:rsidRP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Spec 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63BF71AA" w14:textId="77777777">
            <w:pPr>
              <w:tabs>
                <w:tab w:val="center" w:pos="728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Request a minimum of 3no cylinder test on all structural items, 7 </w:t>
            </w:r>
            <w:proofErr w:type="gramStart"/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day</w:t>
            </w:r>
            <w:proofErr w:type="gramEnd"/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, 28day. </w:t>
            </w:r>
          </w:p>
          <w:p w:rsidRPr="00B167EE" w:rsidR="00C908FB" w:rsidP="00C908FB" w:rsidRDefault="00C908FB" w14:paraId="03ED6F00" w14:textId="10057AB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Concrete cures to strength (</w:t>
            </w:r>
            <w:r w:rsidR="00EA3907">
              <w:rPr>
                <w:rFonts w:asciiTheme="minorHAnsi" w:hAnsiTheme="minorHAnsi" w:cstheme="minorHAnsi"/>
                <w:sz w:val="18"/>
                <w:szCs w:val="18"/>
              </w:rPr>
              <w:t>40</w:t>
            </w:r>
            <w:commentRangeStart w:id="117"/>
            <w:commentRangeStart w:id="118"/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MPa</w:t>
            </w:r>
            <w:commentRangeEnd w:id="117"/>
            <w:r w:rsidRPr="00EA3907" w:rsidR="004A5452">
              <w:rPr>
                <w:rStyle w:val="CommentReference"/>
              </w:rPr>
              <w:commentReference w:id="117"/>
            </w:r>
            <w:commentRangeEnd w:id="118"/>
            <w:r w:rsidRPr="00EA3907" w:rsidR="00F127E3">
              <w:rPr>
                <w:rStyle w:val="CommentReference"/>
              </w:rPr>
              <w:commentReference w:id="118"/>
            </w: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).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6C81011" w14:textId="2154E5C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Concrete sampling and cylinder crushing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041D3771" w14:textId="147841C3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Each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Pour (</w:t>
            </w:r>
            <w:r w:rsidR="00B61E88">
              <w:rPr>
                <w:rFonts w:asciiTheme="minorHAnsi" w:hAnsiTheme="minorHAnsi" w:cstheme="minorHAnsi"/>
                <w:sz w:val="18"/>
                <w:szCs w:val="18"/>
              </w:rPr>
              <w:t xml:space="preserve">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1no</w:t>
            </w:r>
            <w:r w:rsidR="00B61E8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set </w:t>
            </w: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every 75m3)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6FE4A6AA" w14:textId="01D35E8A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R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1DAC5F0" w14:textId="24DE764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0E85D88" w14:textId="2A01CB0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5D58FFF9" w14:textId="056D3B39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4C414D" w14:paraId="7815674F" w14:textId="08866FA3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Concrete Test Result Register </w:t>
            </w:r>
          </w:p>
          <w:p w:rsidRPr="00B167EE" w:rsidR="00C908FB" w:rsidP="00C908FB" w:rsidRDefault="00C908FB" w14:paraId="68292F9E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Compressive crush lab test results </w:t>
            </w:r>
          </w:p>
          <w:p w:rsidRPr="00B167EE" w:rsidR="00C908FB" w:rsidP="00C908FB" w:rsidRDefault="00C908FB" w14:paraId="312ED192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6C2AAD45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3C462B19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6AF041CF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C908FB" w:rsidTr="00B61E88" w14:paraId="76603F0D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9C3ABD1" w14:textId="647F9A6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4.</w:t>
            </w:r>
            <w:r w:rsidR="00B61E88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22A3338A" w14:textId="533BDF4A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Concrete Finish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69FCFAF7" w14:textId="59ACA06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Drawings &amp; </w:t>
            </w:r>
            <w:r w:rsidR="0040622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Project </w:t>
            </w:r>
            <w:r w:rsidRP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Spec 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2934BAA9" w14:textId="3A499BB9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As per drawing request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type B joint on top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66E9B292" w14:textId="07B4C1A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2E746854" w14:textId="3C76097F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Each joint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2D31776" w14:textId="17572136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I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737E581" w14:textId="16C4A0E2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766C6552" w14:textId="105CA96A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777E45D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19CA1932" w14:textId="0D4C5EA1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Post-pour inspection record.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79355F37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0F92A8D6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0863C3EE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C908FB" w:rsidTr="00B61E88" w14:paraId="6DE07CB2" w14:textId="77777777">
        <w:trPr>
          <w:trHeight w:val="172"/>
          <w:tblHeader/>
        </w:trPr>
        <w:tc>
          <w:tcPr>
            <w:tcW w:w="21012" w:type="dxa"/>
            <w:gridSpan w:val="22"/>
            <w:tcBorders>
              <w:left w:val="single" w:color="auto" w:sz="4" w:space="0"/>
              <w:right w:val="single" w:color="auto" w:sz="4" w:space="0"/>
            </w:tcBorders>
            <w:shd w:val="clear" w:color="auto" w:fill="FFFF00"/>
          </w:tcPr>
          <w:p w:rsidRPr="00400C56" w:rsidR="00C908FB" w:rsidP="00C908FB" w:rsidRDefault="00C908FB" w14:paraId="565DF72E" w14:textId="40E4B2B3">
            <w:pPr>
              <w:jc w:val="center"/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 xml:space="preserve">Formwork and Steel Fixing (NAB, SAB, Central Tower Footings, </w:t>
            </w:r>
            <w:proofErr w:type="spellStart"/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>misc</w:t>
            </w:r>
            <w:proofErr w:type="spellEnd"/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>)</w:t>
            </w:r>
          </w:p>
        </w:tc>
      </w:tr>
      <w:tr w:rsidRPr="00C73681" w:rsidR="00C908FB" w:rsidTr="00B61E88" w14:paraId="03776B10" w14:textId="1B96E489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0B0176C" w14:textId="1C1A9E12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5.1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6E7F49C5" w14:textId="66E3C57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Install Footings for Temp Works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243E0BF8" w14:textId="30FE778A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As per Drawings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B61E88" w14:paraId="7B5DF73E" w14:textId="07408D6C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As per the formwork design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5EE2F0AB" w14:textId="0EA640E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Level Check by Engineer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337C6BC" w14:textId="1B15296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Per Element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DCFE261" w14:textId="15E2FAF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B2C730A" w14:textId="3FC28A5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3460B45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212B183B" w14:textId="37EA0B0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892874" w14:paraId="6A48BC94" w14:textId="51258834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892874">
              <w:rPr>
                <w:rFonts w:asciiTheme="minorHAnsi" w:hAnsiTheme="minorHAnsi" w:cstheme="minorHAnsi"/>
                <w:sz w:val="18"/>
                <w:szCs w:val="18"/>
              </w:rPr>
              <w:t xml:space="preserve">Concrete Pour Inspection Check sheet 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1E7EEEE6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303EF1D6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06CA2641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C908FB" w:rsidTr="00B61E88" w14:paraId="523D3AFF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DD9F1CB" w14:textId="5681671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5.2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D1DD31C" w14:textId="06A55F2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Install Blinding 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C38B542" w14:textId="113FCFB6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As per Drawings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668E87E1" w14:textId="5810253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Blinding thickness and level to be as per drawings/required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04FFB9F4" w14:textId="7E718596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Level Check by Engineer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618D78BD" w14:textId="641ECDB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Per Element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0B5DE638" w14:textId="0CC6D9F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2C55B9FA" w14:textId="43A5D06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6FCC782B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122B0D59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892874" w14:paraId="12403B26" w14:textId="4C7C0AEF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892874">
              <w:rPr>
                <w:rFonts w:asciiTheme="minorHAnsi" w:hAnsiTheme="minorHAnsi" w:cstheme="minorHAnsi"/>
                <w:sz w:val="18"/>
                <w:szCs w:val="18"/>
              </w:rPr>
              <w:t xml:space="preserve">Concrete Pour Inspection Check sheet 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4529D208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706B63B5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62DCF8AF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C908FB" w:rsidTr="00B61E88" w14:paraId="429424A3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13128794" w14:textId="2188A25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5.3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8E7E187" w14:textId="545304A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Formwork Placement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908FB" w:rsidP="00C908FB" w:rsidRDefault="00C908FB" w14:paraId="2B1D1611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Drawings &amp; Spec (T</w:t>
            </w: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o be issued</w:t>
            </w:r>
            <w:r w:rsidRP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)</w:t>
            </w:r>
          </w:p>
          <w:p w:rsidR="00892874" w:rsidP="00C908FB" w:rsidRDefault="00892874" w14:paraId="724028C4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892874" w:rsidP="00C908FB" w:rsidRDefault="00892874" w14:paraId="79C2A1BA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Formshore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Temp Works </w:t>
            </w:r>
          </w:p>
          <w:p w:rsidR="00892874" w:rsidP="00C908FB" w:rsidRDefault="00892874" w14:paraId="711348F8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892874" w:rsidP="00C908FB" w:rsidRDefault="00892874" w14:paraId="02C3CAB1" w14:textId="06D4836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Doppelmayr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Drawings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47A8" w:rsidR="00C908FB" w:rsidP="00C908FB" w:rsidRDefault="00C908FB" w14:paraId="300DC0BD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4647A8">
              <w:rPr>
                <w:rFonts w:asciiTheme="minorHAnsi" w:hAnsiTheme="minorHAnsi" w:cstheme="minorHAnsi"/>
                <w:sz w:val="18"/>
                <w:szCs w:val="18"/>
              </w:rPr>
              <w:t>Formwork as per temporary works drawing if relevant.</w:t>
            </w:r>
          </w:p>
          <w:p w:rsidRPr="004647A8" w:rsidR="00C908FB" w:rsidP="00C908FB" w:rsidRDefault="00C908FB" w14:paraId="1AA7EB9A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4647A8">
              <w:rPr>
                <w:rFonts w:asciiTheme="minorHAnsi" w:hAnsiTheme="minorHAnsi" w:cstheme="minorHAnsi"/>
                <w:sz w:val="18"/>
                <w:szCs w:val="18"/>
              </w:rPr>
              <w:t>Position, orientation, dimensions checked.</w:t>
            </w:r>
          </w:p>
          <w:p w:rsidRPr="004647A8" w:rsidR="00C908FB" w:rsidP="00C908FB" w:rsidRDefault="00C908FB" w14:paraId="37063DBA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4647A8">
              <w:rPr>
                <w:rFonts w:asciiTheme="minorHAnsi" w:hAnsiTheme="minorHAnsi" w:cstheme="minorHAnsi"/>
                <w:sz w:val="18"/>
                <w:szCs w:val="18"/>
              </w:rPr>
              <w:t xml:space="preserve">Oiled, Area cleaned of all debris, Cover </w:t>
            </w:r>
            <w:proofErr w:type="gramStart"/>
            <w:r w:rsidRPr="004647A8">
              <w:rPr>
                <w:rFonts w:asciiTheme="minorHAnsi" w:hAnsiTheme="minorHAnsi" w:cstheme="minorHAnsi"/>
                <w:sz w:val="18"/>
                <w:szCs w:val="18"/>
              </w:rPr>
              <w:t>correct</w:t>
            </w:r>
            <w:proofErr w:type="gramEnd"/>
            <w:r w:rsidRPr="004647A8">
              <w:rPr>
                <w:rFonts w:asciiTheme="minorHAnsi" w:hAnsiTheme="minorHAnsi" w:cstheme="minorHAnsi"/>
                <w:sz w:val="18"/>
                <w:szCs w:val="18"/>
              </w:rPr>
              <w:t xml:space="preserve"> as per spec and drawing requirements. </w:t>
            </w:r>
          </w:p>
          <w:p w:rsidRPr="00EA3907" w:rsidR="00C908FB" w:rsidP="00C908FB" w:rsidRDefault="00C908FB" w14:paraId="057AC6B1" w14:textId="1E88D9C5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All inserts inserted, block outs,</w:t>
            </w:r>
            <w:r w:rsidRPr="00EA3907" w:rsidR="00892874">
              <w:rPr>
                <w:rFonts w:asciiTheme="minorHAnsi" w:hAnsiTheme="minorHAnsi" w:cstheme="minorHAnsi"/>
                <w:sz w:val="18"/>
                <w:szCs w:val="18"/>
              </w:rPr>
              <w:t xml:space="preserve"> dross backs, bolt clusters etc</w:t>
            </w: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 See temporary works design. </w:t>
            </w:r>
          </w:p>
          <w:p w:rsidRPr="00EA3907" w:rsidR="00C908FB" w:rsidP="00C908FB" w:rsidRDefault="00C908FB" w14:paraId="284E78FA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Confirm any inserts are included as per drawings. </w:t>
            </w:r>
          </w:p>
          <w:p w:rsidRPr="00892874" w:rsidR="00892874" w:rsidP="00C908FB" w:rsidRDefault="00EA738B" w14:paraId="2C43A931" w14:textId="4E92D0F5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</w:rPr>
              <w:t>Ground anchor</w:t>
            </w:r>
            <w:r w:rsidRPr="00EA3907" w:rsidR="00892874">
              <w:rPr>
                <w:rFonts w:asciiTheme="minorHAnsi" w:hAnsiTheme="minorHAnsi" w:cstheme="minorHAnsi"/>
              </w:rPr>
              <w:t xml:space="preserve"> </w:t>
            </w:r>
            <w:commentRangeStart w:id="119"/>
            <w:commentRangeStart w:id="120"/>
            <w:proofErr w:type="spellStart"/>
            <w:r w:rsidRPr="00EA3907" w:rsidR="00892874">
              <w:rPr>
                <w:rFonts w:asciiTheme="minorHAnsi" w:hAnsiTheme="minorHAnsi" w:cstheme="minorHAnsi"/>
              </w:rPr>
              <w:t>drossbachs</w:t>
            </w:r>
            <w:commentRangeEnd w:id="119"/>
            <w:proofErr w:type="spellEnd"/>
            <w:r w:rsidRPr="00EA3907" w:rsidR="008A4132">
              <w:rPr>
                <w:rStyle w:val="CommentReference"/>
              </w:rPr>
              <w:commentReference w:id="119"/>
            </w:r>
            <w:commentRangeEnd w:id="120"/>
            <w:r w:rsidRPr="00EA3907" w:rsidR="004318B5">
              <w:rPr>
                <w:rStyle w:val="CommentReference"/>
              </w:rPr>
              <w:commentReference w:id="120"/>
            </w:r>
            <w:r w:rsidRPr="00EA3907" w:rsidR="00892874">
              <w:rPr>
                <w:rFonts w:asciiTheme="minorHAnsi" w:hAnsiTheme="minorHAnsi" w:cstheme="minorHAnsi"/>
              </w:rPr>
              <w:t xml:space="preserve"> critical –</w:t>
            </w:r>
            <w:r w:rsidR="0089287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2874" w:rsidR="00892874">
              <w:rPr>
                <w:rFonts w:asciiTheme="minorHAnsi" w:hAnsiTheme="minorHAnsi" w:cstheme="minorHAnsi"/>
                <w:sz w:val="18"/>
                <w:szCs w:val="18"/>
              </w:rPr>
              <w:t>placement takes president over all over items.</w:t>
            </w:r>
            <w:r w:rsidR="0089287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ABE7BD2" w14:textId="7409CAC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Onsite Visual Inspection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8A0E88D" w14:textId="36B4C4A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Per Element 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10064B15" w14:textId="757908F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I, R</w:t>
            </w:r>
            <w:r w:rsidR="00892874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892874" w:rsidR="0089287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5C7B20A5" w14:textId="16FBB89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7AA046BC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71C6909B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908FB" w:rsidP="00C908FB" w:rsidRDefault="00542DB3" w14:paraId="6A2C4363" w14:textId="0306133A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42DB3">
              <w:rPr>
                <w:rFonts w:asciiTheme="minorHAnsi" w:hAnsiTheme="minorHAnsi" w:cstheme="minorHAnsi"/>
                <w:sz w:val="18"/>
                <w:szCs w:val="18"/>
              </w:rPr>
              <w:t xml:space="preserve">Concrete Pour Inspection Check </w:t>
            </w:r>
            <w:proofErr w:type="gramStart"/>
            <w:r w:rsidRPr="00542DB3">
              <w:rPr>
                <w:rFonts w:asciiTheme="minorHAnsi" w:hAnsiTheme="minorHAnsi" w:cstheme="minorHAnsi"/>
                <w:sz w:val="18"/>
                <w:szCs w:val="18"/>
              </w:rPr>
              <w:t>sheet</w:t>
            </w:r>
            <w:proofErr w:type="gramEnd"/>
            <w:r w:rsidRPr="00542DB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167EE" w:rsidR="00C908FB">
              <w:rPr>
                <w:rFonts w:asciiTheme="minorHAnsi" w:hAnsiTheme="minorHAnsi" w:cstheme="minorHAnsi"/>
                <w:sz w:val="18"/>
                <w:szCs w:val="18"/>
              </w:rPr>
              <w:t>Photographic evidence</w:t>
            </w:r>
          </w:p>
          <w:p w:rsidRPr="00B167EE" w:rsidR="00892874" w:rsidP="00C908FB" w:rsidRDefault="00892874" w14:paraId="3408A1C1" w14:textId="76F4079C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Survey Checks pre pour 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4A322F19" w14:textId="77777777">
            <w:pPr>
              <w:jc w:val="both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02459E97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43E1A56D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EC1715" w:rsidTr="00B61E88" w14:paraId="110A03D5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1715" w:rsidP="00C908FB" w:rsidRDefault="00B61E88" w14:paraId="257A9CB5" w14:textId="706CF95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5.4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1715" w:rsidP="00C908FB" w:rsidRDefault="00EC1715" w14:paraId="6BDA9E9F" w14:textId="611239A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21"/>
            <w:r>
              <w:rPr>
                <w:rFonts w:asciiTheme="minorHAnsi" w:hAnsiTheme="minorHAnsi" w:cstheme="minorHAnsi"/>
                <w:sz w:val="18"/>
                <w:szCs w:val="18"/>
              </w:rPr>
              <w:t>Earthing</w:t>
            </w:r>
            <w:commentRangeEnd w:id="121"/>
            <w:r>
              <w:rPr>
                <w:rStyle w:val="CommentReference"/>
              </w:rPr>
              <w:commentReference w:id="121"/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908FB" w:rsidR="00EC1715" w:rsidP="00C908FB" w:rsidRDefault="00AF4B3B" w14:paraId="3D0435EB" w14:textId="1C5D1A80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As per requirements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F4B3B" w:rsidR="00AF4B3B" w:rsidP="00AF4B3B" w:rsidRDefault="00AF4B3B" w14:paraId="7685E071" w14:textId="27A7F64D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Each concrete element</w:t>
            </w:r>
            <w:r w:rsidRPr="00AF4B3B">
              <w:rPr>
                <w:rFonts w:asciiTheme="minorHAnsi" w:hAnsiTheme="minorHAnsi" w:cstheme="minorHAnsi"/>
                <w:sz w:val="18"/>
                <w:szCs w:val="18"/>
              </w:rPr>
              <w:t xml:space="preserve"> TO BE ELECTRICALLY </w:t>
            </w:r>
          </w:p>
          <w:p w:rsidRPr="00AF4B3B" w:rsidR="00AF4B3B" w:rsidP="00AF4B3B" w:rsidRDefault="00AF4B3B" w14:paraId="090053FA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F4B3B">
              <w:rPr>
                <w:rFonts w:asciiTheme="minorHAnsi" w:hAnsiTheme="minorHAnsi" w:cstheme="minorHAnsi"/>
                <w:sz w:val="18"/>
                <w:szCs w:val="18"/>
              </w:rPr>
              <w:t xml:space="preserve">GROUNDED BY AN APPROPRIATELY QUALIFIED </w:t>
            </w:r>
          </w:p>
          <w:p w:rsidRPr="004647A8" w:rsidR="00EC1715" w:rsidP="00AF4B3B" w:rsidRDefault="00AF4B3B" w14:paraId="65955175" w14:textId="6CA25A49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F4B3B">
              <w:rPr>
                <w:rFonts w:asciiTheme="minorHAnsi" w:hAnsiTheme="minorHAnsi" w:cstheme="minorHAnsi"/>
                <w:sz w:val="18"/>
                <w:szCs w:val="18"/>
              </w:rPr>
              <w:t>CONTRACTOR.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1715" w:rsidP="00C908FB" w:rsidRDefault="00AF4B3B" w14:paraId="2C62F495" w14:textId="41FAD04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 Inspection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1715" w:rsidP="00C908FB" w:rsidRDefault="00AF4B3B" w14:paraId="6B4DD45D" w14:textId="400A533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Per element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1715" w:rsidP="00C908FB" w:rsidRDefault="00AF4B3B" w14:paraId="23D8E4A1" w14:textId="5C1C082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1715" w:rsidP="00C908FB" w:rsidRDefault="00AF4B3B" w14:paraId="52C7BD3E" w14:textId="61281FF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1715" w:rsidP="00C908FB" w:rsidRDefault="00EC1715" w14:paraId="53B3DBAC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1715" w:rsidP="00C908FB" w:rsidRDefault="00EC1715" w14:paraId="35FF41C2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42DB3" w:rsidR="00EC1715" w:rsidP="00C908FB" w:rsidRDefault="00AF4B3B" w14:paraId="1C8A7503" w14:textId="2325D82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Report, Photo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1715" w:rsidP="00C908FB" w:rsidRDefault="00EC1715" w14:paraId="06B7BD26" w14:textId="77777777">
            <w:pPr>
              <w:jc w:val="both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1715" w:rsidP="00C908FB" w:rsidRDefault="00EC1715" w14:paraId="51E0121A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1715" w:rsidP="00C908FB" w:rsidRDefault="00EC1715" w14:paraId="1C234B3C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C908FB" w:rsidTr="00B61E88" w14:paraId="5474D818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02648E56" w14:textId="716727A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5.</w:t>
            </w:r>
            <w:r w:rsidR="00B61E88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66B5200E" w14:textId="78EF37DA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Reinforcement Placement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908FB" w:rsidP="00C908FB" w:rsidRDefault="00C908FB" w14:paraId="329D174B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Drawings &amp; Spec (T</w:t>
            </w: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o be issued</w:t>
            </w:r>
            <w:r w:rsidRP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)</w:t>
            </w:r>
          </w:p>
          <w:p w:rsidR="00892874" w:rsidP="00C908FB" w:rsidRDefault="00892874" w14:paraId="63F76568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892874" w:rsidP="00C908FB" w:rsidRDefault="00892874" w14:paraId="4D9B9660" w14:textId="24FA3B4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884A42">
              <w:rPr>
                <w:rFonts w:asciiTheme="minorHAnsi" w:hAnsiTheme="minorHAnsi" w:cstheme="minorHAnsi"/>
                <w:sz w:val="18"/>
                <w:szCs w:val="18"/>
              </w:rPr>
              <w:t>NZS3101 &amp; NZS3109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47A8" w:rsidR="00C908FB" w:rsidP="00C908FB" w:rsidRDefault="00C908FB" w14:paraId="7356885D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4647A8">
              <w:rPr>
                <w:rFonts w:asciiTheme="minorHAnsi" w:hAnsiTheme="minorHAnsi" w:cstheme="minorHAnsi"/>
                <w:sz w:val="18"/>
                <w:szCs w:val="18"/>
              </w:rPr>
              <w:t>Reinforcement as per relevant design IFC and standards NZS3101 &amp; NZS3109</w:t>
            </w:r>
          </w:p>
          <w:p w:rsidRPr="00B167EE" w:rsidR="00C908FB" w:rsidP="00C908FB" w:rsidRDefault="00C908FB" w14:paraId="64E4B0D2" w14:textId="59BA4C99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Grade, number, diameter, spacing, starters, cover, welds, lap length and position all checked.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908FB" w:rsidP="00C908FB" w:rsidRDefault="00C908FB" w14:paraId="6BD57533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Visual Inspection</w:t>
            </w:r>
          </w:p>
          <w:p w:rsidRPr="00B167EE" w:rsidR="00892874" w:rsidP="00892874" w:rsidRDefault="00892874" w14:paraId="34606139" w14:textId="26E9A115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707EA7FD" w14:textId="79106C0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Per Element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5FF7E69" w14:textId="060C669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I, W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75A15264" w14:textId="24C95F7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A52EEF" w:rsidRDefault="00C908FB" w14:paraId="48E2B4C6" w14:textId="3EF3D904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C3DDFE1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542DB3" w:rsidP="00C908FB" w:rsidRDefault="00542DB3" w14:paraId="79353800" w14:textId="77777777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92874">
              <w:rPr>
                <w:rFonts w:asciiTheme="minorHAnsi" w:hAnsiTheme="minorHAnsi" w:cstheme="minorHAnsi"/>
                <w:sz w:val="18"/>
                <w:szCs w:val="18"/>
              </w:rPr>
              <w:t xml:space="preserve">Concrete Pour Inspection Check sheet </w:t>
            </w:r>
          </w:p>
          <w:p w:rsidRPr="00B167EE" w:rsidR="00C908FB" w:rsidP="00C908FB" w:rsidRDefault="00C908FB" w14:paraId="3EB3EFFC" w14:textId="3679C988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Photos taken and stored in QA File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180A59AF" w14:textId="77777777">
            <w:pPr>
              <w:jc w:val="both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601F5ED2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2E858CBC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810463" w:rsidTr="00B61E88" w14:paraId="6E21D6ED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810463" w:rsidP="00C908FB" w:rsidRDefault="00810463" w14:paraId="5587EA0D" w14:textId="1D69646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5.</w:t>
            </w:r>
            <w:r w:rsidR="00B61E88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810463" w:rsidP="00C908FB" w:rsidRDefault="00810463" w14:paraId="5A2AD2D5" w14:textId="2BA9B26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22"/>
            <w:r>
              <w:rPr>
                <w:rFonts w:asciiTheme="minorHAnsi" w:hAnsiTheme="minorHAnsi" w:cstheme="minorHAnsi"/>
                <w:sz w:val="18"/>
                <w:szCs w:val="18"/>
              </w:rPr>
              <w:t>Cableway SAB/NAB Williams bolts</w:t>
            </w:r>
            <w:commentRangeEnd w:id="122"/>
            <w:r>
              <w:rPr>
                <w:rStyle w:val="CommentReference"/>
              </w:rPr>
              <w:commentReference w:id="122"/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908FB" w:rsidR="00810463" w:rsidP="00C908FB" w:rsidRDefault="00AF4B3B" w14:paraId="37E7149D" w14:textId="54AB313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IFC Drawings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47A8" w:rsidR="00810463" w:rsidP="00C908FB" w:rsidRDefault="00AF4B3B" w14:paraId="370E9FB4" w14:textId="07F5D4F2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Size,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length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and position of the bolts to be as per the design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AF4B3B" w:rsidP="00AF4B3B" w:rsidRDefault="00AF4B3B" w14:paraId="0A71C299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Visual Inspection</w:t>
            </w:r>
          </w:p>
          <w:p w:rsidRPr="00B167EE" w:rsidR="00810463" w:rsidP="00AF4B3B" w:rsidRDefault="00810463" w14:paraId="47119FF8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810463" w:rsidP="00C908FB" w:rsidRDefault="00AF4B3B" w14:paraId="0A32D64C" w14:textId="1799C33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Per bolt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810463" w:rsidP="00C908FB" w:rsidRDefault="00AF4B3B" w14:paraId="5B53D5FC" w14:textId="00E22E6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810463" w:rsidP="00C908FB" w:rsidRDefault="00AF4B3B" w14:paraId="3A44FD1D" w14:textId="3EC1787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810463" w:rsidP="00C908FB" w:rsidRDefault="00AF4B3B" w14:paraId="03AF0FD7" w14:textId="1F38829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810463" w:rsidP="00C908FB" w:rsidRDefault="00810463" w14:paraId="6DFF5776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92874" w:rsidR="00810463" w:rsidP="00C908FB" w:rsidRDefault="00AF4B3B" w14:paraId="77CB3815" w14:textId="3A4D50B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As-built</w:t>
            </w:r>
            <w:proofErr w:type="gramEnd"/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810463" w:rsidP="00C908FB" w:rsidRDefault="00810463" w14:paraId="4A338553" w14:textId="77777777">
            <w:pPr>
              <w:jc w:val="both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810463" w:rsidP="00C908FB" w:rsidRDefault="00810463" w14:paraId="358E9932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810463" w:rsidP="00C908FB" w:rsidRDefault="00810463" w14:paraId="3A97D70D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C908FB" w:rsidTr="00B61E88" w14:paraId="4920B7CB" w14:textId="77777777">
        <w:trPr>
          <w:gridAfter w:val="1"/>
          <w:wAfter w:w="9" w:type="dxa"/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07AECF5" w14:textId="3AFFFB9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5.7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46E13F35" w14:textId="2373A6B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MSQA Pre Pour Inspection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4A42A3AD" w14:textId="2EF9BF2D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Drawings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798E125D" w14:textId="282558D3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Confirmation of all above, reinforcement, dimensions, inserts, finish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5A6376EA" w14:textId="3C48092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Visual Inspection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0A31BFC7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Per Element</w:t>
            </w:r>
          </w:p>
          <w:p w:rsidRPr="00EA3907" w:rsidR="00892874" w:rsidP="00C908FB" w:rsidRDefault="00892874" w14:paraId="34D5D609" w14:textId="66BDEB0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Holmes provided 48hour notice to inspect.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0A80E7BF" w14:textId="2D03FE5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A52EEF" w14:paraId="0E474103" w14:textId="1EFFD1B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5E95D386" w14:textId="1589F6F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34E0A7CD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1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C908FB" w:rsidP="00C908FB" w:rsidRDefault="00C908FB" w14:paraId="6AE5109E" w14:textId="683916C2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Site Report </w:t>
            </w:r>
          </w:p>
        </w:tc>
        <w:tc>
          <w:tcPr>
            <w:tcW w:w="1917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70BB80AC" w14:textId="77777777">
            <w:pPr>
              <w:jc w:val="both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64442950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25F1D262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="00C908FB" w:rsidTr="00B61E88" w14:paraId="3033356C" w14:textId="77777777">
        <w:trPr>
          <w:gridAfter w:val="1"/>
          <w:wAfter w:w="9" w:type="dxa"/>
          <w:trHeight w:val="172"/>
          <w:tblHeader/>
        </w:trPr>
        <w:tc>
          <w:tcPr>
            <w:tcW w:w="21003" w:type="dxa"/>
            <w:gridSpan w:val="21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908FB" w:rsidP="00C908FB" w:rsidRDefault="00C908FB" w14:paraId="454982FE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MSQA </w:t>
            </w:r>
            <w:r w:rsidRPr="007A254A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HOLD POINT – DO NOT PROCEED PAST THIS POINT UNTIL THE ENGINEER HAS SIGNED OFF </w:t>
            </w: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THE ABOVE</w:t>
            </w:r>
          </w:p>
        </w:tc>
      </w:tr>
      <w:tr w:rsidRPr="00400C56" w:rsidR="00C908FB" w:rsidTr="00B61E88" w14:paraId="33B3C3C2" w14:textId="77777777">
        <w:trPr>
          <w:trHeight w:val="172"/>
          <w:tblHeader/>
        </w:trPr>
        <w:tc>
          <w:tcPr>
            <w:tcW w:w="21012" w:type="dxa"/>
            <w:gridSpan w:val="22"/>
            <w:tcBorders>
              <w:left w:val="single" w:color="auto" w:sz="4" w:space="0"/>
              <w:right w:val="single" w:color="auto" w:sz="4" w:space="0"/>
            </w:tcBorders>
            <w:shd w:val="clear" w:color="auto" w:fill="FFFF00"/>
          </w:tcPr>
          <w:p w:rsidRPr="00400C56" w:rsidR="00C908FB" w:rsidP="00C908FB" w:rsidRDefault="00C908FB" w14:paraId="2821CC9F" w14:textId="0DA35587">
            <w:pPr>
              <w:jc w:val="center"/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 xml:space="preserve">Concreting </w:t>
            </w:r>
          </w:p>
        </w:tc>
      </w:tr>
      <w:tr w:rsidRPr="00C73681" w:rsidR="00C908FB" w:rsidTr="00B61E88" w14:paraId="5ABA387A" w14:textId="4D79EE14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2276B991" w14:textId="7216638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6.1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FB9AB05" w14:textId="4636B56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Concrete Delivery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50E2C1A5" w14:textId="7D05022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Drawings &amp; </w:t>
            </w:r>
            <w:r w:rsidRPr="00EA3907" w:rsidR="00C52C0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Project </w:t>
            </w: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Spec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262BC730" w14:textId="41A3FA9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Supply to match design drawings and specification. 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AD150F7" w14:textId="77777777">
            <w:pPr>
              <w:tabs>
                <w:tab w:val="center" w:pos="728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Docket Checked on site for correct Concrete type.</w:t>
            </w:r>
          </w:p>
          <w:p w:rsidRPr="00B167EE" w:rsidR="00C908FB" w:rsidP="00C908FB" w:rsidRDefault="00C908FB" w14:paraId="788533A8" w14:textId="282BB93F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291BAF37" w14:textId="5B1BF2F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Per Element / Per Pour (minimum) 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261D9C23" w14:textId="5A44C266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58FBA54F" w14:textId="1AE2A6A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901A330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A52EEF" w14:paraId="5EDE39F5" w14:textId="50B21416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C414D" w:rsidP="004C414D" w:rsidRDefault="00542DB3" w14:paraId="7A786778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542DB3">
              <w:rPr>
                <w:rFonts w:asciiTheme="minorHAnsi" w:hAnsiTheme="minorHAnsi" w:cstheme="minorHAnsi"/>
                <w:sz w:val="18"/>
                <w:szCs w:val="18"/>
              </w:rPr>
              <w:t xml:space="preserve">Concrete Pour Inspection Check sheet </w:t>
            </w:r>
            <w:r w:rsidR="004C414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:rsidRPr="00B167EE" w:rsidR="004C414D" w:rsidP="004C414D" w:rsidRDefault="004C414D" w14:paraId="2148F6B9" w14:textId="78264E3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Concrete Test Result Register </w:t>
            </w:r>
          </w:p>
          <w:p w:rsidRPr="00B167EE" w:rsidR="00C908FB" w:rsidP="00C908FB" w:rsidRDefault="00C908FB" w14:paraId="30FA2C1F" w14:textId="77777777">
            <w:pPr>
              <w:tabs>
                <w:tab w:val="center" w:pos="7285"/>
              </w:tabs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Docket checked onsite/Filed</w:t>
            </w:r>
          </w:p>
          <w:p w:rsidRPr="00B167EE" w:rsidR="00C908FB" w:rsidP="00C908FB" w:rsidRDefault="00C908FB" w14:paraId="6EB617C1" w14:textId="77746110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76E38E92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02428FC4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59AF6069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C908FB" w:rsidTr="00B61E88" w14:paraId="4C2E7E6A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763C0B6" w14:textId="235EB58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6.2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08E4CEBA" w14:textId="38F35AD9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Concrete Finish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CDB696C" w14:textId="442FFF8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Drawings &amp;</w:t>
            </w:r>
            <w:r w:rsid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Project</w:t>
            </w: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Spec 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47A8" w:rsidR="00C908FB" w:rsidP="00C908FB" w:rsidRDefault="00C908FB" w14:paraId="3A678732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4647A8">
              <w:rPr>
                <w:rFonts w:asciiTheme="minorHAnsi" w:hAnsiTheme="minorHAnsi" w:cstheme="minorHAnsi"/>
                <w:sz w:val="18"/>
                <w:szCs w:val="18"/>
              </w:rPr>
              <w:t>Concrete finish to be as per on drawing, U1-</w:t>
            </w:r>
            <w:proofErr w:type="gramStart"/>
            <w:r w:rsidRPr="004647A8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proofErr w:type="gramEnd"/>
            <w:r w:rsidRPr="004647A8">
              <w:rPr>
                <w:rFonts w:asciiTheme="minorHAnsi" w:hAnsiTheme="minorHAnsi" w:cstheme="minorHAnsi"/>
                <w:sz w:val="18"/>
                <w:szCs w:val="18"/>
              </w:rPr>
              <w:t xml:space="preserve"> or F1-5 (</w:t>
            </w:r>
            <w:proofErr w:type="spellStart"/>
            <w:r w:rsidRPr="004647A8">
              <w:rPr>
                <w:rFonts w:asciiTheme="minorHAnsi" w:hAnsiTheme="minorHAnsi" w:cstheme="minorHAnsi"/>
                <w:sz w:val="18"/>
                <w:szCs w:val="18"/>
              </w:rPr>
              <w:t>inline</w:t>
            </w:r>
            <w:proofErr w:type="spellEnd"/>
            <w:r w:rsidRPr="004647A8">
              <w:rPr>
                <w:rFonts w:asciiTheme="minorHAnsi" w:hAnsiTheme="minorHAnsi" w:cstheme="minorHAnsi"/>
                <w:sz w:val="18"/>
                <w:szCs w:val="18"/>
              </w:rPr>
              <w:t xml:space="preserve"> with relevant NZS standard 3109 and NZS3101)</w:t>
            </w:r>
          </w:p>
          <w:p w:rsidRPr="00B167EE" w:rsidR="00C908FB" w:rsidP="00C908FB" w:rsidRDefault="00C908FB" w14:paraId="18682263" w14:textId="30BA5A50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Concrete checked for any cracks and other irregularities. 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6DFBF4BF" w14:textId="78277E09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75E939D8" w14:textId="1E1B0A58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Per Element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0F5D1A6B" w14:textId="0E689B2D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01CB3399" w14:textId="5E15D29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6B8714F3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83B9A1A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542DB3" w:rsidP="00C908FB" w:rsidRDefault="00542DB3" w14:paraId="0939555D" w14:textId="77777777">
            <w:pPr>
              <w:tabs>
                <w:tab w:val="center" w:pos="7285"/>
              </w:tabs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892874">
              <w:rPr>
                <w:rFonts w:asciiTheme="minorHAnsi" w:hAnsiTheme="minorHAnsi" w:cstheme="minorHAnsi"/>
                <w:sz w:val="18"/>
                <w:szCs w:val="18"/>
              </w:rPr>
              <w:t xml:space="preserve">Concrete Pour Inspection Check sheet </w:t>
            </w:r>
          </w:p>
          <w:p w:rsidRPr="00B167EE" w:rsidR="00C908FB" w:rsidP="00C908FB" w:rsidRDefault="00C908FB" w14:paraId="3CF273B3" w14:textId="27A1E776">
            <w:pPr>
              <w:tabs>
                <w:tab w:val="center" w:pos="7285"/>
              </w:tabs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Photographic evidence</w:t>
            </w:r>
          </w:p>
          <w:p w:rsidRPr="00B167EE" w:rsidR="00C908FB" w:rsidP="00C908FB" w:rsidRDefault="00C908FB" w14:paraId="3C4D6D93" w14:textId="77777777">
            <w:pPr>
              <w:tabs>
                <w:tab w:val="center" w:pos="7285"/>
              </w:tabs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B167EE" w:rsidR="00C908FB" w:rsidP="00C908FB" w:rsidRDefault="00C908FB" w14:paraId="79E8507B" w14:textId="77777777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60648148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0AC09814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1996E07B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C908FB" w:rsidTr="00B61E88" w14:paraId="36EB014B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1F73026A" w14:textId="3268F584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6.3</w:t>
            </w:r>
          </w:p>
          <w:p w:rsidRPr="00B167EE" w:rsidR="00C908FB" w:rsidP="00C908FB" w:rsidRDefault="00C908FB" w14:paraId="1929E308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76F75D61" w14:textId="1A305D2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Concrete Strength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0AC64A47" w14:textId="006A15B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Drawings </w:t>
            </w: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&amp; </w:t>
            </w:r>
            <w:r w:rsid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Project </w:t>
            </w: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Spec 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741C38F7" w14:textId="7A3D327D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Compressive strength results to match design drawings and specification.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18C6CF36" w14:textId="77777777">
            <w:pPr>
              <w:tabs>
                <w:tab w:val="center" w:pos="728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Review of 7day and 28day strength results. </w:t>
            </w:r>
          </w:p>
          <w:p w:rsidRPr="00B167EE" w:rsidR="00C908FB" w:rsidP="00C908FB" w:rsidRDefault="00C908FB" w14:paraId="1E081061" w14:textId="77777777">
            <w:pPr>
              <w:tabs>
                <w:tab w:val="center" w:pos="728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B167EE" w:rsidR="00C908FB" w:rsidP="00C908FB" w:rsidRDefault="00C908FB" w14:paraId="79C25E41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0A6CDA3" w14:textId="366910D6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Per Pour (minimum) or 1no set of 7day, 2no 28days taken for every 50m3 +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0A2BC0F5" w14:textId="77B7B309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R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B962935" w14:textId="5D5C638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5AB7A48D" w14:textId="3C63AE5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5230AE4E" w14:textId="57239665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4C414D" w:rsidRDefault="004C414D" w14:paraId="7C24E527" w14:textId="420430F5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Concrete Test Result Register </w:t>
            </w:r>
          </w:p>
          <w:p w:rsidRPr="00B167EE" w:rsidR="00C908FB" w:rsidP="00C908FB" w:rsidRDefault="00C908FB" w14:paraId="2E77FE5B" w14:textId="77777777">
            <w:pPr>
              <w:tabs>
                <w:tab w:val="center" w:pos="7285"/>
              </w:tabs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Compressive Strength Results.</w:t>
            </w:r>
          </w:p>
          <w:p w:rsidRPr="00B167EE" w:rsidR="00C908FB" w:rsidP="00C908FB" w:rsidRDefault="00C908FB" w14:paraId="4C65C632" w14:textId="77777777">
            <w:pPr>
              <w:tabs>
                <w:tab w:val="center" w:pos="7285"/>
              </w:tabs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B167EE" w:rsidR="00C908FB" w:rsidP="00C908FB" w:rsidRDefault="00C908FB" w14:paraId="65362CD7" w14:textId="77777777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6A632B77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79875BA1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58D322CD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C908FB" w:rsidTr="00B61E88" w14:paraId="6A11BC54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20DE572" w14:textId="4054E171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6.4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2A281EAE" w14:textId="4D3E0D3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23"/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Construction Joint Creation – Type B</w:t>
            </w:r>
            <w:commentRangeEnd w:id="123"/>
            <w:r w:rsidR="00810463">
              <w:rPr>
                <w:rStyle w:val="CommentReference"/>
              </w:rPr>
              <w:commentReference w:id="123"/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602DD200" w14:textId="00D0C2A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Drawings </w:t>
            </w: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&amp;</w:t>
            </w:r>
            <w:r w:rsid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Project</w:t>
            </w: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Spec 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AF4B3B" w14:paraId="58DE2D34" w14:textId="0E166F8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Construction Joint type B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AF4B3B" w14:paraId="5E79109C" w14:textId="6E652911">
            <w:pPr>
              <w:tabs>
                <w:tab w:val="center" w:pos="728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AF4B3B" w14:paraId="657F2003" w14:textId="525DEB2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Per joint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AF4B3B" w14:paraId="58FC1025" w14:textId="78145AC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AF4B3B" w14:paraId="59043B59" w14:textId="636DCCE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AF4B3B" w14:paraId="1265B25B" w14:textId="0659E82D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62780B8C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AF4B3B" w14:paraId="2417EB5F" w14:textId="1668B89C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Prepour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inspection</w:t>
            </w: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44AD5415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487F88CA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5FAF7B15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C908FB" w:rsidTr="00B61E88" w14:paraId="113FF37E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C66230B" w14:textId="2F51E18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6.5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055B3916" w14:textId="274C202E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 xml:space="preserve">Curing 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17A9BD89" w14:textId="63C7ABE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C908FB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Drawings </w:t>
            </w: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&amp; </w:t>
            </w:r>
            <w:r w:rsid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Project </w:t>
            </w: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Spec 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C245E" w:rsidR="00C908FB" w:rsidP="00C908FB" w:rsidRDefault="00C908FB" w14:paraId="4CA80740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C245E">
              <w:rPr>
                <w:rFonts w:asciiTheme="minorHAnsi" w:hAnsiTheme="minorHAnsi" w:cstheme="minorHAnsi"/>
                <w:sz w:val="18"/>
                <w:szCs w:val="18"/>
              </w:rPr>
              <w:t xml:space="preserve">Wet curing method </w:t>
            </w:r>
          </w:p>
          <w:p w:rsidRPr="00B167EE" w:rsidR="00C908FB" w:rsidP="00C908FB" w:rsidRDefault="00C908FB" w14:paraId="652AF8B7" w14:textId="77777777">
            <w:pPr>
              <w:tabs>
                <w:tab w:val="center" w:pos="728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or</w:t>
            </w:r>
          </w:p>
          <w:p w:rsidRPr="00B167EE" w:rsidR="00C908FB" w:rsidP="00C908FB" w:rsidRDefault="00C908FB" w14:paraId="65D9019D" w14:textId="3C9475D9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As per approved alternative curing method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511FE3DD" w14:textId="2679D8DB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Approved curing method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F756A7A" w14:textId="2B8106ED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Per Element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6682B850" w14:textId="0FF382E0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3FE5C7C7" w14:textId="0BF0778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6D2DFAA7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17F5BEF3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542DB3" w14:paraId="453138AA" w14:textId="18280D8D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892874">
              <w:rPr>
                <w:rFonts w:asciiTheme="minorHAnsi" w:hAnsiTheme="minorHAnsi" w:cstheme="minorHAnsi"/>
                <w:sz w:val="18"/>
                <w:szCs w:val="18"/>
              </w:rPr>
              <w:t xml:space="preserve">Concrete Pour Inspection Check sheet </w:t>
            </w: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0C57B3B1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1B95504A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4A35E932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400C56" w:rsidR="00C908FB" w:rsidTr="00B61E88" w14:paraId="31D60807" w14:textId="77777777">
        <w:trPr>
          <w:trHeight w:val="172"/>
          <w:tblHeader/>
        </w:trPr>
        <w:tc>
          <w:tcPr>
            <w:tcW w:w="21012" w:type="dxa"/>
            <w:gridSpan w:val="22"/>
            <w:tcBorders>
              <w:left w:val="single" w:color="auto" w:sz="4" w:space="0"/>
              <w:right w:val="single" w:color="auto" w:sz="4" w:space="0"/>
            </w:tcBorders>
            <w:shd w:val="clear" w:color="auto" w:fill="FFFF00"/>
          </w:tcPr>
          <w:p w:rsidRPr="00400C56" w:rsidR="00C908FB" w:rsidP="00C908FB" w:rsidRDefault="00C908FB" w14:paraId="0FFB2C0F" w14:textId="41B0EC2A">
            <w:pPr>
              <w:jc w:val="center"/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>Anchor Install (NAB &amp; SAB)</w:t>
            </w:r>
          </w:p>
        </w:tc>
      </w:tr>
      <w:tr w:rsidR="00C908FB" w:rsidTr="00B61E88" w14:paraId="505D74C1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908FB" w:rsidP="00C908FB" w:rsidRDefault="00C908FB" w14:paraId="2E829F27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7.1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64206EDC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Drill Anchor Hole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4B49EA01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MMA-DES-GEO-E1-DRG-4081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908FB" w:rsidP="00C908FB" w:rsidRDefault="00C908FB" w14:paraId="6DA2FA68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Inclination </w:t>
            </w:r>
            <w:commentRangeStart w:id="124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angle of anchor 13deg </w:t>
            </w:r>
            <w:commentRangeEnd w:id="124"/>
            <w:r w:rsidR="000453AF">
              <w:rPr>
                <w:rStyle w:val="CommentReference"/>
              </w:rPr>
              <w:commentReference w:id="124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North &amp; South</w:t>
            </w:r>
          </w:p>
          <w:p w:rsidR="00C908FB" w:rsidP="00C908FB" w:rsidRDefault="00C908FB" w14:paraId="206D6404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908FB" w:rsidP="00C908FB" w:rsidRDefault="00C908FB" w14:paraId="1FA2A73A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4no Anchors at each anchor block – 2 contingences if required</w:t>
            </w:r>
          </w:p>
          <w:p w:rsidR="00C908FB" w:rsidP="00C908FB" w:rsidRDefault="00C908FB" w14:paraId="3DF61145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908FB" w:rsidP="00C908FB" w:rsidRDefault="00C908FB" w14:paraId="24015C8F" w14:textId="539C9EC8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Length – 18m North (TBC), 15m South</w:t>
            </w:r>
          </w:p>
          <w:p w:rsidR="00C908FB" w:rsidP="00C908FB" w:rsidRDefault="00C908FB" w14:paraId="6348A147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AC245E" w:rsidR="00C908FB" w:rsidP="00C908FB" w:rsidRDefault="00C908FB" w14:paraId="74601DFF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</w:t>
            </w:r>
            <w:r w:rsidRPr="00D00004">
              <w:rPr>
                <w:rFonts w:asciiTheme="minorHAnsi" w:hAnsiTheme="minorHAnsi" w:cstheme="minorHAnsi"/>
                <w:sz w:val="18"/>
                <w:szCs w:val="18"/>
              </w:rPr>
              <w:t>olerance on drilling angle is ±2° both horizontal and vertical.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908FB" w:rsidP="00C908FB" w:rsidRDefault="00C908FB" w14:paraId="266BAD7C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Onsite Checks by Engineer </w:t>
            </w:r>
          </w:p>
          <w:p w:rsidR="00C908FB" w:rsidP="00C908FB" w:rsidRDefault="00C908FB" w14:paraId="0BEB2C9E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908FB" w:rsidP="00C908FB" w:rsidRDefault="00C908FB" w14:paraId="581B5036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7A6AB1" w:rsidR="00C908FB" w:rsidP="00C908FB" w:rsidRDefault="00C908FB" w14:paraId="2AE104E8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Inspection by MSQA Checker 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908FB" w:rsidP="00C908FB" w:rsidRDefault="00C908FB" w14:paraId="1585F13B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908FB" w:rsidP="00C908FB" w:rsidRDefault="00C908FB" w14:paraId="4E8419B5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All Anchors</w:t>
            </w:r>
          </w:p>
          <w:p w:rsidR="00C908FB" w:rsidP="00C908FB" w:rsidRDefault="00C908FB" w14:paraId="3CDB1437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908FB" w:rsidP="00C908FB" w:rsidRDefault="00C908FB" w14:paraId="3BA34531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B167EE" w:rsidR="00C908FB" w:rsidP="00C908FB" w:rsidRDefault="00C908FB" w14:paraId="01A24005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One Anchor per anchor block 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908FB" w:rsidP="00C908FB" w:rsidRDefault="00C908FB" w14:paraId="487EC3C7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W</w:t>
            </w:r>
          </w:p>
          <w:p w:rsidR="00C908FB" w:rsidP="00C908FB" w:rsidRDefault="00C908FB" w14:paraId="42297978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908FB" w:rsidP="00C908FB" w:rsidRDefault="00C908FB" w14:paraId="4C25BD2C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908FB" w:rsidP="00C908FB" w:rsidRDefault="00C908FB" w14:paraId="5ED70CE3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908FB" w:rsidP="00C908FB" w:rsidRDefault="00C908FB" w14:paraId="7B163A60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B167EE" w:rsidR="00C908FB" w:rsidP="00C908FB" w:rsidRDefault="00C908FB" w14:paraId="1ECA73E1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908FB" w:rsidP="00C908FB" w:rsidRDefault="00C908FB" w14:paraId="57CC5415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sym w:font="Wingdings" w:char="F0FC"/>
            </w:r>
          </w:p>
          <w:p w:rsidR="00C908FB" w:rsidP="00C908FB" w:rsidRDefault="00C908FB" w14:paraId="54C27F32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908FB" w:rsidP="00C908FB" w:rsidRDefault="00C908FB" w14:paraId="44968BA3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908FB" w:rsidP="00C908FB" w:rsidRDefault="00C908FB" w14:paraId="5E77CA53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908FB" w:rsidP="00C908FB" w:rsidRDefault="00C908FB" w14:paraId="3499B163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B167EE" w:rsidR="00C908FB" w:rsidP="00C908FB" w:rsidRDefault="00C908FB" w14:paraId="0736F7A3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908FB" w:rsidP="00C908FB" w:rsidRDefault="00C908FB" w14:paraId="62C6E56E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908FB" w:rsidP="00C908FB" w:rsidRDefault="00C908FB" w14:paraId="035C962A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908FB" w:rsidP="00C908FB" w:rsidRDefault="00C908FB" w14:paraId="11F97DA3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908FB" w:rsidP="00C908FB" w:rsidRDefault="00C908FB" w14:paraId="2B55886B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908FB" w:rsidP="00C908FB" w:rsidRDefault="00C908FB" w14:paraId="0B5F3F2D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908FB" w:rsidP="00C908FB" w:rsidRDefault="00C908FB" w14:paraId="60074DB4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B167EE" w:rsidR="00C908FB" w:rsidP="00C908FB" w:rsidRDefault="00C908FB" w14:paraId="133CE09D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C908FB" w:rsidP="00C908FB" w:rsidRDefault="00C908FB" w14:paraId="2181A1EE" w14:textId="77777777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908FB" w:rsidP="00542DB3" w:rsidRDefault="00C908FB" w14:paraId="052DF876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Drill Log/Anchor Install Check sheet</w:t>
            </w:r>
          </w:p>
          <w:p w:rsidR="00C908FB" w:rsidP="00542DB3" w:rsidRDefault="00C908FB" w14:paraId="4FA187E8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C908FB" w:rsidP="00542DB3" w:rsidRDefault="00C908FB" w14:paraId="02E79C3D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C908FB" w:rsidP="00542DB3" w:rsidRDefault="00C908FB" w14:paraId="0A61722E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="00C908FB" w:rsidP="00542DB3" w:rsidRDefault="00C908FB" w14:paraId="57661405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C908FB" w:rsidP="00542DB3" w:rsidRDefault="00C908FB" w14:paraId="021AF554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lastRenderedPageBreak/>
              <w:t xml:space="preserve">Site Report </w:t>
            </w: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5F4242D3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0C0A720C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C908FB" w:rsidP="00C908FB" w:rsidRDefault="00C908FB" w14:paraId="07C5F53A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="00EC3F87" w:rsidTr="00B61E88" w14:paraId="2F9D593D" w14:textId="77777777">
        <w:trPr>
          <w:gridAfter w:val="1"/>
          <w:wAfter w:w="9" w:type="dxa"/>
          <w:trHeight w:val="172"/>
          <w:tblHeader/>
        </w:trPr>
        <w:tc>
          <w:tcPr>
            <w:tcW w:w="21003" w:type="dxa"/>
            <w:gridSpan w:val="21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11DB92D9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MSQA </w:t>
            </w:r>
            <w:r w:rsidRPr="007A254A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HOLD POINT – DO NOT PROCEED PAST THIS POINT UNTIL THE ENGINEER HAS SIGNED OFF </w:t>
            </w: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THE ABOVE</w:t>
            </w:r>
          </w:p>
        </w:tc>
      </w:tr>
      <w:tr w:rsidRPr="00C73681" w:rsidR="00EC3F87" w:rsidTr="00B61E88" w14:paraId="0FEBE26B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70F42AFB" w14:textId="55576D7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7.2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3F87" w:rsidP="00EC3F87" w:rsidRDefault="00EC3F87" w14:paraId="6221D32C" w14:textId="06132DF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Camera/Inspection of Drill Hole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3F87" w:rsidP="00EC3F87" w:rsidRDefault="00EC3F87" w14:paraId="46AF1FB7" w14:textId="07E3D0F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MMA-DES-GEO-E1-DRG-4081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AC245E" w:rsidR="00EC3F87" w:rsidP="00EC3F87" w:rsidRDefault="00EC3F87" w14:paraId="47609C6D" w14:textId="3A84403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Anchor to be open</w:t>
            </w:r>
            <w:r w:rsidR="0076502F">
              <w:rPr>
                <w:rFonts w:asciiTheme="minorHAnsi" w:hAnsiTheme="minorHAnsi" w:cstheme="minorHAnsi"/>
                <w:sz w:val="18"/>
                <w:szCs w:val="18"/>
              </w:rPr>
              <w:t xml:space="preserve"> and clean of debris.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3F87" w:rsidP="00EC3F87" w:rsidRDefault="00EC3F87" w14:paraId="605DDF7B" w14:textId="1091401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 Inspection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3F87" w:rsidP="00EC3F87" w:rsidRDefault="00EC3F87" w14:paraId="0C536261" w14:textId="7C43E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All Anchors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3F87" w:rsidP="00EC3F87" w:rsidRDefault="00EC3F87" w14:paraId="75F1DDE7" w14:textId="74361CF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W,R</w:t>
            </w:r>
            <w:proofErr w:type="gramEnd"/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3F87" w:rsidP="00EC3F87" w:rsidRDefault="00EC3F87" w14:paraId="5ADAEFBC" w14:textId="1C33DAF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3F87" w:rsidP="00EC3F87" w:rsidRDefault="00EC3F87" w14:paraId="1C2BF337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3F87" w:rsidP="00EC3F87" w:rsidRDefault="00EC3F87" w14:paraId="5D1E3861" w14:textId="77777777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4683C" w:rsidRDefault="00EC3F87" w14:paraId="62350C95" w14:textId="20167C64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Drill log/Anchor Install </w:t>
            </w:r>
            <w:r w:rsidR="00E4683C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Check sheet</w:t>
            </w:r>
          </w:p>
          <w:p w:rsidR="00EC3F87" w:rsidP="00E4683C" w:rsidRDefault="00EC3F87" w14:paraId="6E3D064F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EC3F87" w:rsidP="00E4683C" w:rsidRDefault="00EC3F87" w14:paraId="6B65D24E" w14:textId="5608029E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Video footage</w:t>
            </w: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3C41D7D9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45026DAF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0936A1DA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EC3F87" w:rsidTr="00B61E88" w14:paraId="65793B1B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37857FF2" w14:textId="79CFAA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7.3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3F87" w:rsidP="00EC3F87" w:rsidRDefault="00EC3F87" w14:paraId="178A3CEF" w14:textId="01341B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Install Anchor Tendon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7DA038F0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MMA-DES-GEO-E1-DRG-4081</w:t>
            </w:r>
          </w:p>
          <w:p w:rsidR="00EC3F87" w:rsidP="00EC3F87" w:rsidRDefault="00EC3F87" w14:paraId="742F4705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EC3F87" w:rsidP="00EC3F87" w:rsidRDefault="00EC3F87" w14:paraId="2D506462" w14:textId="203D30D3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FA4E68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BS 8081:2015+A2:2018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2AC95421" w14:textId="3BDADEFD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11strand Anchor for North Anchor Block </w:t>
            </w:r>
          </w:p>
          <w:p w:rsidR="00EC3F87" w:rsidP="00EC3F87" w:rsidRDefault="00EC3F87" w14:paraId="1B53C6C0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11E59FEE" w14:textId="7074A72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10strand anchor for South Anchor Block</w:t>
            </w:r>
          </w:p>
          <w:p w:rsidR="00EC3F87" w:rsidP="00EC3F87" w:rsidRDefault="00EC3F87" w14:paraId="2AEC5BD1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400875" w:rsidR="00EC3F87" w:rsidP="00EC3F87" w:rsidRDefault="00EC3F87" w14:paraId="1F45D906" w14:textId="63F80CA1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400875">
              <w:rPr>
                <w:rFonts w:asciiTheme="minorHAnsi" w:hAnsiTheme="minorHAnsi" w:cstheme="minorHAnsi"/>
                <w:sz w:val="18"/>
                <w:szCs w:val="18"/>
              </w:rPr>
              <w:t xml:space="preserve">Anchors to be installed </w:t>
            </w:r>
            <w:r w:rsidR="00B0410A">
              <w:rPr>
                <w:rFonts w:asciiTheme="minorHAnsi" w:hAnsiTheme="minorHAnsi" w:cstheme="minorHAnsi"/>
                <w:sz w:val="18"/>
                <w:szCs w:val="18"/>
              </w:rPr>
              <w:t>with fixed length and free length indicated on drawings. Centralisers (internal and external) should be in accordance with manufacturer’s instructions.</w:t>
            </w:r>
          </w:p>
          <w:p w:rsidR="00EC3F87" w:rsidP="00EC3F87" w:rsidRDefault="00EC3F87" w14:paraId="4C2580DA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400875" w:rsidR="00EC3F87" w:rsidP="00EC3F87" w:rsidRDefault="00B0410A" w14:paraId="3BAE7AEE" w14:textId="0D5FB32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Anchors to be kept clean and free of any detritus materials. Anchor strand stick-out to be sufficient for wedge removal during future maintenance/re-stressing.</w:t>
            </w:r>
          </w:p>
          <w:p w:rsidR="00EC3F87" w:rsidP="00EC3F87" w:rsidRDefault="00EC3F87" w14:paraId="19508F3A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B0410A" w14:paraId="2CA108C9" w14:textId="271D12B5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Anchor</w:t>
            </w:r>
            <w:r w:rsidRPr="00400875">
              <w:rPr>
                <w:rFonts w:asciiTheme="minorHAnsi" w:hAnsiTheme="minorHAnsi" w:cstheme="minorHAnsi"/>
                <w:sz w:val="18"/>
                <w:szCs w:val="18"/>
              </w:rPr>
              <w:t xml:space="preserve"> corrosion protection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in accordance with design drawings.</w:t>
            </w:r>
          </w:p>
          <w:p w:rsidR="00B0410A" w:rsidP="00EC3F87" w:rsidRDefault="00B0410A" w14:paraId="6B410417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AC245E" w:rsidR="00EC3F87" w:rsidP="00EC3F87" w:rsidRDefault="00EC3F87" w14:paraId="0027C8FD" w14:textId="562EE854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400875">
              <w:rPr>
                <w:rFonts w:asciiTheme="minorHAnsi" w:hAnsiTheme="minorHAnsi" w:cstheme="minorHAnsi"/>
                <w:sz w:val="18"/>
                <w:szCs w:val="18"/>
              </w:rPr>
              <w:t>The anchor head shall be protected with a galvanised end cap, fixed 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0410A">
              <w:rPr>
                <w:rFonts w:asciiTheme="minorHAnsi" w:hAnsiTheme="minorHAnsi" w:cstheme="minorHAnsi"/>
                <w:sz w:val="18"/>
                <w:szCs w:val="18"/>
              </w:rPr>
              <w:t>t</w:t>
            </w:r>
            <w:r w:rsidRPr="00400875">
              <w:rPr>
                <w:rFonts w:asciiTheme="minorHAnsi" w:hAnsiTheme="minorHAnsi" w:cstheme="minorHAnsi"/>
                <w:sz w:val="18"/>
                <w:szCs w:val="18"/>
              </w:rPr>
              <w:t xml:space="preserve">he bearing </w:t>
            </w:r>
            <w:proofErr w:type="gramStart"/>
            <w:r w:rsidRPr="00400875">
              <w:rPr>
                <w:rFonts w:asciiTheme="minorHAnsi" w:hAnsiTheme="minorHAnsi" w:cstheme="minorHAnsi"/>
                <w:sz w:val="18"/>
                <w:szCs w:val="18"/>
              </w:rPr>
              <w:t>plate</w:t>
            </w:r>
            <w:proofErr w:type="gramEnd"/>
            <w:r w:rsidRPr="00400875">
              <w:rPr>
                <w:rFonts w:asciiTheme="minorHAnsi" w:hAnsiTheme="minorHAnsi" w:cstheme="minorHAnsi"/>
                <w:sz w:val="18"/>
                <w:szCs w:val="18"/>
              </w:rPr>
              <w:t xml:space="preserve"> and filled with </w:t>
            </w:r>
            <w:r w:rsidR="00B0410A">
              <w:rPr>
                <w:rFonts w:asciiTheme="minorHAnsi" w:hAnsiTheme="minorHAnsi" w:cstheme="minorHAnsi"/>
                <w:sz w:val="18"/>
                <w:szCs w:val="18"/>
              </w:rPr>
              <w:t>grease</w:t>
            </w:r>
            <w:r w:rsidRPr="00400875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6C458D8A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Visual inspection </w:t>
            </w:r>
          </w:p>
          <w:p w:rsidRPr="00EA3907" w:rsidR="00EC3F87" w:rsidP="00EC3F87" w:rsidRDefault="00EC3F87" w14:paraId="31DE2730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2EF10B30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7108CFF6" w14:textId="0BF5FD9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770DA406" w14:textId="615A802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67F32950" w14:textId="7684D76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61484F20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136712D3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53630F12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09F00316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11564D08" w14:textId="116397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MSQA Inspection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1197F91F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513154DA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152DF7C3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14C44E75" w14:textId="1415B3F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All Anchors</w:t>
            </w:r>
          </w:p>
          <w:p w:rsidRPr="00EA3907" w:rsidR="00EC3F87" w:rsidP="00EC3F87" w:rsidRDefault="00EC3F87" w14:paraId="63479215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09705F00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1191D929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1C79CA29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3B68A1CB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67A4371B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182A2DF8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162D0522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7495F0C8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24C5C5A4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60885877" w14:textId="4913F00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One Anchor Per Block</w:t>
            </w:r>
          </w:p>
          <w:p w:rsidRPr="00EA3907" w:rsidR="00EC3F87" w:rsidP="00EC3F87" w:rsidRDefault="00EC3F87" w14:paraId="2427D62E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5390B85F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368B1A69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36D5EB73" w14:textId="1CEC1A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30714D7B" w14:textId="2E106E3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  <w:p w:rsidRPr="00EA3907" w:rsidR="00EC3F87" w:rsidP="00EC3F87" w:rsidRDefault="00EC3F87" w14:paraId="37E9124C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7229799C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65482705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59E1B44F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219AF289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3A95CF8D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0A24E41F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5197CE6E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22FA9D31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0E5BAF2E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60258B4A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06273F9B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47B65DD2" w14:textId="69BCAC3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5F2F0A0A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7ED60BDD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5186D199" w14:textId="2AA108A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  <w:p w:rsidRPr="00EA3907" w:rsidR="00EC3F87" w:rsidP="00EC3F87" w:rsidRDefault="00EC3F87" w14:paraId="0BF9DE11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37AE6BDB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11209E19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4894CB47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3CBF8F93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71C0BB9C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7BA865E5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47AFFC21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4E155C2A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7E6B3250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5D31C8FF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3933CAAE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175563A0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2673C983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3A3A1270" w14:textId="41DBC07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51D9A8C5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12877B70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2B9C44BA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5838555F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42FC9DA8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564B44E4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07A02172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377F2E34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4BC60A1F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358CD871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0FBE3C81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498A5FCB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2F48187D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670061EB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29AE7D98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24FAD0BA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66E6E951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48F32F5F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005B6029" w14:textId="4391BC5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  <w:p w:rsidRPr="00EA3907" w:rsidR="00EC3F87" w:rsidP="00EC3F87" w:rsidRDefault="00EC3F87" w14:paraId="0CD719AA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2BF9C978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706166C5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060556A1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65E24E09" w14:textId="4C84BB4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60E221A9" w14:textId="43065B1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5E323B77" w14:textId="77777777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5D14D156" w14:textId="588C0713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Drilling log and Anchor install check sheet</w:t>
            </w:r>
          </w:p>
          <w:p w:rsidRPr="00EA3907" w:rsidR="00EC3F87" w:rsidP="00EC3F87" w:rsidRDefault="00EC3F87" w14:paraId="28871484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EA3907" w:rsidR="00EC3F87" w:rsidP="00EC3F87" w:rsidRDefault="00EC3F87" w14:paraId="45D2A484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EA3907" w:rsidR="00EC3F87" w:rsidP="00EC3F87" w:rsidRDefault="00EC3F87" w14:paraId="7F627E6A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EA3907" w:rsidR="00EC3F87" w:rsidP="00EC3F87" w:rsidRDefault="00EC3F87" w14:paraId="7B7BE0A3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EA3907" w:rsidR="00EC3F87" w:rsidP="00EC3F87" w:rsidRDefault="00EC3F87" w14:paraId="0D754B5F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EA3907" w:rsidR="00EC3F87" w:rsidP="00EC3F87" w:rsidRDefault="00EC3F87" w14:paraId="12E0C698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EA3907" w:rsidR="00EC3F87" w:rsidP="00EC3F87" w:rsidRDefault="00EC3F87" w14:paraId="38FE6FC7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EA3907" w:rsidR="00EC3F87" w:rsidP="00EC3F87" w:rsidRDefault="00EC3F87" w14:paraId="36D87847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EA3907" w:rsidR="00EC3F87" w:rsidP="00EC3F87" w:rsidRDefault="00EC3F87" w14:paraId="53F5859F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EA3907" w:rsidR="00EC3F87" w:rsidP="00EC3F87" w:rsidRDefault="00EC3F87" w14:paraId="56AA629F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EA3907" w:rsidR="00EC3F87" w:rsidP="00EC3F87" w:rsidRDefault="00EC3F87" w14:paraId="482033B9" w14:textId="563D15BA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Site Report </w:t>
            </w: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166D24D7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742AFD68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30486C8D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="00EC3F87" w:rsidTr="00B61E88" w14:paraId="502721E4" w14:textId="77777777">
        <w:trPr>
          <w:gridAfter w:val="1"/>
          <w:wAfter w:w="9" w:type="dxa"/>
          <w:trHeight w:val="172"/>
          <w:tblHeader/>
        </w:trPr>
        <w:tc>
          <w:tcPr>
            <w:tcW w:w="21003" w:type="dxa"/>
            <w:gridSpan w:val="21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15008626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MSQA </w:t>
            </w:r>
            <w:r w:rsidRPr="007A254A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HOLD POINT – DO NOT PROCEED PAST THIS POINT UNTIL THE ENGINEER HAS SIGNED OFF </w:t>
            </w: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THE ABOVE</w:t>
            </w:r>
          </w:p>
        </w:tc>
      </w:tr>
      <w:tr w:rsidRPr="00C73681" w:rsidR="00EC3F87" w:rsidTr="00B61E88" w14:paraId="462C2AFE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21B482A5" w14:textId="1A821896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7.4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2504B5BB" w14:textId="4D0FB57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Place Stage 1 Grout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40BC8CD8" w14:textId="1808BE0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MMA-DES-GEO-E1-DRG-4081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306E46" w:rsidP="00EC3F87" w:rsidRDefault="00306E46" w14:paraId="5C9DD542" w14:textId="2473C23E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Holes to be grouted within 3 hours of flushing hole/completion of drilling.</w:t>
            </w:r>
          </w:p>
          <w:p w:rsidRPr="00EA3907" w:rsidR="00306E46" w:rsidP="00EC3F87" w:rsidRDefault="00306E46" w14:paraId="7E590AAF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0E676D" w14:paraId="5EBAB58A" w14:textId="5FDA8143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Confirm </w:t>
            </w:r>
            <w:r w:rsidRPr="00EA3907" w:rsidR="00EC3F87">
              <w:rPr>
                <w:rFonts w:asciiTheme="minorHAnsi" w:hAnsiTheme="minorHAnsi" w:cstheme="minorHAnsi"/>
                <w:sz w:val="18"/>
                <w:szCs w:val="18"/>
              </w:rPr>
              <w:t>10m Bond Length</w:t>
            </w: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 grouted and top of grout is behind anchor block.</w:t>
            </w:r>
          </w:p>
          <w:p w:rsidRPr="00EA3907" w:rsidR="006160A1" w:rsidP="00EC3F87" w:rsidRDefault="006160A1" w14:paraId="516DB599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12B8F134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0752D47C" w14:textId="2E37FFDC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Grout for anchorages to have </w:t>
            </w:r>
            <w:commentRangeStart w:id="125"/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30 </w:t>
            </w:r>
            <w:r w:rsidRPr="00EA3907" w:rsidR="000E676D">
              <w:rPr>
                <w:rFonts w:asciiTheme="minorHAnsi" w:hAnsiTheme="minorHAnsi" w:cstheme="minorHAnsi"/>
                <w:sz w:val="18"/>
                <w:szCs w:val="18"/>
              </w:rPr>
              <w:t>MP</w:t>
            </w: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a </w:t>
            </w:r>
            <w:commentRangeEnd w:id="125"/>
            <w:r w:rsidR="00B40984">
              <w:rPr>
                <w:rStyle w:val="CommentReference"/>
              </w:rPr>
              <w:commentReference w:id="125"/>
            </w: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compressive strength at 28 days and a maximum water/cement ratio of 0.45.</w:t>
            </w:r>
          </w:p>
          <w:p w:rsidRPr="00EA3907" w:rsidR="00EC3F87" w:rsidP="00EC3F87" w:rsidRDefault="00EC3F87" w14:paraId="2CF6DFA3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1C740001" w14:textId="27DA9999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Grout shall not be used more than one hour after mixin</w:t>
            </w:r>
            <w:r w:rsidRPr="00EA3907" w:rsidR="006160A1">
              <w:rPr>
                <w:rFonts w:asciiTheme="minorHAnsi" w:hAnsiTheme="minorHAnsi" w:cstheme="minorHAnsi"/>
                <w:sz w:val="18"/>
                <w:szCs w:val="18"/>
              </w:rPr>
              <w:t>g.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2F69A059" w14:textId="743910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MSQA Check</w:t>
            </w:r>
          </w:p>
          <w:p w:rsidRPr="00EA3907" w:rsidR="00EC3F87" w:rsidP="00EC3F87" w:rsidRDefault="00EC3F87" w14:paraId="27B78141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2930EF6C" w14:textId="758C702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306E46" w14:paraId="01C5916F" w14:textId="119F7DC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Pr="00EA3907" w:rsidR="00EC3F87">
              <w:rPr>
                <w:rFonts w:asciiTheme="minorHAnsi" w:hAnsiTheme="minorHAnsi" w:cstheme="minorHAnsi"/>
                <w:sz w:val="18"/>
                <w:szCs w:val="18"/>
              </w:rPr>
              <w:t>ne Anchor per anchor block</w:t>
            </w:r>
          </w:p>
          <w:p w:rsidRPr="00EA3907" w:rsidR="00306E46" w:rsidP="00EC3F87" w:rsidRDefault="00306E46" w14:paraId="3B6FC8BF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306E46" w:rsidP="00EC3F87" w:rsidRDefault="00306E46" w14:paraId="0A774086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306E46" w:rsidP="00EC3F87" w:rsidRDefault="00306E46" w14:paraId="0B22EF6C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306E46" w:rsidP="00EC3F87" w:rsidRDefault="00306E46" w14:paraId="191E2CC4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306E46" w:rsidP="00EC3F87" w:rsidRDefault="00306E46" w14:paraId="0B451B04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306E46" w:rsidP="00EC3F87" w:rsidRDefault="00306E46" w14:paraId="6C0B24CB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306E46" w:rsidP="00EC3F87" w:rsidRDefault="00306E46" w14:paraId="555DB988" w14:textId="40DBDC0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Take grout samples for each grout batch. Review laboratory documentation for all anchors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0514AE41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  <w:p w:rsidRPr="00EA3907" w:rsidR="00EC3F87" w:rsidP="00EC3F87" w:rsidRDefault="00EC3F87" w14:paraId="5C7EBA34" w14:textId="25068F1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07AC5740" w14:textId="799BE95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6D52DC08" w14:textId="1ED018D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3054D1C9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7ACEE7B1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07A37232" w14:textId="04BA515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2460AF33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36098476" w14:textId="7036612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  <w:p w:rsidRPr="00EA3907" w:rsidR="00EC3F87" w:rsidP="00EC3F87" w:rsidRDefault="00EC3F87" w14:paraId="6973AA6E" w14:textId="4C56DB4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6160A1" w:rsidP="00EC3F87" w:rsidRDefault="006160A1" w14:paraId="3B26CC7E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57E60C92" w14:textId="5C5EC7D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3B2567A9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2C2DF27F" w14:textId="155E260A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6160A1" w:rsidP="00EC3F87" w:rsidRDefault="006160A1" w14:paraId="209A849B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6160A1" w:rsidP="00EC3F87" w:rsidRDefault="006160A1" w14:paraId="76DDBA29" w14:textId="5A7FE33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6160A1" w:rsidP="00EC3F87" w:rsidRDefault="006160A1" w14:paraId="773CFFA9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6160A1" w:rsidP="00EC3F87" w:rsidRDefault="006160A1" w14:paraId="1395FB26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6160A1" w:rsidP="00EC3F87" w:rsidRDefault="006160A1" w14:paraId="0A850EF6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6160A1" w14:paraId="79BCCA19" w14:textId="7BD08B83">
            <w:pPr>
              <w:rPr>
                <w:rFonts w:asciiTheme="minorHAnsi" w:hAnsiTheme="minorHAnsi" w:cstheme="minorHAnsi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6B036012" w14:textId="77777777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C3F87" w:rsidRDefault="00EC3F87" w14:paraId="63968565" w14:textId="7E3F4B21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4683C" w:rsidP="00EC3F87" w:rsidRDefault="00E4683C" w14:paraId="5D323BC1" w14:textId="77777777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6160A1" w:rsidP="00EC3F87" w:rsidRDefault="006160A1" w14:paraId="157172EE" w14:textId="77777777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4683C" w:rsidP="00E4683C" w:rsidRDefault="00E4683C" w14:paraId="35F47528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proofErr w:type="gramStart"/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Anchor</w:t>
            </w:r>
            <w:proofErr w:type="gramEnd"/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install check sheet</w:t>
            </w:r>
          </w:p>
          <w:p w:rsidRPr="00EA3907" w:rsidR="00E4683C" w:rsidP="00E4683C" w:rsidRDefault="00E4683C" w14:paraId="55A855E7" w14:textId="77777777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4683C" w:rsidRDefault="00EC3F87" w14:paraId="5AB6A7BF" w14:textId="77777777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4683C" w:rsidRDefault="00EC3F87" w14:paraId="47C8AFD4" w14:textId="12949D41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Photographic </w:t>
            </w:r>
            <w:r w:rsidRPr="00EA3907" w:rsidR="000E676D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vidence of grout pouring</w:t>
            </w:r>
          </w:p>
          <w:p w:rsidRPr="00EA3907" w:rsidR="00EC3F87" w:rsidP="00E4683C" w:rsidRDefault="00EC3F87" w14:paraId="790E2809" w14:textId="2D9BBC46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6160A1" w:rsidP="00E4683C" w:rsidRDefault="006160A1" w14:paraId="4A929927" w14:textId="39AC697C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Grout </w:t>
            </w:r>
            <w:r w:rsidRPr="00EA3907" w:rsidR="000E676D">
              <w:rPr>
                <w:rFonts w:asciiTheme="minorHAnsi" w:hAnsiTheme="minorHAnsi" w:cstheme="minorHAnsi"/>
                <w:sz w:val="18"/>
                <w:szCs w:val="18"/>
              </w:rPr>
              <w:t>strength</w:t>
            </w: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EA3907" w:rsidR="000E676D"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esults</w:t>
            </w:r>
          </w:p>
          <w:p w:rsidRPr="00EA3907" w:rsidR="006160A1" w:rsidP="00E4683C" w:rsidRDefault="006160A1" w14:paraId="071F06DC" w14:textId="77777777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E4683C" w:rsidRDefault="00EC3F87" w14:paraId="2F22E12C" w14:textId="77777777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Site Report </w:t>
            </w:r>
          </w:p>
          <w:p w:rsidRPr="00EA3907" w:rsidR="00EC3F87" w:rsidP="00EC3F87" w:rsidRDefault="00EC3F87" w14:paraId="5AA22AB9" w14:textId="0C417F98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1A4DEEF9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3AD59249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2E59CD77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EC3F87" w:rsidTr="00B61E88" w14:paraId="746B51C4" w14:textId="77777777">
        <w:trPr>
          <w:trHeight w:val="172"/>
          <w:tblHeader/>
        </w:trPr>
        <w:tc>
          <w:tcPr>
            <w:tcW w:w="21012" w:type="dxa"/>
            <w:gridSpan w:val="2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436AD49D" w14:textId="01191F7F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MSQA </w:t>
            </w:r>
            <w:r w:rsidRPr="007A254A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HOLD POINT – DO NOT PROCEED PAST THIS POINT UNTIL THE ENGINEER HAS SIGNED OFF </w:t>
            </w: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THE ABOVE</w:t>
            </w:r>
          </w:p>
        </w:tc>
      </w:tr>
      <w:tr w:rsidR="00EC3F87" w:rsidTr="00B61E88" w14:paraId="09513023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3B986F8F" w14:textId="2657835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7.</w:t>
            </w:r>
            <w:r w:rsidR="00A52EEF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61FC8B20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Stressing </w:t>
            </w:r>
            <w:r w:rsidRPr="00F51E42">
              <w:rPr>
                <w:rFonts w:asciiTheme="minorHAnsi" w:hAnsiTheme="minorHAnsi" w:cstheme="minorHAnsi"/>
                <w:sz w:val="18"/>
                <w:szCs w:val="18"/>
              </w:rPr>
              <w:t xml:space="preserve">Jack Calibration 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5F2A27AE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MMA-DES-GEO-E1-DRG-4081</w:t>
            </w:r>
          </w:p>
          <w:p w:rsidR="00EC3F87" w:rsidP="00EC3F87" w:rsidRDefault="00EC3F87" w14:paraId="30724416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2AAAC454" w14:textId="0655F9B9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C80DF2">
              <w:rPr>
                <w:rFonts w:asciiTheme="minorHAnsi" w:hAnsiTheme="minorHAnsi" w:cstheme="minorHAnsi"/>
                <w:sz w:val="18"/>
                <w:szCs w:val="18"/>
              </w:rPr>
              <w:t>All jacks and Pressure gauges used need to have current (</w:t>
            </w:r>
            <w:r w:rsidR="00306E46">
              <w:rPr>
                <w:rFonts w:asciiTheme="minorHAnsi" w:hAnsiTheme="minorHAnsi" w:cstheme="minorHAnsi"/>
                <w:sz w:val="18"/>
                <w:szCs w:val="18"/>
              </w:rPr>
              <w:t>within 1</w:t>
            </w:r>
            <w:r w:rsidRPr="00C80DF2">
              <w:rPr>
                <w:rFonts w:asciiTheme="minorHAnsi" w:hAnsiTheme="minorHAnsi" w:cstheme="minorHAnsi"/>
                <w:sz w:val="18"/>
                <w:szCs w:val="18"/>
              </w:rPr>
              <w:t xml:space="preserve">2 months) </w:t>
            </w:r>
            <w:r w:rsidR="00306E46"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C80DF2">
              <w:rPr>
                <w:rFonts w:asciiTheme="minorHAnsi" w:hAnsiTheme="minorHAnsi" w:cstheme="minorHAnsi"/>
                <w:sz w:val="18"/>
                <w:szCs w:val="18"/>
              </w:rPr>
              <w:t xml:space="preserve">alibration sheets. 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743A972A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51E42">
              <w:rPr>
                <w:rFonts w:asciiTheme="minorHAnsi" w:hAnsiTheme="minorHAnsi" w:cstheme="minorHAnsi"/>
                <w:sz w:val="18"/>
                <w:szCs w:val="18"/>
              </w:rPr>
              <w:t xml:space="preserve">Contractor to get calibration sheets from sub-contractor 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06C61F7F" w14:textId="24B7471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51E42">
              <w:rPr>
                <w:rFonts w:asciiTheme="minorHAnsi" w:hAnsiTheme="minorHAnsi" w:cstheme="minorHAnsi"/>
                <w:sz w:val="18"/>
                <w:szCs w:val="18"/>
              </w:rPr>
              <w:t xml:space="preserve">Once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– prior to work starting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79B2FAB7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F51E42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3F87" w:rsidP="00EC3F87" w:rsidRDefault="00EC3F87" w14:paraId="6249256E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51E42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2B2DDCFB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3F87" w:rsidP="00EC3F87" w:rsidRDefault="006160A1" w14:paraId="198351DE" w14:textId="335FF622">
            <w:pPr>
              <w:rPr>
                <w:rFonts w:asciiTheme="minorHAnsi" w:hAnsiTheme="minorHAnsi" w:cstheme="minorHAnsi"/>
                <w:lang w:eastAsia="en-US"/>
              </w:rPr>
            </w:pPr>
            <w:r w:rsidRPr="00F51E42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75E5ABED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Photo graphic evidence</w:t>
            </w:r>
          </w:p>
          <w:p w:rsidR="00E4683C" w:rsidP="00E4683C" w:rsidRDefault="00E4683C" w14:paraId="0701A64D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Anchor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install check sheet</w:t>
            </w:r>
          </w:p>
          <w:p w:rsidR="00E4683C" w:rsidP="00EC3F87" w:rsidRDefault="00E4683C" w14:paraId="5DE86C77" w14:textId="6B2B443C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389601A0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6DC91C48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574EE918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="0063483E" w:rsidTr="00B61E88" w14:paraId="1F9A8CB1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63483E" w:rsidP="00EC3F87" w:rsidRDefault="00CA54AB" w14:paraId="114AB162" w14:textId="2B59D74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7.</w:t>
            </w:r>
            <w:r w:rsidR="00A52EEF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63483E" w:rsidP="00EC3F87" w:rsidRDefault="0063483E" w14:paraId="7983B88A" w14:textId="07ED492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26"/>
            <w:r>
              <w:rPr>
                <w:rFonts w:asciiTheme="minorHAnsi" w:hAnsiTheme="minorHAnsi" w:cstheme="minorHAnsi"/>
                <w:sz w:val="18"/>
                <w:szCs w:val="18"/>
              </w:rPr>
              <w:t>Smart Cell</w:t>
            </w:r>
            <w:commentRangeEnd w:id="126"/>
            <w:r>
              <w:rPr>
                <w:rStyle w:val="CommentReference"/>
              </w:rPr>
              <w:commentReference w:id="126"/>
            </w:r>
            <w:r w:rsidR="00CA54AB">
              <w:rPr>
                <w:rFonts w:asciiTheme="minorHAnsi" w:hAnsiTheme="minorHAnsi" w:cstheme="minorHAnsi"/>
                <w:sz w:val="18"/>
                <w:szCs w:val="18"/>
              </w:rPr>
              <w:t xml:space="preserve"> installation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A54AB" w:rsidP="00CA54AB" w:rsidRDefault="00CA54AB" w14:paraId="227DAEE4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MMA-DES-GEO-E1-DRG-4081</w:t>
            </w:r>
          </w:p>
          <w:p w:rsidR="0063483E" w:rsidP="00EC3F87" w:rsidRDefault="00CA54AB" w14:paraId="4D4B9253" w14:textId="3F91D5FA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Manufacturer Instructions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C80DF2" w:rsidR="0063483E" w:rsidP="00EC3F87" w:rsidRDefault="00CA54AB" w14:paraId="67394E4B" w14:textId="44388898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Need to be appropriately installed and calibrated.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51E42" w:rsidR="0063483E" w:rsidP="00EC3F87" w:rsidRDefault="00CA54AB" w14:paraId="1C7D92C7" w14:textId="693E8AA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Physical testing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51E42" w:rsidR="0063483E" w:rsidP="00EC3F87" w:rsidRDefault="00CA54AB" w14:paraId="1874959E" w14:textId="77DF622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Prior to working and after pre-load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51E42" w:rsidR="0063483E" w:rsidP="00EC3F87" w:rsidRDefault="00CA54AB" w14:paraId="4B9C8027" w14:textId="4FC6551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51E42" w:rsidR="0063483E" w:rsidP="00EC3F87" w:rsidRDefault="00CA54AB" w14:paraId="4DED2305" w14:textId="697F057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51E42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63483E" w:rsidP="00EC3F87" w:rsidRDefault="00CA54AB" w14:paraId="1D656244" w14:textId="49021EE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51E42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51E42" w:rsidR="0063483E" w:rsidP="00EC3F87" w:rsidRDefault="0063483E" w14:paraId="5577904F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63483E" w:rsidP="00EC3F87" w:rsidRDefault="00CA54AB" w14:paraId="33665517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Contractor records.</w:t>
            </w:r>
          </w:p>
          <w:p w:rsidR="00CA54AB" w:rsidP="00EC3F87" w:rsidRDefault="00CA54AB" w14:paraId="66E81D15" w14:textId="360FC1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Site diary.</w:t>
            </w: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63483E" w:rsidP="00EC3F87" w:rsidRDefault="0063483E" w14:paraId="71B0AE87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63483E" w:rsidP="00EC3F87" w:rsidRDefault="0063483E" w14:paraId="22247392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63483E" w:rsidP="00EC3F87" w:rsidRDefault="0063483E" w14:paraId="6B726BB2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EC3F87" w:rsidTr="00B61E88" w14:paraId="437938B7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09A4495A" w14:textId="275A737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7.</w:t>
            </w:r>
            <w:r w:rsidR="00A52EEF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3F87" w:rsidP="00EC3F87" w:rsidRDefault="00EC3F87" w14:paraId="7E9EA788" w14:textId="1B94DA26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Stress and Lock off Anchor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08A485A5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MMA-DES-GEO-E1-DRG-4081</w:t>
            </w:r>
          </w:p>
          <w:p w:rsidR="00EC3F87" w:rsidP="00EC3F87" w:rsidRDefault="00EC3F87" w14:paraId="7E2198FB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  <w:p w:rsidRPr="00B167EE" w:rsidR="00EC3F87" w:rsidP="00EC3F87" w:rsidRDefault="00EC3F87" w14:paraId="278E0232" w14:textId="75D12600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ISO</w:t>
            </w:r>
            <w:r w:rsidRPr="003A0B64">
              <w:rPr>
                <w:rFonts w:asciiTheme="minorHAnsi" w:hAnsiTheme="minorHAnsi" w:cstheme="minorHAnsi"/>
                <w:sz w:val="18"/>
                <w:szCs w:val="18"/>
              </w:rPr>
              <w:t xml:space="preserve"> 22477-5:2018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27545CDE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FA4E68" w:rsidR="00EC3F87" w:rsidP="00EC3F87" w:rsidRDefault="00EC3F87" w14:paraId="486A9403" w14:textId="6B9F94D6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Confirm</w:t>
            </w:r>
            <w:r w:rsidRPr="00FA4E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RC </w:t>
            </w:r>
            <w:r w:rsidRPr="00FA4E68">
              <w:rPr>
                <w:rFonts w:asciiTheme="minorHAnsi" w:hAnsiTheme="minorHAnsi" w:cstheme="minorHAnsi"/>
                <w:sz w:val="18"/>
                <w:szCs w:val="18"/>
              </w:rPr>
              <w:t>block concrete and anchor grout have achieved a</w:t>
            </w:r>
          </w:p>
          <w:p w:rsidR="00EC3F87" w:rsidP="00EC3F87" w:rsidRDefault="00EC3F87" w14:paraId="11B0C8F0" w14:textId="540CCFD5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FA4E68">
              <w:rPr>
                <w:rFonts w:asciiTheme="minorHAnsi" w:hAnsiTheme="minorHAnsi" w:cstheme="minorHAnsi"/>
                <w:sz w:val="18"/>
                <w:szCs w:val="18"/>
              </w:rPr>
              <w:t xml:space="preserve">strength of minimum </w:t>
            </w:r>
            <w:commentRangeStart w:id="127"/>
            <w:r w:rsidRPr="00FA4E68">
              <w:rPr>
                <w:rFonts w:asciiTheme="minorHAnsi" w:hAnsiTheme="minorHAnsi" w:cstheme="minorHAnsi"/>
                <w:sz w:val="18"/>
                <w:szCs w:val="18"/>
              </w:rPr>
              <w:t xml:space="preserve">30 </w:t>
            </w:r>
            <w:proofErr w:type="spellStart"/>
            <w:r w:rsidR="00B40984">
              <w:rPr>
                <w:rFonts w:asciiTheme="minorHAnsi" w:hAnsiTheme="minorHAnsi" w:cstheme="minorHAnsi"/>
                <w:sz w:val="18"/>
                <w:szCs w:val="18"/>
              </w:rPr>
              <w:t>M</w:t>
            </w:r>
            <w:r w:rsidRPr="00FA4E68" w:rsidR="00B40984">
              <w:rPr>
                <w:rFonts w:asciiTheme="minorHAnsi" w:hAnsiTheme="minorHAnsi" w:cstheme="minorHAnsi"/>
                <w:sz w:val="18"/>
                <w:szCs w:val="18"/>
              </w:rPr>
              <w:t>pa</w:t>
            </w:r>
            <w:proofErr w:type="spellEnd"/>
            <w:r w:rsidRPr="00FA4E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commentRangeEnd w:id="127"/>
            <w:r w:rsidR="00B40984">
              <w:rPr>
                <w:rStyle w:val="CommentReference"/>
              </w:rPr>
              <w:commentReference w:id="127"/>
            </w:r>
          </w:p>
          <w:p w:rsidR="00EC3F87" w:rsidP="00EC3F87" w:rsidRDefault="00EC3F87" w14:paraId="545437A1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FA4E68" w:rsidR="00EC3F87" w:rsidP="00EC3F87" w:rsidRDefault="00EC3F87" w14:paraId="3DE6EE36" w14:textId="259D7043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FA4E68">
              <w:rPr>
                <w:rFonts w:asciiTheme="minorHAnsi" w:hAnsiTheme="minorHAnsi" w:cstheme="minorHAnsi"/>
                <w:sz w:val="18"/>
                <w:szCs w:val="18"/>
              </w:rPr>
              <w:t>ll anchors shall be stressed and locked off at the lock off load shown</w:t>
            </w:r>
            <w:r w:rsidR="00306E46">
              <w:rPr>
                <w:rFonts w:asciiTheme="minorHAnsi" w:hAnsiTheme="minorHAnsi" w:cstheme="minorHAnsi"/>
                <w:sz w:val="18"/>
                <w:szCs w:val="18"/>
              </w:rPr>
              <w:t xml:space="preserve"> on design drawing.</w:t>
            </w:r>
          </w:p>
          <w:p w:rsidR="00EC3F87" w:rsidP="00EC3F87" w:rsidRDefault="00306E46" w14:paraId="7DE42B34" w14:textId="4E9EECDE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Acceptance t</w:t>
            </w:r>
            <w:r w:rsidR="00EC3F87">
              <w:rPr>
                <w:rFonts w:asciiTheme="minorHAnsi" w:hAnsiTheme="minorHAnsi" w:cstheme="minorHAnsi"/>
                <w:sz w:val="18"/>
                <w:szCs w:val="18"/>
              </w:rPr>
              <w:t>est Proof Load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s:</w:t>
            </w:r>
          </w:p>
          <w:p w:rsidR="00EC3F87" w:rsidP="00EC3F87" w:rsidRDefault="00EC3F87" w14:paraId="78C31BCE" w14:textId="7E6E0A85">
            <w:pPr>
              <w:pStyle w:val="ListParagraph"/>
              <w:numPr>
                <w:ilvl w:val="0"/>
                <w:numId w:val="11"/>
              </w:num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NAB -1500kN, </w:t>
            </w:r>
          </w:p>
          <w:p w:rsidR="00EC3F87" w:rsidP="00EC3F87" w:rsidRDefault="00EC3F87" w14:paraId="1DDFAD70" w14:textId="66738506">
            <w:pPr>
              <w:pStyle w:val="ListParagraph"/>
              <w:numPr>
                <w:ilvl w:val="0"/>
                <w:numId w:val="11"/>
              </w:num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SAB – 1350kN</w:t>
            </w:r>
          </w:p>
          <w:p w:rsidR="00EC3F87" w:rsidP="00EC3F87" w:rsidRDefault="00EC3F87" w14:paraId="64C04022" w14:textId="41F1CD73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Anchor Lock off load</w:t>
            </w:r>
            <w:r w:rsidR="00306E46">
              <w:rPr>
                <w:rFonts w:asciiTheme="minorHAnsi" w:hAnsiTheme="minorHAnsi" w:cstheme="minorHAnsi"/>
                <w:sz w:val="18"/>
                <w:szCs w:val="18"/>
              </w:rPr>
              <w:t>s:</w:t>
            </w:r>
          </w:p>
          <w:p w:rsidR="00EC3F87" w:rsidP="00EC3F87" w:rsidRDefault="00EC3F87" w14:paraId="609E770A" w14:textId="77777777">
            <w:pPr>
              <w:pStyle w:val="ListParagraph"/>
              <w:numPr>
                <w:ilvl w:val="0"/>
                <w:numId w:val="11"/>
              </w:num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NAB – 1350kN</w:t>
            </w:r>
          </w:p>
          <w:p w:rsidR="00EC3F87" w:rsidP="00EC3F87" w:rsidRDefault="00EC3F87" w14:paraId="5F4D5579" w14:textId="15218D3F">
            <w:pPr>
              <w:pStyle w:val="ListParagraph"/>
              <w:numPr>
                <w:ilvl w:val="0"/>
                <w:numId w:val="11"/>
              </w:num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SAB – 1230kN</w:t>
            </w:r>
            <w:r w:rsidRPr="000723F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:rsidR="00EC3F87" w:rsidP="00EC3F87" w:rsidRDefault="00EC3F87" w14:paraId="43345C3D" w14:textId="2EE57403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33A06730" w14:textId="45C0A4D6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B8309C">
              <w:rPr>
                <w:rFonts w:asciiTheme="minorHAnsi" w:hAnsiTheme="minorHAnsi" w:cstheme="minorHAnsi"/>
                <w:sz w:val="18"/>
                <w:szCs w:val="18"/>
              </w:rPr>
              <w:t xml:space="preserve">ll anchors to be acceptance tested in accordance with </w:t>
            </w:r>
            <w:r w:rsidR="00306E46">
              <w:rPr>
                <w:rFonts w:asciiTheme="minorHAnsi" w:hAnsiTheme="minorHAnsi" w:cstheme="minorHAnsi"/>
                <w:sz w:val="18"/>
                <w:szCs w:val="18"/>
              </w:rPr>
              <w:t>ISO</w:t>
            </w:r>
            <w:r w:rsidRPr="00B8309C" w:rsidR="00306E4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8309C">
              <w:rPr>
                <w:rFonts w:asciiTheme="minorHAnsi" w:hAnsiTheme="minorHAnsi" w:cstheme="minorHAnsi"/>
                <w:sz w:val="18"/>
                <w:szCs w:val="18"/>
              </w:rPr>
              <w:t>22477-5 and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06E46">
              <w:rPr>
                <w:rFonts w:asciiTheme="minorHAnsi" w:hAnsiTheme="minorHAnsi" w:cstheme="minorHAnsi"/>
                <w:sz w:val="18"/>
                <w:szCs w:val="18"/>
              </w:rPr>
              <w:t>T</w:t>
            </w:r>
            <w:r w:rsidRPr="00B8309C" w:rsidR="00306E46">
              <w:rPr>
                <w:rFonts w:asciiTheme="minorHAnsi" w:hAnsiTheme="minorHAnsi" w:cstheme="minorHAnsi"/>
                <w:sz w:val="18"/>
                <w:szCs w:val="18"/>
              </w:rPr>
              <w:t xml:space="preserve">able </w:t>
            </w:r>
            <w:r w:rsidRPr="00B8309C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="00306E46">
              <w:rPr>
                <w:rFonts w:asciiTheme="minorHAnsi" w:hAnsiTheme="minorHAnsi" w:cstheme="minorHAnsi"/>
                <w:sz w:val="18"/>
                <w:szCs w:val="18"/>
              </w:rPr>
              <w:t xml:space="preserve"> of design drawing</w:t>
            </w:r>
            <w:r w:rsidRPr="00B8309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:rsidR="00EC3F87" w:rsidP="00EC3F87" w:rsidRDefault="00EC3F87" w14:paraId="6A00C662" w14:textId="69C941DA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84A76" w:rsidP="00EC3F87" w:rsidRDefault="00C84A76" w14:paraId="68F037E9" w14:textId="43EB812A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If anchors pass acceptance criteria on design drawing (displacement, creep, and apparent tendon free length) </w:t>
            </w:r>
            <w:r w:rsidR="00281BC3">
              <w:rPr>
                <w:rFonts w:asciiTheme="minorHAnsi" w:hAnsiTheme="minorHAnsi" w:cstheme="minorHAnsi"/>
                <w:sz w:val="18"/>
                <w:szCs w:val="18"/>
              </w:rPr>
              <w:t xml:space="preserve">they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can be locked off. If </w:t>
            </w:r>
            <w:r w:rsidR="00281BC3">
              <w:rPr>
                <w:rFonts w:asciiTheme="minorHAnsi" w:hAnsiTheme="minorHAnsi" w:cstheme="minorHAnsi"/>
                <w:sz w:val="18"/>
                <w:szCs w:val="18"/>
              </w:rPr>
              <w:t>fail these criteria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must inform Engineer immediately for instruction</w:t>
            </w:r>
            <w:r w:rsidR="00281BC3">
              <w:rPr>
                <w:rFonts w:asciiTheme="minorHAnsi" w:hAnsiTheme="minorHAnsi" w:cstheme="minorHAnsi"/>
                <w:sz w:val="18"/>
                <w:szCs w:val="18"/>
              </w:rPr>
              <w:t xml:space="preserve"> on how to proceed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</w:p>
          <w:p w:rsidR="00EC3F87" w:rsidP="00EC3F87" w:rsidRDefault="00EC3F87" w14:paraId="5257B90C" w14:textId="0A62D5BB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B8309C" w:rsidR="00EC3F87" w:rsidP="00EC3F87" w:rsidRDefault="00EC3F87" w14:paraId="2C1ADDA2" w14:textId="7D35EA0B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AC245E" w:rsidR="00EC3F87" w:rsidP="00EC3F87" w:rsidRDefault="00EC3F87" w14:paraId="0DF70053" w14:textId="46195164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C84A76" w:rsidP="00EC3F87" w:rsidRDefault="00EC3F87" w14:paraId="2E56DB46" w14:textId="06E7128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Visual Inspection, grout </w:t>
            </w:r>
            <w:r w:rsidR="00C84A76">
              <w:rPr>
                <w:rFonts w:asciiTheme="minorHAnsi" w:hAnsiTheme="minorHAnsi" w:cstheme="minorHAnsi"/>
                <w:sz w:val="18"/>
                <w:szCs w:val="18"/>
              </w:rPr>
              <w:t>test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s, stressing records</w:t>
            </w:r>
            <w:r w:rsidR="00C84A7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:rsidR="00EC3F87" w:rsidP="00EC3F87" w:rsidRDefault="00EC3F87" w14:paraId="7AEABCDA" w14:textId="69138E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:rsidR="00C84A76" w:rsidP="00C84A76" w:rsidRDefault="00C84A76" w14:paraId="1A5BFB39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3A0B64">
              <w:rPr>
                <w:rFonts w:asciiTheme="minorHAnsi" w:hAnsiTheme="minorHAnsi" w:cstheme="minorHAnsi"/>
                <w:sz w:val="18"/>
                <w:szCs w:val="18"/>
              </w:rPr>
              <w:t xml:space="preserve">cceptance test reports </w:t>
            </w:r>
            <w:commentRangeStart w:id="128"/>
            <w:commentRangeEnd w:id="128"/>
            <w:r>
              <w:rPr>
                <w:rStyle w:val="CommentReference"/>
              </w:rPr>
              <w:commentReference w:id="128"/>
            </w:r>
            <w:r w:rsidRPr="003A0B64">
              <w:rPr>
                <w:rFonts w:asciiTheme="minorHAnsi" w:hAnsiTheme="minorHAnsi" w:cstheme="minorHAnsi"/>
                <w:sz w:val="18"/>
                <w:szCs w:val="18"/>
              </w:rPr>
              <w:t xml:space="preserve">prepared in accordance with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ISO</w:t>
            </w:r>
            <w:r w:rsidRPr="003A0B64">
              <w:rPr>
                <w:rFonts w:asciiTheme="minorHAnsi" w:hAnsiTheme="minorHAnsi" w:cstheme="minorHAnsi"/>
                <w:sz w:val="18"/>
                <w:szCs w:val="18"/>
              </w:rPr>
              <w:t xml:space="preserve"> 22477-5:2018 are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A0B64">
              <w:rPr>
                <w:rFonts w:asciiTheme="minorHAnsi" w:hAnsiTheme="minorHAnsi" w:cstheme="minorHAnsi"/>
                <w:sz w:val="18"/>
                <w:szCs w:val="18"/>
              </w:rPr>
              <w:t>to be provided to the designer's representative within 48 hours of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A0B64">
              <w:rPr>
                <w:rFonts w:asciiTheme="minorHAnsi" w:hAnsiTheme="minorHAnsi" w:cstheme="minorHAnsi"/>
                <w:sz w:val="18"/>
                <w:szCs w:val="18"/>
              </w:rPr>
              <w:t xml:space="preserve">completing each test.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Pr="003A0B64">
              <w:rPr>
                <w:rFonts w:asciiTheme="minorHAnsi" w:hAnsiTheme="minorHAnsi" w:cstheme="minorHAnsi"/>
                <w:sz w:val="18"/>
                <w:szCs w:val="18"/>
              </w:rPr>
              <w:t>esults to be provided in electronic format,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A0B64">
              <w:rPr>
                <w:rFonts w:asciiTheme="minorHAnsi" w:hAnsiTheme="minorHAnsi" w:cstheme="minorHAnsi"/>
                <w:sz w:val="18"/>
                <w:szCs w:val="18"/>
              </w:rPr>
              <w:t>including raw data in .</w:t>
            </w:r>
            <w:proofErr w:type="spellStart"/>
            <w:r w:rsidRPr="003A0B64">
              <w:rPr>
                <w:rFonts w:asciiTheme="minorHAnsi" w:hAnsiTheme="minorHAnsi" w:cstheme="minorHAnsi"/>
                <w:sz w:val="18"/>
                <w:szCs w:val="18"/>
              </w:rPr>
              <w:t>xls</w:t>
            </w:r>
            <w:proofErr w:type="spellEnd"/>
            <w:r w:rsidRPr="003A0B64">
              <w:rPr>
                <w:rFonts w:asciiTheme="minorHAnsi" w:hAnsiTheme="minorHAnsi" w:cstheme="minorHAnsi"/>
                <w:sz w:val="18"/>
                <w:szCs w:val="18"/>
              </w:rPr>
              <w:t xml:space="preserve"> or similar format for ease of interrogation.</w:t>
            </w:r>
          </w:p>
          <w:p w:rsidRPr="00B167EE" w:rsidR="00C84A76" w:rsidP="00EC3F87" w:rsidRDefault="00C84A76" w14:paraId="57D4208E" w14:textId="190F4C3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3F87" w:rsidP="00EC3F87" w:rsidRDefault="00EC3F87" w14:paraId="7FF1CE75" w14:textId="0D46C19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Each Pour by PE &amp; </w:t>
            </w: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One Acceptance Anchor per anchor block by MSQA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B167EE" w:rsidR="00EC3F87" w:rsidP="00EC3F87" w:rsidRDefault="00EC3F87" w14:paraId="7A8A6DC3" w14:textId="1155779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I, 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348EBDF2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  <w:p w:rsidRPr="00B167EE" w:rsidR="00EC3F87" w:rsidP="00EC3F87" w:rsidRDefault="00EC3F87" w14:paraId="2BA1DD6F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A5909" w:rsidR="00EC3F87" w:rsidP="00EC3F87" w:rsidRDefault="00EC3F87" w14:paraId="7BB8AE15" w14:textId="09DB59D7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n-US"/>
              </w:rPr>
            </w:pPr>
            <w:r w:rsidRPr="005A590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60C0538E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6CC4C052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1C6A8756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6FCFECF3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30C3F46F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56665A79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46D62637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27BEC073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34840245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11CA843E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2E504EDF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2DFFF9AD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16D2DEBF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56ECE6CB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260791BE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3B3DFFC3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0B64C964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167EE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  <w:p w:rsidR="00EC3F87" w:rsidP="00EC3F87" w:rsidRDefault="00EC3F87" w14:paraId="3FE0DED8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7CAF40DC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57707E4C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43083C4D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0CC1E1A0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6E9E1193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614E80FE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6A769DC7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1D946EF6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3C345144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3036542E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00E91B83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381C4972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498CD139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C3F87" w:rsidP="00EC3F87" w:rsidRDefault="00EC3F87" w14:paraId="441AB3D7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B167EE" w:rsidR="00EC3F87" w:rsidP="00EC3F87" w:rsidRDefault="00EC3F87" w14:paraId="76FB55C2" w14:textId="3A4354D8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281BC3" w14:paraId="53D3753C" w14:textId="69BE522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commentRangeStart w:id="129"/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Grout test </w:t>
            </w:r>
            <w:commentRangeEnd w:id="129"/>
            <w:r>
              <w:rPr>
                <w:rStyle w:val="CommentReference"/>
              </w:rPr>
              <w:commentReference w:id="129"/>
            </w:r>
            <w:r w:rsidR="00EC3F8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Results</w:t>
            </w:r>
          </w:p>
          <w:p w:rsidR="00EC3F87" w:rsidP="00EC3F87" w:rsidRDefault="00EC3F87" w14:paraId="2DC04336" w14:textId="49A4D6DB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Stressing Acceptance Test</w:t>
            </w:r>
          </w:p>
          <w:p w:rsidR="00EC3F87" w:rsidP="00EC3F87" w:rsidRDefault="00EC3F87" w14:paraId="5FC3AC32" w14:textId="65558D8B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Stressing Record</w:t>
            </w:r>
          </w:p>
          <w:p w:rsidR="00E4683C" w:rsidP="00E4683C" w:rsidRDefault="00E4683C" w14:paraId="1E2408D5" w14:textId="55EC9286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Anchor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install check sheet</w:t>
            </w:r>
          </w:p>
          <w:p w:rsidRPr="00EA3907" w:rsidR="00EC3F87" w:rsidP="00EC3F87" w:rsidRDefault="00EC3F87" w14:paraId="2315F6AE" w14:textId="23B066AB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Site Report </w:t>
            </w: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1CA526CA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06CDC1FE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1E97E001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="00EC3F87" w:rsidTr="00B61E88" w14:paraId="61D24674" w14:textId="77777777">
        <w:trPr>
          <w:trHeight w:val="172"/>
          <w:tblHeader/>
        </w:trPr>
        <w:tc>
          <w:tcPr>
            <w:tcW w:w="21012" w:type="dxa"/>
            <w:gridSpan w:val="2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C3F87" w:rsidP="00EC3F87" w:rsidRDefault="00EC3F87" w14:paraId="4F469516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MSQA </w:t>
            </w:r>
            <w:r w:rsidRPr="007A254A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HOLD POINT – DO NOT PROCEED PAST THIS POINT UNTIL THE ENGINEER HAS SIGNED OFF </w:t>
            </w: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THE ABOVE</w:t>
            </w:r>
          </w:p>
        </w:tc>
      </w:tr>
      <w:tr w:rsidRPr="00C73681" w:rsidR="00EC3F87" w:rsidTr="00B61E88" w14:paraId="243D14EF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7E34B6E0" w14:textId="72C2964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7.</w:t>
            </w:r>
            <w:r w:rsidR="00A52EEF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47589A26" w14:textId="319A96F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Place Stage two grout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2D1E8E6E" w14:textId="64B859D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MMA-DES-GEO-E1-DRG-4081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6160A1" w:rsidP="006160A1" w:rsidRDefault="006160A1" w14:paraId="769DBD07" w14:textId="2E0C1662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Grout for anchorages to have </w:t>
            </w:r>
            <w:commentRangeStart w:id="130"/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30 </w:t>
            </w:r>
            <w:r w:rsidRPr="00EA3907" w:rsidR="00281BC3">
              <w:rPr>
                <w:rFonts w:asciiTheme="minorHAnsi" w:hAnsiTheme="minorHAnsi" w:cstheme="minorHAnsi"/>
                <w:sz w:val="18"/>
                <w:szCs w:val="18"/>
              </w:rPr>
              <w:t xml:space="preserve">MPa </w:t>
            </w:r>
            <w:commentRangeEnd w:id="130"/>
            <w:r w:rsidR="0063483E">
              <w:rPr>
                <w:rStyle w:val="CommentReference"/>
              </w:rPr>
              <w:commentReference w:id="130"/>
            </w: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compressive strength at 28 days and a maximum water/cement ratio of 0.45.</w:t>
            </w:r>
          </w:p>
          <w:p w:rsidRPr="00EA3907" w:rsidR="006160A1" w:rsidP="006160A1" w:rsidRDefault="006160A1" w14:paraId="1C69AD48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6160A1" w:rsidRDefault="006160A1" w14:paraId="084AD7A6" w14:textId="1D2960D3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Grout shall not be used more than one hour after mixing.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3A3FABEF" w14:textId="66A5792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Visual Inspection - MSQA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37B3C53E" w14:textId="621FE32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One Anchor per anchor block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06A2B810" w14:textId="32AD8AF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W, 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2B7BFDCE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EC3F87" w14:paraId="4EC47FF5" w14:textId="46B846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C3F87" w:rsidP="00EC3F87" w:rsidRDefault="006160A1" w14:paraId="636DB5B7" w14:textId="6A93D0BD">
            <w:pPr>
              <w:rPr>
                <w:rFonts w:asciiTheme="minorHAnsi" w:hAnsiTheme="minorHAnsi" w:cstheme="minorHAnsi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E4683C" w:rsidP="00E4683C" w:rsidRDefault="00E4683C" w14:paraId="1F7F1AF4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proofErr w:type="gramStart"/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Anchor</w:t>
            </w:r>
            <w:proofErr w:type="gramEnd"/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install check sheet</w:t>
            </w:r>
          </w:p>
          <w:p w:rsidRPr="00EA3907" w:rsidR="00E4683C" w:rsidP="006160A1" w:rsidRDefault="00E4683C" w14:paraId="664FD3D9" w14:textId="77777777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6160A1" w:rsidRDefault="00EC3F87" w14:paraId="7418F4BE" w14:textId="6FBDFAEA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Photographic Evidence of grout pouring</w:t>
            </w:r>
          </w:p>
          <w:p w:rsidRPr="00EA3907" w:rsidR="006160A1" w:rsidP="006160A1" w:rsidRDefault="006160A1" w14:paraId="60157446" w14:textId="321A8C34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6160A1" w:rsidP="006160A1" w:rsidRDefault="006160A1" w14:paraId="3F817A83" w14:textId="20C3795B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Grout </w:t>
            </w:r>
            <w:r w:rsidRPr="00EA3907" w:rsidR="00281BC3">
              <w:rPr>
                <w:rFonts w:asciiTheme="minorHAnsi" w:hAnsiTheme="minorHAnsi" w:cstheme="minorHAnsi"/>
                <w:sz w:val="18"/>
                <w:szCs w:val="18"/>
              </w:rPr>
              <w:t xml:space="preserve">test </w:t>
            </w: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results </w:t>
            </w:r>
          </w:p>
          <w:p w:rsidRPr="00EA3907" w:rsidR="00EC3F87" w:rsidP="00EC3F87" w:rsidRDefault="00EC3F87" w14:paraId="5CC1798D" w14:textId="0560FE27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C3F87" w:rsidP="006160A1" w:rsidRDefault="00EC3F87" w14:paraId="7502CF2B" w14:textId="4AB6D084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Site Report </w:t>
            </w:r>
          </w:p>
          <w:p w:rsidRPr="00EA3907" w:rsidR="00EC3F87" w:rsidP="00EC3F87" w:rsidRDefault="00EC3F87" w14:paraId="02E113E9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0FC590BD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294E53E4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EC3F87" w:rsidP="00EC3F87" w:rsidRDefault="00EC3F87" w14:paraId="3CF52945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="00455F00" w:rsidTr="00B61E88" w14:paraId="42E76A8E" w14:textId="77777777">
        <w:trPr>
          <w:trHeight w:val="172"/>
          <w:tblHeader/>
        </w:trPr>
        <w:tc>
          <w:tcPr>
            <w:tcW w:w="21012" w:type="dxa"/>
            <w:gridSpan w:val="2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55F00" w:rsidP="00455F00" w:rsidRDefault="00455F00" w14:paraId="426F4CF0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MSQA </w:t>
            </w:r>
            <w:r w:rsidRPr="007A254A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HOLD POINT – DO NOT PROCEED PAST THIS POINT UNTIL THE ENGINEER HAS SIGNED OFF </w:t>
            </w:r>
            <w:r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THE ABOVE</w:t>
            </w:r>
          </w:p>
        </w:tc>
      </w:tr>
      <w:tr w:rsidRPr="00C73681" w:rsidR="00455F00" w:rsidTr="00B61E88" w14:paraId="630142DF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455F00" w:rsidP="00EC3F87" w:rsidRDefault="00455F00" w14:paraId="6A457712" w14:textId="0613640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7.</w:t>
            </w:r>
            <w:r w:rsidR="00CA54AB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455F00" w:rsidP="00EC3F87" w:rsidRDefault="00455F00" w14:paraId="05F5DA90" w14:textId="5535ED2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Finishing Works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455F00" w:rsidP="00EC3F87" w:rsidRDefault="00455F00" w14:paraId="43CE84CE" w14:textId="4C80BF90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MMA-DES-GEO-E1-DRG-4081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455F00" w:rsidP="006160A1" w:rsidRDefault="00455F00" w14:paraId="46997CD0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Install Rubber Gasket</w:t>
            </w:r>
          </w:p>
          <w:p w:rsidRPr="00EA3907" w:rsidR="00455F00" w:rsidP="006160A1" w:rsidRDefault="00455F00" w14:paraId="45A17132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455F00" w:rsidP="006160A1" w:rsidRDefault="00E4683C" w14:paraId="68F7D7B4" w14:textId="508F0A5D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Strand to be left </w:t>
            </w:r>
            <w:r w:rsidRPr="00EA3907" w:rsidR="00281BC3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100mm or more</w:t>
            </w:r>
            <w:r w:rsidRPr="00EA3907" w:rsidR="00281BC3"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EA3907" w:rsidR="00281BC3">
              <w:rPr>
                <w:rFonts w:asciiTheme="minorHAnsi" w:hAnsiTheme="minorHAnsi" w:cstheme="minorHAnsi"/>
                <w:sz w:val="18"/>
                <w:szCs w:val="18"/>
              </w:rPr>
              <w:t xml:space="preserve">as advised by contractor </w:t>
            </w: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beyond anchor head</w:t>
            </w:r>
            <w:r w:rsidRPr="00EA3907" w:rsidR="00281BC3">
              <w:rPr>
                <w:rFonts w:asciiTheme="minorHAnsi" w:hAnsiTheme="minorHAnsi" w:cstheme="minorHAnsi"/>
                <w:sz w:val="18"/>
                <w:szCs w:val="18"/>
              </w:rPr>
              <w:t xml:space="preserve"> to allow for wedge </w:t>
            </w:r>
            <w:r w:rsidRPr="00EA3907" w:rsidR="0063483E">
              <w:rPr>
                <w:rFonts w:asciiTheme="minorHAnsi" w:hAnsiTheme="minorHAnsi" w:cstheme="minorHAnsi"/>
                <w:sz w:val="18"/>
                <w:szCs w:val="18"/>
              </w:rPr>
              <w:t>withdrawal</w:t>
            </w:r>
            <w:r w:rsidRPr="00EA3907" w:rsidR="00281BC3">
              <w:rPr>
                <w:rFonts w:asciiTheme="minorHAnsi" w:hAnsiTheme="minorHAnsi" w:cstheme="minorHAnsi"/>
                <w:sz w:val="18"/>
                <w:szCs w:val="18"/>
              </w:rPr>
              <w:t xml:space="preserve"> and future re-stressing.</w:t>
            </w:r>
          </w:p>
          <w:p w:rsidRPr="00EA3907" w:rsidR="00E4683C" w:rsidP="006160A1" w:rsidRDefault="00E4683C" w14:paraId="305D11A8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4683C" w:rsidP="006160A1" w:rsidRDefault="00E4683C" w14:paraId="340E37D1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Top Cap (HDG) Installed and Packed with Grease</w:t>
            </w:r>
          </w:p>
          <w:p w:rsidRPr="00EA3907" w:rsidR="00E4683C" w:rsidP="006160A1" w:rsidRDefault="00E4683C" w14:paraId="6EA9C6E4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4683C" w:rsidP="006160A1" w:rsidRDefault="00E4683C" w14:paraId="5F16313D" w14:textId="30F18E2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Bearing Plate </w:t>
            </w:r>
            <w:r w:rsidRPr="00EA3907" w:rsidR="00281BC3">
              <w:rPr>
                <w:rFonts w:asciiTheme="minorHAnsi" w:hAnsiTheme="minorHAnsi" w:cstheme="minorHAnsi"/>
                <w:sz w:val="18"/>
                <w:szCs w:val="18"/>
              </w:rPr>
              <w:t>and anchor head detail to be in accordance with drawings.</w:t>
            </w:r>
          </w:p>
          <w:p w:rsidRPr="00EA3907" w:rsidR="00E4683C" w:rsidP="006160A1" w:rsidRDefault="00E4683C" w14:paraId="64C9990B" w14:textId="3DE742B0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455F00" w:rsidP="00EC3F87" w:rsidRDefault="00E4683C" w14:paraId="25011C68" w14:textId="0EE6247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Visual Inspection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455F00" w:rsidP="00EC3F87" w:rsidRDefault="00E4683C" w14:paraId="36AB7A5A" w14:textId="7B1D58B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All Anchors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455F00" w:rsidP="00EC3F87" w:rsidRDefault="00E4683C" w14:paraId="6B81ADDA" w14:textId="2FE21A7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W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455F00" w:rsidP="00EC3F87" w:rsidRDefault="00E4683C" w14:paraId="68F77842" w14:textId="3BF060D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455F00" w:rsidP="00EC3F87" w:rsidRDefault="00455F00" w14:paraId="78CD63C0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455F00" w:rsidP="00EC3F87" w:rsidRDefault="00455F00" w14:paraId="7A78AC8A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A3907" w:rsidR="00455F00" w:rsidP="006160A1" w:rsidRDefault="00E4683C" w14:paraId="4CB9324A" w14:textId="49854E6B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EA3907">
              <w:rPr>
                <w:rFonts w:asciiTheme="minorHAnsi" w:hAnsiTheme="minorHAnsi" w:cstheme="minorHAnsi"/>
                <w:sz w:val="18"/>
                <w:szCs w:val="18"/>
              </w:rPr>
              <w:t>Mill Certs for Plate</w:t>
            </w:r>
          </w:p>
          <w:p w:rsidRPr="00EA3907" w:rsidR="00E4683C" w:rsidP="006160A1" w:rsidRDefault="00E4683C" w14:paraId="1A1E37F7" w14:textId="1455BC8D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4683C" w:rsidP="00E4683C" w:rsidRDefault="00E4683C" w14:paraId="022EAE67" w14:textId="77777777">
            <w:pP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proofErr w:type="gramStart"/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Anchor</w:t>
            </w:r>
            <w:proofErr w:type="gramEnd"/>
            <w:r w:rsidRPr="00EA39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 xml:space="preserve"> install check sheet</w:t>
            </w:r>
          </w:p>
          <w:p w:rsidRPr="00EA3907" w:rsidR="00E4683C" w:rsidP="006160A1" w:rsidRDefault="00E4683C" w14:paraId="382F1B14" w14:textId="77777777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4683C" w:rsidP="006160A1" w:rsidRDefault="00E4683C" w14:paraId="44B069AF" w14:textId="77777777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Pr="00EA3907" w:rsidR="00E4683C" w:rsidP="006160A1" w:rsidRDefault="00E4683C" w14:paraId="02802AA4" w14:textId="77CB134D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455F00" w:rsidP="00EC3F87" w:rsidRDefault="00455F00" w14:paraId="09F0767A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455F00" w:rsidP="00EC3F87" w:rsidRDefault="00455F00" w14:paraId="68FDCFD5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="00455F00" w:rsidP="00EC3F87" w:rsidRDefault="00455F00" w14:paraId="6C1B00F9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40064E" w:rsidTr="00B61E88" w14:paraId="6F64F6F5" w14:textId="77777777">
        <w:trPr>
          <w:trHeight w:val="172"/>
          <w:tblHeader/>
        </w:trPr>
        <w:tc>
          <w:tcPr>
            <w:tcW w:w="21012" w:type="dxa"/>
            <w:gridSpan w:val="22"/>
            <w:tcBorders>
              <w:left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 w:rsidRPr="0040064E" w:rsidR="0040064E" w:rsidP="00EC3F87" w:rsidRDefault="0040064E" w14:paraId="3AEB493A" w14:textId="09F63162">
            <w:pPr>
              <w:jc w:val="center"/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  <w:t>Structural Steelwork Fabrication and Erection (Drive Station Shelter Building</w:t>
            </w:r>
            <w:r w:rsidR="00751B0B"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  <w:t xml:space="preserve"> and Tower Footings</w:t>
            </w:r>
            <w: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  <w:t>)</w:t>
            </w:r>
          </w:p>
        </w:tc>
      </w:tr>
      <w:tr w:rsidRPr="00C73681" w:rsidR="0040064E" w:rsidTr="00B61E88" w14:paraId="2C9FC44B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0064E" w:rsidP="00EC3F87" w:rsidRDefault="0040064E" w14:paraId="57F0DE44" w14:textId="2529741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31"/>
            <w:r w:rsidRPr="0040064E">
              <w:rPr>
                <w:rFonts w:asciiTheme="minorHAnsi" w:hAnsiTheme="minorHAnsi" w:cstheme="minorHAnsi"/>
                <w:sz w:val="18"/>
                <w:szCs w:val="18"/>
              </w:rPr>
              <w:t>8.1</w:t>
            </w:r>
            <w:commentRangeEnd w:id="131"/>
            <w:r>
              <w:rPr>
                <w:rStyle w:val="CommentReference"/>
              </w:rPr>
              <w:commentReference w:id="131"/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0064E" w:rsidP="00EC3F87" w:rsidRDefault="004318B5" w14:paraId="4E8BBE7A" w14:textId="31A72896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Weld Inspections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0064E" w:rsidP="00EC3F87" w:rsidRDefault="00166A15" w14:paraId="62173E1D" w14:textId="75D17FA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Structural Steel Work Specification, AS/NZS 1554.1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0064E" w:rsidP="006160A1" w:rsidRDefault="00166A15" w14:paraId="225B6D1B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100% Visual Inspection</w:t>
            </w:r>
          </w:p>
          <w:p w:rsidR="00166A15" w:rsidP="006160A1" w:rsidRDefault="00166A15" w14:paraId="6D4BA493" w14:textId="511D9C93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100% Visual Examination</w:t>
            </w:r>
          </w:p>
          <w:p w:rsidRPr="0040064E" w:rsidR="00166A15" w:rsidP="006160A1" w:rsidRDefault="00166A15" w14:paraId="30B6B8AD" w14:textId="67D4331F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32"/>
            <w:r>
              <w:rPr>
                <w:rFonts w:asciiTheme="minorHAnsi" w:hAnsiTheme="minorHAnsi" w:cstheme="minorHAnsi"/>
                <w:sz w:val="18"/>
                <w:szCs w:val="18"/>
              </w:rPr>
              <w:t>100% NDT</w:t>
            </w:r>
            <w:r w:rsidR="0063483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(Ultrasonic or Radiographic Inspection) for butt welds</w:t>
            </w:r>
            <w:commentRangeEnd w:id="132"/>
            <w:r w:rsidR="0063483E">
              <w:rPr>
                <w:rStyle w:val="CommentReference"/>
              </w:rPr>
              <w:commentReference w:id="132"/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0064E" w:rsidP="00EC3F87" w:rsidRDefault="00166A15" w14:paraId="6CD78C07" w14:textId="0697CA2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 Inspection/NDT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0064E" w:rsidP="00EC3F87" w:rsidRDefault="00166A15" w14:paraId="2423D7D0" w14:textId="5D135B9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All welds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0064E" w:rsidP="00EC3F87" w:rsidRDefault="00166A15" w14:paraId="0E1B165D" w14:textId="4AAD10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0064E" w:rsidP="00EC3F87" w:rsidRDefault="0035622C" w14:paraId="4035B26B" w14:textId="3E4C099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8195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0064E" w:rsidP="00EC3F87" w:rsidRDefault="0040064E" w14:paraId="670A9B65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0064E" w:rsidP="00EC3F87" w:rsidRDefault="0040064E" w14:paraId="1CF85A72" w14:textId="6BF62F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0064E" w:rsidP="006160A1" w:rsidRDefault="00166A15" w14:paraId="7EB27857" w14:textId="1AC8E4F4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Weld Inspection Report</w:t>
            </w: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40064E" w:rsidR="0040064E" w:rsidP="00EC3F87" w:rsidRDefault="0040064E" w14:paraId="1FBF92E6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40064E" w:rsidR="0040064E" w:rsidP="00EC3F87" w:rsidRDefault="0040064E" w14:paraId="13734D9C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40064E" w:rsidR="0040064E" w:rsidP="00EC3F87" w:rsidRDefault="0040064E" w14:paraId="49751B29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4318B5" w:rsidTr="00B61E88" w14:paraId="758727C4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C70AA0" w14:paraId="1F40AE7B" w14:textId="5440AA8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8.2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318B5" w:rsidP="00EC3F87" w:rsidRDefault="004318B5" w14:paraId="0F72602E" w14:textId="1B2AFE1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Weld Inspector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BE099C" w14:paraId="31E080BB" w14:textId="779F134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Structural Steel Work Specification, AS/NZS 1554.1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6160A1" w:rsidRDefault="00BE099C" w14:paraId="0CB74C5F" w14:textId="50D364EF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Weld Inspector to be independent of Fabricator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BE099C" w14:paraId="6EF98218" w14:textId="5768B39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of Qualifications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BE099C" w14:paraId="7500CBA6" w14:textId="5FD61E6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Once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BE099C" w14:paraId="3A91A61A" w14:textId="100A112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BE099C" w14:paraId="009E0499" w14:textId="4CC6315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8195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BE099C" w14:paraId="49230A31" w14:textId="6A5F549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8195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4318B5" w14:paraId="604AE4DF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6160A1" w:rsidRDefault="00BE099C" w14:paraId="343B39F8" w14:textId="4C27057B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Inspectors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qualifications/Certification</w:t>
            </w: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40064E" w:rsidR="004318B5" w:rsidP="00EC3F87" w:rsidRDefault="004318B5" w14:paraId="5F2BBBB4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40064E" w:rsidR="004318B5" w:rsidP="00EC3F87" w:rsidRDefault="004318B5" w14:paraId="2BCCD5B6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40064E" w:rsidR="004318B5" w:rsidP="00EC3F87" w:rsidRDefault="004318B5" w14:paraId="6C2F817A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4318B5" w:rsidTr="00B61E88" w14:paraId="33C0001F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C70AA0" w14:paraId="094038D6" w14:textId="7AC7BA2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8.3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318B5" w:rsidP="00EC3F87" w:rsidRDefault="00532A7C" w14:paraId="7FD11A11" w14:textId="01A1589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Shear Studs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BE099C" w14:paraId="13E20473" w14:textId="52562AB4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Structural Steel Work Specification, AS/NZS 1554.2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318B5" w:rsidP="006160A1" w:rsidRDefault="00BE099C" w14:paraId="51933D39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All studs to be ring tested in accordance with AS/NZS 1554.2</w:t>
            </w:r>
          </w:p>
          <w:p w:rsidR="00813E66" w:rsidP="006160A1" w:rsidRDefault="00813E66" w14:paraId="10B091B8" w14:textId="77777777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Any studs that fail the ring test to be bend tested in accordance with AS/NZS 1554.2</w:t>
            </w:r>
          </w:p>
          <w:p w:rsidRPr="0040064E" w:rsidR="00813E66" w:rsidP="006160A1" w:rsidRDefault="00813E66" w14:paraId="60D1766F" w14:textId="69A90E3D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Bend tests to be performed on 1</w:t>
            </w:r>
            <w:r w:rsidRPr="00813E66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and 2</w:t>
            </w:r>
            <w:r w:rsidRPr="00813E66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Stud from production run followed by 1 in 50 there after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813E66" w14:paraId="5EB9652D" w14:textId="29C895D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Bend/Ring Test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318B5" w:rsidP="00EC3F87" w:rsidRDefault="00813E66" w14:paraId="47D316EF" w14:textId="7777777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Ring Test all</w:t>
            </w:r>
          </w:p>
          <w:p w:rsidRPr="0040064E" w:rsidR="00F019A8" w:rsidP="00EC3F87" w:rsidRDefault="00F019A8" w14:paraId="096B5BEC" w14:textId="2181BA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Bend test 1</w:t>
            </w:r>
            <w:r w:rsidRPr="00F019A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and 2</w:t>
            </w:r>
            <w:r w:rsidRPr="00F019A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1/50 and then as required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F019A8" w14:paraId="76B227C6" w14:textId="08D9AA5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F019A8" w14:paraId="2BACDC3B" w14:textId="4819CA8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8195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4318B5" w14:paraId="21897C4E" w14:textId="77777777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4318B5" w14:paraId="32729102" w14:textId="5E8C32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6160A1" w:rsidRDefault="00F019A8" w14:paraId="7031B6F1" w14:textId="4CB58059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Test Report</w:t>
            </w: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40064E" w:rsidR="004318B5" w:rsidP="00EC3F87" w:rsidRDefault="004318B5" w14:paraId="3E4424C0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40064E" w:rsidR="004318B5" w:rsidP="00EC3F87" w:rsidRDefault="004318B5" w14:paraId="5742B47D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40064E" w:rsidR="004318B5" w:rsidP="00EC3F87" w:rsidRDefault="004318B5" w14:paraId="3512F7FA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4318B5" w:rsidTr="00B61E88" w14:paraId="78165D26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C70AA0" w14:paraId="43EF0348" w14:textId="15D5727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8.4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318B5" w:rsidP="00EC3F87" w:rsidRDefault="00532A7C" w14:paraId="435DAC4F" w14:textId="674B6AD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Inspection of Bolted Connections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F019A8" w14:paraId="7BA833A7" w14:textId="76CC8AC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Structural Steelwork Specification, AS/NZS 5131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6160A1" w:rsidRDefault="00F019A8" w14:paraId="7ED28F84" w14:textId="38F0EAC4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Designer/DSR</w:t>
            </w:r>
            <w:r w:rsidR="00C70AA0">
              <w:rPr>
                <w:rFonts w:asciiTheme="minorHAnsi" w:hAnsiTheme="minorHAnsi" w:cstheme="minorHAnsi"/>
                <w:sz w:val="18"/>
                <w:szCs w:val="18"/>
              </w:rPr>
              <w:t xml:space="preserve"> to inspect min 10% of bolted connections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C70AA0" w14:paraId="6ED8B2E9" w14:textId="549B57E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 Inspection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C70AA0" w14:paraId="0A548D82" w14:textId="7AFDE46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Minimum 10% but no fewer than 2 per connection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C70AA0" w14:paraId="68C56740" w14:textId="3EF02E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I, 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35622C" w14:paraId="7816F6D6" w14:textId="7C375CA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8195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2C3971" w14:paraId="240861DC" w14:textId="60093CA6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8195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4318B5" w14:paraId="709F00F9" w14:textId="5757D81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6160A1" w:rsidRDefault="00C70AA0" w14:paraId="1EF5384F" w14:textId="391FA7A3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DSR Inspection</w:t>
            </w: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40064E" w:rsidR="004318B5" w:rsidP="00EC3F87" w:rsidRDefault="004318B5" w14:paraId="407DFF3F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40064E" w:rsidR="004318B5" w:rsidP="00EC3F87" w:rsidRDefault="004318B5" w14:paraId="3CB5F7D7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40064E" w:rsidR="004318B5" w:rsidP="00EC3F87" w:rsidRDefault="004318B5" w14:paraId="2BF1D8C9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  <w:tr w:rsidRPr="00C73681" w:rsidR="004318B5" w:rsidTr="00B61E88" w14:paraId="7D0AF1B2" w14:textId="77777777">
        <w:trPr>
          <w:trHeight w:val="172"/>
          <w:tblHeader/>
        </w:trPr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C70AA0" w14:paraId="7A73F285" w14:textId="430B03A3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8.5</w:t>
            </w:r>
          </w:p>
        </w:tc>
        <w:tc>
          <w:tcPr>
            <w:tcW w:w="1416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318B5" w:rsidP="00EC3F87" w:rsidRDefault="00532A7C" w14:paraId="4D2BD0A7" w14:textId="1716C23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Inspection of Fabricated/Erected Steel Work</w:t>
            </w:r>
          </w:p>
        </w:tc>
        <w:tc>
          <w:tcPr>
            <w:tcW w:w="1525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C70AA0" w14:paraId="24F065B8" w14:textId="46A29A3C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Structural Steel Work Specification, AS/NZS 5131</w:t>
            </w:r>
          </w:p>
        </w:tc>
        <w:tc>
          <w:tcPr>
            <w:tcW w:w="262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6160A1" w:rsidRDefault="00C70AA0" w14:paraId="357B0F86" w14:textId="0F54D165">
            <w:pPr>
              <w:tabs>
                <w:tab w:val="center" w:pos="7285"/>
              </w:tabs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Designer/DSR to inspect fabricated steel work</w:t>
            </w:r>
          </w:p>
        </w:tc>
        <w:tc>
          <w:tcPr>
            <w:tcW w:w="14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C70AA0" w14:paraId="4D0F4CB0" w14:textId="57847F1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 Inspection</w:t>
            </w:r>
          </w:p>
        </w:tc>
        <w:tc>
          <w:tcPr>
            <w:tcW w:w="1228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C70AA0" w14:paraId="5EFDE0F0" w14:textId="0CBB0D5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Per Element</w:t>
            </w:r>
          </w:p>
        </w:tc>
        <w:tc>
          <w:tcPr>
            <w:tcW w:w="897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C70AA0" w14:paraId="4CAB51B2" w14:textId="0A0F8C4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I, H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35622C" w14:paraId="6369F2D4" w14:textId="72EAE0F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8195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sym w:font="Wingdings" w:char="F0FC"/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2C3971" w14:paraId="72958EB2" w14:textId="63D8858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81958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EC3F87" w:rsidRDefault="004318B5" w14:paraId="6E904124" w14:textId="0487F9C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938" w:type="dxa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064E" w:rsidR="004318B5" w:rsidP="006160A1" w:rsidRDefault="00C70AA0" w14:paraId="2F1FF34C" w14:textId="4704320E">
            <w:pPr>
              <w:tabs>
                <w:tab w:val="center" w:pos="4680"/>
                <w:tab w:val="right" w:pos="9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DSR Inspection</w:t>
            </w:r>
          </w:p>
        </w:tc>
        <w:tc>
          <w:tcPr>
            <w:tcW w:w="19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40064E" w:rsidR="004318B5" w:rsidP="00EC3F87" w:rsidRDefault="004318B5" w14:paraId="77C56FC4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40064E" w:rsidR="004318B5" w:rsidP="00EC3F87" w:rsidRDefault="004318B5" w14:paraId="6C5DA524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2126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:rsidRPr="0040064E" w:rsidR="004318B5" w:rsidP="00EC3F87" w:rsidRDefault="004318B5" w14:paraId="5F95487E" w14:textId="77777777">
            <w:pPr>
              <w:jc w:val="center"/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</w:tr>
    </w:tbl>
    <w:p w:rsidR="00C84F8A" w:rsidP="00D83748" w:rsidRDefault="00C84F8A" w14:paraId="2E39137B" w14:textId="577444EF"/>
    <w:p w:rsidR="006160A1" w:rsidP="00D83748" w:rsidRDefault="006160A1" w14:paraId="22856D34" w14:textId="1F741FEA"/>
    <w:p w:rsidR="00455F00" w:rsidP="00D83748" w:rsidRDefault="00455F00" w14:paraId="44F91F3C" w14:textId="243028B9"/>
    <w:p w:rsidR="00455F00" w:rsidP="00D83748" w:rsidRDefault="00455F00" w14:paraId="66971892" w14:textId="77777777"/>
    <w:p w:rsidRPr="0043689C" w:rsidR="00BA1349" w:rsidP="00BA1349" w:rsidRDefault="0043689C" w14:paraId="6E6C5D68" w14:textId="115B9D7F">
      <w:pPr>
        <w:pStyle w:val="Heading1"/>
        <w:rPr>
          <w:b/>
          <w:bCs/>
        </w:rPr>
      </w:pPr>
      <w:r w:rsidRPr="0043689C">
        <w:rPr>
          <w:b/>
          <w:bCs/>
        </w:rPr>
        <w:t xml:space="preserve">Completion </w:t>
      </w:r>
      <w:r w:rsidRPr="0043689C" w:rsidR="00BA1349">
        <w:rPr>
          <w:b/>
          <w:bCs/>
        </w:rPr>
        <w:t xml:space="preserve">Verification </w:t>
      </w:r>
    </w:p>
    <w:tbl>
      <w:tblPr>
        <w:tblW w:w="20189" w:type="dxa"/>
        <w:tblInd w:w="-1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801"/>
        <w:gridCol w:w="5153"/>
        <w:gridCol w:w="5153"/>
        <w:gridCol w:w="6089"/>
      </w:tblGrid>
      <w:tr w:rsidRPr="00287B7E" w:rsidR="004F3E5D" w:rsidTr="004F3E5D" w14:paraId="15343842" w14:textId="77777777">
        <w:trPr>
          <w:trHeight w:val="302"/>
        </w:trPr>
        <w:tc>
          <w:tcPr>
            <w:tcW w:w="3794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3689C" w:rsidR="004F3E5D" w:rsidP="00FF1658" w:rsidRDefault="004F3E5D" w14:paraId="7883F65B" w14:textId="49724E05">
            <w:pP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</w:pPr>
            <w:commentRangeStart w:id="133"/>
            <w:r w:rsidRPr="0043689C"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  <w:t>Work under this ITP has been Certified complete by:</w:t>
            </w:r>
            <w:commentRangeEnd w:id="133"/>
            <w:r>
              <w:rPr>
                <w:rStyle w:val="CommentReference"/>
              </w:rPr>
              <w:commentReference w:id="133"/>
            </w:r>
          </w:p>
        </w:tc>
        <w:tc>
          <w:tcPr>
            <w:tcW w:w="5153" w:type="dxa"/>
            <w:tcBorders>
              <w:left w:val="single" w:color="auto" w:sz="4" w:space="0"/>
              <w:right w:val="single" w:color="auto" w:sz="4" w:space="0"/>
            </w:tcBorders>
          </w:tcPr>
          <w:p w:rsidRPr="0043689C" w:rsidR="004F3E5D" w:rsidP="004F3E5D" w:rsidRDefault="004F3E5D" w14:paraId="5FA1D909" w14:textId="0C304B6A">
            <w:pP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  <w:t>Reviewed by [as applicable]</w:t>
            </w:r>
          </w:p>
        </w:tc>
        <w:tc>
          <w:tcPr>
            <w:tcW w:w="515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3689C" w:rsidR="004F3E5D" w:rsidP="00FF1658" w:rsidRDefault="004F3E5D" w14:paraId="798EFE09" w14:textId="2746BBDD">
            <w:pPr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</w:pPr>
            <w:r w:rsidRPr="0043689C">
              <w:rPr>
                <w:rFonts w:ascii="Arial" w:hAnsi="Arial"/>
                <w:b/>
                <w:bCs/>
                <w:sz w:val="18"/>
                <w:szCs w:val="18"/>
                <w:lang w:eastAsia="en-US"/>
              </w:rPr>
              <w:t>Reviewed by [as applicable]</w:t>
            </w:r>
          </w:p>
        </w:tc>
        <w:tc>
          <w:tcPr>
            <w:tcW w:w="608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287B7E" w:rsidR="004F3E5D" w:rsidP="00FF1658" w:rsidRDefault="004F3E5D" w14:paraId="7DB49E92" w14:textId="77777777">
            <w:pPr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>Approved by [as applicable]</w:t>
            </w:r>
          </w:p>
        </w:tc>
      </w:tr>
      <w:tr w:rsidR="00905A9D" w:rsidTr="004F3E5D" w14:paraId="392495FC" w14:textId="77777777">
        <w:trPr>
          <w:trHeight w:val="413"/>
        </w:trPr>
        <w:tc>
          <w:tcPr>
            <w:tcW w:w="99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05A9D" w:rsidP="00905A9D" w:rsidRDefault="00905A9D" w14:paraId="73C114AA" w14:textId="77777777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280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05A9D" w:rsidP="00905A9D" w:rsidRDefault="00905A9D" w14:paraId="5142A083" w14:textId="1E943060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 xml:space="preserve">Thomas Puxley </w:t>
            </w:r>
          </w:p>
        </w:tc>
        <w:tc>
          <w:tcPr>
            <w:tcW w:w="5153" w:type="dxa"/>
            <w:tcBorders>
              <w:left w:val="single" w:color="auto" w:sz="4" w:space="0"/>
              <w:right w:val="single" w:color="auto" w:sz="4" w:space="0"/>
            </w:tcBorders>
          </w:tcPr>
          <w:p w:rsidR="00905A9D" w:rsidP="00905A9D" w:rsidRDefault="00905A9D" w14:paraId="08BFE18F" w14:textId="75E203BD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515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05A9D" w:rsidP="00905A9D" w:rsidRDefault="00905A9D" w14:paraId="770AD57F" w14:textId="4DBBFB1F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608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05A9D" w:rsidP="00905A9D" w:rsidRDefault="00905A9D" w14:paraId="2C6EFE75" w14:textId="17DD445C">
            <w:pPr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18"/>
                <w:lang w:eastAsia="en-US"/>
              </w:rPr>
              <w:t xml:space="preserve">  </w:t>
            </w:r>
          </w:p>
        </w:tc>
      </w:tr>
      <w:tr w:rsidR="00905A9D" w:rsidTr="004F3E5D" w14:paraId="47E4A677" w14:textId="77777777">
        <w:trPr>
          <w:trHeight w:val="558"/>
        </w:trPr>
        <w:tc>
          <w:tcPr>
            <w:tcW w:w="99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05A9D" w:rsidP="00905A9D" w:rsidRDefault="00905A9D" w14:paraId="4B9AC953" w14:textId="3759E920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>Signature</w:t>
            </w:r>
          </w:p>
        </w:tc>
        <w:tc>
          <w:tcPr>
            <w:tcW w:w="280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05A9D" w:rsidP="00905A9D" w:rsidRDefault="00905A9D" w14:paraId="0C2A5AC2" w14:textId="41ABDFE8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5153" w:type="dxa"/>
            <w:tcBorders>
              <w:left w:val="single" w:color="auto" w:sz="4" w:space="0"/>
              <w:right w:val="single" w:color="auto" w:sz="4" w:space="0"/>
            </w:tcBorders>
          </w:tcPr>
          <w:p w:rsidR="00905A9D" w:rsidP="00905A9D" w:rsidRDefault="00905A9D" w14:paraId="6D61B673" w14:textId="77777777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515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05A9D" w:rsidP="00905A9D" w:rsidRDefault="00905A9D" w14:paraId="29DE6666" w14:textId="443CD91B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608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05A9D" w:rsidP="00905A9D" w:rsidRDefault="00905A9D" w14:paraId="540B12FF" w14:textId="075A0914">
            <w:pPr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</w:p>
        </w:tc>
      </w:tr>
      <w:tr w:rsidR="00905A9D" w:rsidTr="004F3E5D" w14:paraId="208125E3" w14:textId="77777777">
        <w:trPr>
          <w:trHeight w:val="410"/>
        </w:trPr>
        <w:tc>
          <w:tcPr>
            <w:tcW w:w="99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05A9D" w:rsidP="00905A9D" w:rsidRDefault="00905A9D" w14:paraId="29D2F74D" w14:textId="3F942DA6">
            <w:pPr>
              <w:rPr>
                <w:rFonts w:ascii="Arial" w:hAnsi="Arial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sz w:val="18"/>
                <w:szCs w:val="18"/>
                <w:lang w:eastAsia="en-US"/>
              </w:rPr>
              <w:t xml:space="preserve">Date </w:t>
            </w:r>
          </w:p>
        </w:tc>
        <w:tc>
          <w:tcPr>
            <w:tcW w:w="280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05A9D" w:rsidP="00905A9D" w:rsidRDefault="00905A9D" w14:paraId="1D66172C" w14:textId="79B9A730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5153" w:type="dxa"/>
            <w:tcBorders>
              <w:left w:val="single" w:color="auto" w:sz="4" w:space="0"/>
              <w:right w:val="single" w:color="auto" w:sz="4" w:space="0"/>
            </w:tcBorders>
          </w:tcPr>
          <w:p w:rsidR="00905A9D" w:rsidP="00905A9D" w:rsidRDefault="00905A9D" w14:paraId="3ECF7D7C" w14:textId="77777777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5153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05A9D" w:rsidP="00905A9D" w:rsidRDefault="00905A9D" w14:paraId="0646610F" w14:textId="58A14B38">
            <w:pPr>
              <w:rPr>
                <w:rFonts w:ascii="Arial" w:hAnsi="Arial"/>
                <w:sz w:val="18"/>
                <w:szCs w:val="18"/>
                <w:lang w:eastAsia="en-US"/>
              </w:rPr>
            </w:pPr>
          </w:p>
        </w:tc>
        <w:tc>
          <w:tcPr>
            <w:tcW w:w="6089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905A9D" w:rsidP="00905A9D" w:rsidRDefault="00905A9D" w14:paraId="2D3334E6" w14:textId="77777777">
            <w:pPr>
              <w:outlineLvl w:val="3"/>
              <w:rPr>
                <w:rFonts w:ascii="Arial" w:hAnsi="Arial"/>
                <w:b/>
                <w:sz w:val="18"/>
                <w:szCs w:val="18"/>
                <w:lang w:eastAsia="en-US"/>
              </w:rPr>
            </w:pPr>
          </w:p>
        </w:tc>
      </w:tr>
    </w:tbl>
    <w:p w:rsidR="00BA1349" w:rsidP="00D83748" w:rsidRDefault="00BA1349" w14:paraId="075239E7" w14:textId="77777777"/>
    <w:sectPr w:rsidR="00BA1349" w:rsidSect="00CE65BE">
      <w:headerReference w:type="default" r:id="rId15"/>
      <w:footerReference w:type="default" r:id="rId16"/>
      <w:pgSz w:w="23811" w:h="16838" w:orient="landscape" w:code="8"/>
      <w:pgMar w:top="720" w:right="720" w:bottom="720" w:left="720" w:header="708" w:footer="5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ny Beasant" w:date="2022-07-01T14:03:00Z" w:initials="DB">
    <w:p w14:paraId="11E03462" w14:textId="77777777" w:rsidR="00A52EEF" w:rsidRDefault="00A52EEF" w:rsidP="009908F4">
      <w:pPr>
        <w:pStyle w:val="CommentText"/>
      </w:pPr>
      <w:r>
        <w:rPr>
          <w:rStyle w:val="CommentReference"/>
        </w:rPr>
        <w:annotationRef/>
      </w:r>
      <w:r>
        <w:t>Structures team to sign also.</w:t>
      </w:r>
    </w:p>
  </w:comment>
  <w:comment w:id="1" w:author="Danny Beasant" w:date="2022-05-18T08:11:00Z" w:initials="DB">
    <w:p w14:paraId="0DC5156D" w14:textId="4530713E" w:rsidR="00A52EEF" w:rsidRDefault="00A52EEF">
      <w:pPr>
        <w:pStyle w:val="CommentText"/>
      </w:pPr>
      <w:r>
        <w:rPr>
          <w:rStyle w:val="CommentReference"/>
        </w:rPr>
        <w:annotationRef/>
      </w:r>
      <w:r>
        <w:t>Shouldn’t this be MTMA Designers…</w:t>
      </w:r>
    </w:p>
  </w:comment>
  <w:comment w:id="18" w:author="Danny Beasant" w:date="2022-05-18T08:14:00Z" w:initials="DB">
    <w:p w14:paraId="2877882C" w14:textId="0A650294" w:rsidR="00A52EEF" w:rsidRDefault="00A52EEF">
      <w:pPr>
        <w:pStyle w:val="CommentText"/>
      </w:pPr>
      <w:r>
        <w:rPr>
          <w:rStyle w:val="CommentReference"/>
        </w:rPr>
        <w:annotationRef/>
      </w:r>
      <w:r>
        <w:t>Should this should be the Cableway design? Earthworks, Foundations, Anchors. Our Temp Cutting Memo &amp; 100% cableway design report are under review.</w:t>
      </w:r>
    </w:p>
  </w:comment>
  <w:comment w:id="33" w:author="Tim Brook" w:date="2022-05-20T21:20:00Z" w:initials="TB">
    <w:p w14:paraId="18D54F53" w14:textId="3AAD7D62" w:rsidR="00A52EEF" w:rsidRDefault="00A52EEF">
      <w:pPr>
        <w:pStyle w:val="CommentText"/>
      </w:pPr>
      <w:r>
        <w:rPr>
          <w:rStyle w:val="CommentReference"/>
        </w:rPr>
        <w:annotationRef/>
      </w:r>
      <w:r>
        <w:t>I’ve added a new item here for the shelter building cladding which we’ve said is to be selected by the Contractor but must meet the loading and other requirements specified on the drawings</w:t>
      </w:r>
    </w:p>
  </w:comment>
  <w:comment w:id="75" w:author="Tim Brook" w:date="2022-05-20T21:31:00Z" w:initials="TB">
    <w:p w14:paraId="0E55861C" w14:textId="028C9B73" w:rsidR="00A52EEF" w:rsidRDefault="00A52EEF">
      <w:pPr>
        <w:pStyle w:val="CommentText"/>
      </w:pPr>
      <w:r>
        <w:rPr>
          <w:rStyle w:val="CommentReference"/>
        </w:rPr>
        <w:annotationRef/>
      </w:r>
      <w:r>
        <w:t>Added item for the structural steelwork required for the drive station shelter building and embedded in the tower foundations</w:t>
      </w:r>
    </w:p>
  </w:comment>
  <w:comment w:id="88" w:author="Tim Haxell" w:date="2022-05-30T10:59:00Z" w:initials="TH">
    <w:p w14:paraId="5E1620BF" w14:textId="6F2C7B5F" w:rsidR="00A52EEF" w:rsidRDefault="00A52EEF">
      <w:pPr>
        <w:pStyle w:val="CommentText"/>
      </w:pPr>
      <w:r>
        <w:rPr>
          <w:rStyle w:val="CommentReference"/>
        </w:rPr>
        <w:annotationRef/>
      </w:r>
      <w:r>
        <w:t>There should be an inspection verification for erosion and sediment control measures in this section</w:t>
      </w:r>
    </w:p>
  </w:comment>
  <w:comment w:id="115" w:author="Danny Beasant" w:date="2022-05-18T08:55:00Z" w:initials="DB">
    <w:p w14:paraId="64346C43" w14:textId="68A97E69" w:rsidR="00A52EEF" w:rsidRDefault="00A52EEF">
      <w:pPr>
        <w:pStyle w:val="CommentText"/>
      </w:pPr>
      <w:r>
        <w:rPr>
          <w:rStyle w:val="CommentReference"/>
        </w:rPr>
        <w:annotationRef/>
      </w:r>
      <w:r>
        <w:t>Suggest add micro-piles to this also. So theres 1 pile for each tower pad. But there are multiple micro-piles for the winch platform. Inspection regime and requirements same from designer perspective – but less arduous from reinforcement perspective. Just a bar…</w:t>
      </w:r>
    </w:p>
  </w:comment>
  <w:comment w:id="116" w:author="Danny Beasant" w:date="2022-07-01T13:34:00Z" w:initials="DB">
    <w:p w14:paraId="3895976F" w14:textId="77777777" w:rsidR="00A52EEF" w:rsidRDefault="00A52EEF" w:rsidP="009908F4">
      <w:pPr>
        <w:pStyle w:val="CommentText"/>
      </w:pPr>
      <w:r>
        <w:rPr>
          <w:rStyle w:val="CommentReference"/>
        </w:rPr>
        <w:annotationRef/>
      </w:r>
      <w:r>
        <w:t>Include grout for micro piles</w:t>
      </w:r>
    </w:p>
  </w:comment>
  <w:comment w:id="117" w:author="Danny Beasant" w:date="2022-06-01T11:28:00Z" w:initials="DB">
    <w:p w14:paraId="384FEA0E" w14:textId="77777777" w:rsidR="00A52EEF" w:rsidRDefault="00A52EEF" w:rsidP="009908F4">
      <w:pPr>
        <w:pStyle w:val="CommentText"/>
      </w:pPr>
      <w:r>
        <w:rPr>
          <w:rStyle w:val="CommentReference"/>
        </w:rPr>
        <w:annotationRef/>
      </w:r>
      <w:r>
        <w:t>Structural drawing says 40 Mpa. Can structural team confirm what is required?</w:t>
      </w:r>
    </w:p>
  </w:comment>
  <w:comment w:id="118" w:author="Robert Buckle" w:date="2022-06-01T11:56:00Z" w:initials="RB">
    <w:p w14:paraId="6F395EBE" w14:textId="22C3AC85" w:rsidR="00A52EEF" w:rsidRDefault="00A52EEF">
      <w:pPr>
        <w:pStyle w:val="CommentText"/>
      </w:pPr>
      <w:r>
        <w:rPr>
          <w:rStyle w:val="CommentReference"/>
        </w:rPr>
        <w:annotationRef/>
      </w:r>
      <w:r>
        <w:t>40MPA is the correct value to adopt.</w:t>
      </w:r>
    </w:p>
  </w:comment>
  <w:comment w:id="119" w:author="Danny Beasant" w:date="2022-05-18T09:01:00Z" w:initials="DB">
    <w:p w14:paraId="6C5FEF5B" w14:textId="6CD2F226" w:rsidR="00A52EEF" w:rsidRDefault="00A52EEF">
      <w:pPr>
        <w:pStyle w:val="CommentText"/>
      </w:pPr>
      <w:r>
        <w:rPr>
          <w:rStyle w:val="CommentReference"/>
        </w:rPr>
        <w:annotationRef/>
      </w:r>
      <w:r>
        <w:t>Steel sleeves? If so yes orientation and inclination critical for these.</w:t>
      </w:r>
    </w:p>
  </w:comment>
  <w:comment w:id="120" w:author="William McCracken" w:date="2022-05-31T09:02:00Z" w:initials="WM">
    <w:p w14:paraId="233C46C0" w14:textId="425C108E" w:rsidR="00A52EEF" w:rsidRDefault="00A52EEF">
      <w:pPr>
        <w:pStyle w:val="CommentText"/>
      </w:pPr>
      <w:r>
        <w:rPr>
          <w:rStyle w:val="CommentReference"/>
        </w:rPr>
        <w:annotationRef/>
      </w:r>
      <w:r>
        <w:t>Correct, drossbach is steel sleeve</w:t>
      </w:r>
    </w:p>
  </w:comment>
  <w:comment w:id="121" w:author="Danny Beasant" w:date="2022-07-01T13:52:00Z" w:initials="DB">
    <w:p w14:paraId="6A8FBB5F" w14:textId="77777777" w:rsidR="00A52EEF" w:rsidRDefault="00A52EEF" w:rsidP="009908F4">
      <w:pPr>
        <w:pStyle w:val="CommentText"/>
      </w:pPr>
      <w:r>
        <w:rPr>
          <w:rStyle w:val="CommentReference"/>
        </w:rPr>
        <w:annotationRef/>
      </w:r>
      <w:r>
        <w:t>Krystyna to complete - check numbers below</w:t>
      </w:r>
    </w:p>
  </w:comment>
  <w:comment w:id="122" w:author="Danny Beasant" w:date="2022-07-01T13:32:00Z" w:initials="DB">
    <w:p w14:paraId="211A7F37" w14:textId="27142619" w:rsidR="00A52EEF" w:rsidRDefault="00A52EEF" w:rsidP="009908F4">
      <w:pPr>
        <w:pStyle w:val="CommentText"/>
      </w:pPr>
      <w:r>
        <w:rPr>
          <w:rStyle w:val="CommentReference"/>
        </w:rPr>
        <w:annotationRef/>
      </w:r>
      <w:r>
        <w:t>Krystyna/Sam to update.</w:t>
      </w:r>
    </w:p>
  </w:comment>
  <w:comment w:id="123" w:author="Danny Beasant" w:date="2022-07-01T13:34:00Z" w:initials="DB">
    <w:p w14:paraId="275FA820" w14:textId="77777777" w:rsidR="00A52EEF" w:rsidRDefault="00A52EEF" w:rsidP="009908F4">
      <w:pPr>
        <w:pStyle w:val="CommentText"/>
      </w:pPr>
      <w:r>
        <w:rPr>
          <w:rStyle w:val="CommentReference"/>
        </w:rPr>
        <w:annotationRef/>
      </w:r>
      <w:r>
        <w:t>Krystyna/Sam to update</w:t>
      </w:r>
    </w:p>
  </w:comment>
  <w:comment w:id="124" w:author="Danny Beasant" w:date="2022-07-01T13:40:00Z" w:initials="DB">
    <w:p w14:paraId="6A3494B7" w14:textId="77777777" w:rsidR="00A52EEF" w:rsidRDefault="00A52EEF" w:rsidP="009908F4">
      <w:pPr>
        <w:pStyle w:val="CommentText"/>
      </w:pPr>
      <w:r>
        <w:rPr>
          <w:rStyle w:val="CommentReference"/>
        </w:rPr>
        <w:annotationRef/>
      </w:r>
      <w:r>
        <w:t>Krystyna to check with Robert - can steel sleeves touch reinforcement, or do they require cover?</w:t>
      </w:r>
    </w:p>
  </w:comment>
  <w:comment w:id="125" w:author="Danny Beasant" w:date="2022-07-01T13:42:00Z" w:initials="DB">
    <w:p w14:paraId="543F4B7E" w14:textId="77777777" w:rsidR="00A52EEF" w:rsidRDefault="00A52EEF" w:rsidP="009908F4">
      <w:pPr>
        <w:pStyle w:val="CommentText"/>
      </w:pPr>
      <w:r>
        <w:rPr>
          <w:rStyle w:val="CommentReference"/>
        </w:rPr>
        <w:annotationRef/>
      </w:r>
      <w:r>
        <w:t>Is this consistent with drawing? Check not 40 Mpa.</w:t>
      </w:r>
    </w:p>
  </w:comment>
  <w:comment w:id="126" w:author="Danny Beasant" w:date="2022-07-01T13:47:00Z" w:initials="DB">
    <w:p w14:paraId="45FBEAF7" w14:textId="77777777" w:rsidR="00A52EEF" w:rsidRDefault="00A52EEF" w:rsidP="009908F4">
      <w:pPr>
        <w:pStyle w:val="CommentText"/>
      </w:pPr>
      <w:r>
        <w:rPr>
          <w:rStyle w:val="CommentReference"/>
        </w:rPr>
        <w:annotationRef/>
      </w:r>
      <w:r>
        <w:t>Danny to update.</w:t>
      </w:r>
    </w:p>
  </w:comment>
  <w:comment w:id="127" w:author="Danny Beasant" w:date="2022-07-01T13:43:00Z" w:initials="DB">
    <w:p w14:paraId="5BA04B12" w14:textId="6C71E111" w:rsidR="00A52EEF" w:rsidRDefault="00A52EEF" w:rsidP="009908F4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128" w:author="Danny Beasant" w:date="2022-05-18T09:55:00Z" w:initials="DB">
    <w:p w14:paraId="55C16F48" w14:textId="77777777" w:rsidR="00A52EEF" w:rsidRDefault="00A52EEF" w:rsidP="00C84A76">
      <w:pPr>
        <w:pStyle w:val="CommentText"/>
      </w:pPr>
      <w:r>
        <w:rPr>
          <w:rStyle w:val="CommentReference"/>
        </w:rPr>
        <w:annotationRef/>
      </w:r>
      <w:r>
        <w:t>Don’t think we need to re-produce all the detail from design drawing below?</w:t>
      </w:r>
    </w:p>
  </w:comment>
  <w:comment w:id="129" w:author="Danny Beasant" w:date="2022-05-18T10:01:00Z" w:initials="DB">
    <w:p w14:paraId="55337CFF" w14:textId="6C1D5A8A" w:rsidR="00A52EEF" w:rsidRDefault="00A52EEF">
      <w:pPr>
        <w:pStyle w:val="CommentText"/>
      </w:pPr>
      <w:r>
        <w:rPr>
          <w:rStyle w:val="CommentReference"/>
        </w:rPr>
        <w:annotationRef/>
      </w:r>
      <w:r>
        <w:t>Have changed all anchor ones to ‘grout test’ as we often use cubes rather than cylinders.</w:t>
      </w:r>
    </w:p>
  </w:comment>
  <w:comment w:id="130" w:author="Danny Beasant" w:date="2022-07-01T13:46:00Z" w:initials="DB">
    <w:p w14:paraId="5E8282E9" w14:textId="77777777" w:rsidR="00A52EEF" w:rsidRDefault="00A52EEF" w:rsidP="009908F4">
      <w:pPr>
        <w:pStyle w:val="CommentText"/>
      </w:pPr>
      <w:r>
        <w:rPr>
          <w:rStyle w:val="CommentReference"/>
        </w:rPr>
        <w:annotationRef/>
      </w:r>
      <w:r>
        <w:t>Correct?</w:t>
      </w:r>
    </w:p>
  </w:comment>
  <w:comment w:id="131" w:author="Tim Brook" w:date="2022-05-20T21:57:00Z" w:initials="TB">
    <w:p w14:paraId="773E500F" w14:textId="4FE51290" w:rsidR="00A52EEF" w:rsidRDefault="00A52EEF">
      <w:pPr>
        <w:pStyle w:val="CommentText"/>
      </w:pPr>
      <w:r>
        <w:rPr>
          <w:rStyle w:val="CommentReference"/>
        </w:rPr>
        <w:annotationRef/>
      </w:r>
      <w:r>
        <w:t>Please add items covering: weld inspection; shear stud testing; inspection of bolted connections; and inspection of fabricated and erected steelwork.</w:t>
      </w:r>
    </w:p>
    <w:p w14:paraId="2A92358C" w14:textId="58C62CC6" w:rsidR="00A52EEF" w:rsidRDefault="00A52EEF">
      <w:pPr>
        <w:pStyle w:val="CommentText"/>
      </w:pPr>
      <w:r>
        <w:t>Refer to Specification for Structural Steelwork cl.4 for requirements.</w:t>
      </w:r>
    </w:p>
  </w:comment>
  <w:comment w:id="132" w:author="Danny Beasant" w:date="2022-07-01T13:49:00Z" w:initials="DB">
    <w:p w14:paraId="1EFBB6FE" w14:textId="77777777" w:rsidR="00A52EEF" w:rsidRDefault="00A52EEF" w:rsidP="009908F4">
      <w:pPr>
        <w:pStyle w:val="CommentText"/>
      </w:pPr>
      <w:r>
        <w:rPr>
          <w:rStyle w:val="CommentReference"/>
        </w:rPr>
        <w:annotationRef/>
      </w:r>
      <w:r>
        <w:t>Krytyna/Sam to update based on LCS contracts. We are responsible for enabling works.</w:t>
      </w:r>
    </w:p>
  </w:comment>
  <w:comment w:id="133" w:author="Woods, Turloch" w:date="2022-01-18T17:45:00Z" w:initials="WT">
    <w:p w14:paraId="1B2940F5" w14:textId="39A7F4DB" w:rsidR="00A52EEF" w:rsidRDefault="00A52EEF">
      <w:pPr>
        <w:pStyle w:val="CommentText"/>
      </w:pPr>
      <w:r>
        <w:rPr>
          <w:rStyle w:val="CommentReference"/>
        </w:rPr>
        <w:annotationRef/>
      </w:r>
      <w:r>
        <w:t>PE should sign this off as complete also.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E03462" w15:done="0"/>
  <w15:commentEx w15:paraId="0DC5156D" w15:done="1"/>
  <w15:commentEx w15:paraId="2877882C" w15:done="1"/>
  <w15:commentEx w15:paraId="18D54F53" w15:done="0"/>
  <w15:commentEx w15:paraId="0E55861C" w15:done="0"/>
  <w15:commentEx w15:paraId="5E1620BF" w15:done="1"/>
  <w15:commentEx w15:paraId="64346C43" w15:done="1"/>
  <w15:commentEx w15:paraId="3895976F" w15:done="0"/>
  <w15:commentEx w15:paraId="384FEA0E" w15:done="0"/>
  <w15:commentEx w15:paraId="6F395EBE" w15:paraIdParent="384FEA0E" w15:done="0"/>
  <w15:commentEx w15:paraId="6C5FEF5B" w15:done="0"/>
  <w15:commentEx w15:paraId="233C46C0" w15:paraIdParent="6C5FEF5B" w15:done="0"/>
  <w15:commentEx w15:paraId="6A8FBB5F" w15:done="0"/>
  <w15:commentEx w15:paraId="211A7F37" w15:done="0"/>
  <w15:commentEx w15:paraId="275FA820" w15:done="0"/>
  <w15:commentEx w15:paraId="6A3494B7" w15:done="0"/>
  <w15:commentEx w15:paraId="543F4B7E" w15:done="0"/>
  <w15:commentEx w15:paraId="45FBEAF7" w15:done="0"/>
  <w15:commentEx w15:paraId="5BA04B12" w15:done="0"/>
  <w15:commentEx w15:paraId="55C16F48" w15:done="0"/>
  <w15:commentEx w15:paraId="55337CFF" w15:done="0"/>
  <w15:commentEx w15:paraId="5E8282E9" w15:done="0"/>
  <w15:commentEx w15:paraId="2A92358C" w15:done="1"/>
  <w15:commentEx w15:paraId="1EFBB6FE" w15:done="0"/>
  <w15:commentEx w15:paraId="1B2940F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97D25" w16cex:dateUtc="2022-07-01T02:03:00Z"/>
  <w16cex:commentExtensible w16cex:durableId="262F2898" w16cex:dateUtc="2022-05-17T20:11:00Z"/>
  <w16cex:commentExtensible w16cex:durableId="262F2976" w16cex:dateUtc="2022-05-17T20:14:00Z"/>
  <w16cex:commentExtensible w16cex:durableId="2631F808" w16cex:dateUtc="2022-05-20T09:20:00Z"/>
  <w16cex:commentExtensible w16cex:durableId="2631FA76" w16cex:dateUtc="2022-05-20T09:31:00Z"/>
  <w16cex:commentExtensible w16cex:durableId="263F21F8" w16cex:dateUtc="2022-05-29T22:59:00Z"/>
  <w16cex:commentExtensible w16cex:durableId="262F331B" w16cex:dateUtc="2022-05-17T20:55:00Z"/>
  <w16cex:commentExtensible w16cex:durableId="26697681" w16cex:dateUtc="2022-07-01T01:34:00Z"/>
  <w16cex:commentExtensible w16cex:durableId="2641CBDD" w16cex:dateUtc="2022-05-31T23:28:00Z"/>
  <w16cex:commentExtensible w16cex:durableId="2641D28A" w16cex:dateUtc="2022-05-31T23:56:00Z"/>
  <w16cex:commentExtensible w16cex:durableId="262F344F" w16cex:dateUtc="2022-05-17T21:01:00Z"/>
  <w16cex:commentExtensible w16cex:durableId="26405808" w16cex:dateUtc="2022-05-30T21:02:00Z"/>
  <w16cex:commentExtensible w16cex:durableId="26697AB9" w16cex:dateUtc="2022-07-01T01:52:00Z"/>
  <w16cex:commentExtensible w16cex:durableId="266975F0" w16cex:dateUtc="2022-07-01T01:32:00Z"/>
  <w16cex:commentExtensible w16cex:durableId="2669765E" w16cex:dateUtc="2022-07-01T01:34:00Z"/>
  <w16cex:commentExtensible w16cex:durableId="266977B6" w16cex:dateUtc="2022-07-01T01:40:00Z"/>
  <w16cex:commentExtensible w16cex:durableId="26697857" w16cex:dateUtc="2022-07-01T01:42:00Z"/>
  <w16cex:commentExtensible w16cex:durableId="26697974" w16cex:dateUtc="2022-07-01T01:47:00Z"/>
  <w16cex:commentExtensible w16cex:durableId="2669789B" w16cex:dateUtc="2022-07-01T01:43:00Z"/>
  <w16cex:commentExtensible w16cex:durableId="262F41F5" w16cex:dateUtc="2022-05-17T21:55:00Z"/>
  <w16cex:commentExtensible w16cex:durableId="262F4267" w16cex:dateUtc="2022-05-17T22:01:00Z"/>
  <w16cex:commentExtensible w16cex:durableId="2669792B" w16cex:dateUtc="2022-07-01T01:46:00Z"/>
  <w16cex:commentExtensible w16cex:durableId="263200BA" w16cex:dateUtc="2022-05-20T09:57:00Z"/>
  <w16cex:commentExtensible w16cex:durableId="26697A03" w16cex:dateUtc="2022-07-01T01:49:00Z"/>
  <w16cex:commentExtensible w16cex:durableId="25917B55" w16cex:dateUtc="2022-01-18T0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E03462" w16cid:durableId="26697D25"/>
  <w16cid:commentId w16cid:paraId="0DC5156D" w16cid:durableId="262F2898"/>
  <w16cid:commentId w16cid:paraId="2877882C" w16cid:durableId="262F2976"/>
  <w16cid:commentId w16cid:paraId="18D54F53" w16cid:durableId="2631F808"/>
  <w16cid:commentId w16cid:paraId="0E55861C" w16cid:durableId="2631FA76"/>
  <w16cid:commentId w16cid:paraId="5E1620BF" w16cid:durableId="263F21F8"/>
  <w16cid:commentId w16cid:paraId="64346C43" w16cid:durableId="262F331B"/>
  <w16cid:commentId w16cid:paraId="3895976F" w16cid:durableId="26697681"/>
  <w16cid:commentId w16cid:paraId="384FEA0E" w16cid:durableId="2641CBDD"/>
  <w16cid:commentId w16cid:paraId="6F395EBE" w16cid:durableId="2641D28A"/>
  <w16cid:commentId w16cid:paraId="6C5FEF5B" w16cid:durableId="262F344F"/>
  <w16cid:commentId w16cid:paraId="233C46C0" w16cid:durableId="26405808"/>
  <w16cid:commentId w16cid:paraId="6A8FBB5F" w16cid:durableId="26697AB9"/>
  <w16cid:commentId w16cid:paraId="211A7F37" w16cid:durableId="266975F0"/>
  <w16cid:commentId w16cid:paraId="275FA820" w16cid:durableId="2669765E"/>
  <w16cid:commentId w16cid:paraId="6A3494B7" w16cid:durableId="266977B6"/>
  <w16cid:commentId w16cid:paraId="543F4B7E" w16cid:durableId="26697857"/>
  <w16cid:commentId w16cid:paraId="45FBEAF7" w16cid:durableId="26697974"/>
  <w16cid:commentId w16cid:paraId="5BA04B12" w16cid:durableId="2669789B"/>
  <w16cid:commentId w16cid:paraId="55C16F48" w16cid:durableId="262F41F5"/>
  <w16cid:commentId w16cid:paraId="55337CFF" w16cid:durableId="262F4267"/>
  <w16cid:commentId w16cid:paraId="5E8282E9" w16cid:durableId="2669792B"/>
  <w16cid:commentId w16cid:paraId="2A92358C" w16cid:durableId="263200BA"/>
  <w16cid:commentId w16cid:paraId="1EFBB6FE" w16cid:durableId="26697A03"/>
  <w16cid:commentId w16cid:paraId="1B2940F5" w16cid:durableId="25917B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A1201" w14:textId="77777777" w:rsidR="00451DD4" w:rsidRDefault="00451DD4" w:rsidP="00C318A4">
      <w:r>
        <w:separator/>
      </w:r>
    </w:p>
  </w:endnote>
  <w:endnote w:type="continuationSeparator" w:id="0">
    <w:p w14:paraId="5E7DE1DA" w14:textId="77777777" w:rsidR="00451DD4" w:rsidRDefault="00451DD4" w:rsidP="00C31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hitney-Semibold">
    <w:altName w:val="Calibri"/>
    <w:charset w:val="00"/>
    <w:family w:val="auto"/>
    <w:pitch w:val="variable"/>
    <w:sig w:usb0="800000A7" w:usb1="00000000" w:usb2="00000000" w:usb3="00000000" w:csb0="000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2649E" w14:textId="2FE391F5" w:rsidR="00A52EEF" w:rsidRPr="00DA0B7F" w:rsidRDefault="00A52EEF" w:rsidP="00DA0B7F">
    <w:pPr>
      <w:tabs>
        <w:tab w:val="center" w:pos="4513"/>
        <w:tab w:val="right" w:pos="9026"/>
      </w:tabs>
      <w:rPr>
        <w:rFonts w:ascii="Calibri" w:eastAsiaTheme="minorHAnsi" w:hAnsi="Calibri"/>
        <w:i/>
        <w:sz w:val="18"/>
        <w:szCs w:val="22"/>
        <w:lang w:eastAsia="en-US"/>
      </w:rPr>
    </w:pPr>
    <w:r>
      <w:rPr>
        <w:rFonts w:ascii="Calibri" w:eastAsiaTheme="minorHAnsi" w:hAnsi="Calibri"/>
        <w:i/>
        <w:sz w:val="18"/>
        <w:szCs w:val="22"/>
        <w:lang w:eastAsia="en-US"/>
      </w:rPr>
      <w:t>SQE-020-F-010 / Rev 5.0</w:t>
    </w:r>
  </w:p>
  <w:p w14:paraId="53EAEFEB" w14:textId="22A6A847" w:rsidR="00A52EEF" w:rsidRPr="00DA0B7F" w:rsidRDefault="00A52EEF" w:rsidP="00DA0B7F">
    <w:pPr>
      <w:tabs>
        <w:tab w:val="center" w:pos="4550"/>
        <w:tab w:val="left" w:pos="5818"/>
      </w:tabs>
      <w:ind w:right="260"/>
      <w:rPr>
        <w:rFonts w:ascii="Arial" w:hAnsi="Arial" w:cs="Arial"/>
        <w:sz w:val="16"/>
        <w:szCs w:val="16"/>
      </w:rPr>
    </w:pPr>
    <w:r>
      <w:rPr>
        <w:rFonts w:asciiTheme="minorHAnsi" w:eastAsiaTheme="minorHAnsi" w:hAnsiTheme="minorHAnsi" w:cstheme="minorBidi"/>
        <w:i/>
        <w:sz w:val="18"/>
        <w:szCs w:val="22"/>
        <w:lang w:eastAsia="en-US"/>
      </w:rPr>
      <w:t>2020-04-01</w:t>
    </w:r>
    <w:r w:rsidRPr="005441EA">
      <w:rPr>
        <w:rFonts w:ascii="Arial" w:hAnsi="Arial" w:cs="Arial"/>
        <w:sz w:val="16"/>
        <w:szCs w:val="16"/>
      </w:rPr>
      <w:tab/>
    </w:r>
    <w:r w:rsidRPr="005441EA">
      <w:rPr>
        <w:rFonts w:ascii="Arial" w:hAnsi="Arial" w:cs="Arial"/>
        <w:sz w:val="16"/>
        <w:szCs w:val="16"/>
      </w:rPr>
      <w:tab/>
    </w:r>
    <w:r w:rsidRPr="005441EA">
      <w:rPr>
        <w:rFonts w:ascii="Arial" w:hAnsi="Arial" w:cs="Arial"/>
        <w:sz w:val="16"/>
        <w:szCs w:val="16"/>
      </w:rPr>
      <w:tab/>
    </w:r>
    <w:r w:rsidRPr="00DA0B7F">
      <w:rPr>
        <w:rFonts w:asciiTheme="minorHAnsi" w:hAnsiTheme="minorHAnsi" w:cs="Arial"/>
        <w:sz w:val="22"/>
        <w:szCs w:val="16"/>
      </w:rPr>
      <w:t xml:space="preserve">Page </w:t>
    </w:r>
    <w:r w:rsidRPr="00DA0B7F">
      <w:rPr>
        <w:rFonts w:asciiTheme="minorHAnsi" w:hAnsiTheme="minorHAnsi" w:cs="Arial"/>
        <w:b/>
        <w:bCs/>
        <w:sz w:val="22"/>
        <w:szCs w:val="16"/>
      </w:rPr>
      <w:fldChar w:fldCharType="begin"/>
    </w:r>
    <w:r w:rsidRPr="00DA0B7F">
      <w:rPr>
        <w:rFonts w:asciiTheme="minorHAnsi" w:hAnsiTheme="minorHAnsi" w:cs="Arial"/>
        <w:b/>
        <w:bCs/>
        <w:sz w:val="22"/>
        <w:szCs w:val="16"/>
      </w:rPr>
      <w:instrText xml:space="preserve"> PAGE  \* Arabic  \* MERGEFORMAT </w:instrText>
    </w:r>
    <w:r w:rsidRPr="00DA0B7F">
      <w:rPr>
        <w:rFonts w:asciiTheme="minorHAnsi" w:hAnsiTheme="minorHAnsi" w:cs="Arial"/>
        <w:b/>
        <w:bCs/>
        <w:sz w:val="22"/>
        <w:szCs w:val="16"/>
      </w:rPr>
      <w:fldChar w:fldCharType="separate"/>
    </w:r>
    <w:r>
      <w:rPr>
        <w:rFonts w:asciiTheme="minorHAnsi" w:hAnsiTheme="minorHAnsi" w:cs="Arial"/>
        <w:b/>
        <w:bCs/>
        <w:noProof/>
        <w:sz w:val="22"/>
        <w:szCs w:val="16"/>
      </w:rPr>
      <w:t>3</w:t>
    </w:r>
    <w:r w:rsidRPr="00DA0B7F">
      <w:rPr>
        <w:rFonts w:asciiTheme="minorHAnsi" w:hAnsiTheme="minorHAnsi" w:cs="Arial"/>
        <w:sz w:val="22"/>
        <w:szCs w:val="16"/>
      </w:rPr>
      <w:fldChar w:fldCharType="end"/>
    </w:r>
    <w:r w:rsidRPr="00DA0B7F">
      <w:rPr>
        <w:rFonts w:asciiTheme="minorHAnsi" w:hAnsiTheme="minorHAnsi" w:cs="Arial"/>
        <w:sz w:val="22"/>
        <w:szCs w:val="16"/>
      </w:rPr>
      <w:t xml:space="preserve"> of </w:t>
    </w:r>
    <w:r w:rsidRPr="00DA0B7F">
      <w:rPr>
        <w:rFonts w:asciiTheme="minorHAnsi" w:hAnsiTheme="minorHAnsi" w:cs="Arial"/>
        <w:b/>
        <w:bCs/>
        <w:sz w:val="22"/>
        <w:szCs w:val="16"/>
      </w:rPr>
      <w:fldChar w:fldCharType="begin"/>
    </w:r>
    <w:r w:rsidRPr="00DA0B7F">
      <w:rPr>
        <w:rFonts w:asciiTheme="minorHAnsi" w:hAnsiTheme="minorHAnsi" w:cs="Arial"/>
        <w:b/>
        <w:bCs/>
        <w:sz w:val="22"/>
        <w:szCs w:val="16"/>
      </w:rPr>
      <w:instrText xml:space="preserve"> NUMPAGES  \* Arabic  \* MERGEFORMAT </w:instrText>
    </w:r>
    <w:r w:rsidRPr="00DA0B7F">
      <w:rPr>
        <w:rFonts w:asciiTheme="minorHAnsi" w:hAnsiTheme="minorHAnsi" w:cs="Arial"/>
        <w:b/>
        <w:bCs/>
        <w:sz w:val="22"/>
        <w:szCs w:val="16"/>
      </w:rPr>
      <w:fldChar w:fldCharType="separate"/>
    </w:r>
    <w:r>
      <w:rPr>
        <w:rFonts w:asciiTheme="minorHAnsi" w:hAnsiTheme="minorHAnsi" w:cs="Arial"/>
        <w:b/>
        <w:bCs/>
        <w:noProof/>
        <w:sz w:val="22"/>
        <w:szCs w:val="16"/>
      </w:rPr>
      <w:t>4</w:t>
    </w:r>
    <w:r w:rsidRPr="00DA0B7F">
      <w:rPr>
        <w:rFonts w:asciiTheme="minorHAnsi" w:hAnsiTheme="minorHAnsi" w:cs="Arial"/>
        <w:sz w:val="22"/>
        <w:szCs w:val="16"/>
      </w:rPr>
      <w:fldChar w:fldCharType="end"/>
    </w:r>
    <w:r w:rsidRPr="005441EA">
      <w:rPr>
        <w:rFonts w:ascii="Arial" w:hAnsi="Arial" w:cs="Arial"/>
        <w:sz w:val="16"/>
        <w:szCs w:val="16"/>
      </w:rPr>
      <w:tab/>
    </w:r>
    <w:r w:rsidRPr="005441EA">
      <w:rPr>
        <w:rFonts w:ascii="Arial" w:hAnsi="Arial" w:cs="Arial"/>
        <w:sz w:val="16"/>
        <w:szCs w:val="16"/>
      </w:rPr>
      <w:tab/>
    </w:r>
    <w:r w:rsidRPr="005441EA">
      <w:rPr>
        <w:rFonts w:ascii="Arial" w:hAnsi="Arial" w:cs="Arial"/>
        <w:sz w:val="16"/>
        <w:szCs w:val="16"/>
      </w:rPr>
      <w:tab/>
    </w:r>
    <w:r w:rsidRPr="005441EA">
      <w:rPr>
        <w:rFonts w:ascii="Arial" w:hAnsi="Arial" w:cs="Arial"/>
        <w:sz w:val="16"/>
        <w:szCs w:val="16"/>
      </w:rPr>
      <w:tab/>
    </w:r>
    <w:r w:rsidRPr="005441EA"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E32F9" w14:textId="77777777" w:rsidR="00451DD4" w:rsidRDefault="00451DD4" w:rsidP="00C318A4">
      <w:r>
        <w:separator/>
      </w:r>
    </w:p>
  </w:footnote>
  <w:footnote w:type="continuationSeparator" w:id="0">
    <w:p w14:paraId="5AFBABB8" w14:textId="77777777" w:rsidR="00451DD4" w:rsidRDefault="00451DD4" w:rsidP="00C31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D70B1" w14:textId="1EBADE7C" w:rsidR="00A52EEF" w:rsidRDefault="00A52EEF" w:rsidP="00F2563F">
    <w:pPr>
      <w:jc w:val="right"/>
      <w:rPr>
        <w:rFonts w:ascii="Whitney-Semibold" w:hAnsi="Whitney-Semibold"/>
        <w:color w:val="144678"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DB37489" wp14:editId="388A5FD8">
          <wp:simplePos x="0" y="0"/>
          <wp:positionH relativeFrom="margin">
            <wp:posOffset>-76200</wp:posOffset>
          </wp:positionH>
          <wp:positionV relativeFrom="paragraph">
            <wp:posOffset>-40640</wp:posOffset>
          </wp:positionV>
          <wp:extent cx="1338580" cy="487680"/>
          <wp:effectExtent l="0" t="0" r="0" b="7620"/>
          <wp:wrapTight wrapText="bothSides">
            <wp:wrapPolygon edited="0">
              <wp:start x="0" y="0"/>
              <wp:lineTo x="0" y="21094"/>
              <wp:lineTo x="21211" y="21094"/>
              <wp:lineTo x="21211" y="0"/>
              <wp:lineTo x="0" y="0"/>
            </wp:wrapPolygon>
          </wp:wrapTight>
          <wp:docPr id="17" name="Picture 17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8580" cy="487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34" w:name="_Hlk85458785"/>
  </w:p>
  <w:p w14:paraId="77B8F59D" w14:textId="2A750CD4" w:rsidR="00A52EEF" w:rsidRPr="00DF6469" w:rsidRDefault="00A52EEF" w:rsidP="00F2563F">
    <w:pPr>
      <w:jc w:val="right"/>
      <w:rPr>
        <w:rFonts w:ascii="Lucida Sans" w:hAnsi="Lucida Sans"/>
        <w:sz w:val="28"/>
        <w:szCs w:val="28"/>
      </w:rPr>
    </w:pPr>
    <w:r>
      <w:rPr>
        <w:rFonts w:ascii="Whitney-Semibold" w:hAnsi="Whitney-Semibold"/>
        <w:color w:val="144678"/>
        <w:sz w:val="28"/>
        <w:szCs w:val="28"/>
      </w:rPr>
      <w:t>Te Ara o Te Ata - MTM Alliance</w:t>
    </w:r>
    <w:bookmarkEnd w:id="134"/>
  </w:p>
  <w:p w14:paraId="104B46E3" w14:textId="77777777" w:rsidR="00A52EEF" w:rsidRDefault="00A52E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88A"/>
    <w:multiLevelType w:val="hybridMultilevel"/>
    <w:tmpl w:val="062627D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54F22"/>
    <w:multiLevelType w:val="hybridMultilevel"/>
    <w:tmpl w:val="0C4C22F4"/>
    <w:lvl w:ilvl="0" w:tplc="1409000F">
      <w:start w:val="1"/>
      <w:numFmt w:val="decimal"/>
      <w:lvlText w:val="%1."/>
      <w:lvlJc w:val="left"/>
      <w:pPr>
        <w:ind w:left="502" w:hanging="360"/>
      </w:p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96341F2"/>
    <w:multiLevelType w:val="hybridMultilevel"/>
    <w:tmpl w:val="B74C7C24"/>
    <w:lvl w:ilvl="0" w:tplc="14090001">
      <w:start w:val="1"/>
      <w:numFmt w:val="bullet"/>
      <w:lvlText w:val=""/>
      <w:lvlJc w:val="left"/>
      <w:pPr>
        <w:ind w:left="42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3" w15:restartNumberingAfterBreak="0">
    <w:nsid w:val="0B3774DA"/>
    <w:multiLevelType w:val="hybridMultilevel"/>
    <w:tmpl w:val="4830EECC"/>
    <w:lvl w:ilvl="0" w:tplc="1409000F">
      <w:start w:val="1"/>
      <w:numFmt w:val="decimal"/>
      <w:lvlText w:val="%1."/>
      <w:lvlJc w:val="left"/>
      <w:pPr>
        <w:ind w:left="502" w:hanging="360"/>
      </w:p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13012CD"/>
    <w:multiLevelType w:val="hybridMultilevel"/>
    <w:tmpl w:val="693A3AC8"/>
    <w:lvl w:ilvl="0" w:tplc="DEC49E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45EF6"/>
    <w:multiLevelType w:val="hybridMultilevel"/>
    <w:tmpl w:val="BEAC402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A614C1"/>
    <w:multiLevelType w:val="hybridMultilevel"/>
    <w:tmpl w:val="81066022"/>
    <w:lvl w:ilvl="0" w:tplc="807C8B0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13A7C"/>
    <w:multiLevelType w:val="hybridMultilevel"/>
    <w:tmpl w:val="EDAEAD9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D70702"/>
    <w:multiLevelType w:val="hybridMultilevel"/>
    <w:tmpl w:val="3118E38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033DA"/>
    <w:multiLevelType w:val="hybridMultilevel"/>
    <w:tmpl w:val="F1304EA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C9478E"/>
    <w:multiLevelType w:val="hybridMultilevel"/>
    <w:tmpl w:val="54B64AA0"/>
    <w:lvl w:ilvl="0" w:tplc="8612C464">
      <w:start w:val="1"/>
      <w:numFmt w:val="bullet"/>
      <w:pStyle w:val="ListBullet"/>
      <w:lvlText w:val="•"/>
      <w:lvlJc w:val="left"/>
      <w:pPr>
        <w:ind w:left="720" w:hanging="360"/>
      </w:pPr>
      <w:rPr>
        <w:rFonts w:ascii="Arial" w:hAnsi="Arial" w:cs="Times New Roman" w:hint="default"/>
        <w:b/>
        <w:i w:val="0"/>
        <w:color w:val="auto"/>
        <w:sz w:val="20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E6406"/>
    <w:multiLevelType w:val="hybridMultilevel"/>
    <w:tmpl w:val="E6EEDD4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  <w:num w:numId="11">
    <w:abstractNumId w:val="4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ny Beasant">
    <w15:presenceInfo w15:providerId="AD" w15:userId="S::DBeasant@tonkintaylor.co.nz::df12a024-10bd-479c-abfc-77d4ff90deca"/>
  </w15:person>
  <w15:person w15:author="Boag, Neville">
    <w15:presenceInfo w15:providerId="AD" w15:userId="S::neville.boag@wsp.com::289bf4f5-cc99-46cb-8fe4-9fbcffd1f0f6"/>
  </w15:person>
  <w15:person w15:author="Tim Brook">
    <w15:presenceInfo w15:providerId="AD" w15:userId="S::TimB@holmesgroup.com::f50cef5b-3af1-456f-94ed-e6f520c9dd67"/>
  </w15:person>
  <w15:person w15:author="Tim Haxell">
    <w15:presenceInfo w15:providerId="AD" w15:userId="S::THaxell@tonkintaylor.co.nz::ee9c3660-5acb-4d52-ad17-a96a6600bfdc"/>
  </w15:person>
  <w15:person w15:author="Robert Buckle">
    <w15:presenceInfo w15:providerId="AD" w15:userId="S::RobertB@holmesgroup.com::229817f2-a459-4dce-8d4c-aab9118d8a78"/>
  </w15:person>
  <w15:person w15:author="William McCracken">
    <w15:presenceInfo w15:providerId="AD" w15:userId="S::William.McCracken@downer.co.nz::5623a3c9-f91d-47c4-9db4-921985b03f7b"/>
  </w15:person>
  <w15:person w15:author="Woods, Turloch">
    <w15:presenceInfo w15:providerId="AD" w15:userId="S::turloch.woods@wsp.com::137ef884-6698-4e6a-84e9-ed12f2a92b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trackRevision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738"/>
    <w:rsid w:val="00011A12"/>
    <w:rsid w:val="000126B4"/>
    <w:rsid w:val="00013274"/>
    <w:rsid w:val="00016BB0"/>
    <w:rsid w:val="00021A24"/>
    <w:rsid w:val="00027648"/>
    <w:rsid w:val="00031442"/>
    <w:rsid w:val="00032EBD"/>
    <w:rsid w:val="000453AF"/>
    <w:rsid w:val="00045F65"/>
    <w:rsid w:val="000526A4"/>
    <w:rsid w:val="00055289"/>
    <w:rsid w:val="00057C8E"/>
    <w:rsid w:val="000616A6"/>
    <w:rsid w:val="0006451D"/>
    <w:rsid w:val="00067EE7"/>
    <w:rsid w:val="000723F4"/>
    <w:rsid w:val="00072776"/>
    <w:rsid w:val="000729F0"/>
    <w:rsid w:val="00075FFA"/>
    <w:rsid w:val="000762DE"/>
    <w:rsid w:val="00082463"/>
    <w:rsid w:val="000935EF"/>
    <w:rsid w:val="00096E48"/>
    <w:rsid w:val="000B06B4"/>
    <w:rsid w:val="000C2D6A"/>
    <w:rsid w:val="000C436D"/>
    <w:rsid w:val="000C4FC1"/>
    <w:rsid w:val="000E299E"/>
    <w:rsid w:val="000E533B"/>
    <w:rsid w:val="000E676D"/>
    <w:rsid w:val="000F6926"/>
    <w:rsid w:val="001121E6"/>
    <w:rsid w:val="00117871"/>
    <w:rsid w:val="001202F3"/>
    <w:rsid w:val="001208C6"/>
    <w:rsid w:val="00122D11"/>
    <w:rsid w:val="001508B4"/>
    <w:rsid w:val="001524CB"/>
    <w:rsid w:val="00152D91"/>
    <w:rsid w:val="0015425B"/>
    <w:rsid w:val="00154AA0"/>
    <w:rsid w:val="00161585"/>
    <w:rsid w:val="00163D5E"/>
    <w:rsid w:val="00166A15"/>
    <w:rsid w:val="00170839"/>
    <w:rsid w:val="00171B59"/>
    <w:rsid w:val="0017408F"/>
    <w:rsid w:val="00175062"/>
    <w:rsid w:val="00180348"/>
    <w:rsid w:val="001855DB"/>
    <w:rsid w:val="00185985"/>
    <w:rsid w:val="00186785"/>
    <w:rsid w:val="001940DE"/>
    <w:rsid w:val="001A3C6E"/>
    <w:rsid w:val="001B0E4F"/>
    <w:rsid w:val="001B2F4A"/>
    <w:rsid w:val="001C1FF9"/>
    <w:rsid w:val="001C56E2"/>
    <w:rsid w:val="001D25E8"/>
    <w:rsid w:val="001E4415"/>
    <w:rsid w:val="001E46A0"/>
    <w:rsid w:val="001E4B77"/>
    <w:rsid w:val="001E55B7"/>
    <w:rsid w:val="001F1167"/>
    <w:rsid w:val="001F2FD1"/>
    <w:rsid w:val="001F4A73"/>
    <w:rsid w:val="001F6159"/>
    <w:rsid w:val="001F641E"/>
    <w:rsid w:val="00200272"/>
    <w:rsid w:val="00204E27"/>
    <w:rsid w:val="00206CD2"/>
    <w:rsid w:val="00211323"/>
    <w:rsid w:val="00213AA7"/>
    <w:rsid w:val="002208EF"/>
    <w:rsid w:val="0022249D"/>
    <w:rsid w:val="002242EA"/>
    <w:rsid w:val="002254DB"/>
    <w:rsid w:val="002320AA"/>
    <w:rsid w:val="002405B9"/>
    <w:rsid w:val="002468AE"/>
    <w:rsid w:val="00246F12"/>
    <w:rsid w:val="00255B55"/>
    <w:rsid w:val="002579FD"/>
    <w:rsid w:val="0026172F"/>
    <w:rsid w:val="00276070"/>
    <w:rsid w:val="00277639"/>
    <w:rsid w:val="00281958"/>
    <w:rsid w:val="00281BC3"/>
    <w:rsid w:val="002838FF"/>
    <w:rsid w:val="002870D3"/>
    <w:rsid w:val="00287BFE"/>
    <w:rsid w:val="00290E1E"/>
    <w:rsid w:val="00291AC9"/>
    <w:rsid w:val="00295F5A"/>
    <w:rsid w:val="002A3825"/>
    <w:rsid w:val="002A5034"/>
    <w:rsid w:val="002B1491"/>
    <w:rsid w:val="002B2F49"/>
    <w:rsid w:val="002C08DC"/>
    <w:rsid w:val="002C3971"/>
    <w:rsid w:val="002D2F03"/>
    <w:rsid w:val="002D3783"/>
    <w:rsid w:val="002E1A1F"/>
    <w:rsid w:val="002E3B67"/>
    <w:rsid w:val="002F08FB"/>
    <w:rsid w:val="002F4CDB"/>
    <w:rsid w:val="002F6011"/>
    <w:rsid w:val="00303E4E"/>
    <w:rsid w:val="00306E46"/>
    <w:rsid w:val="0033102B"/>
    <w:rsid w:val="00345B0A"/>
    <w:rsid w:val="00354250"/>
    <w:rsid w:val="00355D11"/>
    <w:rsid w:val="0035622C"/>
    <w:rsid w:val="00356317"/>
    <w:rsid w:val="0036789C"/>
    <w:rsid w:val="00381114"/>
    <w:rsid w:val="00382C60"/>
    <w:rsid w:val="00383FD0"/>
    <w:rsid w:val="00385D47"/>
    <w:rsid w:val="003917BC"/>
    <w:rsid w:val="003A0B64"/>
    <w:rsid w:val="003A4A67"/>
    <w:rsid w:val="003A697F"/>
    <w:rsid w:val="003B2FFC"/>
    <w:rsid w:val="003D2E9F"/>
    <w:rsid w:val="003D32AC"/>
    <w:rsid w:val="003D382B"/>
    <w:rsid w:val="003E6173"/>
    <w:rsid w:val="003F1FDB"/>
    <w:rsid w:val="003F5EB7"/>
    <w:rsid w:val="003F74A8"/>
    <w:rsid w:val="0040064E"/>
    <w:rsid w:val="00400875"/>
    <w:rsid w:val="00400C56"/>
    <w:rsid w:val="00405BEB"/>
    <w:rsid w:val="00405D0B"/>
    <w:rsid w:val="00406227"/>
    <w:rsid w:val="004147DE"/>
    <w:rsid w:val="0042788F"/>
    <w:rsid w:val="004318B5"/>
    <w:rsid w:val="0043689C"/>
    <w:rsid w:val="00451DD4"/>
    <w:rsid w:val="00455F00"/>
    <w:rsid w:val="004647A8"/>
    <w:rsid w:val="0046785F"/>
    <w:rsid w:val="00474065"/>
    <w:rsid w:val="0047736D"/>
    <w:rsid w:val="00486EC9"/>
    <w:rsid w:val="00487E3E"/>
    <w:rsid w:val="004979EB"/>
    <w:rsid w:val="004A3C8D"/>
    <w:rsid w:val="004A5452"/>
    <w:rsid w:val="004A57CF"/>
    <w:rsid w:val="004B1D46"/>
    <w:rsid w:val="004C119A"/>
    <w:rsid w:val="004C414D"/>
    <w:rsid w:val="004D297F"/>
    <w:rsid w:val="004D2A99"/>
    <w:rsid w:val="004E09C0"/>
    <w:rsid w:val="004F02AE"/>
    <w:rsid w:val="004F3E5D"/>
    <w:rsid w:val="004F497F"/>
    <w:rsid w:val="004F500C"/>
    <w:rsid w:val="004F7297"/>
    <w:rsid w:val="00501F76"/>
    <w:rsid w:val="00505B8E"/>
    <w:rsid w:val="005076A0"/>
    <w:rsid w:val="00510951"/>
    <w:rsid w:val="00515A3B"/>
    <w:rsid w:val="00516FC5"/>
    <w:rsid w:val="00521BBA"/>
    <w:rsid w:val="00532A7C"/>
    <w:rsid w:val="005358B7"/>
    <w:rsid w:val="00537C75"/>
    <w:rsid w:val="00541904"/>
    <w:rsid w:val="005423A6"/>
    <w:rsid w:val="00542DB3"/>
    <w:rsid w:val="005441EA"/>
    <w:rsid w:val="00560C5E"/>
    <w:rsid w:val="0057430D"/>
    <w:rsid w:val="005746AF"/>
    <w:rsid w:val="00574CFA"/>
    <w:rsid w:val="0057728C"/>
    <w:rsid w:val="0058687F"/>
    <w:rsid w:val="0059365B"/>
    <w:rsid w:val="00593F7A"/>
    <w:rsid w:val="005A05D9"/>
    <w:rsid w:val="005A5909"/>
    <w:rsid w:val="005A6557"/>
    <w:rsid w:val="005A789D"/>
    <w:rsid w:val="005A7A94"/>
    <w:rsid w:val="005C23E2"/>
    <w:rsid w:val="005C4195"/>
    <w:rsid w:val="005C4BD0"/>
    <w:rsid w:val="005C6C25"/>
    <w:rsid w:val="005D3C33"/>
    <w:rsid w:val="005D41B4"/>
    <w:rsid w:val="005D4CAD"/>
    <w:rsid w:val="005D78F3"/>
    <w:rsid w:val="005F2E02"/>
    <w:rsid w:val="005F3748"/>
    <w:rsid w:val="005F38C7"/>
    <w:rsid w:val="00607065"/>
    <w:rsid w:val="00612AE5"/>
    <w:rsid w:val="006160A1"/>
    <w:rsid w:val="006223D8"/>
    <w:rsid w:val="0063015B"/>
    <w:rsid w:val="0063137D"/>
    <w:rsid w:val="0063483E"/>
    <w:rsid w:val="006456CE"/>
    <w:rsid w:val="006470FF"/>
    <w:rsid w:val="0064775B"/>
    <w:rsid w:val="006542C8"/>
    <w:rsid w:val="00657176"/>
    <w:rsid w:val="00663392"/>
    <w:rsid w:val="00675CA2"/>
    <w:rsid w:val="006765C8"/>
    <w:rsid w:val="00677922"/>
    <w:rsid w:val="00685B32"/>
    <w:rsid w:val="00687859"/>
    <w:rsid w:val="00693223"/>
    <w:rsid w:val="006A1012"/>
    <w:rsid w:val="006A7CC1"/>
    <w:rsid w:val="006B369C"/>
    <w:rsid w:val="006B78CD"/>
    <w:rsid w:val="006C55F3"/>
    <w:rsid w:val="006E108D"/>
    <w:rsid w:val="006E12C8"/>
    <w:rsid w:val="006E1F29"/>
    <w:rsid w:val="006F29CA"/>
    <w:rsid w:val="006F56F9"/>
    <w:rsid w:val="007204F7"/>
    <w:rsid w:val="00730D52"/>
    <w:rsid w:val="00733F91"/>
    <w:rsid w:val="00736497"/>
    <w:rsid w:val="00746552"/>
    <w:rsid w:val="00751B0B"/>
    <w:rsid w:val="00755BD8"/>
    <w:rsid w:val="007560DD"/>
    <w:rsid w:val="0076090B"/>
    <w:rsid w:val="007616D2"/>
    <w:rsid w:val="0076502F"/>
    <w:rsid w:val="0077562A"/>
    <w:rsid w:val="00777077"/>
    <w:rsid w:val="007823F0"/>
    <w:rsid w:val="00783FD5"/>
    <w:rsid w:val="00791CD4"/>
    <w:rsid w:val="007976CE"/>
    <w:rsid w:val="007A1446"/>
    <w:rsid w:val="007A5505"/>
    <w:rsid w:val="007A6AB1"/>
    <w:rsid w:val="007A76E7"/>
    <w:rsid w:val="007B571E"/>
    <w:rsid w:val="007B6C94"/>
    <w:rsid w:val="007C12E7"/>
    <w:rsid w:val="007C16A7"/>
    <w:rsid w:val="007C6D50"/>
    <w:rsid w:val="007C7348"/>
    <w:rsid w:val="007E1FE3"/>
    <w:rsid w:val="007E5B71"/>
    <w:rsid w:val="008020F3"/>
    <w:rsid w:val="00807D55"/>
    <w:rsid w:val="00810463"/>
    <w:rsid w:val="00813E66"/>
    <w:rsid w:val="008222DE"/>
    <w:rsid w:val="00826EC9"/>
    <w:rsid w:val="0083047B"/>
    <w:rsid w:val="00830C85"/>
    <w:rsid w:val="00831607"/>
    <w:rsid w:val="00837228"/>
    <w:rsid w:val="00837416"/>
    <w:rsid w:val="00851C76"/>
    <w:rsid w:val="00852404"/>
    <w:rsid w:val="00852BCB"/>
    <w:rsid w:val="00855B7D"/>
    <w:rsid w:val="00857538"/>
    <w:rsid w:val="0086621A"/>
    <w:rsid w:val="00867F56"/>
    <w:rsid w:val="00873B25"/>
    <w:rsid w:val="00875742"/>
    <w:rsid w:val="008777FC"/>
    <w:rsid w:val="00880F62"/>
    <w:rsid w:val="00881088"/>
    <w:rsid w:val="00882E1B"/>
    <w:rsid w:val="00892874"/>
    <w:rsid w:val="008A4132"/>
    <w:rsid w:val="008A689F"/>
    <w:rsid w:val="008B2E03"/>
    <w:rsid w:val="008B3FA8"/>
    <w:rsid w:val="008C3C1E"/>
    <w:rsid w:val="008D2D48"/>
    <w:rsid w:val="008E0F91"/>
    <w:rsid w:val="008E1C0C"/>
    <w:rsid w:val="008E5B4E"/>
    <w:rsid w:val="008E7EF1"/>
    <w:rsid w:val="008F35CB"/>
    <w:rsid w:val="0090336A"/>
    <w:rsid w:val="00905A9D"/>
    <w:rsid w:val="009061D0"/>
    <w:rsid w:val="00910565"/>
    <w:rsid w:val="00911A0A"/>
    <w:rsid w:val="00914D18"/>
    <w:rsid w:val="00914FD3"/>
    <w:rsid w:val="00930B3B"/>
    <w:rsid w:val="00942317"/>
    <w:rsid w:val="009437A8"/>
    <w:rsid w:val="00947975"/>
    <w:rsid w:val="009513F1"/>
    <w:rsid w:val="00952F61"/>
    <w:rsid w:val="00955C31"/>
    <w:rsid w:val="00961DEE"/>
    <w:rsid w:val="00964242"/>
    <w:rsid w:val="00965EF0"/>
    <w:rsid w:val="00966197"/>
    <w:rsid w:val="00972E68"/>
    <w:rsid w:val="009735D2"/>
    <w:rsid w:val="0098156D"/>
    <w:rsid w:val="0098319B"/>
    <w:rsid w:val="00990168"/>
    <w:rsid w:val="009908F4"/>
    <w:rsid w:val="00992FEF"/>
    <w:rsid w:val="00996EA6"/>
    <w:rsid w:val="009A4EE3"/>
    <w:rsid w:val="009A629A"/>
    <w:rsid w:val="009B6929"/>
    <w:rsid w:val="009B7101"/>
    <w:rsid w:val="009B7907"/>
    <w:rsid w:val="009C0A9B"/>
    <w:rsid w:val="009C3178"/>
    <w:rsid w:val="009C3ADA"/>
    <w:rsid w:val="009C46E8"/>
    <w:rsid w:val="009C5935"/>
    <w:rsid w:val="009D79BD"/>
    <w:rsid w:val="009E0AC1"/>
    <w:rsid w:val="009E242F"/>
    <w:rsid w:val="009E4799"/>
    <w:rsid w:val="00A03B0C"/>
    <w:rsid w:val="00A0709C"/>
    <w:rsid w:val="00A072FB"/>
    <w:rsid w:val="00A07303"/>
    <w:rsid w:val="00A1169F"/>
    <w:rsid w:val="00A13C9E"/>
    <w:rsid w:val="00A30902"/>
    <w:rsid w:val="00A31D99"/>
    <w:rsid w:val="00A41B90"/>
    <w:rsid w:val="00A450AB"/>
    <w:rsid w:val="00A46E0D"/>
    <w:rsid w:val="00A51026"/>
    <w:rsid w:val="00A52EEF"/>
    <w:rsid w:val="00A55E8C"/>
    <w:rsid w:val="00A64EA5"/>
    <w:rsid w:val="00A67237"/>
    <w:rsid w:val="00A71C3F"/>
    <w:rsid w:val="00A7616E"/>
    <w:rsid w:val="00A77A18"/>
    <w:rsid w:val="00A84D46"/>
    <w:rsid w:val="00A952C1"/>
    <w:rsid w:val="00AA724F"/>
    <w:rsid w:val="00AB46F6"/>
    <w:rsid w:val="00AB53EC"/>
    <w:rsid w:val="00AB7D57"/>
    <w:rsid w:val="00AC245E"/>
    <w:rsid w:val="00AC6EA8"/>
    <w:rsid w:val="00AF2879"/>
    <w:rsid w:val="00AF3B99"/>
    <w:rsid w:val="00AF3F9A"/>
    <w:rsid w:val="00AF4B3B"/>
    <w:rsid w:val="00B03B44"/>
    <w:rsid w:val="00B0410A"/>
    <w:rsid w:val="00B046C6"/>
    <w:rsid w:val="00B06390"/>
    <w:rsid w:val="00B10B89"/>
    <w:rsid w:val="00B167EE"/>
    <w:rsid w:val="00B30862"/>
    <w:rsid w:val="00B3333D"/>
    <w:rsid w:val="00B34738"/>
    <w:rsid w:val="00B40124"/>
    <w:rsid w:val="00B40984"/>
    <w:rsid w:val="00B557DD"/>
    <w:rsid w:val="00B604D4"/>
    <w:rsid w:val="00B61E88"/>
    <w:rsid w:val="00B637D1"/>
    <w:rsid w:val="00B7038F"/>
    <w:rsid w:val="00B8309C"/>
    <w:rsid w:val="00B84BD0"/>
    <w:rsid w:val="00B8679B"/>
    <w:rsid w:val="00B91749"/>
    <w:rsid w:val="00BA1349"/>
    <w:rsid w:val="00BA1736"/>
    <w:rsid w:val="00BA1BBC"/>
    <w:rsid w:val="00BA55E5"/>
    <w:rsid w:val="00BB2FA2"/>
    <w:rsid w:val="00BB7B12"/>
    <w:rsid w:val="00BB7CB9"/>
    <w:rsid w:val="00BC42BC"/>
    <w:rsid w:val="00BD6D23"/>
    <w:rsid w:val="00BE099C"/>
    <w:rsid w:val="00BE2B23"/>
    <w:rsid w:val="00BE2F5A"/>
    <w:rsid w:val="00BF2CF8"/>
    <w:rsid w:val="00BF4E2D"/>
    <w:rsid w:val="00C04A7E"/>
    <w:rsid w:val="00C11717"/>
    <w:rsid w:val="00C13039"/>
    <w:rsid w:val="00C17919"/>
    <w:rsid w:val="00C20F24"/>
    <w:rsid w:val="00C2399B"/>
    <w:rsid w:val="00C2765E"/>
    <w:rsid w:val="00C27B31"/>
    <w:rsid w:val="00C318A4"/>
    <w:rsid w:val="00C33A6E"/>
    <w:rsid w:val="00C33A97"/>
    <w:rsid w:val="00C35238"/>
    <w:rsid w:val="00C52C0B"/>
    <w:rsid w:val="00C53E4B"/>
    <w:rsid w:val="00C612B5"/>
    <w:rsid w:val="00C6389F"/>
    <w:rsid w:val="00C63B33"/>
    <w:rsid w:val="00C67DF3"/>
    <w:rsid w:val="00C70AA0"/>
    <w:rsid w:val="00C76242"/>
    <w:rsid w:val="00C81522"/>
    <w:rsid w:val="00C83711"/>
    <w:rsid w:val="00C84A76"/>
    <w:rsid w:val="00C84F8A"/>
    <w:rsid w:val="00C908FB"/>
    <w:rsid w:val="00C90A11"/>
    <w:rsid w:val="00C91897"/>
    <w:rsid w:val="00C93118"/>
    <w:rsid w:val="00CA27B1"/>
    <w:rsid w:val="00CA4EF6"/>
    <w:rsid w:val="00CA509E"/>
    <w:rsid w:val="00CA526E"/>
    <w:rsid w:val="00CA54AB"/>
    <w:rsid w:val="00CB4798"/>
    <w:rsid w:val="00CB71C3"/>
    <w:rsid w:val="00CC2C81"/>
    <w:rsid w:val="00CC2E28"/>
    <w:rsid w:val="00CE3B90"/>
    <w:rsid w:val="00CE65BE"/>
    <w:rsid w:val="00CE6ED9"/>
    <w:rsid w:val="00CF085A"/>
    <w:rsid w:val="00CF3070"/>
    <w:rsid w:val="00CF6058"/>
    <w:rsid w:val="00CF6C9A"/>
    <w:rsid w:val="00CF742E"/>
    <w:rsid w:val="00D00004"/>
    <w:rsid w:val="00D1488F"/>
    <w:rsid w:val="00D275E1"/>
    <w:rsid w:val="00D4358F"/>
    <w:rsid w:val="00D44579"/>
    <w:rsid w:val="00D46A4B"/>
    <w:rsid w:val="00D51174"/>
    <w:rsid w:val="00D519B2"/>
    <w:rsid w:val="00D529B6"/>
    <w:rsid w:val="00D54CCA"/>
    <w:rsid w:val="00D61AD4"/>
    <w:rsid w:val="00D638B0"/>
    <w:rsid w:val="00D67DF6"/>
    <w:rsid w:val="00D71A75"/>
    <w:rsid w:val="00D72087"/>
    <w:rsid w:val="00D7239E"/>
    <w:rsid w:val="00D72992"/>
    <w:rsid w:val="00D73E70"/>
    <w:rsid w:val="00D75A29"/>
    <w:rsid w:val="00D81A3A"/>
    <w:rsid w:val="00D82B83"/>
    <w:rsid w:val="00D83748"/>
    <w:rsid w:val="00D8711C"/>
    <w:rsid w:val="00D9333B"/>
    <w:rsid w:val="00D954D0"/>
    <w:rsid w:val="00DA0B7F"/>
    <w:rsid w:val="00DC149B"/>
    <w:rsid w:val="00DD439D"/>
    <w:rsid w:val="00DD4E55"/>
    <w:rsid w:val="00DD5243"/>
    <w:rsid w:val="00DD65A2"/>
    <w:rsid w:val="00DE0C72"/>
    <w:rsid w:val="00DE2144"/>
    <w:rsid w:val="00DF3FF8"/>
    <w:rsid w:val="00DF7803"/>
    <w:rsid w:val="00E0081B"/>
    <w:rsid w:val="00E057F5"/>
    <w:rsid w:val="00E07593"/>
    <w:rsid w:val="00E07671"/>
    <w:rsid w:val="00E1244B"/>
    <w:rsid w:val="00E1558C"/>
    <w:rsid w:val="00E23E3E"/>
    <w:rsid w:val="00E24BCB"/>
    <w:rsid w:val="00E334B5"/>
    <w:rsid w:val="00E354E6"/>
    <w:rsid w:val="00E4517A"/>
    <w:rsid w:val="00E4683C"/>
    <w:rsid w:val="00E56F16"/>
    <w:rsid w:val="00E61BF6"/>
    <w:rsid w:val="00E6435E"/>
    <w:rsid w:val="00E739BC"/>
    <w:rsid w:val="00E745A1"/>
    <w:rsid w:val="00E816C0"/>
    <w:rsid w:val="00E84C69"/>
    <w:rsid w:val="00E87E70"/>
    <w:rsid w:val="00E94DAE"/>
    <w:rsid w:val="00EA37E4"/>
    <w:rsid w:val="00EA3907"/>
    <w:rsid w:val="00EA5827"/>
    <w:rsid w:val="00EA738B"/>
    <w:rsid w:val="00EB40DC"/>
    <w:rsid w:val="00EC1715"/>
    <w:rsid w:val="00EC25D5"/>
    <w:rsid w:val="00EC3F87"/>
    <w:rsid w:val="00ED0D11"/>
    <w:rsid w:val="00ED1FF4"/>
    <w:rsid w:val="00ED250A"/>
    <w:rsid w:val="00EE06EB"/>
    <w:rsid w:val="00EE5FF5"/>
    <w:rsid w:val="00EE6325"/>
    <w:rsid w:val="00F019A8"/>
    <w:rsid w:val="00F03B8B"/>
    <w:rsid w:val="00F113B7"/>
    <w:rsid w:val="00F127E3"/>
    <w:rsid w:val="00F24418"/>
    <w:rsid w:val="00F2563F"/>
    <w:rsid w:val="00F30DCC"/>
    <w:rsid w:val="00F3526A"/>
    <w:rsid w:val="00F36218"/>
    <w:rsid w:val="00F366AE"/>
    <w:rsid w:val="00F41488"/>
    <w:rsid w:val="00F43A9D"/>
    <w:rsid w:val="00F52867"/>
    <w:rsid w:val="00F61C4C"/>
    <w:rsid w:val="00F61E47"/>
    <w:rsid w:val="00F72E2A"/>
    <w:rsid w:val="00F7558F"/>
    <w:rsid w:val="00F82952"/>
    <w:rsid w:val="00F90D21"/>
    <w:rsid w:val="00F93416"/>
    <w:rsid w:val="00F96912"/>
    <w:rsid w:val="00FA0121"/>
    <w:rsid w:val="00FA4E68"/>
    <w:rsid w:val="00FA6AED"/>
    <w:rsid w:val="00FB3965"/>
    <w:rsid w:val="00FC0BF2"/>
    <w:rsid w:val="00FC5FA0"/>
    <w:rsid w:val="00FC7BFF"/>
    <w:rsid w:val="00FD33C7"/>
    <w:rsid w:val="00FD42BC"/>
    <w:rsid w:val="00FD46BC"/>
    <w:rsid w:val="00FD7CEF"/>
    <w:rsid w:val="00FE17BD"/>
    <w:rsid w:val="00FE17D0"/>
    <w:rsid w:val="00FE56BE"/>
    <w:rsid w:val="00FE56ED"/>
    <w:rsid w:val="00FE68E4"/>
    <w:rsid w:val="00FF02A7"/>
    <w:rsid w:val="00FF1658"/>
    <w:rsid w:val="00F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1DD5B"/>
  <w15:chartTrackingRefBased/>
  <w15:docId w15:val="{DB697597-36DA-4802-9AA9-DB2DC1BE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6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3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8A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31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8A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tyle1">
    <w:name w:val="Style 1"/>
    <w:uiPriority w:val="99"/>
    <w:rsid w:val="006B78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haracterStyle3">
    <w:name w:val="Character Style 3"/>
    <w:uiPriority w:val="99"/>
    <w:rsid w:val="006B78CD"/>
    <w:rPr>
      <w:rFonts w:ascii="Arial" w:hAnsi="Arial"/>
      <w:sz w:val="20"/>
    </w:rPr>
  </w:style>
  <w:style w:type="character" w:customStyle="1" w:styleId="CharacterStyle4">
    <w:name w:val="Character Style 4"/>
    <w:uiPriority w:val="99"/>
    <w:rsid w:val="006B78CD"/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D1"/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ListBulletChar">
    <w:name w:val="List Bullet Char"/>
    <w:aliases w:val="MMA List Bullet Char"/>
    <w:link w:val="ListBullet"/>
    <w:uiPriority w:val="34"/>
    <w:locked/>
    <w:rsid w:val="00C63B33"/>
    <w:rPr>
      <w:rFonts w:eastAsia="Malgun Gothic" w:cs="Arial"/>
    </w:rPr>
  </w:style>
  <w:style w:type="paragraph" w:styleId="ListBullet">
    <w:name w:val="List Bullet"/>
    <w:aliases w:val="MMA List Bullet"/>
    <w:basedOn w:val="Normal"/>
    <w:link w:val="ListBulletChar"/>
    <w:uiPriority w:val="34"/>
    <w:unhideWhenUsed/>
    <w:qFormat/>
    <w:rsid w:val="00C63B33"/>
    <w:pPr>
      <w:numPr>
        <w:numId w:val="1"/>
      </w:numPr>
      <w:spacing w:before="60" w:after="60"/>
    </w:pPr>
    <w:rPr>
      <w:rFonts w:asciiTheme="minorHAnsi" w:eastAsia="Malgun Gothic" w:hAnsiTheme="minorHAnsi" w:cs="Arial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2F4CDB"/>
    <w:pPr>
      <w:ind w:left="720"/>
    </w:pPr>
    <w:rPr>
      <w:rFonts w:ascii="Arial" w:hAnsi="Arial"/>
      <w:sz w:val="22"/>
      <w:szCs w:val="20"/>
      <w:lang w:eastAsia="en-US"/>
    </w:rPr>
  </w:style>
  <w:style w:type="character" w:styleId="CommentReference">
    <w:name w:val="annotation reference"/>
    <w:basedOn w:val="DefaultParagraphFont"/>
    <w:semiHidden/>
    <w:unhideWhenUsed/>
    <w:rsid w:val="00DE21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21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2144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1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144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5D4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A13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2E1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A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7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1C9A7-F0FD-4985-BA07-860FE42FC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7</Pages>
  <Words>2742</Words>
  <Characters>15632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HEB Construction</Company>
  <LinksUpToDate>false</LinksUpToDate>
  <CharactersWithSpaces>18338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Sedgwick</dc:creator>
  <cp:keywords/>
  <dc:description/>
  <cp:lastModifiedBy>Boag, Neville</cp:lastModifiedBy>
  <cp:revision>12</cp:revision>
  <cp:lastPrinted>2022-07-15T05:12:00Z</cp:lastPrinted>
  <dcterms:created xsi:type="dcterms:W3CDTF">2022-09-12T02:17:00Z</dcterms:created>
  <dcterms:modified xsi:type="dcterms:W3CDTF">2022-10-13T00:37:00Z</dcterms:modified>
</cp:coreProperties>
</file>