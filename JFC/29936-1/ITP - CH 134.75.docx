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002E9" w14:textId="3376EF7A" w:rsidR="00B77E85" w:rsidRDefault="00756607" w:rsidP="00421BF0">
      <w:pPr>
        <w:pStyle w:val="Heading1"/>
      </w:pPr>
      <w:bookmarkStart w:id="0" w:name="_Toc965236"/>
      <w:bookmarkStart w:id="1" w:name="_Toc2860966"/>
      <w:r w:rsidRPr="00756607">
        <w:t>INSPECTION &amp; TEST PLAN</w:t>
      </w:r>
      <w:bookmarkEnd w:id="0"/>
      <w:bookmarkEnd w:id="1"/>
    </w:p>
    <w:tbl>
      <w:tblPr>
        <w:tblStyle w:val="GridTable4-Accent2"/>
        <w:tblW w:w="5000" w:type="pct"/>
        <w:tblLook w:val="04A0" w:firstRow="1" w:lastRow="0" w:firstColumn="1" w:lastColumn="0" w:noHBand="0" w:noVBand="1"/>
      </w:tblPr>
      <w:tblGrid>
        <w:gridCol w:w="5411"/>
        <w:gridCol w:w="5410"/>
        <w:gridCol w:w="5410"/>
        <w:gridCol w:w="5410"/>
      </w:tblGrid>
      <w:tr w:rsidR="007617E0" w14:paraId="0A17C531" w14:textId="77777777" w:rsidTr="007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55E3EB2" w14:textId="3138C0EE" w:rsidR="007617E0" w:rsidRDefault="007617E0" w:rsidP="007617E0">
            <w:r w:rsidRPr="00EE37DF">
              <w:t>Inspection and Test Plan and Number</w:t>
            </w:r>
          </w:p>
        </w:tc>
        <w:tc>
          <w:tcPr>
            <w:tcW w:w="3750" w:type="pct"/>
            <w:gridSpan w:val="3"/>
          </w:tcPr>
          <w:p w14:paraId="6B9810B2" w14:textId="2313CD24" w:rsidR="007617E0" w:rsidRDefault="007617E0" w:rsidP="007617E0">
            <w:pPr>
              <w:cnfStyle w:val="100000000000" w:firstRow="1" w:lastRow="0" w:firstColumn="0" w:lastColumn="0" w:oddVBand="0" w:evenVBand="0" w:oddHBand="0" w:evenHBand="0" w:firstRowFirstColumn="0" w:firstRowLastColumn="0" w:lastRowFirstColumn="0" w:lastRowLastColumn="0"/>
            </w:pPr>
            <w:r w:rsidRPr="007617E0">
              <w:t>OP06_f01 Inspection &amp; Test Plan Workbook</w:t>
            </w:r>
          </w:p>
        </w:tc>
      </w:tr>
      <w:tr w:rsidR="007617E0" w14:paraId="7CA5C83A"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CF48D37" w14:textId="3274CD2B" w:rsidR="007617E0" w:rsidRDefault="007617E0" w:rsidP="007617E0">
            <w:r w:rsidRPr="00EE37DF">
              <w:t>Project Name</w:t>
            </w:r>
          </w:p>
        </w:tc>
        <w:tc>
          <w:tcPr>
            <w:tcW w:w="1250" w:type="pct"/>
          </w:tcPr>
          <w:p w14:paraId="049873A4" w14:textId="5BD802A4" w:rsidR="007617E0" w:rsidRPr="00524382" w:rsidRDefault="00BD43A0" w:rsidP="007617E0">
            <w:pPr>
              <w:cnfStyle w:val="000000100000" w:firstRow="0" w:lastRow="0" w:firstColumn="0" w:lastColumn="0" w:oddVBand="0" w:evenVBand="0" w:oddHBand="1" w:evenHBand="0" w:firstRowFirstColumn="0" w:firstRowLastColumn="0" w:lastRowFirstColumn="0" w:lastRowLastColumn="0"/>
              <w:rPr>
                <w:b/>
                <w:bCs/>
              </w:rPr>
            </w:pPr>
            <w:r w:rsidRPr="00524382">
              <w:rPr>
                <w:b/>
                <w:bCs/>
              </w:rPr>
              <w:t>Kiwirail – North Auckland Line Recovery</w:t>
            </w:r>
            <w:r w:rsidR="00524382" w:rsidRPr="00524382">
              <w:rPr>
                <w:b/>
                <w:bCs/>
              </w:rPr>
              <w:t xml:space="preserve"> </w:t>
            </w:r>
            <w:r w:rsidR="00524382" w:rsidRPr="00B425B3">
              <w:rPr>
                <w:b/>
                <w:bCs/>
              </w:rPr>
              <w:t>ch</w:t>
            </w:r>
            <w:r w:rsidR="00B425B3" w:rsidRPr="00B425B3">
              <w:rPr>
                <w:b/>
                <w:bCs/>
              </w:rPr>
              <w:t xml:space="preserve"> </w:t>
            </w:r>
            <w:ins w:id="2" w:author="Microsoft Word" w:date="2024-02-22T14:09:00Z" w16du:dateUtc="2024-02-22T01:09:00Z">
              <w:r w:rsidR="00E262A2" w:rsidRPr="00B425B3">
                <w:rPr>
                  <w:b/>
                  <w:bCs/>
                </w:rPr>
                <w:t>- CH</w:t>
              </w:r>
            </w:ins>
            <w:r w:rsidR="00524382" w:rsidRPr="00B425B3">
              <w:rPr>
                <w:b/>
                <w:bCs/>
              </w:rPr>
              <w:t xml:space="preserve"> 134.75</w:t>
            </w:r>
          </w:p>
        </w:tc>
        <w:tc>
          <w:tcPr>
            <w:tcW w:w="1250" w:type="pct"/>
            <w:vAlign w:val="center"/>
          </w:tcPr>
          <w:p w14:paraId="6798FB3F" w14:textId="7444E93C" w:rsidR="007617E0" w:rsidRPr="007617E0" w:rsidRDefault="007617E0" w:rsidP="00636B8B">
            <w:pPr>
              <w:jc w:val="right"/>
              <w:cnfStyle w:val="000000100000" w:firstRow="0" w:lastRow="0" w:firstColumn="0" w:lastColumn="0" w:oddVBand="0" w:evenVBand="0" w:oddHBand="1" w:evenHBand="0" w:firstRowFirstColumn="0" w:firstRowLastColumn="0" w:lastRowFirstColumn="0" w:lastRowLastColumn="0"/>
              <w:rPr>
                <w:b/>
                <w:bCs/>
              </w:rPr>
            </w:pPr>
            <w:r w:rsidRPr="007617E0">
              <w:rPr>
                <w:b/>
              </w:rPr>
              <w:t>Version:</w:t>
            </w:r>
          </w:p>
        </w:tc>
        <w:tc>
          <w:tcPr>
            <w:tcW w:w="1250" w:type="pct"/>
          </w:tcPr>
          <w:p w14:paraId="5CDA5B75" w14:textId="3EF8BA8B" w:rsidR="007617E0" w:rsidRDefault="00BD43A0" w:rsidP="007617E0">
            <w:pPr>
              <w:cnfStyle w:val="000000100000" w:firstRow="0" w:lastRow="0" w:firstColumn="0" w:lastColumn="0" w:oddVBand="0" w:evenVBand="0" w:oddHBand="1" w:evenHBand="0" w:firstRowFirstColumn="0" w:firstRowLastColumn="0" w:lastRowFirstColumn="0" w:lastRowLastColumn="0"/>
            </w:pPr>
            <w:r>
              <w:t>1</w:t>
            </w:r>
          </w:p>
        </w:tc>
      </w:tr>
      <w:tr w:rsidR="007617E0" w14:paraId="15FBD657" w14:textId="77777777" w:rsidTr="007617E0">
        <w:tc>
          <w:tcPr>
            <w:cnfStyle w:val="001000000000" w:firstRow="0" w:lastRow="0" w:firstColumn="1" w:lastColumn="0" w:oddVBand="0" w:evenVBand="0" w:oddHBand="0" w:evenHBand="0" w:firstRowFirstColumn="0" w:firstRowLastColumn="0" w:lastRowFirstColumn="0" w:lastRowLastColumn="0"/>
            <w:tcW w:w="1250" w:type="pct"/>
            <w:vAlign w:val="center"/>
          </w:tcPr>
          <w:p w14:paraId="7EFF5C7E" w14:textId="2BC9811B" w:rsidR="007617E0" w:rsidRDefault="007617E0" w:rsidP="007617E0">
            <w:r w:rsidRPr="00EE37DF">
              <w:t xml:space="preserve">Date: </w:t>
            </w:r>
          </w:p>
        </w:tc>
        <w:tc>
          <w:tcPr>
            <w:tcW w:w="1250" w:type="pct"/>
          </w:tcPr>
          <w:p w14:paraId="1DE6BCB3" w14:textId="63DDECE0" w:rsidR="007617E0" w:rsidRDefault="00BD43A0" w:rsidP="007617E0">
            <w:pPr>
              <w:cnfStyle w:val="000000000000" w:firstRow="0" w:lastRow="0" w:firstColumn="0" w:lastColumn="0" w:oddVBand="0" w:evenVBand="0" w:oddHBand="0" w:evenHBand="0" w:firstRowFirstColumn="0" w:firstRowLastColumn="0" w:lastRowFirstColumn="0" w:lastRowLastColumn="0"/>
            </w:pPr>
            <w:r>
              <w:t>1</w:t>
            </w:r>
            <w:r w:rsidR="00A0705E">
              <w:t>9</w:t>
            </w:r>
            <w:r>
              <w:t>/02/2024</w:t>
            </w:r>
          </w:p>
        </w:tc>
        <w:tc>
          <w:tcPr>
            <w:tcW w:w="1250" w:type="pct"/>
            <w:vAlign w:val="center"/>
          </w:tcPr>
          <w:p w14:paraId="37E1CFCE" w14:textId="2480019A" w:rsidR="007617E0" w:rsidRPr="007617E0" w:rsidRDefault="007617E0" w:rsidP="00636B8B">
            <w:pPr>
              <w:jc w:val="right"/>
              <w:cnfStyle w:val="000000000000" w:firstRow="0" w:lastRow="0" w:firstColumn="0" w:lastColumn="0" w:oddVBand="0" w:evenVBand="0" w:oddHBand="0" w:evenHBand="0" w:firstRowFirstColumn="0" w:firstRowLastColumn="0" w:lastRowFirstColumn="0" w:lastRowLastColumn="0"/>
              <w:rPr>
                <w:b/>
                <w:bCs/>
              </w:rPr>
            </w:pPr>
            <w:r w:rsidRPr="007617E0">
              <w:rPr>
                <w:b/>
              </w:rPr>
              <w:t>Approved in RFI#:</w:t>
            </w:r>
          </w:p>
        </w:tc>
        <w:tc>
          <w:tcPr>
            <w:tcW w:w="1250" w:type="pct"/>
          </w:tcPr>
          <w:p w14:paraId="258C3EB1" w14:textId="5819E0FB" w:rsidR="007617E0" w:rsidRDefault="00BD43A0" w:rsidP="007617E0">
            <w:pPr>
              <w:cnfStyle w:val="000000000000" w:firstRow="0" w:lastRow="0" w:firstColumn="0" w:lastColumn="0" w:oddVBand="0" w:evenVBand="0" w:oddHBand="0" w:evenHBand="0" w:firstRowFirstColumn="0" w:firstRowLastColumn="0" w:lastRowFirstColumn="0" w:lastRowLastColumn="0"/>
            </w:pPr>
            <w:r>
              <w:t>TBC</w:t>
            </w:r>
          </w:p>
        </w:tc>
      </w:tr>
      <w:tr w:rsidR="007617E0" w14:paraId="44A0E90F"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5A9202" w14:textId="3A9C99E8" w:rsidR="007617E0" w:rsidRDefault="007617E0" w:rsidP="007617E0">
            <w:r w:rsidRPr="00EE37DF">
              <w:t>Documents / Specifications Referenced</w:t>
            </w:r>
            <w:r>
              <w:t>:</w:t>
            </w:r>
          </w:p>
        </w:tc>
        <w:tc>
          <w:tcPr>
            <w:tcW w:w="3750" w:type="pct"/>
            <w:gridSpan w:val="3"/>
          </w:tcPr>
          <w:p w14:paraId="22A03EBB" w14:textId="5058D5E1" w:rsidR="007617E0" w:rsidRDefault="004D1229" w:rsidP="007617E0">
            <w:pPr>
              <w:cnfStyle w:val="000000100000" w:firstRow="0" w:lastRow="0" w:firstColumn="0" w:lastColumn="0" w:oddVBand="0" w:evenVBand="0" w:oddHBand="1" w:evenHBand="0" w:firstRowFirstColumn="0" w:firstRowLastColumn="0" w:lastRowFirstColumn="0" w:lastRowLastColumn="0"/>
            </w:pPr>
            <w:r>
              <w:t xml:space="preserve">T+T </w:t>
            </w:r>
            <w:r w:rsidR="007B4D75">
              <w:t>North Auckland Line Remediation Works</w:t>
            </w:r>
          </w:p>
        </w:tc>
      </w:tr>
    </w:tbl>
    <w:p w14:paraId="46E285D8" w14:textId="77777777" w:rsidR="008B6F44" w:rsidRDefault="008B6F44" w:rsidP="00D62321"/>
    <w:tbl>
      <w:tblPr>
        <w:tblpPr w:leftFromText="180" w:rightFromText="180" w:vertAnchor="text" w:tblpX="66" w:tblpY="1"/>
        <w:tblOverlap w:val="never"/>
        <w:tblW w:w="4977"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685"/>
        <w:gridCol w:w="1913"/>
        <w:gridCol w:w="1430"/>
        <w:gridCol w:w="3507"/>
        <w:gridCol w:w="3158"/>
        <w:gridCol w:w="2240"/>
        <w:gridCol w:w="2232"/>
        <w:gridCol w:w="1133"/>
        <w:gridCol w:w="1702"/>
        <w:gridCol w:w="1133"/>
        <w:gridCol w:w="1275"/>
        <w:gridCol w:w="1133"/>
      </w:tblGrid>
      <w:tr w:rsidR="009A3288" w:rsidRPr="008B6F44" w14:paraId="06868931" w14:textId="035C3E32" w:rsidTr="00FD18E6">
        <w:trPr>
          <w:trHeight w:val="181"/>
          <w:tblHeader/>
        </w:trPr>
        <w:tc>
          <w:tcPr>
            <w:tcW w:w="159" w:type="pct"/>
            <w:tcBorders>
              <w:top w:val="single" w:sz="4" w:space="0" w:color="auto"/>
              <w:left w:val="single" w:sz="4" w:space="0" w:color="auto"/>
              <w:bottom w:val="single" w:sz="4" w:space="0" w:color="auto"/>
              <w:right w:val="single" w:sz="4" w:space="0" w:color="auto"/>
            </w:tcBorders>
            <w:shd w:val="clear" w:color="auto" w:fill="2C004A" w:themeFill="accent1"/>
          </w:tcPr>
          <w:p w14:paraId="6DF5B0B9" w14:textId="77777777" w:rsidR="00424B3C" w:rsidRPr="008B6F44" w:rsidRDefault="00424B3C" w:rsidP="008B6F44">
            <w:pPr>
              <w:spacing w:after="0"/>
              <w:rPr>
                <w:b/>
                <w:bCs/>
                <w:sz w:val="18"/>
                <w:szCs w:val="18"/>
              </w:rPr>
            </w:pPr>
            <w:r w:rsidRPr="008B6F44">
              <w:rPr>
                <w:b/>
                <w:sz w:val="18"/>
                <w:szCs w:val="18"/>
              </w:rPr>
              <w:t>ITP#</w:t>
            </w:r>
          </w:p>
        </w:tc>
        <w:tc>
          <w:tcPr>
            <w:tcW w:w="444" w:type="pct"/>
            <w:tcBorders>
              <w:top w:val="single" w:sz="4" w:space="0" w:color="auto"/>
              <w:left w:val="single" w:sz="4" w:space="0" w:color="auto"/>
              <w:bottom w:val="single" w:sz="4" w:space="0" w:color="auto"/>
              <w:right w:val="single" w:sz="4" w:space="0" w:color="auto"/>
            </w:tcBorders>
            <w:shd w:val="clear" w:color="auto" w:fill="2C004A" w:themeFill="accent1"/>
          </w:tcPr>
          <w:p w14:paraId="0589A0F2" w14:textId="77777777" w:rsidR="00424B3C" w:rsidRPr="008B6F44" w:rsidRDefault="00424B3C" w:rsidP="008B6F44">
            <w:pPr>
              <w:spacing w:after="0"/>
              <w:rPr>
                <w:b/>
                <w:bCs/>
                <w:sz w:val="18"/>
                <w:szCs w:val="18"/>
              </w:rPr>
            </w:pPr>
            <w:r w:rsidRPr="008B6F44">
              <w:rPr>
                <w:b/>
                <w:sz w:val="18"/>
                <w:szCs w:val="18"/>
              </w:rPr>
              <w:t>Work Pack Element(s)</w:t>
            </w:r>
          </w:p>
        </w:tc>
        <w:tc>
          <w:tcPr>
            <w:tcW w:w="332" w:type="pct"/>
            <w:tcBorders>
              <w:top w:val="single" w:sz="4" w:space="0" w:color="auto"/>
              <w:left w:val="single" w:sz="4" w:space="0" w:color="auto"/>
              <w:bottom w:val="single" w:sz="4" w:space="0" w:color="auto"/>
              <w:right w:val="single" w:sz="4" w:space="0" w:color="auto"/>
            </w:tcBorders>
            <w:shd w:val="clear" w:color="auto" w:fill="2C004A" w:themeFill="accent1"/>
          </w:tcPr>
          <w:p w14:paraId="0BF02195" w14:textId="77777777" w:rsidR="00424B3C" w:rsidRPr="008B6F44" w:rsidRDefault="00424B3C" w:rsidP="008B6F44">
            <w:pPr>
              <w:spacing w:after="0"/>
              <w:rPr>
                <w:b/>
                <w:bCs/>
                <w:sz w:val="18"/>
                <w:szCs w:val="18"/>
              </w:rPr>
            </w:pPr>
            <w:r w:rsidRPr="008B6F44">
              <w:rPr>
                <w:b/>
                <w:sz w:val="18"/>
                <w:szCs w:val="18"/>
              </w:rPr>
              <w:t>Drawing / Specification Ref.</w:t>
            </w:r>
          </w:p>
        </w:tc>
        <w:tc>
          <w:tcPr>
            <w:tcW w:w="814" w:type="pct"/>
            <w:tcBorders>
              <w:top w:val="single" w:sz="4" w:space="0" w:color="auto"/>
              <w:left w:val="single" w:sz="4" w:space="0" w:color="auto"/>
              <w:bottom w:val="single" w:sz="4" w:space="0" w:color="auto"/>
              <w:right w:val="single" w:sz="4" w:space="0" w:color="auto"/>
            </w:tcBorders>
            <w:shd w:val="clear" w:color="auto" w:fill="2C004A" w:themeFill="accent1"/>
          </w:tcPr>
          <w:p w14:paraId="1645176A" w14:textId="77777777" w:rsidR="00424B3C" w:rsidRPr="008B6F44" w:rsidRDefault="00424B3C" w:rsidP="008B6F44">
            <w:pPr>
              <w:spacing w:after="0"/>
              <w:rPr>
                <w:b/>
                <w:bCs/>
                <w:sz w:val="18"/>
                <w:szCs w:val="18"/>
              </w:rPr>
            </w:pPr>
            <w:r w:rsidRPr="008B6F44">
              <w:rPr>
                <w:b/>
                <w:sz w:val="18"/>
                <w:szCs w:val="18"/>
              </w:rPr>
              <w:t>Specification Detail Summary</w:t>
            </w:r>
          </w:p>
        </w:tc>
        <w:tc>
          <w:tcPr>
            <w:tcW w:w="733" w:type="pct"/>
            <w:tcBorders>
              <w:top w:val="single" w:sz="4" w:space="0" w:color="auto"/>
              <w:left w:val="single" w:sz="4" w:space="0" w:color="auto"/>
              <w:bottom w:val="single" w:sz="4" w:space="0" w:color="auto"/>
              <w:right w:val="single" w:sz="4" w:space="0" w:color="auto"/>
            </w:tcBorders>
            <w:shd w:val="clear" w:color="auto" w:fill="2C004A" w:themeFill="accent1"/>
          </w:tcPr>
          <w:p w14:paraId="739FFF84" w14:textId="77777777" w:rsidR="00424B3C" w:rsidRPr="008B6F44" w:rsidRDefault="00424B3C" w:rsidP="008B6F44">
            <w:pPr>
              <w:spacing w:after="0"/>
              <w:rPr>
                <w:b/>
                <w:bCs/>
                <w:sz w:val="18"/>
                <w:szCs w:val="18"/>
              </w:rPr>
            </w:pPr>
            <w:r w:rsidRPr="008B6F44">
              <w:rPr>
                <w:b/>
                <w:sz w:val="18"/>
                <w:szCs w:val="18"/>
              </w:rPr>
              <w:t>Acceptance Criteria</w:t>
            </w:r>
          </w:p>
        </w:tc>
        <w:tc>
          <w:tcPr>
            <w:tcW w:w="520" w:type="pct"/>
            <w:tcBorders>
              <w:top w:val="single" w:sz="4" w:space="0" w:color="auto"/>
              <w:left w:val="single" w:sz="4" w:space="0" w:color="auto"/>
              <w:bottom w:val="single" w:sz="4" w:space="0" w:color="auto"/>
              <w:right w:val="single" w:sz="4" w:space="0" w:color="auto"/>
            </w:tcBorders>
            <w:shd w:val="clear" w:color="auto" w:fill="2C004A" w:themeFill="accent1"/>
          </w:tcPr>
          <w:p w14:paraId="5C1A6C21" w14:textId="77777777" w:rsidR="00424B3C" w:rsidRPr="008B6F44" w:rsidRDefault="00424B3C" w:rsidP="008B6F44">
            <w:pPr>
              <w:spacing w:after="0"/>
              <w:rPr>
                <w:b/>
                <w:bCs/>
                <w:sz w:val="18"/>
                <w:szCs w:val="18"/>
              </w:rPr>
            </w:pPr>
            <w:r w:rsidRPr="008B6F44">
              <w:rPr>
                <w:b/>
                <w:sz w:val="18"/>
                <w:szCs w:val="18"/>
              </w:rPr>
              <w:t>Test Spec &amp; Frequency</w:t>
            </w:r>
          </w:p>
        </w:tc>
        <w:tc>
          <w:tcPr>
            <w:tcW w:w="518" w:type="pct"/>
            <w:tcBorders>
              <w:top w:val="single" w:sz="4" w:space="0" w:color="auto"/>
              <w:left w:val="single" w:sz="4" w:space="0" w:color="auto"/>
              <w:bottom w:val="single" w:sz="4" w:space="0" w:color="auto"/>
              <w:right w:val="single" w:sz="4" w:space="0" w:color="auto"/>
            </w:tcBorders>
            <w:shd w:val="clear" w:color="auto" w:fill="2C004A" w:themeFill="accent1"/>
          </w:tcPr>
          <w:p w14:paraId="7CB30D85" w14:textId="5E6AEAF9" w:rsidR="00424B3C" w:rsidRPr="008B6F44" w:rsidRDefault="00424B3C" w:rsidP="008B6F44">
            <w:pPr>
              <w:spacing w:after="0"/>
              <w:rPr>
                <w:b/>
                <w:bCs/>
                <w:sz w:val="18"/>
                <w:szCs w:val="18"/>
              </w:rPr>
            </w:pPr>
            <w:r w:rsidRPr="008B6F44">
              <w:rPr>
                <w:b/>
                <w:sz w:val="18"/>
                <w:szCs w:val="18"/>
              </w:rPr>
              <w:t xml:space="preserve">Control Type i.e. Checksheet </w:t>
            </w:r>
            <w:proofErr w:type="gramStart"/>
            <w:r w:rsidRPr="008B6F44">
              <w:rPr>
                <w:b/>
                <w:sz w:val="18"/>
                <w:szCs w:val="18"/>
              </w:rPr>
              <w:t>/  Records</w:t>
            </w:r>
            <w:proofErr w:type="gramEnd"/>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7C1A97DB" w14:textId="77777777" w:rsidR="00424B3C" w:rsidRPr="008B6F44" w:rsidRDefault="00424B3C" w:rsidP="008B6F44">
            <w:pPr>
              <w:spacing w:after="0"/>
              <w:rPr>
                <w:b/>
                <w:bCs/>
                <w:sz w:val="18"/>
                <w:szCs w:val="18"/>
              </w:rPr>
            </w:pPr>
            <w:r w:rsidRPr="008B6F44">
              <w:rPr>
                <w:b/>
                <w:sz w:val="18"/>
                <w:szCs w:val="18"/>
              </w:rPr>
              <w:t xml:space="preserve">Hold / </w:t>
            </w:r>
          </w:p>
          <w:p w14:paraId="2340A62B" w14:textId="77777777" w:rsidR="00424B3C" w:rsidRPr="008B6F44" w:rsidRDefault="00424B3C" w:rsidP="008B6F44">
            <w:pPr>
              <w:spacing w:after="0"/>
              <w:rPr>
                <w:b/>
                <w:bCs/>
                <w:sz w:val="18"/>
                <w:szCs w:val="18"/>
              </w:rPr>
            </w:pPr>
            <w:r w:rsidRPr="008B6F44">
              <w:rPr>
                <w:b/>
                <w:sz w:val="18"/>
                <w:szCs w:val="18"/>
              </w:rPr>
              <w:t xml:space="preserve">Witness </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023391F9" w14:textId="282D7D32" w:rsidR="00424B3C" w:rsidRPr="008B6F44" w:rsidRDefault="009A3288" w:rsidP="008B6F44">
            <w:pPr>
              <w:spacing w:after="0"/>
              <w:rPr>
                <w:b/>
                <w:bCs/>
                <w:sz w:val="18"/>
                <w:szCs w:val="18"/>
              </w:rPr>
            </w:pPr>
            <w:r>
              <w:rPr>
                <w:b/>
                <w:sz w:val="18"/>
                <w:szCs w:val="18"/>
              </w:rPr>
              <w:t xml:space="preserve">External </w:t>
            </w:r>
            <w:r w:rsidR="002709AF">
              <w:rPr>
                <w:b/>
                <w:sz w:val="18"/>
                <w:szCs w:val="18"/>
              </w:rPr>
              <w:t>(</w:t>
            </w:r>
            <w:r>
              <w:rPr>
                <w:b/>
                <w:sz w:val="18"/>
                <w:szCs w:val="18"/>
              </w:rPr>
              <w:t>Requested</w:t>
            </w:r>
            <w:r w:rsidR="00FD18E6">
              <w:rPr>
                <w:b/>
                <w:sz w:val="18"/>
                <w:szCs w:val="18"/>
              </w:rPr>
              <w:t xml:space="preserve"> </w:t>
            </w:r>
            <w:r w:rsidR="002709AF">
              <w:rPr>
                <w:b/>
                <w:sz w:val="18"/>
                <w:szCs w:val="18"/>
              </w:rPr>
              <w:t>b</w:t>
            </w:r>
            <w:r w:rsidR="00FD18E6">
              <w:rPr>
                <w:b/>
                <w:sz w:val="18"/>
                <w:szCs w:val="18"/>
              </w:rPr>
              <w:t>y PS4</w:t>
            </w:r>
            <w:r w:rsidR="002709AF">
              <w:rPr>
                <w:b/>
                <w:sz w:val="18"/>
                <w:szCs w:val="18"/>
              </w:rPr>
              <w:t>)</w:t>
            </w:r>
            <w:r w:rsidR="00955C3A">
              <w:rPr>
                <w:b/>
                <w:sz w:val="18"/>
                <w:szCs w:val="18"/>
              </w:rPr>
              <w:t xml:space="preserve"> //</w:t>
            </w:r>
            <w:r w:rsidR="00FD18E6">
              <w:rPr>
                <w:b/>
                <w:sz w:val="18"/>
                <w:szCs w:val="18"/>
              </w:rPr>
              <w:br/>
              <w:t xml:space="preserve">Internal </w:t>
            </w:r>
            <w:r w:rsidR="002709AF">
              <w:rPr>
                <w:b/>
                <w:sz w:val="18"/>
                <w:szCs w:val="18"/>
              </w:rPr>
              <w:t>(JFC Requirement)</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0F73A27A" w14:textId="77777777" w:rsidR="00424B3C" w:rsidRPr="008B6F44" w:rsidRDefault="00424B3C" w:rsidP="008B6F44">
            <w:pPr>
              <w:spacing w:after="0"/>
              <w:rPr>
                <w:b/>
                <w:bCs/>
                <w:sz w:val="18"/>
                <w:szCs w:val="18"/>
              </w:rPr>
            </w:pPr>
            <w:r w:rsidRPr="008B6F44">
              <w:rPr>
                <w:b/>
                <w:sz w:val="18"/>
                <w:szCs w:val="18"/>
              </w:rPr>
              <w:t>PS3 Owner</w:t>
            </w:r>
          </w:p>
        </w:tc>
        <w:tc>
          <w:tcPr>
            <w:tcW w:w="296" w:type="pct"/>
            <w:tcBorders>
              <w:top w:val="single" w:sz="4" w:space="0" w:color="auto"/>
              <w:left w:val="single" w:sz="4" w:space="0" w:color="auto"/>
              <w:bottom w:val="single" w:sz="4" w:space="0" w:color="auto"/>
              <w:right w:val="single" w:sz="4" w:space="0" w:color="auto"/>
            </w:tcBorders>
            <w:shd w:val="clear" w:color="auto" w:fill="2C004A" w:themeFill="accent1"/>
          </w:tcPr>
          <w:p w14:paraId="6B862DA1" w14:textId="47079B72" w:rsidR="00424B3C" w:rsidRPr="008B6F44" w:rsidRDefault="00424B3C" w:rsidP="008B6F44">
            <w:pPr>
              <w:spacing w:after="0"/>
              <w:rPr>
                <w:b/>
                <w:bCs/>
                <w:sz w:val="18"/>
                <w:szCs w:val="18"/>
              </w:rPr>
            </w:pPr>
            <w:r w:rsidRPr="008B6F44">
              <w:rPr>
                <w:b/>
                <w:sz w:val="18"/>
                <w:szCs w:val="18"/>
              </w:rPr>
              <w:t xml:space="preserve">Hold / </w:t>
            </w:r>
            <w:r>
              <w:rPr>
                <w:b/>
                <w:sz w:val="18"/>
                <w:szCs w:val="18"/>
              </w:rPr>
              <w:t xml:space="preserve">Review / </w:t>
            </w:r>
            <w:r w:rsidRPr="008B6F44">
              <w:rPr>
                <w:b/>
                <w:sz w:val="18"/>
                <w:szCs w:val="18"/>
              </w:rPr>
              <w:t>Witness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1591696F" w14:textId="2A4F13D7" w:rsidR="00424B3C" w:rsidRPr="008B6F44" w:rsidRDefault="00424B3C" w:rsidP="008B6F44">
            <w:pPr>
              <w:spacing w:after="0"/>
              <w:rPr>
                <w:b/>
                <w:bCs/>
                <w:sz w:val="18"/>
                <w:szCs w:val="18"/>
              </w:rPr>
            </w:pPr>
            <w:r w:rsidRPr="008B6F44">
              <w:rPr>
                <w:b/>
                <w:sz w:val="18"/>
                <w:szCs w:val="18"/>
              </w:rPr>
              <w:t>PS4 Owner</w:t>
            </w:r>
            <w:r>
              <w:rPr>
                <w:b/>
                <w:sz w:val="18"/>
                <w:szCs w:val="18"/>
              </w:rPr>
              <w:t xml:space="preserve"> Sign Off </w:t>
            </w:r>
          </w:p>
        </w:tc>
      </w:tr>
      <w:tr w:rsidR="009A3288" w:rsidRPr="008B6F44" w14:paraId="23572A3F" w14:textId="4C20B1BF" w:rsidTr="00FD18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2F0F09C" w14:textId="289AC05E" w:rsidR="00424B3C" w:rsidRPr="008B6F44" w:rsidRDefault="00424B3C" w:rsidP="008B6F44">
            <w:pPr>
              <w:spacing w:after="0"/>
              <w:rPr>
                <w:sz w:val="18"/>
                <w:szCs w:val="18"/>
              </w:rPr>
            </w:pPr>
            <w:r>
              <w:rPr>
                <w:sz w:val="18"/>
                <w:szCs w:val="18"/>
              </w:rPr>
              <w:t>1.01</w:t>
            </w:r>
          </w:p>
        </w:tc>
        <w:tc>
          <w:tcPr>
            <w:tcW w:w="444" w:type="pct"/>
            <w:tcBorders>
              <w:top w:val="single" w:sz="4" w:space="0" w:color="auto"/>
              <w:left w:val="single" w:sz="6" w:space="0" w:color="auto"/>
              <w:bottom w:val="single" w:sz="6" w:space="0" w:color="auto"/>
              <w:right w:val="single" w:sz="6" w:space="0" w:color="auto"/>
            </w:tcBorders>
            <w:vAlign w:val="center"/>
          </w:tcPr>
          <w:p w14:paraId="004B71C8" w14:textId="77777777" w:rsidR="00424B3C" w:rsidRPr="008B6F44" w:rsidRDefault="00424B3C" w:rsidP="008B6F44">
            <w:pPr>
              <w:spacing w:after="0"/>
              <w:rPr>
                <w:sz w:val="18"/>
                <w:szCs w:val="18"/>
              </w:rPr>
            </w:pPr>
            <w:r w:rsidRPr="008B6F44">
              <w:rPr>
                <w:sz w:val="18"/>
                <w:szCs w:val="18"/>
              </w:rPr>
              <w:t>Check IFC Drawings</w:t>
            </w:r>
          </w:p>
        </w:tc>
        <w:tc>
          <w:tcPr>
            <w:tcW w:w="332" w:type="pct"/>
            <w:tcBorders>
              <w:top w:val="single" w:sz="4" w:space="0" w:color="auto"/>
              <w:left w:val="single" w:sz="6" w:space="0" w:color="auto"/>
              <w:bottom w:val="single" w:sz="6" w:space="0" w:color="auto"/>
              <w:right w:val="single" w:sz="6" w:space="0" w:color="auto"/>
            </w:tcBorders>
            <w:vAlign w:val="center"/>
          </w:tcPr>
          <w:p w14:paraId="6958C8B7" w14:textId="1B147ED4" w:rsidR="00424B3C" w:rsidRPr="008B6F44" w:rsidRDefault="00424B3C" w:rsidP="008B6F44">
            <w:pPr>
              <w:spacing w:after="0"/>
              <w:rPr>
                <w:sz w:val="18"/>
                <w:szCs w:val="18"/>
              </w:rPr>
            </w:pPr>
            <w:r w:rsidRPr="001B6998">
              <w:rPr>
                <w:sz w:val="18"/>
                <w:szCs w:val="20"/>
              </w:rPr>
              <w:t>Kiwirail – North Auckland Line Recovery 136km Construction Issue (Rev A)</w:t>
            </w:r>
          </w:p>
        </w:tc>
        <w:tc>
          <w:tcPr>
            <w:tcW w:w="814" w:type="pct"/>
            <w:tcBorders>
              <w:top w:val="single" w:sz="4" w:space="0" w:color="auto"/>
              <w:left w:val="single" w:sz="6" w:space="0" w:color="auto"/>
              <w:bottom w:val="single" w:sz="6" w:space="0" w:color="auto"/>
              <w:right w:val="single" w:sz="6" w:space="0" w:color="auto"/>
            </w:tcBorders>
            <w:vAlign w:val="center"/>
          </w:tcPr>
          <w:p w14:paraId="0E190421" w14:textId="77777777" w:rsidR="00424B3C" w:rsidRPr="008B6F44" w:rsidRDefault="00424B3C" w:rsidP="008B6F44">
            <w:pPr>
              <w:spacing w:after="0"/>
              <w:rPr>
                <w:sz w:val="18"/>
                <w:szCs w:val="18"/>
              </w:rPr>
            </w:pPr>
            <w:r w:rsidRPr="008B6F44">
              <w:rPr>
                <w:sz w:val="18"/>
                <w:szCs w:val="18"/>
              </w:rPr>
              <w:t>Ensure latest revision is being used</w:t>
            </w:r>
          </w:p>
        </w:tc>
        <w:tc>
          <w:tcPr>
            <w:tcW w:w="733" w:type="pct"/>
            <w:tcBorders>
              <w:top w:val="single" w:sz="4" w:space="0" w:color="auto"/>
              <w:left w:val="single" w:sz="6" w:space="0" w:color="auto"/>
              <w:bottom w:val="single" w:sz="6" w:space="0" w:color="auto"/>
              <w:right w:val="single" w:sz="6" w:space="0" w:color="auto"/>
            </w:tcBorders>
            <w:vAlign w:val="center"/>
          </w:tcPr>
          <w:p w14:paraId="70C01A36" w14:textId="77777777" w:rsidR="00424B3C" w:rsidRPr="008B6F44" w:rsidRDefault="00424B3C" w:rsidP="008B6F44">
            <w:pPr>
              <w:spacing w:after="0"/>
              <w:rPr>
                <w:sz w:val="18"/>
                <w:szCs w:val="18"/>
              </w:rPr>
            </w:pPr>
            <w:r w:rsidRPr="008B6F44">
              <w:rPr>
                <w:sz w:val="18"/>
                <w:szCs w:val="18"/>
              </w:rPr>
              <w:t>Correct drawings</w:t>
            </w:r>
          </w:p>
        </w:tc>
        <w:tc>
          <w:tcPr>
            <w:tcW w:w="520" w:type="pct"/>
            <w:tcBorders>
              <w:top w:val="single" w:sz="4" w:space="0" w:color="auto"/>
              <w:left w:val="single" w:sz="6" w:space="0" w:color="auto"/>
              <w:bottom w:val="single" w:sz="6" w:space="0" w:color="auto"/>
              <w:right w:val="single" w:sz="6" w:space="0" w:color="auto"/>
            </w:tcBorders>
            <w:vAlign w:val="center"/>
          </w:tcPr>
          <w:p w14:paraId="14BA7A9D" w14:textId="77777777" w:rsidR="00424B3C" w:rsidRPr="008B6F44" w:rsidRDefault="00424B3C" w:rsidP="008B6F44">
            <w:pPr>
              <w:spacing w:after="0"/>
              <w:rPr>
                <w:sz w:val="18"/>
                <w:szCs w:val="18"/>
              </w:rPr>
            </w:pPr>
            <w:r w:rsidRPr="008B6F44">
              <w:rPr>
                <w:sz w:val="18"/>
                <w:szCs w:val="18"/>
              </w:rPr>
              <w:t>Prior to works, updated accordingly based on formal correspondence</w:t>
            </w:r>
          </w:p>
        </w:tc>
        <w:tc>
          <w:tcPr>
            <w:tcW w:w="518" w:type="pct"/>
            <w:tcBorders>
              <w:top w:val="single" w:sz="4" w:space="0" w:color="auto"/>
              <w:left w:val="single" w:sz="6" w:space="0" w:color="auto"/>
              <w:bottom w:val="single" w:sz="6" w:space="0" w:color="auto"/>
              <w:right w:val="single" w:sz="6" w:space="0" w:color="auto"/>
            </w:tcBorders>
            <w:vAlign w:val="center"/>
          </w:tcPr>
          <w:p w14:paraId="50FE8937" w14:textId="77777777" w:rsidR="00424B3C" w:rsidRPr="008B6F44" w:rsidRDefault="00424B3C" w:rsidP="008B6F44">
            <w:pPr>
              <w:spacing w:after="0"/>
              <w:rPr>
                <w:sz w:val="18"/>
                <w:szCs w:val="18"/>
              </w:rPr>
            </w:pPr>
            <w:r w:rsidRPr="008B6F44">
              <w:rPr>
                <w:sz w:val="18"/>
                <w:szCs w:val="18"/>
              </w:rPr>
              <w:t>Controlled IFC drawings being used – Checkpoint on QA</w:t>
            </w:r>
          </w:p>
        </w:tc>
        <w:tc>
          <w:tcPr>
            <w:tcW w:w="263" w:type="pct"/>
            <w:tcBorders>
              <w:top w:val="single" w:sz="4" w:space="0" w:color="auto"/>
              <w:left w:val="single" w:sz="6" w:space="0" w:color="auto"/>
              <w:bottom w:val="single" w:sz="6" w:space="0" w:color="auto"/>
              <w:right w:val="single" w:sz="6" w:space="0" w:color="auto"/>
            </w:tcBorders>
            <w:vAlign w:val="center"/>
          </w:tcPr>
          <w:p w14:paraId="4FE2D4F4" w14:textId="77777777" w:rsidR="00424B3C" w:rsidRPr="008B6F44" w:rsidRDefault="00424B3C" w:rsidP="00424B3C">
            <w:pPr>
              <w:spacing w:after="0"/>
              <w:jc w:val="center"/>
              <w:rPr>
                <w:sz w:val="18"/>
                <w:szCs w:val="18"/>
              </w:rPr>
            </w:pPr>
            <w:r w:rsidRPr="008B6F44">
              <w:rPr>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C10638A" w14:textId="17802B08" w:rsidR="00424B3C" w:rsidRPr="008B6F44" w:rsidRDefault="00424B3C" w:rsidP="00424B3C">
            <w:pPr>
              <w:spacing w:after="0"/>
              <w:jc w:val="center"/>
              <w:rPr>
                <w:sz w:val="18"/>
                <w:szCs w:val="18"/>
              </w:rPr>
            </w:pPr>
            <w:r>
              <w:rPr>
                <w:sz w:val="18"/>
                <w:szCs w:val="18"/>
              </w:rPr>
              <w:t>Internal</w:t>
            </w:r>
          </w:p>
        </w:tc>
        <w:tc>
          <w:tcPr>
            <w:tcW w:w="263" w:type="pct"/>
            <w:tcBorders>
              <w:top w:val="single" w:sz="4" w:space="0" w:color="auto"/>
              <w:left w:val="single" w:sz="6" w:space="0" w:color="auto"/>
              <w:bottom w:val="single" w:sz="6" w:space="0" w:color="auto"/>
              <w:right w:val="single" w:sz="6" w:space="0" w:color="auto"/>
            </w:tcBorders>
            <w:vAlign w:val="center"/>
          </w:tcPr>
          <w:p w14:paraId="2BC7893D" w14:textId="7EC81105" w:rsidR="00424B3C" w:rsidRPr="008B6F44" w:rsidRDefault="00424B3C" w:rsidP="00424B3C">
            <w:pPr>
              <w:spacing w:after="0"/>
              <w:jc w:val="center"/>
              <w:rPr>
                <w:sz w:val="18"/>
                <w:szCs w:val="18"/>
              </w:rPr>
            </w:pPr>
            <w:r>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0E8B66A" w14:textId="63F527B3" w:rsidR="00424B3C" w:rsidRPr="008B6F44" w:rsidRDefault="00424B3C" w:rsidP="00424B3C">
            <w:pPr>
              <w:spacing w:after="0"/>
              <w:jc w:val="center"/>
              <w:rPr>
                <w:sz w:val="18"/>
                <w:szCs w:val="18"/>
              </w:rPr>
            </w:pPr>
            <w:r>
              <w:rPr>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AAABE67" w14:textId="28169222" w:rsidR="00424B3C" w:rsidRPr="008B6F44" w:rsidRDefault="00424B3C" w:rsidP="00424B3C">
            <w:pPr>
              <w:spacing w:after="0"/>
              <w:jc w:val="center"/>
              <w:rPr>
                <w:sz w:val="18"/>
                <w:szCs w:val="18"/>
              </w:rPr>
            </w:pPr>
            <w:r>
              <w:rPr>
                <w:sz w:val="18"/>
                <w:szCs w:val="18"/>
              </w:rPr>
              <w:t>T&amp;T</w:t>
            </w:r>
          </w:p>
        </w:tc>
      </w:tr>
      <w:tr w:rsidR="00364D48" w:rsidRPr="008B6F44" w14:paraId="72B0B14C" w14:textId="77777777" w:rsidTr="00F46F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1D44C7C6" w14:textId="41812D59" w:rsidR="00364D48" w:rsidRDefault="00364D48" w:rsidP="00364D48">
            <w:pPr>
              <w:spacing w:after="0"/>
              <w:rPr>
                <w:sz w:val="18"/>
                <w:szCs w:val="18"/>
              </w:rPr>
            </w:pPr>
            <w:r>
              <w:rPr>
                <w:rFonts w:cs="Calibri Light"/>
                <w:b/>
                <w:bCs/>
                <w:sz w:val="18"/>
                <w:szCs w:val="18"/>
              </w:rPr>
              <w:t>2.0 BULK EARTHWORKS</w:t>
            </w:r>
          </w:p>
        </w:tc>
      </w:tr>
      <w:tr w:rsidR="0034731A" w:rsidRPr="008B6F44" w14:paraId="1F7FC63D"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5480C59" w14:textId="3B03EAB7" w:rsidR="0034731A" w:rsidRDefault="0034731A" w:rsidP="0034731A">
            <w:pPr>
              <w:spacing w:after="0"/>
              <w:jc w:val="center"/>
              <w:rPr>
                <w:sz w:val="18"/>
                <w:szCs w:val="18"/>
              </w:rPr>
            </w:pPr>
            <w:r>
              <w:rPr>
                <w:sz w:val="18"/>
                <w:szCs w:val="18"/>
              </w:rPr>
              <w:t>2.01</w:t>
            </w:r>
          </w:p>
        </w:tc>
        <w:tc>
          <w:tcPr>
            <w:tcW w:w="444" w:type="pct"/>
            <w:tcBorders>
              <w:top w:val="single" w:sz="4" w:space="0" w:color="auto"/>
              <w:left w:val="single" w:sz="6" w:space="0" w:color="auto"/>
              <w:bottom w:val="single" w:sz="6" w:space="0" w:color="auto"/>
              <w:right w:val="single" w:sz="6" w:space="0" w:color="auto"/>
            </w:tcBorders>
            <w:vAlign w:val="center"/>
          </w:tcPr>
          <w:p w14:paraId="180E9EC2" w14:textId="7CD1629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Ballast</w:t>
            </w:r>
          </w:p>
        </w:tc>
        <w:tc>
          <w:tcPr>
            <w:tcW w:w="332" w:type="pct"/>
            <w:tcBorders>
              <w:top w:val="single" w:sz="4" w:space="0" w:color="auto"/>
              <w:left w:val="single" w:sz="6" w:space="0" w:color="auto"/>
              <w:bottom w:val="single" w:sz="6" w:space="0" w:color="auto"/>
              <w:right w:val="single" w:sz="6" w:space="0" w:color="auto"/>
            </w:tcBorders>
            <w:vAlign w:val="center"/>
          </w:tcPr>
          <w:p w14:paraId="03ED2596" w14:textId="61D5ED4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2.3.1; Table 2.1</w:t>
            </w:r>
          </w:p>
        </w:tc>
        <w:tc>
          <w:tcPr>
            <w:tcW w:w="814" w:type="pct"/>
            <w:tcBorders>
              <w:top w:val="single" w:sz="4" w:space="0" w:color="auto"/>
              <w:left w:val="single" w:sz="6" w:space="0" w:color="auto"/>
              <w:bottom w:val="single" w:sz="6" w:space="0" w:color="auto"/>
              <w:right w:val="single" w:sz="6" w:space="0" w:color="auto"/>
            </w:tcBorders>
            <w:vAlign w:val="center"/>
          </w:tcPr>
          <w:p w14:paraId="69F87A49" w14:textId="60C8F0B4" w:rsidR="0034731A" w:rsidRPr="004B3F44" w:rsidRDefault="0034731A" w:rsidP="0034731A">
            <w:pPr>
              <w:spacing w:after="0"/>
              <w:jc w:val="center"/>
              <w:rPr>
                <w:rFonts w:cs="Calibri Light"/>
                <w:sz w:val="18"/>
                <w:szCs w:val="18"/>
              </w:rPr>
            </w:pPr>
            <w:r w:rsidRPr="004B3F44">
              <w:rPr>
                <w:rFonts w:cs="Calibri Light"/>
                <w:sz w:val="18"/>
                <w:szCs w:val="18"/>
              </w:rPr>
              <w:t>Ballast shall comply with the requirements of KiwiRail C-ST-FO-4110 Formation, v.1 March 2019.</w:t>
            </w:r>
          </w:p>
          <w:p w14:paraId="3A87F3C0" w14:textId="77777777" w:rsidR="0034731A" w:rsidRPr="004B3F44" w:rsidRDefault="0034731A" w:rsidP="0034731A">
            <w:pPr>
              <w:spacing w:after="0"/>
              <w:jc w:val="center"/>
              <w:rPr>
                <w:rFonts w:cs="Calibri Light"/>
                <w:sz w:val="18"/>
                <w:szCs w:val="18"/>
              </w:rPr>
            </w:pPr>
          </w:p>
          <w:p w14:paraId="39C423C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If existing ballast material is proposed by the contractor to be stripped and re-used in construction, the ballast stockpile shall be inspected and approved by the Engineer prior to reinstatement.</w:t>
            </w:r>
          </w:p>
          <w:p w14:paraId="0BA1EC3D"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BC7AC4E" w14:textId="36E44ED2"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6F4F35D5" w14:textId="77777777"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Ballast material shall meet the requirements stated in document T-SP-MM-60140 Supply of Crushed and Screened Stone Ballast</w:t>
            </w:r>
          </w:p>
          <w:p w14:paraId="762A0ABE" w14:textId="4241F458" w:rsidR="0034731A" w:rsidRPr="004B3F44" w:rsidRDefault="0034731A" w:rsidP="0034731A">
            <w:pPr>
              <w:autoSpaceDE w:val="0"/>
              <w:autoSpaceDN w:val="0"/>
              <w:adjustRightInd w:val="0"/>
              <w:spacing w:after="0"/>
              <w:jc w:val="center"/>
              <w:rPr>
                <w:rFonts w:cs="Calibri Light"/>
                <w:b/>
                <w:bCs/>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6B604E0B" w14:textId="23291EBB" w:rsidR="0034731A" w:rsidRPr="004B3F44" w:rsidRDefault="0034731A" w:rsidP="0034731A">
            <w:pPr>
              <w:spacing w:after="0"/>
              <w:jc w:val="center"/>
              <w:rPr>
                <w:rFonts w:cs="Calibri Light"/>
                <w:sz w:val="18"/>
                <w:szCs w:val="18"/>
              </w:rPr>
            </w:pPr>
            <w:r w:rsidRPr="004B3F44">
              <w:rPr>
                <w:rFonts w:cs="Calibri Light"/>
                <w:sz w:val="18"/>
                <w:szCs w:val="18"/>
              </w:rPr>
              <w:t>Spec and frequency must comply with Kiwirail C-ST-FO-4110</w:t>
            </w:r>
          </w:p>
          <w:p w14:paraId="45EB1621" w14:textId="3449D8C7"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66BCDA9C" w14:textId="72E24147"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761B7EB7" w14:textId="7C05EC76"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7D92FD7" w14:textId="577B6457"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20CFA3D" w14:textId="75E7E9BF"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6E8B34D" w14:textId="3A93751A"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8337334" w14:textId="5EC41281"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4F90224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A0F1580" w14:textId="1891B35D" w:rsidR="0034731A" w:rsidRDefault="0034731A" w:rsidP="0034731A">
            <w:pPr>
              <w:spacing w:after="0"/>
              <w:jc w:val="center"/>
              <w:rPr>
                <w:sz w:val="18"/>
                <w:szCs w:val="18"/>
              </w:rPr>
            </w:pPr>
            <w:r>
              <w:rPr>
                <w:sz w:val="18"/>
                <w:szCs w:val="18"/>
              </w:rPr>
              <w:t>2.02</w:t>
            </w:r>
          </w:p>
        </w:tc>
        <w:tc>
          <w:tcPr>
            <w:tcW w:w="444" w:type="pct"/>
            <w:tcBorders>
              <w:top w:val="single" w:sz="4" w:space="0" w:color="auto"/>
              <w:left w:val="single" w:sz="6" w:space="0" w:color="auto"/>
              <w:bottom w:val="single" w:sz="6" w:space="0" w:color="auto"/>
              <w:right w:val="single" w:sz="6" w:space="0" w:color="auto"/>
            </w:tcBorders>
            <w:vAlign w:val="center"/>
          </w:tcPr>
          <w:p w14:paraId="0FB8B688" w14:textId="777ADF9A" w:rsidR="0034731A" w:rsidRPr="004B3F44" w:rsidRDefault="0034731A" w:rsidP="0034731A">
            <w:pPr>
              <w:spacing w:after="0"/>
              <w:jc w:val="center"/>
              <w:rPr>
                <w:rFonts w:cs="Calibri Light"/>
                <w:sz w:val="18"/>
                <w:szCs w:val="18"/>
              </w:rPr>
            </w:pPr>
            <w:r w:rsidRPr="004B3F44">
              <w:rPr>
                <w:rFonts w:cs="Calibri Light"/>
                <w:sz w:val="18"/>
                <w:szCs w:val="18"/>
              </w:rPr>
              <w:t>Source Selection Criteria - Sub-ballast (GAP40)</w:t>
            </w:r>
          </w:p>
        </w:tc>
        <w:tc>
          <w:tcPr>
            <w:tcW w:w="332" w:type="pct"/>
            <w:tcBorders>
              <w:top w:val="single" w:sz="4" w:space="0" w:color="auto"/>
              <w:left w:val="single" w:sz="6" w:space="0" w:color="auto"/>
              <w:bottom w:val="single" w:sz="6" w:space="0" w:color="auto"/>
              <w:right w:val="single" w:sz="6" w:space="0" w:color="auto"/>
            </w:tcBorders>
            <w:vAlign w:val="center"/>
          </w:tcPr>
          <w:p w14:paraId="3C3F2984" w14:textId="5F87E1AC" w:rsidR="0034731A" w:rsidRPr="004B3F44" w:rsidRDefault="0034731A" w:rsidP="0034731A">
            <w:pPr>
              <w:spacing w:after="0"/>
              <w:jc w:val="center"/>
              <w:rPr>
                <w:rFonts w:cs="Calibri Light"/>
                <w:sz w:val="18"/>
                <w:szCs w:val="18"/>
              </w:rPr>
            </w:pPr>
            <w:r w:rsidRPr="004B3F44">
              <w:rPr>
                <w:rFonts w:cs="Calibri Light"/>
                <w:sz w:val="18"/>
                <w:szCs w:val="18"/>
              </w:rPr>
              <w:t xml:space="preserve">T+T NAL Recovery Specifications: </w:t>
            </w:r>
            <w:proofErr w:type="gramStart"/>
            <w:r w:rsidRPr="004B3F44">
              <w:rPr>
                <w:rFonts w:cs="Calibri Light"/>
                <w:sz w:val="18"/>
                <w:szCs w:val="18"/>
              </w:rPr>
              <w:t>2.3.2;Table</w:t>
            </w:r>
            <w:proofErr w:type="gramEnd"/>
            <w:r w:rsidRPr="004B3F44">
              <w:rPr>
                <w:rFonts w:cs="Calibri Light"/>
                <w:sz w:val="18"/>
                <w:szCs w:val="18"/>
              </w:rPr>
              <w:t xml:space="preserve"> 2.1</w:t>
            </w:r>
          </w:p>
        </w:tc>
        <w:tc>
          <w:tcPr>
            <w:tcW w:w="814" w:type="pct"/>
            <w:tcBorders>
              <w:top w:val="single" w:sz="4" w:space="0" w:color="auto"/>
              <w:left w:val="single" w:sz="6" w:space="0" w:color="auto"/>
              <w:bottom w:val="single" w:sz="6" w:space="0" w:color="auto"/>
              <w:right w:val="single" w:sz="6" w:space="0" w:color="auto"/>
            </w:tcBorders>
            <w:vAlign w:val="center"/>
          </w:tcPr>
          <w:p w14:paraId="64C3D002"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GAP40 shall comply with the NZTA M/4 specification for basecourse aggregate.</w:t>
            </w:r>
          </w:p>
          <w:p w14:paraId="4592F40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1A8ABCD"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Fill materials shall be sourced from areas of cut or from alternative sources. If the Contractor wishes to propose materials from alternative </w:t>
            </w:r>
            <w:proofErr w:type="gramStart"/>
            <w:r w:rsidRPr="004B3F44">
              <w:rPr>
                <w:rFonts w:cs="Calibri Light"/>
                <w:sz w:val="18"/>
                <w:szCs w:val="18"/>
              </w:rPr>
              <w:t>sources</w:t>
            </w:r>
            <w:proofErr w:type="gramEnd"/>
            <w:r w:rsidRPr="004B3F44">
              <w:rPr>
                <w:rFonts w:cs="Calibri Light"/>
                <w:sz w:val="18"/>
                <w:szCs w:val="18"/>
              </w:rPr>
              <w:t xml:space="preserve"> then they shall provide details of such sources for the Engineer’s approval</w:t>
            </w:r>
          </w:p>
          <w:p w14:paraId="5E2889F0" w14:textId="01FD6801"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7967968" w14:textId="0BC12F3D" w:rsidR="0034731A" w:rsidRPr="004B3F44" w:rsidRDefault="0034731A" w:rsidP="0034731A">
            <w:pPr>
              <w:spacing w:after="0"/>
              <w:jc w:val="center"/>
              <w:rPr>
                <w:rFonts w:cs="Calibri Light"/>
                <w:sz w:val="18"/>
                <w:szCs w:val="18"/>
              </w:rPr>
            </w:pPr>
          </w:p>
          <w:p w14:paraId="17299B1C" w14:textId="7171033F" w:rsidR="0034731A" w:rsidRPr="004B3F44" w:rsidRDefault="0034731A" w:rsidP="0034731A">
            <w:pPr>
              <w:spacing w:after="0"/>
              <w:jc w:val="center"/>
              <w:rPr>
                <w:rFonts w:cs="Calibri Light"/>
                <w:sz w:val="18"/>
                <w:szCs w:val="18"/>
              </w:rPr>
            </w:pPr>
            <w:r w:rsidRPr="004B3F44">
              <w:rPr>
                <w:rFonts w:cs="Calibri Light"/>
                <w:sz w:val="18"/>
                <w:szCs w:val="18"/>
              </w:rPr>
              <w:t>Allowable Particle Size: &lt; 40 mm</w:t>
            </w:r>
          </w:p>
          <w:p w14:paraId="3230522C" w14:textId="24FB45F2" w:rsidR="0034731A" w:rsidRPr="004B3F44" w:rsidRDefault="0034731A" w:rsidP="0034731A">
            <w:pPr>
              <w:spacing w:after="0"/>
              <w:jc w:val="center"/>
              <w:rPr>
                <w:rFonts w:cs="Calibri Light"/>
                <w:sz w:val="18"/>
                <w:szCs w:val="18"/>
              </w:rPr>
            </w:pPr>
            <w:r w:rsidRPr="004B3F44">
              <w:rPr>
                <w:rFonts w:cs="Calibri Light"/>
                <w:sz w:val="18"/>
                <w:szCs w:val="18"/>
              </w:rPr>
              <w:t>• (1*) Percentage Fines (0.07mm): &lt;7%</w:t>
            </w:r>
          </w:p>
          <w:p w14:paraId="02CD2307" w14:textId="6AB1C58E" w:rsidR="0034731A" w:rsidRPr="004B3F44" w:rsidRDefault="0034731A" w:rsidP="0034731A">
            <w:pPr>
              <w:spacing w:after="0"/>
              <w:jc w:val="center"/>
              <w:rPr>
                <w:rFonts w:cs="Calibri Light"/>
                <w:sz w:val="18"/>
                <w:szCs w:val="18"/>
              </w:rPr>
            </w:pPr>
            <w:proofErr w:type="gramStart"/>
            <w:r w:rsidRPr="004B3F44">
              <w:rPr>
                <w:rFonts w:cs="Calibri Light"/>
                <w:sz w:val="18"/>
                <w:szCs w:val="18"/>
              </w:rPr>
              <w:t>•(</w:t>
            </w:r>
            <w:proofErr w:type="gramEnd"/>
            <w:r w:rsidRPr="004B3F44">
              <w:rPr>
                <w:rFonts w:cs="Calibri Light"/>
                <w:sz w:val="18"/>
                <w:szCs w:val="18"/>
              </w:rPr>
              <w:t>2*) Weathering Quality Index: The aggregate shall have a quality index &gt; or = to CA</w:t>
            </w:r>
          </w:p>
          <w:p w14:paraId="12C56A22" w14:textId="52B55F86" w:rsidR="0034731A" w:rsidRPr="004B3F44" w:rsidRDefault="0034731A" w:rsidP="0034731A">
            <w:pPr>
              <w:spacing w:after="0"/>
              <w:jc w:val="center"/>
              <w:rPr>
                <w:rFonts w:cs="Calibri Light"/>
                <w:sz w:val="18"/>
                <w:szCs w:val="18"/>
              </w:rPr>
            </w:pPr>
            <w:r w:rsidRPr="004B3F44">
              <w:rPr>
                <w:rFonts w:cs="Calibri Light"/>
                <w:sz w:val="18"/>
                <w:szCs w:val="18"/>
              </w:rPr>
              <w:t>• (3*) Crushing Resistance Test: &lt;10% fines passing 2.36 mm sieve under test load of 130 kN</w:t>
            </w:r>
          </w:p>
          <w:p w14:paraId="5440A5FC" w14:textId="2C825A25" w:rsidR="0034731A" w:rsidRPr="004B3F44" w:rsidRDefault="0034731A" w:rsidP="0034731A">
            <w:pPr>
              <w:spacing w:after="0"/>
              <w:jc w:val="center"/>
              <w:rPr>
                <w:rFonts w:cs="Calibri Light"/>
                <w:sz w:val="18"/>
                <w:szCs w:val="18"/>
              </w:rPr>
            </w:pPr>
            <w:r w:rsidRPr="004B3F44">
              <w:rPr>
                <w:rFonts w:cs="Calibri Light"/>
                <w:sz w:val="18"/>
                <w:szCs w:val="18"/>
              </w:rPr>
              <w:t>• (4*) Broken Face Content: 50% for &gt;37.5 mm fraction and 19 mm – 37.5 mm fraction</w:t>
            </w:r>
          </w:p>
        </w:tc>
        <w:tc>
          <w:tcPr>
            <w:tcW w:w="520" w:type="pct"/>
            <w:tcBorders>
              <w:top w:val="single" w:sz="4" w:space="0" w:color="auto"/>
              <w:left w:val="single" w:sz="6" w:space="0" w:color="auto"/>
              <w:bottom w:val="single" w:sz="6" w:space="0" w:color="auto"/>
              <w:right w:val="single" w:sz="6" w:space="0" w:color="auto"/>
            </w:tcBorders>
            <w:vAlign w:val="center"/>
          </w:tcPr>
          <w:p w14:paraId="0BA71CE3" w14:textId="144D8151"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556AD841" w14:textId="77777777" w:rsidR="0034731A" w:rsidRPr="004B3F44" w:rsidRDefault="0034731A" w:rsidP="0034731A">
            <w:pPr>
              <w:spacing w:after="0"/>
              <w:jc w:val="center"/>
              <w:rPr>
                <w:rFonts w:cs="Calibri Light"/>
                <w:sz w:val="18"/>
                <w:szCs w:val="18"/>
              </w:rPr>
            </w:pPr>
          </w:p>
          <w:p w14:paraId="309DE53F" w14:textId="05A531CB" w:rsidR="0034731A" w:rsidRPr="004B3F44" w:rsidRDefault="0034731A" w:rsidP="0034731A">
            <w:pPr>
              <w:spacing w:after="0"/>
              <w:jc w:val="center"/>
              <w:rPr>
                <w:rFonts w:cs="Calibri Light"/>
                <w:sz w:val="18"/>
                <w:szCs w:val="18"/>
              </w:rPr>
            </w:pPr>
            <w:r w:rsidRPr="004B3F44">
              <w:rPr>
                <w:rFonts w:cs="Calibri Light"/>
                <w:sz w:val="18"/>
                <w:szCs w:val="18"/>
              </w:rPr>
              <w:t>1* = Testing method NZS 4402:1986 Test 2.8.1</w:t>
            </w:r>
          </w:p>
          <w:p w14:paraId="3246C105" w14:textId="10E5F6D2"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4E7D00E8" w14:textId="42FE55DF"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p w14:paraId="4F2CA0AB" w14:textId="25E1E705" w:rsidR="0034731A" w:rsidRPr="004B3F44" w:rsidRDefault="0034731A" w:rsidP="0034731A">
            <w:pPr>
              <w:spacing w:after="0"/>
              <w:jc w:val="center"/>
              <w:rPr>
                <w:rFonts w:cs="Calibri Light"/>
                <w:sz w:val="18"/>
                <w:szCs w:val="18"/>
              </w:rPr>
            </w:pPr>
            <w:r w:rsidRPr="004B3F44">
              <w:rPr>
                <w:rFonts w:cs="Calibri Light"/>
                <w:sz w:val="18"/>
                <w:szCs w:val="18"/>
              </w:rPr>
              <w:t xml:space="preserve">4* </w:t>
            </w:r>
            <w:proofErr w:type="gramStart"/>
            <w:r w:rsidRPr="004B3F44">
              <w:rPr>
                <w:rFonts w:cs="Calibri Light"/>
                <w:sz w:val="18"/>
                <w:szCs w:val="18"/>
              </w:rPr>
              <w:t>=  Testing</w:t>
            </w:r>
            <w:proofErr w:type="gramEnd"/>
            <w:r w:rsidRPr="004B3F44">
              <w:rPr>
                <w:rFonts w:cs="Calibri Light"/>
                <w:sz w:val="18"/>
                <w:szCs w:val="18"/>
              </w:rPr>
              <w:t xml:space="preserve"> method NZS 4407:2015 Test 3.14</w:t>
            </w:r>
          </w:p>
        </w:tc>
        <w:tc>
          <w:tcPr>
            <w:tcW w:w="518" w:type="pct"/>
            <w:tcBorders>
              <w:top w:val="single" w:sz="4" w:space="0" w:color="auto"/>
              <w:left w:val="single" w:sz="6" w:space="0" w:color="auto"/>
              <w:bottom w:val="single" w:sz="6" w:space="0" w:color="auto"/>
              <w:right w:val="single" w:sz="6" w:space="0" w:color="auto"/>
            </w:tcBorders>
            <w:vAlign w:val="center"/>
          </w:tcPr>
          <w:p w14:paraId="7E1C9E14" w14:textId="582EC884"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2AE95CED" w14:textId="540346C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59ECD15" w14:textId="1CBFFD9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2E886D" w14:textId="5CFF415E"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C34A9B8" w14:textId="0C715365"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B5FD5CE" w14:textId="2306D8B3"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397E5A0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27CFA65" w14:textId="56527240" w:rsidR="0034731A" w:rsidRDefault="0034731A" w:rsidP="0034731A">
            <w:pPr>
              <w:spacing w:after="0"/>
              <w:jc w:val="center"/>
              <w:rPr>
                <w:sz w:val="18"/>
                <w:szCs w:val="18"/>
              </w:rPr>
            </w:pPr>
            <w:r>
              <w:rPr>
                <w:sz w:val="18"/>
                <w:szCs w:val="18"/>
              </w:rPr>
              <w:t>2.03</w:t>
            </w:r>
          </w:p>
        </w:tc>
        <w:tc>
          <w:tcPr>
            <w:tcW w:w="444" w:type="pct"/>
            <w:tcBorders>
              <w:top w:val="single" w:sz="4" w:space="0" w:color="auto"/>
              <w:left w:val="single" w:sz="6" w:space="0" w:color="auto"/>
              <w:bottom w:val="single" w:sz="6" w:space="0" w:color="auto"/>
              <w:right w:val="single" w:sz="6" w:space="0" w:color="auto"/>
            </w:tcBorders>
            <w:vAlign w:val="center"/>
          </w:tcPr>
          <w:p w14:paraId="2F9EB68E" w14:textId="3FE11AF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Structural Fill/Hardfill GAP65</w:t>
            </w:r>
          </w:p>
        </w:tc>
        <w:tc>
          <w:tcPr>
            <w:tcW w:w="332" w:type="pct"/>
            <w:tcBorders>
              <w:top w:val="single" w:sz="4" w:space="0" w:color="auto"/>
              <w:left w:val="single" w:sz="6" w:space="0" w:color="auto"/>
              <w:bottom w:val="single" w:sz="6" w:space="0" w:color="auto"/>
              <w:right w:val="single" w:sz="6" w:space="0" w:color="auto"/>
            </w:tcBorders>
            <w:vAlign w:val="center"/>
          </w:tcPr>
          <w:p w14:paraId="76CE3276" w14:textId="6121B39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2.3.5; Table 2.1</w:t>
            </w:r>
          </w:p>
        </w:tc>
        <w:tc>
          <w:tcPr>
            <w:tcW w:w="814" w:type="pct"/>
            <w:tcBorders>
              <w:top w:val="single" w:sz="4" w:space="0" w:color="auto"/>
              <w:left w:val="single" w:sz="6" w:space="0" w:color="auto"/>
              <w:bottom w:val="single" w:sz="6" w:space="0" w:color="auto"/>
              <w:right w:val="single" w:sz="6" w:space="0" w:color="auto"/>
            </w:tcBorders>
            <w:vAlign w:val="center"/>
          </w:tcPr>
          <w:p w14:paraId="4CE140EE"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Defines a well graded aggregate, with slightly weathered to unweathered fragments of rock up to maximum 65 mm characteristic dimension and which is relatively free of fines and other mineral matter such that when compacted the rock fragments can achieve point-to-point contact.</w:t>
            </w:r>
          </w:p>
          <w:p w14:paraId="1BA48A8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2633D07"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Fill materials shall be sourced from areas of cut or from alternative sources. If the Contractor wishes to propose materials from alternative </w:t>
            </w:r>
            <w:proofErr w:type="gramStart"/>
            <w:r w:rsidRPr="004B3F44">
              <w:rPr>
                <w:rFonts w:cs="Calibri Light"/>
                <w:sz w:val="18"/>
                <w:szCs w:val="18"/>
              </w:rPr>
              <w:t>sources</w:t>
            </w:r>
            <w:proofErr w:type="gramEnd"/>
            <w:r w:rsidRPr="004B3F44">
              <w:rPr>
                <w:rFonts w:cs="Calibri Light"/>
                <w:sz w:val="18"/>
                <w:szCs w:val="18"/>
              </w:rPr>
              <w:t xml:space="preserve"> then they shall provide details of such sources for the Engineer’s approval</w:t>
            </w:r>
          </w:p>
          <w:p w14:paraId="5F72C0A4" w14:textId="52422FDD"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7D319F54" w14:textId="7A32C571" w:rsidR="0034731A" w:rsidRPr="004B3F44" w:rsidRDefault="0034731A" w:rsidP="0034731A">
            <w:pPr>
              <w:spacing w:after="0"/>
              <w:jc w:val="center"/>
              <w:rPr>
                <w:rFonts w:cs="Calibri Light"/>
                <w:sz w:val="18"/>
                <w:szCs w:val="18"/>
              </w:rPr>
            </w:pPr>
            <w:r w:rsidRPr="004B3F44">
              <w:rPr>
                <w:rFonts w:cs="Calibri Light"/>
                <w:sz w:val="18"/>
                <w:szCs w:val="18"/>
              </w:rPr>
              <w:t>• Allowable Particle Size: &lt; 65 mm</w:t>
            </w:r>
          </w:p>
          <w:p w14:paraId="73BA5D3D" w14:textId="77777777" w:rsidR="0034731A" w:rsidRPr="004B3F44" w:rsidRDefault="0034731A" w:rsidP="0034731A">
            <w:pPr>
              <w:spacing w:after="0"/>
              <w:jc w:val="center"/>
              <w:rPr>
                <w:rFonts w:cs="Calibri Light"/>
                <w:sz w:val="18"/>
                <w:szCs w:val="18"/>
              </w:rPr>
            </w:pPr>
            <w:r w:rsidRPr="004B3F44">
              <w:rPr>
                <w:rFonts w:cs="Calibri Light"/>
                <w:sz w:val="18"/>
                <w:szCs w:val="18"/>
              </w:rPr>
              <w:t>• (1*) Percentage Fines (0.07mm): &lt;7%</w:t>
            </w:r>
          </w:p>
          <w:p w14:paraId="4F97D396" w14:textId="77777777" w:rsidR="0034731A" w:rsidRPr="004B3F44" w:rsidRDefault="0034731A" w:rsidP="0034731A">
            <w:pPr>
              <w:spacing w:after="0"/>
              <w:jc w:val="center"/>
              <w:rPr>
                <w:rFonts w:cs="Calibri Light"/>
                <w:sz w:val="18"/>
                <w:szCs w:val="18"/>
              </w:rPr>
            </w:pPr>
            <w:proofErr w:type="gramStart"/>
            <w:r w:rsidRPr="004B3F44">
              <w:rPr>
                <w:rFonts w:cs="Calibri Light"/>
                <w:sz w:val="18"/>
                <w:szCs w:val="18"/>
              </w:rPr>
              <w:t>•(</w:t>
            </w:r>
            <w:proofErr w:type="gramEnd"/>
            <w:r w:rsidRPr="004B3F44">
              <w:rPr>
                <w:rFonts w:cs="Calibri Light"/>
                <w:sz w:val="18"/>
                <w:szCs w:val="18"/>
              </w:rPr>
              <w:t>2*) Weathering Quality Index: The aggregate shall have a quality index &gt; or = to CA</w:t>
            </w:r>
          </w:p>
          <w:p w14:paraId="0E9D0706" w14:textId="77777777" w:rsidR="0034731A" w:rsidRPr="004B3F44" w:rsidRDefault="0034731A" w:rsidP="0034731A">
            <w:pPr>
              <w:spacing w:after="0"/>
              <w:jc w:val="center"/>
              <w:rPr>
                <w:rFonts w:cs="Calibri Light"/>
                <w:sz w:val="18"/>
                <w:szCs w:val="18"/>
              </w:rPr>
            </w:pPr>
            <w:r w:rsidRPr="004B3F44">
              <w:rPr>
                <w:rFonts w:cs="Calibri Light"/>
                <w:sz w:val="18"/>
                <w:szCs w:val="18"/>
              </w:rPr>
              <w:t>• (3*) Crushing Resistance Test: &lt;10% fines passing 2.36 mm sieve under test load of 130 kN</w:t>
            </w:r>
          </w:p>
          <w:p w14:paraId="50554372" w14:textId="39232960" w:rsidR="0034731A" w:rsidRPr="004B3F44" w:rsidRDefault="0034731A" w:rsidP="0034731A">
            <w:pPr>
              <w:spacing w:after="0"/>
              <w:jc w:val="center"/>
              <w:rPr>
                <w:rFonts w:cs="Calibri Light"/>
                <w:sz w:val="18"/>
                <w:szCs w:val="18"/>
              </w:rPr>
            </w:pPr>
            <w:r w:rsidRPr="004B3F44">
              <w:rPr>
                <w:rFonts w:cs="Calibri Light"/>
                <w:sz w:val="18"/>
                <w:szCs w:val="18"/>
              </w:rPr>
              <w:t>• (4*) Broken Face Content: 50% for &gt;37.5 mm fraction and 19 mm – 37.5 mm fraction</w:t>
            </w:r>
          </w:p>
        </w:tc>
        <w:tc>
          <w:tcPr>
            <w:tcW w:w="520" w:type="pct"/>
            <w:tcBorders>
              <w:top w:val="single" w:sz="4" w:space="0" w:color="auto"/>
              <w:left w:val="single" w:sz="6" w:space="0" w:color="auto"/>
              <w:bottom w:val="single" w:sz="6" w:space="0" w:color="auto"/>
              <w:right w:val="single" w:sz="6" w:space="0" w:color="auto"/>
            </w:tcBorders>
            <w:vAlign w:val="center"/>
          </w:tcPr>
          <w:p w14:paraId="5C0D7AA6" w14:textId="77777777"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69286BE4" w14:textId="77777777" w:rsidR="0034731A" w:rsidRPr="004B3F44" w:rsidRDefault="0034731A" w:rsidP="0034731A">
            <w:pPr>
              <w:spacing w:after="0"/>
              <w:jc w:val="center"/>
              <w:rPr>
                <w:rFonts w:cs="Calibri Light"/>
                <w:sz w:val="18"/>
                <w:szCs w:val="18"/>
              </w:rPr>
            </w:pPr>
          </w:p>
          <w:p w14:paraId="4EBFEFA8" w14:textId="77777777" w:rsidR="0034731A" w:rsidRPr="004B3F44" w:rsidRDefault="0034731A" w:rsidP="0034731A">
            <w:pPr>
              <w:spacing w:after="0"/>
              <w:jc w:val="center"/>
              <w:rPr>
                <w:rFonts w:cs="Calibri Light"/>
                <w:sz w:val="18"/>
                <w:szCs w:val="18"/>
              </w:rPr>
            </w:pPr>
            <w:r w:rsidRPr="004B3F44">
              <w:rPr>
                <w:rFonts w:cs="Calibri Light"/>
                <w:sz w:val="18"/>
                <w:szCs w:val="18"/>
              </w:rPr>
              <w:t>1* = Testing method NZS 4402:1986 Test 2.8.1</w:t>
            </w:r>
          </w:p>
          <w:p w14:paraId="3459D41A" w14:textId="77777777"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752ABBA4" w14:textId="77777777"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p w14:paraId="72094D85" w14:textId="036D6663" w:rsidR="0034731A" w:rsidRPr="004B3F44" w:rsidRDefault="0034731A" w:rsidP="0034731A">
            <w:pPr>
              <w:spacing w:after="0"/>
              <w:jc w:val="center"/>
              <w:rPr>
                <w:rFonts w:cs="Calibri Light"/>
                <w:sz w:val="18"/>
                <w:szCs w:val="18"/>
              </w:rPr>
            </w:pPr>
            <w:r w:rsidRPr="004B3F44">
              <w:rPr>
                <w:rFonts w:cs="Calibri Light"/>
                <w:sz w:val="18"/>
                <w:szCs w:val="18"/>
              </w:rPr>
              <w:t xml:space="preserve">4* </w:t>
            </w:r>
            <w:proofErr w:type="gramStart"/>
            <w:r w:rsidRPr="004B3F44">
              <w:rPr>
                <w:rFonts w:cs="Calibri Light"/>
                <w:sz w:val="18"/>
                <w:szCs w:val="18"/>
              </w:rPr>
              <w:t>=  Testing</w:t>
            </w:r>
            <w:proofErr w:type="gramEnd"/>
            <w:r w:rsidRPr="004B3F44">
              <w:rPr>
                <w:rFonts w:cs="Calibri Light"/>
                <w:sz w:val="18"/>
                <w:szCs w:val="18"/>
              </w:rPr>
              <w:t xml:space="preserve"> method NZS 4407:2015 Test 3.14</w:t>
            </w:r>
          </w:p>
        </w:tc>
        <w:tc>
          <w:tcPr>
            <w:tcW w:w="518" w:type="pct"/>
            <w:tcBorders>
              <w:top w:val="single" w:sz="4" w:space="0" w:color="auto"/>
              <w:left w:val="single" w:sz="6" w:space="0" w:color="auto"/>
              <w:bottom w:val="single" w:sz="6" w:space="0" w:color="auto"/>
              <w:right w:val="single" w:sz="6" w:space="0" w:color="auto"/>
            </w:tcBorders>
            <w:vAlign w:val="center"/>
          </w:tcPr>
          <w:p w14:paraId="69EFD0BD" w14:textId="278A8359"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3027D261" w14:textId="07DDA755"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2BEA66A" w14:textId="5D690B9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702D572" w14:textId="477B8C17"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2C3654F" w14:textId="21EF9EE4"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D1271F2" w14:textId="58B40BD7"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21FD8D3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23FB35F" w14:textId="654E1D58" w:rsidR="0034731A" w:rsidRDefault="0034731A" w:rsidP="0034731A">
            <w:pPr>
              <w:spacing w:after="0"/>
              <w:jc w:val="center"/>
              <w:rPr>
                <w:sz w:val="18"/>
                <w:szCs w:val="18"/>
              </w:rPr>
            </w:pPr>
            <w:r>
              <w:rPr>
                <w:sz w:val="18"/>
                <w:szCs w:val="18"/>
              </w:rPr>
              <w:lastRenderedPageBreak/>
              <w:t>2.04</w:t>
            </w:r>
          </w:p>
        </w:tc>
        <w:tc>
          <w:tcPr>
            <w:tcW w:w="444" w:type="pct"/>
            <w:tcBorders>
              <w:top w:val="single" w:sz="4" w:space="0" w:color="auto"/>
              <w:left w:val="single" w:sz="6" w:space="0" w:color="auto"/>
              <w:bottom w:val="single" w:sz="6" w:space="0" w:color="auto"/>
              <w:right w:val="single" w:sz="6" w:space="0" w:color="auto"/>
            </w:tcBorders>
            <w:vAlign w:val="center"/>
          </w:tcPr>
          <w:p w14:paraId="00D1102B" w14:textId="39D4780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Rockfill</w:t>
            </w:r>
          </w:p>
        </w:tc>
        <w:tc>
          <w:tcPr>
            <w:tcW w:w="332" w:type="pct"/>
            <w:tcBorders>
              <w:top w:val="single" w:sz="4" w:space="0" w:color="auto"/>
              <w:left w:val="single" w:sz="6" w:space="0" w:color="auto"/>
              <w:bottom w:val="single" w:sz="6" w:space="0" w:color="auto"/>
              <w:right w:val="single" w:sz="6" w:space="0" w:color="auto"/>
            </w:tcBorders>
            <w:vAlign w:val="center"/>
          </w:tcPr>
          <w:p w14:paraId="6F65EE20" w14:textId="74C844DD"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2.3.6; Table 2.1</w:t>
            </w:r>
          </w:p>
        </w:tc>
        <w:tc>
          <w:tcPr>
            <w:tcW w:w="814" w:type="pct"/>
            <w:tcBorders>
              <w:top w:val="single" w:sz="4" w:space="0" w:color="auto"/>
              <w:left w:val="single" w:sz="6" w:space="0" w:color="auto"/>
              <w:bottom w:val="single" w:sz="6" w:space="0" w:color="auto"/>
              <w:right w:val="single" w:sz="6" w:space="0" w:color="auto"/>
            </w:tcBorders>
            <w:vAlign w:val="center"/>
          </w:tcPr>
          <w:p w14:paraId="3CBE80A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3AD1382"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Defines a well graded aggregate with slightly weathered to unweathered fragments of rock up to maximum 300 mm characteristic dimension and which is relatively free of fines and other mineral matter such that when compacted the rock fragments can achieve point-to-point contact.</w:t>
            </w:r>
          </w:p>
          <w:p w14:paraId="4668EB9A"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42234DC2"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Fill materials shall be sourced from areas of cut or from alternative sources. If the Contractor wishes to propose materials from alternative </w:t>
            </w:r>
            <w:proofErr w:type="gramStart"/>
            <w:r w:rsidRPr="004B3F44">
              <w:rPr>
                <w:rFonts w:cs="Calibri Light"/>
                <w:sz w:val="18"/>
                <w:szCs w:val="18"/>
              </w:rPr>
              <w:t>sources</w:t>
            </w:r>
            <w:proofErr w:type="gramEnd"/>
            <w:r w:rsidRPr="004B3F44">
              <w:rPr>
                <w:rFonts w:cs="Calibri Light"/>
                <w:sz w:val="18"/>
                <w:szCs w:val="18"/>
              </w:rPr>
              <w:t xml:space="preserve"> then they shall provide details of such sources for the Engineer’s approval</w:t>
            </w:r>
          </w:p>
          <w:p w14:paraId="346D3DC9" w14:textId="06671C8A"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EC81DE9" w14:textId="5EAEF3C4" w:rsidR="0034731A" w:rsidRPr="004B3F44" w:rsidRDefault="0034731A" w:rsidP="0034731A">
            <w:pPr>
              <w:spacing w:after="0"/>
              <w:jc w:val="center"/>
              <w:rPr>
                <w:rFonts w:cs="Calibri Light"/>
                <w:sz w:val="18"/>
                <w:szCs w:val="18"/>
              </w:rPr>
            </w:pPr>
            <w:r w:rsidRPr="004B3F44">
              <w:rPr>
                <w:rFonts w:cs="Calibri Light"/>
                <w:sz w:val="18"/>
                <w:szCs w:val="18"/>
              </w:rPr>
              <w:t>• Allowable Particle Size: &lt; or = 300mm</w:t>
            </w:r>
          </w:p>
          <w:p w14:paraId="4E304744" w14:textId="4BFF97BE" w:rsidR="0034731A" w:rsidRPr="004B3F44" w:rsidRDefault="0034731A" w:rsidP="0034731A">
            <w:pPr>
              <w:spacing w:after="0"/>
              <w:jc w:val="center"/>
              <w:rPr>
                <w:rFonts w:cs="Calibri Light"/>
                <w:sz w:val="18"/>
                <w:szCs w:val="18"/>
              </w:rPr>
            </w:pPr>
            <w:r w:rsidRPr="004B3F44">
              <w:rPr>
                <w:rFonts w:cs="Calibri Light"/>
                <w:sz w:val="18"/>
                <w:szCs w:val="18"/>
              </w:rPr>
              <w:t>• (1*) Percentage Fines: nil</w:t>
            </w:r>
          </w:p>
          <w:p w14:paraId="2D2ACA74" w14:textId="77777777" w:rsidR="0034731A" w:rsidRPr="004B3F44" w:rsidRDefault="0034731A" w:rsidP="0034731A">
            <w:pPr>
              <w:spacing w:after="0"/>
              <w:jc w:val="center"/>
              <w:rPr>
                <w:rFonts w:cs="Calibri Light"/>
                <w:sz w:val="18"/>
                <w:szCs w:val="18"/>
              </w:rPr>
            </w:pPr>
            <w:proofErr w:type="gramStart"/>
            <w:r w:rsidRPr="004B3F44">
              <w:rPr>
                <w:rFonts w:cs="Calibri Light"/>
                <w:sz w:val="18"/>
                <w:szCs w:val="18"/>
              </w:rPr>
              <w:t>•(</w:t>
            </w:r>
            <w:proofErr w:type="gramEnd"/>
            <w:r w:rsidRPr="004B3F44">
              <w:rPr>
                <w:rFonts w:cs="Calibri Light"/>
                <w:sz w:val="18"/>
                <w:szCs w:val="18"/>
              </w:rPr>
              <w:t>2*) Weathering Quality Index: The aggregate shall have a quality index &gt; or = to CA</w:t>
            </w:r>
          </w:p>
          <w:p w14:paraId="5DA59A4F" w14:textId="77777777" w:rsidR="0034731A" w:rsidRPr="004B3F44" w:rsidRDefault="0034731A" w:rsidP="0034731A">
            <w:pPr>
              <w:spacing w:after="0"/>
              <w:jc w:val="center"/>
              <w:rPr>
                <w:rFonts w:cs="Calibri Light"/>
                <w:sz w:val="18"/>
                <w:szCs w:val="18"/>
              </w:rPr>
            </w:pPr>
            <w:r w:rsidRPr="004B3F44">
              <w:rPr>
                <w:rFonts w:cs="Calibri Light"/>
                <w:sz w:val="18"/>
                <w:szCs w:val="18"/>
              </w:rPr>
              <w:t>• (3*) Crushing Resistance Test: &lt;10% fines passing 2.36 mm sieve under test load of 130 kN</w:t>
            </w:r>
          </w:p>
          <w:p w14:paraId="5DE80649" w14:textId="0FE32087" w:rsidR="0034731A" w:rsidRPr="004B3F44" w:rsidRDefault="0034731A" w:rsidP="0034731A">
            <w:pPr>
              <w:spacing w:after="0"/>
              <w:jc w:val="center"/>
              <w:rPr>
                <w:rFonts w:cs="Calibri Light"/>
                <w:sz w:val="18"/>
                <w:szCs w:val="18"/>
              </w:rPr>
            </w:pPr>
            <w:r w:rsidRPr="004B3F44">
              <w:rPr>
                <w:rFonts w:cs="Calibri Light"/>
                <w:sz w:val="18"/>
                <w:szCs w:val="18"/>
              </w:rPr>
              <w:t>• (4*) Broken Face Content: nil</w:t>
            </w:r>
          </w:p>
        </w:tc>
        <w:tc>
          <w:tcPr>
            <w:tcW w:w="520" w:type="pct"/>
            <w:tcBorders>
              <w:top w:val="single" w:sz="4" w:space="0" w:color="auto"/>
              <w:left w:val="single" w:sz="6" w:space="0" w:color="auto"/>
              <w:bottom w:val="single" w:sz="6" w:space="0" w:color="auto"/>
              <w:right w:val="single" w:sz="6" w:space="0" w:color="auto"/>
            </w:tcBorders>
            <w:vAlign w:val="center"/>
          </w:tcPr>
          <w:p w14:paraId="4C4AA14E" w14:textId="77777777"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661B0F91" w14:textId="77777777" w:rsidR="0034731A" w:rsidRPr="004B3F44" w:rsidRDefault="0034731A" w:rsidP="0034731A">
            <w:pPr>
              <w:spacing w:after="0"/>
              <w:jc w:val="center"/>
              <w:rPr>
                <w:rFonts w:cs="Calibri Light"/>
                <w:sz w:val="18"/>
                <w:szCs w:val="18"/>
              </w:rPr>
            </w:pPr>
          </w:p>
          <w:p w14:paraId="37310C89" w14:textId="1498FF42" w:rsidR="0034731A" w:rsidRPr="004B3F44" w:rsidRDefault="0034731A" w:rsidP="0034731A">
            <w:pPr>
              <w:spacing w:after="0"/>
              <w:jc w:val="center"/>
              <w:rPr>
                <w:rFonts w:cs="Calibri Light"/>
                <w:sz w:val="18"/>
                <w:szCs w:val="18"/>
              </w:rPr>
            </w:pPr>
          </w:p>
          <w:p w14:paraId="6FBABBF5" w14:textId="77777777"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2945F630" w14:textId="2B6F6621"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tc>
        <w:tc>
          <w:tcPr>
            <w:tcW w:w="518" w:type="pct"/>
            <w:tcBorders>
              <w:top w:val="single" w:sz="4" w:space="0" w:color="auto"/>
              <w:left w:val="single" w:sz="6" w:space="0" w:color="auto"/>
              <w:bottom w:val="single" w:sz="6" w:space="0" w:color="auto"/>
              <w:right w:val="single" w:sz="6" w:space="0" w:color="auto"/>
            </w:tcBorders>
            <w:vAlign w:val="center"/>
          </w:tcPr>
          <w:p w14:paraId="7C0256D7" w14:textId="1301BBBC"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00CA7A48" w14:textId="448BCBD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C1DF84" w14:textId="421838A5"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2A8B01C" w14:textId="69BA1922"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C78E96D" w14:textId="3641F29A"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759FF0D5" w14:textId="0E371585"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65929F72" w14:textId="1754F258"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4381B39" w14:textId="260DB24A" w:rsidR="0034731A" w:rsidRDefault="0034731A" w:rsidP="0034731A">
            <w:pPr>
              <w:spacing w:after="0"/>
              <w:jc w:val="center"/>
              <w:rPr>
                <w:sz w:val="18"/>
                <w:szCs w:val="18"/>
              </w:rPr>
            </w:pPr>
            <w:r>
              <w:rPr>
                <w:sz w:val="18"/>
                <w:szCs w:val="18"/>
              </w:rPr>
              <w:t>2.05</w:t>
            </w:r>
          </w:p>
        </w:tc>
        <w:tc>
          <w:tcPr>
            <w:tcW w:w="444" w:type="pct"/>
            <w:tcBorders>
              <w:top w:val="single" w:sz="4" w:space="0" w:color="auto"/>
              <w:left w:val="single" w:sz="6" w:space="0" w:color="auto"/>
              <w:bottom w:val="single" w:sz="6" w:space="0" w:color="auto"/>
              <w:right w:val="single" w:sz="6" w:space="0" w:color="auto"/>
            </w:tcBorders>
            <w:vAlign w:val="center"/>
          </w:tcPr>
          <w:p w14:paraId="177919EC" w14:textId="284173FD" w:rsidR="0034731A" w:rsidRPr="004B3F44" w:rsidRDefault="0034731A" w:rsidP="0034731A">
            <w:pPr>
              <w:spacing w:after="0"/>
              <w:jc w:val="center"/>
              <w:rPr>
                <w:rFonts w:cs="Calibri Light"/>
                <w:sz w:val="18"/>
                <w:szCs w:val="18"/>
              </w:rPr>
            </w:pPr>
            <w:r w:rsidRPr="004B3F44">
              <w:rPr>
                <w:rFonts w:cs="Calibri Light"/>
                <w:sz w:val="18"/>
                <w:szCs w:val="18"/>
              </w:rPr>
              <w:t>Earthworks Tolerances</w:t>
            </w:r>
          </w:p>
        </w:tc>
        <w:tc>
          <w:tcPr>
            <w:tcW w:w="332" w:type="pct"/>
            <w:tcBorders>
              <w:top w:val="single" w:sz="4" w:space="0" w:color="auto"/>
              <w:left w:val="single" w:sz="6" w:space="0" w:color="auto"/>
              <w:bottom w:val="single" w:sz="6" w:space="0" w:color="auto"/>
              <w:right w:val="single" w:sz="6" w:space="0" w:color="auto"/>
            </w:tcBorders>
            <w:vAlign w:val="center"/>
          </w:tcPr>
          <w:p w14:paraId="1BE43FC3" w14:textId="68B54DBF"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2.4.9</w:t>
            </w:r>
          </w:p>
        </w:tc>
        <w:tc>
          <w:tcPr>
            <w:tcW w:w="814" w:type="pct"/>
            <w:tcBorders>
              <w:top w:val="single" w:sz="4" w:space="0" w:color="auto"/>
              <w:left w:val="single" w:sz="6" w:space="0" w:color="auto"/>
              <w:bottom w:val="single" w:sz="6" w:space="0" w:color="auto"/>
              <w:right w:val="single" w:sz="6" w:space="0" w:color="auto"/>
            </w:tcBorders>
            <w:vAlign w:val="center"/>
          </w:tcPr>
          <w:p w14:paraId="1E6EEB31" w14:textId="07DE0718"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All earthworks shall adhere to the lines, levels and grades shown on drawings or Engineer’s instruction. Accuracy of surfaces under metal courses or concrete structures must preserve min. thicknesses of overlying layers.</w:t>
            </w:r>
          </w:p>
        </w:tc>
        <w:tc>
          <w:tcPr>
            <w:tcW w:w="733" w:type="pct"/>
            <w:tcBorders>
              <w:top w:val="single" w:sz="4" w:space="0" w:color="auto"/>
              <w:left w:val="single" w:sz="6" w:space="0" w:color="auto"/>
              <w:bottom w:val="single" w:sz="6" w:space="0" w:color="auto"/>
              <w:right w:val="single" w:sz="6" w:space="0" w:color="auto"/>
            </w:tcBorders>
            <w:vAlign w:val="center"/>
          </w:tcPr>
          <w:p w14:paraId="20066311" w14:textId="66AA40E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Tolerances shall otherwise be as follows:</w:t>
            </w:r>
          </w:p>
          <w:p w14:paraId="30133B26" w14:textId="2C88462B"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Subgrade surfaces 0mm to - 30mm</w:t>
            </w:r>
          </w:p>
          <w:p w14:paraId="6CD0EE94" w14:textId="02F8A336"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Batters 0mm to +100mm</w:t>
            </w:r>
          </w:p>
          <w:p w14:paraId="265D9270" w14:textId="1799FBF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Rockfill surfaces ±200mm</w:t>
            </w:r>
          </w:p>
          <w:p w14:paraId="204177FE" w14:textId="07658A3D"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 Other surfaces 0mm to + 75mm</w:t>
            </w:r>
          </w:p>
        </w:tc>
        <w:tc>
          <w:tcPr>
            <w:tcW w:w="520" w:type="pct"/>
            <w:tcBorders>
              <w:top w:val="single" w:sz="4" w:space="0" w:color="auto"/>
              <w:left w:val="single" w:sz="6" w:space="0" w:color="auto"/>
              <w:bottom w:val="single" w:sz="6" w:space="0" w:color="auto"/>
              <w:right w:val="single" w:sz="6" w:space="0" w:color="auto"/>
            </w:tcBorders>
            <w:vAlign w:val="center"/>
          </w:tcPr>
          <w:p w14:paraId="0AA4FFCD" w14:textId="504BF1FF" w:rsidR="0034731A" w:rsidRPr="004B3F44" w:rsidRDefault="0034731A" w:rsidP="0034731A">
            <w:pPr>
              <w:spacing w:after="0"/>
              <w:jc w:val="center"/>
              <w:rPr>
                <w:rFonts w:cs="Calibri Light"/>
                <w:sz w:val="18"/>
                <w:szCs w:val="18"/>
              </w:rPr>
            </w:pPr>
            <w:r w:rsidRPr="004B3F44">
              <w:rPr>
                <w:rFonts w:cs="Calibri Light"/>
                <w:sz w:val="18"/>
                <w:szCs w:val="18"/>
              </w:rPr>
              <w:t>For every section of earthworks completed</w:t>
            </w:r>
          </w:p>
        </w:tc>
        <w:tc>
          <w:tcPr>
            <w:tcW w:w="518" w:type="pct"/>
            <w:tcBorders>
              <w:top w:val="single" w:sz="4" w:space="0" w:color="auto"/>
              <w:left w:val="single" w:sz="6" w:space="0" w:color="auto"/>
              <w:bottom w:val="single" w:sz="6" w:space="0" w:color="auto"/>
              <w:right w:val="single" w:sz="6" w:space="0" w:color="auto"/>
            </w:tcBorders>
            <w:vAlign w:val="center"/>
          </w:tcPr>
          <w:p w14:paraId="76F61B9C" w14:textId="221CC57B" w:rsidR="0034731A" w:rsidRPr="004B3F44" w:rsidRDefault="0034731A" w:rsidP="0034731A">
            <w:pPr>
              <w:spacing w:after="0"/>
              <w:jc w:val="center"/>
              <w:rPr>
                <w:rFonts w:cs="Calibri Light"/>
                <w:sz w:val="18"/>
                <w:szCs w:val="18"/>
              </w:rPr>
            </w:pPr>
            <w:r w:rsidRPr="004B3F44">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5A8E1C18" w14:textId="5E61D6C7"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8D89844" w14:textId="03EAAA0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56307C" w14:textId="236311D5"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D8EDF56" w14:textId="6421C02C"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5D1ABB5C" w14:textId="72413DB2"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774ED3E4" w14:textId="631A4E7F"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4A8C352" w14:textId="55EDA052" w:rsidR="0034731A" w:rsidRDefault="0034731A" w:rsidP="0034731A">
            <w:pPr>
              <w:spacing w:after="0"/>
              <w:jc w:val="center"/>
              <w:rPr>
                <w:sz w:val="18"/>
                <w:szCs w:val="18"/>
              </w:rPr>
            </w:pPr>
            <w:r>
              <w:rPr>
                <w:sz w:val="18"/>
                <w:szCs w:val="18"/>
              </w:rPr>
              <w:t>2.06</w:t>
            </w:r>
          </w:p>
        </w:tc>
        <w:tc>
          <w:tcPr>
            <w:tcW w:w="444" w:type="pct"/>
            <w:tcBorders>
              <w:top w:val="single" w:sz="4" w:space="0" w:color="auto"/>
              <w:left w:val="single" w:sz="6" w:space="0" w:color="auto"/>
              <w:bottom w:val="single" w:sz="6" w:space="0" w:color="auto"/>
              <w:right w:val="single" w:sz="6" w:space="0" w:color="auto"/>
            </w:tcBorders>
            <w:vAlign w:val="center"/>
          </w:tcPr>
          <w:p w14:paraId="4959E07A" w14:textId="39AAC921" w:rsidR="0034731A" w:rsidRPr="004B3F44" w:rsidRDefault="0034731A" w:rsidP="0034731A">
            <w:pPr>
              <w:spacing w:after="0"/>
              <w:jc w:val="center"/>
              <w:rPr>
                <w:rFonts w:cs="Calibri Light"/>
                <w:sz w:val="18"/>
                <w:szCs w:val="18"/>
              </w:rPr>
            </w:pPr>
            <w:r w:rsidRPr="004B3F44">
              <w:rPr>
                <w:rFonts w:cs="Calibri Light"/>
                <w:sz w:val="18"/>
                <w:szCs w:val="18"/>
              </w:rPr>
              <w:t>Inspection of stripped surface</w:t>
            </w:r>
          </w:p>
        </w:tc>
        <w:tc>
          <w:tcPr>
            <w:tcW w:w="332" w:type="pct"/>
            <w:tcBorders>
              <w:top w:val="single" w:sz="4" w:space="0" w:color="auto"/>
              <w:left w:val="single" w:sz="6" w:space="0" w:color="auto"/>
              <w:bottom w:val="single" w:sz="6" w:space="0" w:color="auto"/>
              <w:right w:val="single" w:sz="6" w:space="0" w:color="auto"/>
            </w:tcBorders>
            <w:vAlign w:val="center"/>
          </w:tcPr>
          <w:p w14:paraId="1805914C" w14:textId="45480B71"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2.4.10</w:t>
            </w:r>
          </w:p>
        </w:tc>
        <w:tc>
          <w:tcPr>
            <w:tcW w:w="814" w:type="pct"/>
            <w:tcBorders>
              <w:top w:val="single" w:sz="4" w:space="0" w:color="auto"/>
              <w:left w:val="single" w:sz="6" w:space="0" w:color="auto"/>
              <w:bottom w:val="single" w:sz="6" w:space="0" w:color="auto"/>
              <w:right w:val="single" w:sz="6" w:space="0" w:color="auto"/>
            </w:tcBorders>
            <w:vAlign w:val="center"/>
          </w:tcPr>
          <w:p w14:paraId="055BC824" w14:textId="09636F0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The Engineer must be notified before any cut or fill begins.</w:t>
            </w:r>
          </w:p>
          <w:p w14:paraId="1AF78A48" w14:textId="46A615B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Engineer will inspect the stripped surface and decide if additional excavation, undercutting, backfilling, or other works such as drainage are needed.</w:t>
            </w:r>
          </w:p>
          <w:p w14:paraId="28A3D672" w14:textId="54AC422D"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No cut or fill can proceed in the area until the Engineer approves the commencement after necessary inspections and approvals have been completed.</w:t>
            </w:r>
          </w:p>
        </w:tc>
        <w:tc>
          <w:tcPr>
            <w:tcW w:w="733" w:type="pct"/>
            <w:tcBorders>
              <w:top w:val="single" w:sz="4" w:space="0" w:color="auto"/>
              <w:left w:val="single" w:sz="6" w:space="0" w:color="auto"/>
              <w:bottom w:val="single" w:sz="6" w:space="0" w:color="auto"/>
              <w:right w:val="single" w:sz="6" w:space="0" w:color="auto"/>
            </w:tcBorders>
            <w:vAlign w:val="center"/>
          </w:tcPr>
          <w:p w14:paraId="306691FB" w14:textId="43DA7634" w:rsidR="0034731A" w:rsidRPr="004B3F44" w:rsidRDefault="0034731A" w:rsidP="0034731A">
            <w:pPr>
              <w:spacing w:after="0"/>
              <w:jc w:val="center"/>
              <w:rPr>
                <w:rFonts w:cs="Calibri Light"/>
                <w:sz w:val="18"/>
                <w:szCs w:val="18"/>
              </w:rPr>
            </w:pPr>
            <w:r w:rsidRPr="004B3F44">
              <w:rPr>
                <w:rFonts w:cs="Calibri Light"/>
                <w:sz w:val="18"/>
                <w:szCs w:val="18"/>
              </w:rPr>
              <w:t>The Engineer inspects and approves the stripped surface and any required works. No cut or fill is allowed until the Engineer gives approval.</w:t>
            </w:r>
          </w:p>
        </w:tc>
        <w:tc>
          <w:tcPr>
            <w:tcW w:w="520" w:type="pct"/>
            <w:tcBorders>
              <w:top w:val="single" w:sz="4" w:space="0" w:color="auto"/>
              <w:left w:val="single" w:sz="6" w:space="0" w:color="auto"/>
              <w:bottom w:val="single" w:sz="6" w:space="0" w:color="auto"/>
              <w:right w:val="single" w:sz="6" w:space="0" w:color="auto"/>
            </w:tcBorders>
            <w:vAlign w:val="center"/>
          </w:tcPr>
          <w:p w14:paraId="367273A7" w14:textId="302D6C44" w:rsidR="0034731A" w:rsidRPr="004B3F44" w:rsidRDefault="0034731A" w:rsidP="0034731A">
            <w:pPr>
              <w:spacing w:after="0"/>
              <w:jc w:val="center"/>
              <w:rPr>
                <w:rFonts w:cs="Calibri Light"/>
                <w:sz w:val="18"/>
                <w:szCs w:val="18"/>
              </w:rPr>
            </w:pPr>
            <w:r w:rsidRPr="004B3F44">
              <w:rPr>
                <w:rFonts w:cs="Calibri Light"/>
                <w:sz w:val="18"/>
                <w:szCs w:val="18"/>
              </w:rPr>
              <w:t>• Inspect prior to any cut or fill begins</w:t>
            </w:r>
          </w:p>
          <w:p w14:paraId="69FB175C" w14:textId="02CC715E" w:rsidR="0034731A" w:rsidRPr="004B3F44" w:rsidRDefault="0034731A" w:rsidP="0034731A">
            <w:pPr>
              <w:spacing w:after="0"/>
              <w:jc w:val="center"/>
              <w:rPr>
                <w:rFonts w:cs="Calibri Light"/>
                <w:sz w:val="18"/>
                <w:szCs w:val="18"/>
              </w:rPr>
            </w:pPr>
            <w:r w:rsidRPr="004B3F44">
              <w:rPr>
                <w:rFonts w:cs="Calibri Light"/>
                <w:sz w:val="18"/>
                <w:szCs w:val="18"/>
              </w:rPr>
              <w:t>• Re-inspect after cut (prior to fill)</w:t>
            </w:r>
          </w:p>
        </w:tc>
        <w:tc>
          <w:tcPr>
            <w:tcW w:w="518" w:type="pct"/>
            <w:tcBorders>
              <w:top w:val="single" w:sz="4" w:space="0" w:color="auto"/>
              <w:left w:val="single" w:sz="6" w:space="0" w:color="auto"/>
              <w:bottom w:val="single" w:sz="6" w:space="0" w:color="auto"/>
              <w:right w:val="single" w:sz="6" w:space="0" w:color="auto"/>
            </w:tcBorders>
            <w:vAlign w:val="center"/>
          </w:tcPr>
          <w:p w14:paraId="60BC01B5" w14:textId="6C9ACDBD"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279A5C11" w14:textId="204D1410"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7CAAD73" w14:textId="33E554E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56CF43C" w14:textId="2AAFE21C"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FE28B60" w14:textId="0C6D93B2"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10992BA" w14:textId="4BE8C036"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47B7AED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CFD5777" w14:textId="5F9F2576" w:rsidR="0034731A" w:rsidRDefault="0034731A" w:rsidP="0034731A">
            <w:pPr>
              <w:spacing w:after="0"/>
              <w:jc w:val="center"/>
              <w:rPr>
                <w:sz w:val="18"/>
                <w:szCs w:val="18"/>
              </w:rPr>
            </w:pPr>
            <w:r>
              <w:rPr>
                <w:sz w:val="18"/>
                <w:szCs w:val="18"/>
              </w:rPr>
              <w:t>2.07</w:t>
            </w:r>
          </w:p>
        </w:tc>
        <w:tc>
          <w:tcPr>
            <w:tcW w:w="444" w:type="pct"/>
            <w:tcBorders>
              <w:top w:val="single" w:sz="4" w:space="0" w:color="auto"/>
              <w:left w:val="single" w:sz="6" w:space="0" w:color="auto"/>
              <w:bottom w:val="single" w:sz="6" w:space="0" w:color="auto"/>
              <w:right w:val="single" w:sz="6" w:space="0" w:color="auto"/>
            </w:tcBorders>
            <w:vAlign w:val="center"/>
          </w:tcPr>
          <w:p w14:paraId="3E1123A2" w14:textId="0ACF3C2D" w:rsidR="0034731A" w:rsidRPr="004B3F44" w:rsidRDefault="0034731A" w:rsidP="0034731A">
            <w:pPr>
              <w:spacing w:after="0"/>
              <w:jc w:val="center"/>
              <w:rPr>
                <w:rFonts w:cs="Calibri Light"/>
                <w:sz w:val="18"/>
                <w:szCs w:val="18"/>
              </w:rPr>
            </w:pPr>
            <w:r w:rsidRPr="004B3F44">
              <w:rPr>
                <w:rFonts w:cs="Calibri Light"/>
                <w:sz w:val="18"/>
                <w:szCs w:val="18"/>
              </w:rPr>
              <w:t>Standards and Testing - General</w:t>
            </w:r>
          </w:p>
        </w:tc>
        <w:tc>
          <w:tcPr>
            <w:tcW w:w="332" w:type="pct"/>
            <w:tcBorders>
              <w:top w:val="single" w:sz="4" w:space="0" w:color="auto"/>
              <w:left w:val="single" w:sz="6" w:space="0" w:color="auto"/>
              <w:bottom w:val="single" w:sz="6" w:space="0" w:color="auto"/>
              <w:right w:val="single" w:sz="6" w:space="0" w:color="auto"/>
            </w:tcBorders>
            <w:vAlign w:val="center"/>
          </w:tcPr>
          <w:p w14:paraId="3290C88E" w14:textId="14DF3A65"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w:t>
            </w:r>
          </w:p>
        </w:tc>
        <w:tc>
          <w:tcPr>
            <w:tcW w:w="814" w:type="pct"/>
            <w:tcBorders>
              <w:top w:val="single" w:sz="4" w:space="0" w:color="auto"/>
              <w:left w:val="single" w:sz="6" w:space="0" w:color="auto"/>
              <w:bottom w:val="single" w:sz="6" w:space="0" w:color="auto"/>
              <w:right w:val="single" w:sz="6" w:space="0" w:color="auto"/>
            </w:tcBorders>
            <w:vAlign w:val="center"/>
          </w:tcPr>
          <w:p w14:paraId="52CFF1F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General Testing – The locations and levels of all in-situ tests shall be recorded within 0.2m horizontally and 0.1m </w:t>
            </w:r>
            <w:proofErr w:type="gramStart"/>
            <w:r w:rsidRPr="004B3F44">
              <w:rPr>
                <w:rFonts w:cs="Calibri Light"/>
                <w:color w:val="000000"/>
                <w:sz w:val="18"/>
                <w:szCs w:val="18"/>
                <w:lang w:val="en-NZ"/>
              </w:rPr>
              <w:t>vertically</w:t>
            </w:r>
            <w:proofErr w:type="gramEnd"/>
          </w:p>
          <w:p w14:paraId="0E831A5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776ACD18" w14:textId="5696C55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All testing, both in-situ and laboratory, is to be carried out using an IANZ</w:t>
            </w:r>
            <w:r w:rsidRPr="004B3F44">
              <w:rPr>
                <w:rFonts w:cs="Calibri Light"/>
                <w:color w:val="000000"/>
                <w:sz w:val="18"/>
                <w:szCs w:val="18"/>
                <w:lang w:val="en-GB"/>
              </w:rPr>
              <w:t xml:space="preserve"> accredited testing organisation. Full details of the proposed testing organisation(s) shall be submitted to the Engineer for their approval.</w:t>
            </w:r>
          </w:p>
        </w:tc>
        <w:tc>
          <w:tcPr>
            <w:tcW w:w="733" w:type="pct"/>
            <w:tcBorders>
              <w:top w:val="single" w:sz="4" w:space="0" w:color="auto"/>
              <w:left w:val="single" w:sz="6" w:space="0" w:color="auto"/>
              <w:bottom w:val="single" w:sz="6" w:space="0" w:color="auto"/>
              <w:right w:val="single" w:sz="6" w:space="0" w:color="auto"/>
            </w:tcBorders>
            <w:vAlign w:val="center"/>
          </w:tcPr>
          <w:p w14:paraId="711C6700"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General Testing – The locations and levels of all in-situ tests shall be recorded within 0.2m horizontally and 0.1m </w:t>
            </w:r>
            <w:proofErr w:type="gramStart"/>
            <w:r w:rsidRPr="004B3F44">
              <w:rPr>
                <w:rFonts w:cs="Calibri Light"/>
                <w:color w:val="000000"/>
                <w:sz w:val="18"/>
                <w:szCs w:val="18"/>
                <w:lang w:val="en-NZ"/>
              </w:rPr>
              <w:t>vertically</w:t>
            </w:r>
            <w:proofErr w:type="gramEnd"/>
          </w:p>
          <w:p w14:paraId="69A85C24"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574B05EE" w14:textId="7AE3B5B4"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All testing, both in-situ and laboratory, is to be carried out using an IANZ</w:t>
            </w:r>
            <w:r w:rsidRPr="004B3F44">
              <w:rPr>
                <w:rFonts w:cs="Calibri Light"/>
                <w:color w:val="000000"/>
                <w:sz w:val="18"/>
                <w:szCs w:val="18"/>
                <w:lang w:val="en-GB"/>
              </w:rPr>
              <w:t xml:space="preserve"> accredited testing organisation. Full details of the proposed testing organisation(s) shall be submitted to the Engineer for their approval.</w:t>
            </w:r>
          </w:p>
        </w:tc>
        <w:tc>
          <w:tcPr>
            <w:tcW w:w="520" w:type="pct"/>
            <w:tcBorders>
              <w:top w:val="single" w:sz="4" w:space="0" w:color="auto"/>
              <w:left w:val="single" w:sz="6" w:space="0" w:color="auto"/>
              <w:bottom w:val="single" w:sz="6" w:space="0" w:color="auto"/>
              <w:right w:val="single" w:sz="6" w:space="0" w:color="auto"/>
            </w:tcBorders>
            <w:vAlign w:val="center"/>
          </w:tcPr>
          <w:p w14:paraId="742F712C" w14:textId="0CBEB86C" w:rsidR="0034731A" w:rsidRPr="004B3F44" w:rsidRDefault="0034731A" w:rsidP="0034731A">
            <w:pPr>
              <w:spacing w:after="0"/>
              <w:jc w:val="center"/>
              <w:rPr>
                <w:rFonts w:cs="Calibri Light"/>
                <w:sz w:val="18"/>
                <w:szCs w:val="18"/>
              </w:rPr>
            </w:pPr>
            <w:r w:rsidRPr="004B3F44">
              <w:rPr>
                <w:rFonts w:cs="Calibri Light"/>
                <w:sz w:val="18"/>
                <w:szCs w:val="18"/>
              </w:rPr>
              <w:t>For all compaction testing completed</w:t>
            </w:r>
          </w:p>
        </w:tc>
        <w:tc>
          <w:tcPr>
            <w:tcW w:w="518" w:type="pct"/>
            <w:tcBorders>
              <w:top w:val="single" w:sz="4" w:space="0" w:color="auto"/>
              <w:left w:val="single" w:sz="6" w:space="0" w:color="auto"/>
              <w:bottom w:val="single" w:sz="6" w:space="0" w:color="auto"/>
              <w:right w:val="single" w:sz="6" w:space="0" w:color="auto"/>
            </w:tcBorders>
            <w:vAlign w:val="center"/>
          </w:tcPr>
          <w:p w14:paraId="5B158C89" w14:textId="324E35C5"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 of the proposed testing organization</w:t>
            </w:r>
          </w:p>
        </w:tc>
        <w:tc>
          <w:tcPr>
            <w:tcW w:w="263" w:type="pct"/>
            <w:tcBorders>
              <w:top w:val="single" w:sz="4" w:space="0" w:color="auto"/>
              <w:left w:val="single" w:sz="6" w:space="0" w:color="auto"/>
              <w:bottom w:val="single" w:sz="6" w:space="0" w:color="auto"/>
              <w:right w:val="single" w:sz="6" w:space="0" w:color="auto"/>
            </w:tcBorders>
            <w:vAlign w:val="center"/>
          </w:tcPr>
          <w:p w14:paraId="64BD3ECE" w14:textId="0BB5CECB"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B1F5946" w14:textId="58CB072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CB0B69D" w14:textId="38821BD2"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25A52E3" w14:textId="7FDD5E77"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E2AD4F7" w14:textId="3B22BCD9"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3B890C9A" w14:textId="24A3EFAE"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20142E8" w14:textId="6258ABE2" w:rsidR="0034731A" w:rsidRDefault="0034731A" w:rsidP="0034731A">
            <w:pPr>
              <w:spacing w:after="0"/>
              <w:jc w:val="center"/>
              <w:rPr>
                <w:sz w:val="18"/>
                <w:szCs w:val="18"/>
              </w:rPr>
            </w:pPr>
            <w:r>
              <w:rPr>
                <w:sz w:val="18"/>
                <w:szCs w:val="18"/>
              </w:rPr>
              <w:t>2.08</w:t>
            </w:r>
          </w:p>
        </w:tc>
        <w:tc>
          <w:tcPr>
            <w:tcW w:w="444" w:type="pct"/>
            <w:tcBorders>
              <w:top w:val="single" w:sz="4" w:space="0" w:color="auto"/>
              <w:left w:val="single" w:sz="6" w:space="0" w:color="auto"/>
              <w:bottom w:val="single" w:sz="6" w:space="0" w:color="auto"/>
              <w:right w:val="single" w:sz="6" w:space="0" w:color="auto"/>
            </w:tcBorders>
            <w:vAlign w:val="center"/>
          </w:tcPr>
          <w:p w14:paraId="6570BB09" w14:textId="2DE4F729" w:rsidR="0034731A" w:rsidRPr="004B3F44" w:rsidRDefault="0034731A" w:rsidP="0034731A">
            <w:pPr>
              <w:spacing w:after="0"/>
              <w:jc w:val="center"/>
              <w:rPr>
                <w:rFonts w:cs="Calibri Light"/>
                <w:sz w:val="18"/>
                <w:szCs w:val="18"/>
              </w:rPr>
            </w:pPr>
            <w:r w:rsidRPr="004B3F44">
              <w:rPr>
                <w:rFonts w:cs="Calibri Light"/>
                <w:sz w:val="18"/>
                <w:szCs w:val="18"/>
              </w:rPr>
              <w:t>General Undercutting (Outside the track formation area)</w:t>
            </w:r>
          </w:p>
        </w:tc>
        <w:tc>
          <w:tcPr>
            <w:tcW w:w="332" w:type="pct"/>
            <w:tcBorders>
              <w:top w:val="single" w:sz="4" w:space="0" w:color="auto"/>
              <w:left w:val="single" w:sz="6" w:space="0" w:color="auto"/>
              <w:bottom w:val="single" w:sz="6" w:space="0" w:color="auto"/>
              <w:right w:val="single" w:sz="6" w:space="0" w:color="auto"/>
            </w:tcBorders>
            <w:vAlign w:val="center"/>
          </w:tcPr>
          <w:p w14:paraId="30C432AB" w14:textId="477C819A"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2.5.6</w:t>
            </w:r>
          </w:p>
        </w:tc>
        <w:tc>
          <w:tcPr>
            <w:tcW w:w="814" w:type="pct"/>
            <w:tcBorders>
              <w:top w:val="single" w:sz="4" w:space="0" w:color="auto"/>
              <w:left w:val="single" w:sz="6" w:space="0" w:color="auto"/>
              <w:bottom w:val="single" w:sz="6" w:space="0" w:color="auto"/>
              <w:right w:val="single" w:sz="6" w:space="0" w:color="auto"/>
            </w:tcBorders>
            <w:vAlign w:val="center"/>
          </w:tcPr>
          <w:p w14:paraId="5939B00E" w14:textId="09D3AC79"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requirements for general undercutting outside the track formation area, i.e. within gullies, for the fill foundations and below areas of cut</w:t>
            </w:r>
          </w:p>
          <w:p w14:paraId="73FB741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7F8D8700" w14:textId="6B214744" w:rsidR="0034731A" w:rsidRPr="004B3F44" w:rsidRDefault="0034731A" w:rsidP="0034731A">
            <w:pPr>
              <w:spacing w:after="0"/>
              <w:jc w:val="center"/>
              <w:rPr>
                <w:rFonts w:cs="Calibri Light"/>
                <w:color w:val="000000"/>
                <w:sz w:val="18"/>
                <w:szCs w:val="18"/>
                <w:lang w:val="en-NZ"/>
              </w:rPr>
            </w:pPr>
            <w:r w:rsidRPr="004B3F44">
              <w:rPr>
                <w:rFonts w:cs="Calibri Light"/>
                <w:color w:val="000000"/>
                <w:sz w:val="18"/>
                <w:szCs w:val="18"/>
                <w:lang w:val="en-NZ"/>
              </w:rPr>
              <w:t>All organic materials, other unsuitables, materials with an undrained shear strength of less than 75 kPa or less than 3 blows per 100 mm using a Scala penetrometer to 1.5 m depth, or otherwise shown on the drawings, or instructed by the Engineer, shall be undercut.</w:t>
            </w:r>
          </w:p>
          <w:p w14:paraId="0B89E222" w14:textId="77777777" w:rsidR="0034731A" w:rsidRPr="004B3F44" w:rsidRDefault="0034731A" w:rsidP="0034731A">
            <w:pPr>
              <w:spacing w:after="0"/>
              <w:jc w:val="center"/>
              <w:rPr>
                <w:rFonts w:cs="Calibri Light"/>
                <w:color w:val="000000"/>
                <w:sz w:val="18"/>
                <w:szCs w:val="18"/>
                <w:lang w:val="en-NZ"/>
              </w:rPr>
            </w:pPr>
          </w:p>
          <w:p w14:paraId="1E6A7F49" w14:textId="77777777" w:rsidR="0034731A" w:rsidRPr="004B3F44" w:rsidRDefault="0034731A" w:rsidP="0034731A">
            <w:pPr>
              <w:spacing w:after="0"/>
              <w:jc w:val="center"/>
              <w:rPr>
                <w:rFonts w:cs="Calibri Light"/>
                <w:color w:val="000000"/>
                <w:sz w:val="18"/>
                <w:szCs w:val="18"/>
                <w:lang w:val="en-NZ"/>
              </w:rPr>
            </w:pPr>
            <w:r w:rsidRPr="004B3F44">
              <w:rPr>
                <w:rFonts w:cs="Calibri Light"/>
                <w:color w:val="000000"/>
                <w:sz w:val="18"/>
                <w:szCs w:val="18"/>
                <w:lang w:val="en-NZ"/>
              </w:rPr>
              <w:lastRenderedPageBreak/>
              <w:t>The depth of the undercut in materials will be specified by the Engineer when the material at the subgrade level has been exposed and evaluated.</w:t>
            </w:r>
          </w:p>
          <w:p w14:paraId="36DEBDEE" w14:textId="77777777" w:rsidR="0034731A" w:rsidRPr="004B3F44" w:rsidRDefault="0034731A" w:rsidP="0034731A">
            <w:pPr>
              <w:spacing w:after="0"/>
              <w:jc w:val="center"/>
              <w:rPr>
                <w:rFonts w:cs="Calibri Light"/>
                <w:color w:val="000000"/>
                <w:sz w:val="18"/>
                <w:szCs w:val="18"/>
                <w:lang w:val="en-NZ"/>
              </w:rPr>
            </w:pPr>
          </w:p>
          <w:p w14:paraId="71D8A143" w14:textId="2AE5FC12" w:rsidR="0034731A" w:rsidRPr="004B3F44" w:rsidRDefault="0034731A" w:rsidP="0034731A">
            <w:pPr>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8290B4E"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p>
          <w:p w14:paraId="79A372EB"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No individual reading less than 75 kPa</w:t>
            </w:r>
          </w:p>
          <w:p w14:paraId="0E7C9B6F" w14:textId="77777777" w:rsidR="0034731A" w:rsidRPr="004B3F44" w:rsidRDefault="0034731A" w:rsidP="0034731A">
            <w:pPr>
              <w:spacing w:after="0"/>
              <w:jc w:val="center"/>
              <w:rPr>
                <w:rFonts w:cs="Calibri Light"/>
                <w:sz w:val="18"/>
                <w:szCs w:val="18"/>
              </w:rPr>
            </w:pPr>
          </w:p>
          <w:p w14:paraId="5D63A0C1" w14:textId="77777777" w:rsidR="0034731A" w:rsidRPr="004B3F44" w:rsidRDefault="0034731A" w:rsidP="0034731A">
            <w:pPr>
              <w:spacing w:after="0"/>
              <w:jc w:val="center"/>
              <w:rPr>
                <w:rFonts w:cs="Calibri Light"/>
                <w:sz w:val="18"/>
                <w:szCs w:val="18"/>
              </w:rPr>
            </w:pPr>
            <w:r w:rsidRPr="004B3F44">
              <w:rPr>
                <w:rFonts w:cs="Calibri Light"/>
                <w:sz w:val="18"/>
                <w:szCs w:val="18"/>
              </w:rPr>
              <w:t>Or</w:t>
            </w:r>
          </w:p>
          <w:p w14:paraId="521AE521" w14:textId="77777777" w:rsidR="0034731A" w:rsidRPr="004B3F44" w:rsidRDefault="0034731A" w:rsidP="0034731A">
            <w:pPr>
              <w:spacing w:after="0"/>
              <w:jc w:val="center"/>
              <w:rPr>
                <w:rFonts w:cs="Calibri Light"/>
                <w:sz w:val="18"/>
                <w:szCs w:val="18"/>
              </w:rPr>
            </w:pPr>
          </w:p>
          <w:p w14:paraId="6CD4F4BC" w14:textId="77777777" w:rsidR="0034731A" w:rsidRPr="004B3F44" w:rsidRDefault="0034731A" w:rsidP="0034731A">
            <w:pPr>
              <w:spacing w:after="0"/>
              <w:jc w:val="center"/>
              <w:rPr>
                <w:rFonts w:cs="Calibri Light"/>
                <w:sz w:val="18"/>
                <w:szCs w:val="18"/>
                <w:u w:val="single"/>
              </w:rPr>
            </w:pPr>
            <w:r w:rsidRPr="004B3F44">
              <w:rPr>
                <w:rFonts w:cs="Calibri Light"/>
                <w:sz w:val="18"/>
                <w:szCs w:val="18"/>
              </w:rPr>
              <w:t xml:space="preserve">• </w:t>
            </w:r>
            <w:r w:rsidRPr="004B3F44">
              <w:rPr>
                <w:rFonts w:cs="Calibri Light"/>
                <w:sz w:val="18"/>
                <w:szCs w:val="18"/>
                <w:u w:val="single"/>
              </w:rPr>
              <w:t>Scala Penetrometer:</w:t>
            </w:r>
          </w:p>
          <w:p w14:paraId="2CEF10B7" w14:textId="40BDB0A8" w:rsidR="0034731A" w:rsidRPr="004B3F44" w:rsidRDefault="0034731A" w:rsidP="0034731A">
            <w:pPr>
              <w:spacing w:after="0"/>
              <w:jc w:val="center"/>
              <w:rPr>
                <w:rFonts w:cs="Calibri Light"/>
                <w:color w:val="000000"/>
                <w:sz w:val="18"/>
                <w:szCs w:val="18"/>
                <w:lang w:val="en-NZ"/>
              </w:rPr>
            </w:pPr>
            <w:r w:rsidRPr="004B3F44">
              <w:rPr>
                <w:rFonts w:cs="Calibri Light"/>
                <w:sz w:val="18"/>
                <w:szCs w:val="18"/>
              </w:rPr>
              <w:t>Target Criteria: 3 blows/100mm to a depth of 1.5m</w:t>
            </w:r>
          </w:p>
          <w:p w14:paraId="1EAF6AB2" w14:textId="446FCB14" w:rsidR="0034731A" w:rsidRPr="004B3F44" w:rsidRDefault="0034731A" w:rsidP="0034731A">
            <w:pPr>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4A9D031C" w14:textId="28542558" w:rsidR="0034731A" w:rsidRPr="004B3F44" w:rsidRDefault="0034731A" w:rsidP="0034731A">
            <w:pPr>
              <w:spacing w:after="0"/>
              <w:jc w:val="center"/>
              <w:rPr>
                <w:rFonts w:cs="Calibri Light"/>
                <w:sz w:val="18"/>
                <w:szCs w:val="18"/>
              </w:rPr>
            </w:pPr>
            <w:r w:rsidRPr="004B3F44">
              <w:rPr>
                <w:rFonts w:cs="Calibri Light"/>
                <w:sz w:val="18"/>
                <w:szCs w:val="18"/>
              </w:rPr>
              <w:t>Shear vane and/or Scala testing</w:t>
            </w:r>
            <w:r w:rsidRPr="004B3F44">
              <w:rPr>
                <w:rFonts w:cs="Calibri Light"/>
                <w:sz w:val="18"/>
                <w:szCs w:val="18"/>
              </w:rPr>
              <w:br/>
            </w:r>
            <w:r w:rsidRPr="004B3F44">
              <w:rPr>
                <w:rFonts w:cs="Calibri Light"/>
                <w:color w:val="FF0000"/>
                <w:sz w:val="18"/>
                <w:szCs w:val="18"/>
                <w:highlight w:val="yellow"/>
              </w:rPr>
              <w:t>Frequency not specified – Engineer to confirm</w:t>
            </w:r>
          </w:p>
        </w:tc>
        <w:tc>
          <w:tcPr>
            <w:tcW w:w="518" w:type="pct"/>
            <w:tcBorders>
              <w:top w:val="single" w:sz="4" w:space="0" w:color="auto"/>
              <w:left w:val="single" w:sz="6" w:space="0" w:color="auto"/>
              <w:bottom w:val="single" w:sz="6" w:space="0" w:color="auto"/>
              <w:right w:val="single" w:sz="6" w:space="0" w:color="auto"/>
            </w:tcBorders>
            <w:vAlign w:val="center"/>
          </w:tcPr>
          <w:p w14:paraId="0C75CE05" w14:textId="105FB4CB" w:rsidR="0034731A" w:rsidRPr="004B3F44" w:rsidRDefault="0034731A" w:rsidP="0034731A">
            <w:pPr>
              <w:spacing w:after="0"/>
              <w:jc w:val="center"/>
              <w:rPr>
                <w:rFonts w:cs="Calibri Light"/>
                <w:sz w:val="18"/>
                <w:szCs w:val="18"/>
              </w:rPr>
            </w:pPr>
            <w:r w:rsidRPr="004B3F44">
              <w:rPr>
                <w:rFonts w:cs="Calibri Light"/>
                <w:sz w:val="18"/>
                <w:szCs w:val="18"/>
              </w:rPr>
              <w:t>Photos, QA Checksheet(s),</w:t>
            </w:r>
          </w:p>
          <w:p w14:paraId="048D17DA" w14:textId="6D49153D" w:rsidR="0034731A" w:rsidRPr="004B3F44" w:rsidRDefault="0034731A" w:rsidP="0034731A">
            <w:pPr>
              <w:spacing w:after="0"/>
              <w:jc w:val="center"/>
              <w:rPr>
                <w:rFonts w:cs="Calibri Light"/>
                <w:sz w:val="18"/>
                <w:szCs w:val="18"/>
              </w:rPr>
            </w:pPr>
            <w:r w:rsidRPr="004B3F44">
              <w:rPr>
                <w:rFonts w:cs="Calibri Light"/>
                <w:sz w:val="18"/>
                <w:szCs w:val="18"/>
              </w:rPr>
              <w:t>Written instruction by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33D8AF08" w14:textId="30042591"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ABF9F86" w14:textId="451F97B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4579472" w14:textId="72722459"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EE6BF2A" w14:textId="77DC45F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540A1B9" w14:textId="3EB39385"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48143B56" w14:textId="5AFAF65F"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D39E495" w14:textId="3558C5AB" w:rsidR="0034731A" w:rsidRDefault="0034731A" w:rsidP="0034731A">
            <w:pPr>
              <w:spacing w:after="0"/>
              <w:jc w:val="center"/>
              <w:rPr>
                <w:sz w:val="18"/>
                <w:szCs w:val="18"/>
              </w:rPr>
            </w:pPr>
            <w:r>
              <w:rPr>
                <w:sz w:val="18"/>
                <w:szCs w:val="18"/>
              </w:rPr>
              <w:t>2.09</w:t>
            </w:r>
          </w:p>
        </w:tc>
        <w:tc>
          <w:tcPr>
            <w:tcW w:w="444" w:type="pct"/>
            <w:tcBorders>
              <w:top w:val="single" w:sz="4" w:space="0" w:color="auto"/>
              <w:left w:val="single" w:sz="6" w:space="0" w:color="auto"/>
              <w:bottom w:val="single" w:sz="6" w:space="0" w:color="auto"/>
              <w:right w:val="single" w:sz="6" w:space="0" w:color="auto"/>
            </w:tcBorders>
            <w:vAlign w:val="center"/>
          </w:tcPr>
          <w:p w14:paraId="31032F60" w14:textId="26354DAC" w:rsidR="0034731A" w:rsidRPr="004B3F44" w:rsidRDefault="0034731A" w:rsidP="0034731A">
            <w:pPr>
              <w:spacing w:after="0"/>
              <w:jc w:val="center"/>
              <w:rPr>
                <w:rFonts w:cs="Calibri Light"/>
                <w:sz w:val="18"/>
                <w:szCs w:val="18"/>
              </w:rPr>
            </w:pPr>
            <w:r w:rsidRPr="004B3F44">
              <w:rPr>
                <w:rFonts w:cs="Calibri Light"/>
                <w:sz w:val="18"/>
                <w:szCs w:val="18"/>
              </w:rPr>
              <w:t>Formation Undercutting</w:t>
            </w:r>
          </w:p>
        </w:tc>
        <w:tc>
          <w:tcPr>
            <w:tcW w:w="332" w:type="pct"/>
            <w:tcBorders>
              <w:top w:val="single" w:sz="4" w:space="0" w:color="auto"/>
              <w:left w:val="single" w:sz="6" w:space="0" w:color="auto"/>
              <w:bottom w:val="single" w:sz="6" w:space="0" w:color="auto"/>
              <w:right w:val="single" w:sz="6" w:space="0" w:color="auto"/>
            </w:tcBorders>
            <w:vAlign w:val="center"/>
          </w:tcPr>
          <w:p w14:paraId="623D4A78" w14:textId="4D2E5A83"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2.5.7</w:t>
            </w:r>
          </w:p>
        </w:tc>
        <w:tc>
          <w:tcPr>
            <w:tcW w:w="814" w:type="pct"/>
            <w:tcBorders>
              <w:top w:val="single" w:sz="4" w:space="0" w:color="auto"/>
              <w:left w:val="single" w:sz="6" w:space="0" w:color="auto"/>
              <w:bottom w:val="single" w:sz="6" w:space="0" w:color="auto"/>
              <w:right w:val="single" w:sz="6" w:space="0" w:color="auto"/>
            </w:tcBorders>
            <w:vAlign w:val="center"/>
          </w:tcPr>
          <w:p w14:paraId="1D67A11F" w14:textId="5AAA35B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Undercuts are required if the foundation soils do not meet the minimum design requirements.</w:t>
            </w:r>
          </w:p>
          <w:p w14:paraId="3D83A585"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6D9BDA3"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Prior to the placement of any fill the foundation shall be inspected and approved by the Engineer.</w:t>
            </w:r>
          </w:p>
          <w:p w14:paraId="562EC8E9"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CD819E0"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Two stages to expedite testing and decision making on extents of undercut:</w:t>
            </w:r>
          </w:p>
          <w:p w14:paraId="3328CFD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FBAD44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1) Initial testing using the Scala penetrometer probes to a minimum of 1.5 m depth below the base of the foundation.</w:t>
            </w:r>
          </w:p>
          <w:p w14:paraId="7D6EB22F"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AB6A1B9"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2) Further testing to be undertaken after excavation to the depth of the proposed undercut surface (where required) using local test pitting or full excavation of identified soft soil then undertake Scala penetrometer and shear vane testing to confirm strength of founding layers and extent/depth of any remaining softer material and/or depth to competent material.</w:t>
            </w:r>
          </w:p>
          <w:p w14:paraId="645EBA34" w14:textId="5BDE72C7"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F180FC4"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28EEBECB" w14:textId="77777777" w:rsidR="0034731A" w:rsidRPr="004B3F44" w:rsidRDefault="0034731A" w:rsidP="0034731A">
            <w:pPr>
              <w:autoSpaceDE w:val="0"/>
              <w:autoSpaceDN w:val="0"/>
              <w:adjustRightInd w:val="0"/>
              <w:spacing w:after="0"/>
              <w:jc w:val="center"/>
              <w:rPr>
                <w:rFonts w:cs="Calibri Light"/>
                <w:sz w:val="18"/>
                <w:szCs w:val="18"/>
              </w:rPr>
            </w:pPr>
          </w:p>
          <w:p w14:paraId="49903B97" w14:textId="276EC74A"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bCs/>
                <w:sz w:val="18"/>
                <w:szCs w:val="18"/>
              </w:rPr>
              <w:t>Rail Embankments</w:t>
            </w:r>
            <w:r w:rsidRPr="004B3F44">
              <w:rPr>
                <w:rFonts w:cs="Calibri Light"/>
                <w:sz w:val="18"/>
                <w:szCs w:val="18"/>
              </w:rPr>
              <w:br/>
              <w:t xml:space="preserve">Shear vane </w:t>
            </w:r>
            <w:proofErr w:type="gramStart"/>
            <w:r w:rsidRPr="004B3F44">
              <w:rPr>
                <w:rFonts w:cs="Calibri Light"/>
                <w:sz w:val="18"/>
                <w:szCs w:val="18"/>
              </w:rPr>
              <w:t>–  No</w:t>
            </w:r>
            <w:proofErr w:type="gramEnd"/>
            <w:r w:rsidRPr="004B3F44">
              <w:rPr>
                <w:rFonts w:cs="Calibri Light"/>
                <w:sz w:val="18"/>
                <w:szCs w:val="18"/>
              </w:rPr>
              <w:t xml:space="preserve"> individual reading less than 80 kPa and average reading &gt;100 kPa.</w:t>
            </w:r>
          </w:p>
          <w:p w14:paraId="7C4AB679" w14:textId="77777777" w:rsidR="0034731A" w:rsidRPr="004B3F44" w:rsidRDefault="0034731A" w:rsidP="0034731A">
            <w:pPr>
              <w:autoSpaceDE w:val="0"/>
              <w:autoSpaceDN w:val="0"/>
              <w:adjustRightInd w:val="0"/>
              <w:spacing w:after="0"/>
              <w:jc w:val="center"/>
              <w:rPr>
                <w:rFonts w:cs="Calibri Light"/>
                <w:sz w:val="18"/>
                <w:szCs w:val="18"/>
              </w:rPr>
            </w:pPr>
          </w:p>
          <w:p w14:paraId="36D0A67C" w14:textId="77777777"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Scala - 3 blows/100mm (for cohesive soils); 5 blows/100mm (for granular soils)</w:t>
            </w:r>
          </w:p>
          <w:p w14:paraId="0B3A8593" w14:textId="77777777" w:rsidR="0034731A" w:rsidRPr="004B3F44" w:rsidRDefault="0034731A" w:rsidP="0034731A">
            <w:pPr>
              <w:autoSpaceDE w:val="0"/>
              <w:autoSpaceDN w:val="0"/>
              <w:adjustRightInd w:val="0"/>
              <w:spacing w:after="0"/>
              <w:jc w:val="center"/>
              <w:rPr>
                <w:rFonts w:cs="Calibri Light"/>
                <w:sz w:val="18"/>
                <w:szCs w:val="18"/>
              </w:rPr>
            </w:pPr>
          </w:p>
          <w:p w14:paraId="211A4A37" w14:textId="5092AB93"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Formation for ballast and trackset</w:t>
            </w:r>
            <w:r w:rsidRPr="004B3F44">
              <w:rPr>
                <w:rFonts w:cs="Calibri Light"/>
                <w:sz w:val="18"/>
                <w:szCs w:val="18"/>
              </w:rPr>
              <w:br/>
              <w:t>Scala/Shear vane – equivalent CBR value as set out in C-ST-FO-4110.</w:t>
            </w:r>
          </w:p>
        </w:tc>
        <w:tc>
          <w:tcPr>
            <w:tcW w:w="520" w:type="pct"/>
            <w:tcBorders>
              <w:top w:val="single" w:sz="4" w:space="0" w:color="auto"/>
              <w:left w:val="single" w:sz="6" w:space="0" w:color="auto"/>
              <w:bottom w:val="single" w:sz="6" w:space="0" w:color="auto"/>
              <w:right w:val="single" w:sz="6" w:space="0" w:color="auto"/>
            </w:tcBorders>
            <w:vAlign w:val="center"/>
          </w:tcPr>
          <w:p w14:paraId="3347B544" w14:textId="77777777" w:rsidR="0034731A" w:rsidRPr="004B3F44" w:rsidRDefault="0034731A" w:rsidP="0034731A">
            <w:pPr>
              <w:spacing w:after="0"/>
              <w:jc w:val="center"/>
              <w:rPr>
                <w:rFonts w:cs="Calibri Light"/>
                <w:bCs/>
                <w:sz w:val="18"/>
                <w:szCs w:val="18"/>
              </w:rPr>
            </w:pPr>
            <w:r w:rsidRPr="004B3F44">
              <w:rPr>
                <w:rFonts w:cs="Calibri Light"/>
                <w:bCs/>
                <w:sz w:val="18"/>
                <w:szCs w:val="18"/>
              </w:rPr>
              <w:t>Rail Embankments:</w:t>
            </w:r>
          </w:p>
          <w:p w14:paraId="5C3B40CF" w14:textId="13095520"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Shear Vane:</w:t>
            </w:r>
          </w:p>
          <w:p w14:paraId="3985842A" w14:textId="19F88F36" w:rsidR="0034731A" w:rsidRPr="004B3F44" w:rsidRDefault="0034731A" w:rsidP="0034731A">
            <w:pPr>
              <w:spacing w:after="0"/>
              <w:jc w:val="center"/>
              <w:rPr>
                <w:rFonts w:cs="Calibri Light"/>
                <w:sz w:val="18"/>
                <w:szCs w:val="18"/>
              </w:rPr>
            </w:pPr>
            <w:r w:rsidRPr="004B3F44">
              <w:rPr>
                <w:rFonts w:cs="Calibri Light"/>
                <w:sz w:val="18"/>
                <w:szCs w:val="18"/>
              </w:rPr>
              <w:t>1 test per 5m x 5m grid and minimum of 6 tests.</w:t>
            </w:r>
          </w:p>
          <w:p w14:paraId="00362C7C" w14:textId="4A762FED" w:rsidR="0034731A" w:rsidRPr="004B3F44" w:rsidRDefault="0034731A" w:rsidP="0034731A">
            <w:pPr>
              <w:spacing w:after="0"/>
              <w:jc w:val="center"/>
              <w:rPr>
                <w:rFonts w:cs="Calibri Light"/>
                <w:sz w:val="18"/>
                <w:szCs w:val="18"/>
                <w:u w:val="single"/>
              </w:rPr>
            </w:pPr>
            <w:r w:rsidRPr="004B3F44">
              <w:rPr>
                <w:rFonts w:cs="Calibri Light"/>
                <w:sz w:val="18"/>
                <w:szCs w:val="18"/>
                <w:u w:val="single"/>
              </w:rPr>
              <w:t>• Scala Penetrometer:</w:t>
            </w:r>
          </w:p>
          <w:p w14:paraId="26EAE34D" w14:textId="04806B08" w:rsidR="0034731A" w:rsidRPr="004B3F44" w:rsidRDefault="0034731A" w:rsidP="0034731A">
            <w:pPr>
              <w:spacing w:after="0"/>
              <w:jc w:val="center"/>
              <w:rPr>
                <w:rFonts w:cs="Calibri Light"/>
                <w:sz w:val="18"/>
                <w:szCs w:val="18"/>
              </w:rPr>
            </w:pPr>
            <w:r w:rsidRPr="004B3F44">
              <w:rPr>
                <w:rFonts w:cs="Calibri Light"/>
                <w:sz w:val="18"/>
                <w:szCs w:val="18"/>
              </w:rPr>
              <w:t>1 test per 5m x 5m grid and minimum of 6 tests.</w:t>
            </w:r>
          </w:p>
          <w:p w14:paraId="048FE206" w14:textId="77777777" w:rsidR="0034731A" w:rsidRPr="004B3F44" w:rsidRDefault="0034731A" w:rsidP="0034731A">
            <w:pPr>
              <w:spacing w:after="0"/>
              <w:jc w:val="center"/>
              <w:rPr>
                <w:rFonts w:cs="Calibri Light"/>
                <w:sz w:val="18"/>
                <w:szCs w:val="18"/>
              </w:rPr>
            </w:pPr>
          </w:p>
          <w:p w14:paraId="5FF56D55" w14:textId="5A18EFAE" w:rsidR="0034731A" w:rsidRPr="004B3F44" w:rsidRDefault="0034731A" w:rsidP="0034731A">
            <w:pPr>
              <w:spacing w:after="0"/>
              <w:jc w:val="center"/>
              <w:rPr>
                <w:rFonts w:cs="Calibri Light"/>
                <w:bCs/>
                <w:sz w:val="18"/>
                <w:szCs w:val="18"/>
              </w:rPr>
            </w:pPr>
            <w:r w:rsidRPr="004B3F44">
              <w:rPr>
                <w:rFonts w:cs="Calibri Light"/>
                <w:bCs/>
                <w:sz w:val="18"/>
                <w:szCs w:val="18"/>
              </w:rPr>
              <w:t>Formation for ballast and track set:</w:t>
            </w:r>
          </w:p>
          <w:p w14:paraId="3813D120" w14:textId="11ABD516" w:rsidR="0034731A" w:rsidRPr="004B3F44" w:rsidRDefault="0034731A" w:rsidP="0034731A">
            <w:pPr>
              <w:spacing w:after="0"/>
              <w:jc w:val="center"/>
              <w:rPr>
                <w:rFonts w:cs="Calibri Light"/>
                <w:sz w:val="18"/>
                <w:szCs w:val="18"/>
              </w:rPr>
            </w:pPr>
            <w:r w:rsidRPr="004B3F44">
              <w:rPr>
                <w:rFonts w:cs="Calibri Light"/>
                <w:sz w:val="18"/>
                <w:szCs w:val="18"/>
              </w:rPr>
              <w:t>•</w:t>
            </w:r>
            <w:r w:rsidRPr="004B3F44">
              <w:rPr>
                <w:rFonts w:cs="Calibri Light"/>
                <w:sz w:val="18"/>
                <w:szCs w:val="18"/>
                <w:u w:val="single"/>
              </w:rPr>
              <w:t>Shear Vane / Scala Penetrometer:</w:t>
            </w:r>
          </w:p>
          <w:p w14:paraId="5A1365FE" w14:textId="57E24F31" w:rsidR="0034731A" w:rsidRPr="004B3F44" w:rsidRDefault="0034731A" w:rsidP="0034731A">
            <w:pPr>
              <w:spacing w:after="0"/>
              <w:jc w:val="center"/>
              <w:rPr>
                <w:rFonts w:cs="Calibri Light"/>
                <w:sz w:val="18"/>
                <w:szCs w:val="18"/>
              </w:rPr>
            </w:pPr>
            <w:r w:rsidRPr="004B3F44">
              <w:rPr>
                <w:rFonts w:cs="Calibri Light"/>
                <w:sz w:val="18"/>
                <w:szCs w:val="18"/>
              </w:rPr>
              <w:t>Three tests every 5m length of track</w:t>
            </w:r>
          </w:p>
          <w:p w14:paraId="089DD3FC" w14:textId="0567E9A1"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29DA2046" w14:textId="675028FA" w:rsidR="0034731A" w:rsidRPr="004B3F44" w:rsidRDefault="0034731A" w:rsidP="0034731A">
            <w:pPr>
              <w:spacing w:after="0"/>
              <w:jc w:val="center"/>
              <w:rPr>
                <w:rFonts w:cs="Calibri Light"/>
                <w:sz w:val="18"/>
                <w:szCs w:val="18"/>
              </w:rPr>
            </w:pPr>
            <w:r w:rsidRPr="004B3F44">
              <w:rPr>
                <w:rFonts w:cs="Calibri Light"/>
                <w:sz w:val="18"/>
                <w:szCs w:val="18"/>
              </w:rPr>
              <w:t>QA Checksheet(s), Photos,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3014D9F9" w14:textId="37DC3CE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AFAF64E" w14:textId="3ECB1EE6"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8C7E7CC" w14:textId="1FE95B1A"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81478AB" w14:textId="5D712798"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465FFD4" w14:textId="0A2F221F"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0B85316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C5B3B7C" w14:textId="36FE6FF3" w:rsidR="0034731A" w:rsidRDefault="0034731A" w:rsidP="0034731A">
            <w:pPr>
              <w:spacing w:after="0"/>
              <w:jc w:val="center"/>
              <w:rPr>
                <w:sz w:val="18"/>
                <w:szCs w:val="18"/>
              </w:rPr>
            </w:pPr>
            <w:r>
              <w:rPr>
                <w:sz w:val="18"/>
                <w:szCs w:val="18"/>
              </w:rPr>
              <w:t>2.10</w:t>
            </w:r>
          </w:p>
        </w:tc>
        <w:tc>
          <w:tcPr>
            <w:tcW w:w="444" w:type="pct"/>
            <w:tcBorders>
              <w:top w:val="single" w:sz="4" w:space="0" w:color="auto"/>
              <w:left w:val="single" w:sz="6" w:space="0" w:color="auto"/>
              <w:bottom w:val="single" w:sz="6" w:space="0" w:color="auto"/>
              <w:right w:val="single" w:sz="6" w:space="0" w:color="auto"/>
            </w:tcBorders>
            <w:vAlign w:val="center"/>
          </w:tcPr>
          <w:p w14:paraId="1305DA4B" w14:textId="74226C10" w:rsidR="0034731A" w:rsidRPr="004B3F44" w:rsidRDefault="0034731A" w:rsidP="0034731A">
            <w:pPr>
              <w:spacing w:after="0"/>
              <w:jc w:val="center"/>
              <w:rPr>
                <w:rFonts w:cs="Calibri Light"/>
                <w:sz w:val="18"/>
                <w:szCs w:val="18"/>
              </w:rPr>
            </w:pPr>
            <w:r w:rsidRPr="004B3F44">
              <w:rPr>
                <w:rFonts w:cs="Calibri Light"/>
                <w:sz w:val="18"/>
                <w:szCs w:val="18"/>
              </w:rPr>
              <w:t>Conditioning and Spreading of Fill</w:t>
            </w:r>
          </w:p>
        </w:tc>
        <w:tc>
          <w:tcPr>
            <w:tcW w:w="332" w:type="pct"/>
            <w:tcBorders>
              <w:top w:val="single" w:sz="4" w:space="0" w:color="auto"/>
              <w:left w:val="single" w:sz="6" w:space="0" w:color="auto"/>
              <w:bottom w:val="single" w:sz="6" w:space="0" w:color="auto"/>
              <w:right w:val="single" w:sz="6" w:space="0" w:color="auto"/>
            </w:tcBorders>
            <w:vAlign w:val="center"/>
          </w:tcPr>
          <w:p w14:paraId="62942558" w14:textId="65B62487"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2.7.2</w:t>
            </w:r>
          </w:p>
        </w:tc>
        <w:tc>
          <w:tcPr>
            <w:tcW w:w="814" w:type="pct"/>
            <w:tcBorders>
              <w:top w:val="single" w:sz="4" w:space="0" w:color="auto"/>
              <w:left w:val="single" w:sz="6" w:space="0" w:color="auto"/>
              <w:bottom w:val="single" w:sz="6" w:space="0" w:color="auto"/>
              <w:right w:val="single" w:sz="6" w:space="0" w:color="auto"/>
            </w:tcBorders>
            <w:vAlign w:val="center"/>
          </w:tcPr>
          <w:p w14:paraId="6869805A" w14:textId="083C2408"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Before fill is placed in any area, the Contractor shall notify the Engineer that the fill foundation has been stripped, drained, including subsoil drains and prepared as required by the drawings and Specification and is ready for the Engineer’s inspection and approval.</w:t>
            </w:r>
          </w:p>
        </w:tc>
        <w:tc>
          <w:tcPr>
            <w:tcW w:w="733" w:type="pct"/>
            <w:tcBorders>
              <w:top w:val="single" w:sz="4" w:space="0" w:color="auto"/>
              <w:left w:val="single" w:sz="6" w:space="0" w:color="auto"/>
              <w:bottom w:val="single" w:sz="6" w:space="0" w:color="auto"/>
              <w:right w:val="single" w:sz="6" w:space="0" w:color="auto"/>
            </w:tcBorders>
            <w:vAlign w:val="center"/>
          </w:tcPr>
          <w:p w14:paraId="326DDF4D" w14:textId="46F48D32"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fill foundation has been stripped, drained, including subsoil drains and prepared as required by the drawings and Specification.</w:t>
            </w:r>
          </w:p>
        </w:tc>
        <w:tc>
          <w:tcPr>
            <w:tcW w:w="520" w:type="pct"/>
            <w:tcBorders>
              <w:top w:val="single" w:sz="4" w:space="0" w:color="auto"/>
              <w:left w:val="single" w:sz="6" w:space="0" w:color="auto"/>
              <w:bottom w:val="single" w:sz="6" w:space="0" w:color="auto"/>
              <w:right w:val="single" w:sz="6" w:space="0" w:color="auto"/>
            </w:tcBorders>
            <w:vAlign w:val="center"/>
          </w:tcPr>
          <w:p w14:paraId="3C1C6850" w14:textId="7C5F0013" w:rsidR="0034731A" w:rsidRPr="004B3F44" w:rsidRDefault="0034731A" w:rsidP="0034731A">
            <w:pPr>
              <w:spacing w:after="0"/>
              <w:jc w:val="center"/>
              <w:rPr>
                <w:rFonts w:cs="Calibri Light"/>
                <w:sz w:val="18"/>
                <w:szCs w:val="18"/>
              </w:rPr>
            </w:pPr>
            <w:r w:rsidRPr="004B3F44">
              <w:rPr>
                <w:rFonts w:cs="Calibri Light"/>
                <w:sz w:val="18"/>
                <w:szCs w:val="18"/>
              </w:rPr>
              <w:t>Engineer to inspect and approve before fill is placed in any area</w:t>
            </w:r>
          </w:p>
        </w:tc>
        <w:tc>
          <w:tcPr>
            <w:tcW w:w="518" w:type="pct"/>
            <w:tcBorders>
              <w:top w:val="single" w:sz="4" w:space="0" w:color="auto"/>
              <w:left w:val="single" w:sz="6" w:space="0" w:color="auto"/>
              <w:bottom w:val="single" w:sz="6" w:space="0" w:color="auto"/>
              <w:right w:val="single" w:sz="6" w:space="0" w:color="auto"/>
            </w:tcBorders>
            <w:vAlign w:val="center"/>
          </w:tcPr>
          <w:p w14:paraId="28DA88A6" w14:textId="52ADBF90" w:rsidR="0034731A" w:rsidRPr="004B3F44" w:rsidRDefault="0034731A" w:rsidP="0034731A">
            <w:pPr>
              <w:spacing w:after="0"/>
              <w:jc w:val="center"/>
              <w:rPr>
                <w:rFonts w:cs="Calibri Light"/>
                <w:sz w:val="18"/>
                <w:szCs w:val="18"/>
              </w:rPr>
            </w:pPr>
            <w:r w:rsidRPr="004B3F44">
              <w:rPr>
                <w:rFonts w:cs="Calibri Light"/>
                <w:sz w:val="18"/>
                <w:szCs w:val="18"/>
              </w:rPr>
              <w:t>QA Checksheet(s), Photos,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62B91BFF" w14:textId="3D9D4CD5"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7401B7" w14:textId="4A0A23B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772C1E3" w14:textId="5658B628"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8851DC6" w14:textId="28D49EAB"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5D3F584" w14:textId="4D3CB9B5"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7E107A8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5F5A7C2" w14:textId="70771B9B" w:rsidR="0034731A" w:rsidRDefault="0034731A" w:rsidP="0034731A">
            <w:pPr>
              <w:spacing w:after="0"/>
              <w:jc w:val="center"/>
              <w:rPr>
                <w:sz w:val="18"/>
                <w:szCs w:val="18"/>
              </w:rPr>
            </w:pPr>
            <w:r>
              <w:rPr>
                <w:sz w:val="18"/>
                <w:szCs w:val="18"/>
              </w:rPr>
              <w:t>2.11</w:t>
            </w:r>
          </w:p>
        </w:tc>
        <w:tc>
          <w:tcPr>
            <w:tcW w:w="444" w:type="pct"/>
            <w:tcBorders>
              <w:top w:val="single" w:sz="4" w:space="0" w:color="auto"/>
              <w:left w:val="single" w:sz="6" w:space="0" w:color="auto"/>
              <w:bottom w:val="single" w:sz="6" w:space="0" w:color="auto"/>
              <w:right w:val="single" w:sz="6" w:space="0" w:color="auto"/>
            </w:tcBorders>
            <w:vAlign w:val="center"/>
          </w:tcPr>
          <w:p w14:paraId="1C319811" w14:textId="2C866A58" w:rsidR="0034731A" w:rsidRPr="004B3F44" w:rsidRDefault="0034731A" w:rsidP="0034731A">
            <w:pPr>
              <w:spacing w:after="0"/>
              <w:jc w:val="center"/>
              <w:rPr>
                <w:rFonts w:cs="Calibri Light"/>
                <w:sz w:val="18"/>
                <w:szCs w:val="18"/>
              </w:rPr>
            </w:pPr>
            <w:r w:rsidRPr="004B3F44">
              <w:rPr>
                <w:rFonts w:cs="Calibri Light"/>
                <w:sz w:val="18"/>
                <w:szCs w:val="18"/>
              </w:rPr>
              <w:t>Pre-Construction Compaction Testing</w:t>
            </w:r>
          </w:p>
        </w:tc>
        <w:tc>
          <w:tcPr>
            <w:tcW w:w="332" w:type="pct"/>
            <w:tcBorders>
              <w:top w:val="single" w:sz="4" w:space="0" w:color="auto"/>
              <w:left w:val="single" w:sz="6" w:space="0" w:color="auto"/>
              <w:bottom w:val="single" w:sz="6" w:space="0" w:color="auto"/>
              <w:right w:val="single" w:sz="6" w:space="0" w:color="auto"/>
            </w:tcBorders>
            <w:vAlign w:val="center"/>
          </w:tcPr>
          <w:p w14:paraId="35A38ECE" w14:textId="2610ABF9"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2.9.3</w:t>
            </w:r>
          </w:p>
        </w:tc>
        <w:tc>
          <w:tcPr>
            <w:tcW w:w="814" w:type="pct"/>
            <w:tcBorders>
              <w:top w:val="single" w:sz="4" w:space="0" w:color="auto"/>
              <w:left w:val="single" w:sz="6" w:space="0" w:color="auto"/>
              <w:bottom w:val="single" w:sz="6" w:space="0" w:color="auto"/>
              <w:right w:val="single" w:sz="6" w:space="0" w:color="auto"/>
            </w:tcBorders>
            <w:vAlign w:val="center"/>
          </w:tcPr>
          <w:p w14:paraId="5EAA4B60" w14:textId="35FC6E36" w:rsidR="0034731A" w:rsidRPr="004B3F44" w:rsidRDefault="0034731A" w:rsidP="0034731A">
            <w:pPr>
              <w:autoSpaceDE w:val="0"/>
              <w:autoSpaceDN w:val="0"/>
              <w:adjustRightInd w:val="0"/>
              <w:spacing w:after="0"/>
              <w:jc w:val="center"/>
              <w:rPr>
                <w:rFonts w:cs="Calibri Light"/>
                <w:color w:val="000000"/>
                <w:sz w:val="18"/>
                <w:szCs w:val="18"/>
                <w:lang w:val="en-GB"/>
              </w:rPr>
            </w:pPr>
            <w:r w:rsidRPr="004B3F44">
              <w:rPr>
                <w:rFonts w:cs="Calibri Light"/>
                <w:color w:val="000000"/>
                <w:sz w:val="18"/>
                <w:szCs w:val="18"/>
                <w:lang w:val="en-GB"/>
              </w:rPr>
              <w:t xml:space="preserve">Before placing any </w:t>
            </w:r>
            <w:proofErr w:type="gramStart"/>
            <w:r w:rsidRPr="004B3F44">
              <w:rPr>
                <w:rFonts w:cs="Calibri Light"/>
                <w:color w:val="000000"/>
                <w:sz w:val="18"/>
                <w:szCs w:val="18"/>
                <w:lang w:val="en-GB"/>
              </w:rPr>
              <w:t>fill</w:t>
            </w:r>
            <w:proofErr w:type="gramEnd"/>
            <w:r w:rsidRPr="004B3F44">
              <w:rPr>
                <w:rFonts w:cs="Calibri Light"/>
                <w:color w:val="000000"/>
                <w:sz w:val="18"/>
                <w:szCs w:val="18"/>
                <w:lang w:val="en-GB"/>
              </w:rPr>
              <w:t xml:space="preserve">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461A9A36" w14:textId="3C56E743"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Test results shall be provided to the Geotech Engineer to confirm the target dry densities and water contents for each material</w:t>
            </w:r>
          </w:p>
        </w:tc>
        <w:tc>
          <w:tcPr>
            <w:tcW w:w="520" w:type="pct"/>
            <w:tcBorders>
              <w:top w:val="single" w:sz="4" w:space="0" w:color="auto"/>
              <w:left w:val="single" w:sz="6" w:space="0" w:color="auto"/>
              <w:bottom w:val="single" w:sz="6" w:space="0" w:color="auto"/>
              <w:right w:val="single" w:sz="6" w:space="0" w:color="auto"/>
            </w:tcBorders>
            <w:vAlign w:val="center"/>
          </w:tcPr>
          <w:p w14:paraId="059AD885" w14:textId="43DB2214" w:rsidR="0034731A" w:rsidRPr="004B3F44" w:rsidRDefault="0034731A" w:rsidP="0034731A">
            <w:pPr>
              <w:spacing w:after="0"/>
              <w:jc w:val="center"/>
              <w:rPr>
                <w:rFonts w:cs="Calibri Light"/>
                <w:sz w:val="18"/>
                <w:szCs w:val="18"/>
              </w:rPr>
            </w:pPr>
            <w:r w:rsidRPr="004B3F44">
              <w:rPr>
                <w:rFonts w:cs="Calibri Light"/>
                <w:sz w:val="18"/>
                <w:szCs w:val="18"/>
              </w:rPr>
              <w:t>Testing shall be undertaken by an IANZ accredited testing organization and undertaken according to the standards outline in Table 2.3</w:t>
            </w:r>
          </w:p>
        </w:tc>
        <w:tc>
          <w:tcPr>
            <w:tcW w:w="518" w:type="pct"/>
            <w:tcBorders>
              <w:top w:val="single" w:sz="4" w:space="0" w:color="auto"/>
              <w:left w:val="single" w:sz="6" w:space="0" w:color="auto"/>
              <w:bottom w:val="single" w:sz="6" w:space="0" w:color="auto"/>
              <w:right w:val="single" w:sz="6" w:space="0" w:color="auto"/>
            </w:tcBorders>
            <w:vAlign w:val="center"/>
          </w:tcPr>
          <w:p w14:paraId="2071240F" w14:textId="7765D63E" w:rsidR="0034731A" w:rsidRPr="004B3F44" w:rsidRDefault="0034731A" w:rsidP="0034731A">
            <w:pPr>
              <w:spacing w:after="0"/>
              <w:jc w:val="center"/>
              <w:rPr>
                <w:rFonts w:cs="Calibri Light"/>
                <w:sz w:val="18"/>
                <w:szCs w:val="18"/>
              </w:rPr>
            </w:pPr>
            <w:r w:rsidRPr="004B3F44">
              <w:rPr>
                <w:rFonts w:cs="Calibri Light"/>
                <w:sz w:val="18"/>
                <w:szCs w:val="18"/>
              </w:rPr>
              <w:t>IANZ test results,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2F8120B4" w14:textId="0A5E97B2"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7D05749" w14:textId="7DE03EE3"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EB14058" w14:textId="245101D6"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0FE4BFB" w14:textId="005EFF2C"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6B5B81F" w14:textId="2DAD224E"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6A9BA7D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170C24E" w14:textId="3A050FDA" w:rsidR="0034731A" w:rsidRDefault="0034731A" w:rsidP="0034731A">
            <w:pPr>
              <w:spacing w:after="0"/>
              <w:jc w:val="center"/>
              <w:rPr>
                <w:sz w:val="18"/>
                <w:szCs w:val="18"/>
              </w:rPr>
            </w:pPr>
            <w:r>
              <w:rPr>
                <w:sz w:val="18"/>
                <w:szCs w:val="18"/>
              </w:rPr>
              <w:t>2.12</w:t>
            </w:r>
          </w:p>
        </w:tc>
        <w:tc>
          <w:tcPr>
            <w:tcW w:w="444" w:type="pct"/>
            <w:tcBorders>
              <w:top w:val="single" w:sz="4" w:space="0" w:color="auto"/>
              <w:left w:val="single" w:sz="6" w:space="0" w:color="auto"/>
              <w:bottom w:val="single" w:sz="6" w:space="0" w:color="auto"/>
              <w:right w:val="single" w:sz="6" w:space="0" w:color="auto"/>
            </w:tcBorders>
            <w:vAlign w:val="center"/>
          </w:tcPr>
          <w:p w14:paraId="3DDB1915" w14:textId="3D69D1EB" w:rsidR="0034731A" w:rsidRPr="004B3F44" w:rsidRDefault="0034731A" w:rsidP="0034731A">
            <w:pPr>
              <w:spacing w:after="0"/>
              <w:jc w:val="center"/>
              <w:rPr>
                <w:rFonts w:cs="Calibri Light"/>
                <w:sz w:val="18"/>
                <w:szCs w:val="18"/>
              </w:rPr>
            </w:pPr>
            <w:r w:rsidRPr="004B3F44">
              <w:rPr>
                <w:rFonts w:cs="Calibri Light"/>
                <w:sz w:val="18"/>
                <w:szCs w:val="18"/>
              </w:rPr>
              <w:t>Compaction Requirements – Buttress Fill (cohesive)</w:t>
            </w:r>
          </w:p>
        </w:tc>
        <w:tc>
          <w:tcPr>
            <w:tcW w:w="332" w:type="pct"/>
            <w:tcBorders>
              <w:top w:val="single" w:sz="4" w:space="0" w:color="auto"/>
              <w:left w:val="single" w:sz="6" w:space="0" w:color="auto"/>
              <w:bottom w:val="single" w:sz="6" w:space="0" w:color="auto"/>
              <w:right w:val="single" w:sz="6" w:space="0" w:color="auto"/>
            </w:tcBorders>
            <w:vAlign w:val="center"/>
          </w:tcPr>
          <w:p w14:paraId="195DFFF1" w14:textId="1FA6EDF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2.4</w:t>
            </w:r>
          </w:p>
        </w:tc>
        <w:tc>
          <w:tcPr>
            <w:tcW w:w="814" w:type="pct"/>
            <w:tcBorders>
              <w:top w:val="single" w:sz="4" w:space="0" w:color="auto"/>
              <w:left w:val="single" w:sz="6" w:space="0" w:color="auto"/>
              <w:bottom w:val="single" w:sz="6" w:space="0" w:color="auto"/>
              <w:right w:val="single" w:sz="6" w:space="0" w:color="auto"/>
            </w:tcBorders>
            <w:vAlign w:val="center"/>
          </w:tcPr>
          <w:p w14:paraId="463074B3" w14:textId="62036B5A" w:rsidR="0034731A" w:rsidRPr="004B3F44" w:rsidRDefault="0034731A" w:rsidP="0034731A">
            <w:pPr>
              <w:autoSpaceDE w:val="0"/>
              <w:autoSpaceDN w:val="0"/>
              <w:adjustRightInd w:val="0"/>
              <w:spacing w:after="0"/>
              <w:jc w:val="center"/>
              <w:rPr>
                <w:rFonts w:cs="Calibri Light"/>
                <w:color w:val="000000"/>
                <w:sz w:val="18"/>
                <w:szCs w:val="18"/>
                <w:lang w:val="en-GB"/>
              </w:rPr>
            </w:pPr>
            <w:r w:rsidRPr="004B3F44">
              <w:rPr>
                <w:rFonts w:cs="Calibri Light"/>
                <w:color w:val="000000"/>
                <w:sz w:val="18"/>
                <w:szCs w:val="18"/>
                <w:lang w:val="en-NZ"/>
              </w:rPr>
              <w:t xml:space="preserve">Fill materials shall be compacted </w:t>
            </w:r>
            <w:proofErr w:type="gramStart"/>
            <w:r w:rsidRPr="004B3F44">
              <w:rPr>
                <w:rFonts w:cs="Calibri Light"/>
                <w:color w:val="000000"/>
                <w:sz w:val="18"/>
                <w:szCs w:val="18"/>
                <w:lang w:val="en-NZ"/>
              </w:rPr>
              <w:t>so as to</w:t>
            </w:r>
            <w:proofErr w:type="gramEnd"/>
            <w:r w:rsidRPr="004B3F44">
              <w:rPr>
                <w:rFonts w:cs="Calibri Light"/>
                <w:color w:val="000000"/>
                <w:sz w:val="18"/>
                <w:szCs w:val="18"/>
                <w:lang w:val="en-NZ"/>
              </w:rPr>
              <w:t xml:space="preserve">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383A4100"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Shear Vane:</w:t>
            </w:r>
          </w:p>
          <w:p w14:paraId="2DDC66A8"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Average reading over 10 consecutive readings shall not be less than 100 kPa with no individual readings less than 80 kPa.</w:t>
            </w:r>
          </w:p>
          <w:p w14:paraId="7B5B03B5" w14:textId="77777777" w:rsidR="0034731A" w:rsidRPr="004B3F44" w:rsidRDefault="0034731A" w:rsidP="0034731A">
            <w:pPr>
              <w:spacing w:after="0"/>
              <w:jc w:val="center"/>
              <w:rPr>
                <w:rFonts w:cs="Calibri Light"/>
                <w:sz w:val="18"/>
                <w:szCs w:val="18"/>
              </w:rPr>
            </w:pPr>
          </w:p>
          <w:p w14:paraId="6DAA3E4C" w14:textId="301CD26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3724DA14"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 95% Maximum Dry Density.</w:t>
            </w:r>
          </w:p>
          <w:p w14:paraId="1BCEFD78" w14:textId="77777777" w:rsidR="0034731A" w:rsidRPr="004B3F44" w:rsidRDefault="0034731A" w:rsidP="0034731A">
            <w:pPr>
              <w:spacing w:after="0"/>
              <w:jc w:val="center"/>
              <w:rPr>
                <w:rFonts w:cs="Calibri Light"/>
                <w:sz w:val="18"/>
                <w:szCs w:val="18"/>
              </w:rPr>
            </w:pPr>
          </w:p>
          <w:p w14:paraId="6EDEB404" w14:textId="5CC08984"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70ACEBF8"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Target Criteria: Average reading over 10 consecutive readings shall not exceed 6%, with no single reading exceeding 8%.</w:t>
            </w:r>
          </w:p>
          <w:p w14:paraId="4BF9E10D" w14:textId="77777777" w:rsidR="0034731A" w:rsidRPr="004B3F44" w:rsidRDefault="0034731A" w:rsidP="0034731A">
            <w:pPr>
              <w:spacing w:after="0"/>
              <w:jc w:val="center"/>
              <w:rPr>
                <w:rFonts w:cs="Calibri Light"/>
                <w:sz w:val="18"/>
                <w:szCs w:val="18"/>
              </w:rPr>
            </w:pPr>
          </w:p>
        </w:tc>
        <w:tc>
          <w:tcPr>
            <w:tcW w:w="520" w:type="pct"/>
            <w:tcBorders>
              <w:top w:val="single" w:sz="4" w:space="0" w:color="auto"/>
              <w:left w:val="single" w:sz="6" w:space="0" w:color="auto"/>
              <w:bottom w:val="single" w:sz="6" w:space="0" w:color="auto"/>
              <w:right w:val="single" w:sz="6" w:space="0" w:color="auto"/>
            </w:tcBorders>
            <w:vAlign w:val="center"/>
          </w:tcPr>
          <w:p w14:paraId="34E5864D"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p>
          <w:p w14:paraId="645DFF87" w14:textId="77777777"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per 250 m3 of fill.</w:t>
            </w:r>
          </w:p>
          <w:p w14:paraId="0520C9CB" w14:textId="77777777" w:rsidR="0034731A" w:rsidRPr="004B3F44" w:rsidRDefault="0034731A" w:rsidP="0034731A">
            <w:pPr>
              <w:spacing w:after="0"/>
              <w:jc w:val="center"/>
              <w:rPr>
                <w:rFonts w:cs="Calibri Light"/>
                <w:sz w:val="18"/>
                <w:szCs w:val="18"/>
              </w:rPr>
            </w:pPr>
          </w:p>
          <w:p w14:paraId="55EA2BDD" w14:textId="61686D76"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13A1A331" w14:textId="77777777"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of NDM test per 250 m2 of fill lift</w:t>
            </w:r>
          </w:p>
          <w:p w14:paraId="3AFE437A" w14:textId="77777777" w:rsidR="0034731A" w:rsidRPr="004B3F44" w:rsidRDefault="0034731A" w:rsidP="0034731A">
            <w:pPr>
              <w:spacing w:after="0"/>
              <w:jc w:val="center"/>
              <w:rPr>
                <w:rFonts w:cs="Calibri Light"/>
                <w:sz w:val="18"/>
                <w:szCs w:val="18"/>
              </w:rPr>
            </w:pPr>
          </w:p>
          <w:p w14:paraId="476F6D65" w14:textId="7E3C1FE8"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18C49FE0"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Minimum Test Frequency: 1 set of NDM test per 250 m2 of fill lift</w:t>
            </w:r>
          </w:p>
          <w:p w14:paraId="4C3B8A63" w14:textId="77777777"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2338C990" w14:textId="52A08720" w:rsidR="0034731A" w:rsidRPr="004B3F44" w:rsidRDefault="0034731A" w:rsidP="0034731A">
            <w:pPr>
              <w:spacing w:after="0"/>
              <w:jc w:val="center"/>
              <w:rPr>
                <w:rFonts w:cs="Calibri Light"/>
                <w:sz w:val="18"/>
                <w:szCs w:val="18"/>
              </w:rPr>
            </w:pPr>
            <w:r w:rsidRPr="004B3F44">
              <w:rPr>
                <w:rFonts w:cs="Calibri Light"/>
                <w:sz w:val="18"/>
                <w:szCs w:val="18"/>
              </w:rPr>
              <w:lastRenderedPageBreak/>
              <w:t>QA Checksheet(s),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54996BBC" w14:textId="034B858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CC6DDA5" w14:textId="034F191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431CE53" w14:textId="52C03865"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5C4EF49" w14:textId="00545826"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7F1CB901" w14:textId="6609E419"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1302CDE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CA30FA3" w14:textId="3E5B5471" w:rsidR="0034731A" w:rsidRDefault="0034731A" w:rsidP="0034731A">
            <w:pPr>
              <w:spacing w:after="0"/>
              <w:jc w:val="center"/>
              <w:rPr>
                <w:sz w:val="18"/>
                <w:szCs w:val="18"/>
              </w:rPr>
            </w:pPr>
            <w:r>
              <w:rPr>
                <w:sz w:val="18"/>
                <w:szCs w:val="18"/>
              </w:rPr>
              <w:t>2.13</w:t>
            </w:r>
          </w:p>
        </w:tc>
        <w:tc>
          <w:tcPr>
            <w:tcW w:w="444" w:type="pct"/>
            <w:tcBorders>
              <w:top w:val="single" w:sz="4" w:space="0" w:color="auto"/>
              <w:left w:val="single" w:sz="6" w:space="0" w:color="auto"/>
              <w:bottom w:val="single" w:sz="6" w:space="0" w:color="auto"/>
              <w:right w:val="single" w:sz="6" w:space="0" w:color="auto"/>
            </w:tcBorders>
            <w:vAlign w:val="center"/>
          </w:tcPr>
          <w:p w14:paraId="469BE0CB" w14:textId="05404EDB" w:rsidR="0034731A" w:rsidRPr="004B3F44" w:rsidRDefault="0034731A" w:rsidP="0034731A">
            <w:pPr>
              <w:spacing w:after="0"/>
              <w:jc w:val="center"/>
              <w:rPr>
                <w:rFonts w:cs="Calibri Light"/>
                <w:sz w:val="18"/>
                <w:szCs w:val="18"/>
              </w:rPr>
            </w:pPr>
            <w:r w:rsidRPr="004B3F44">
              <w:rPr>
                <w:rFonts w:cs="Calibri Light"/>
                <w:sz w:val="18"/>
                <w:szCs w:val="18"/>
              </w:rPr>
              <w:t>Compaction Requirements – Sub-ballast (GAP40)</w:t>
            </w:r>
          </w:p>
        </w:tc>
        <w:tc>
          <w:tcPr>
            <w:tcW w:w="332" w:type="pct"/>
            <w:tcBorders>
              <w:top w:val="single" w:sz="4" w:space="0" w:color="auto"/>
              <w:left w:val="single" w:sz="6" w:space="0" w:color="auto"/>
              <w:bottom w:val="single" w:sz="6" w:space="0" w:color="auto"/>
              <w:right w:val="single" w:sz="6" w:space="0" w:color="auto"/>
            </w:tcBorders>
            <w:vAlign w:val="center"/>
          </w:tcPr>
          <w:p w14:paraId="650B99E5" w14:textId="70C6B85C"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2.5</w:t>
            </w:r>
          </w:p>
        </w:tc>
        <w:tc>
          <w:tcPr>
            <w:tcW w:w="814" w:type="pct"/>
            <w:tcBorders>
              <w:top w:val="single" w:sz="4" w:space="0" w:color="auto"/>
              <w:left w:val="single" w:sz="6" w:space="0" w:color="auto"/>
              <w:bottom w:val="single" w:sz="6" w:space="0" w:color="auto"/>
              <w:right w:val="single" w:sz="6" w:space="0" w:color="auto"/>
            </w:tcBorders>
            <w:vAlign w:val="center"/>
          </w:tcPr>
          <w:p w14:paraId="091BD158" w14:textId="0F5AE4C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 xml:space="preserve">Before placing any </w:t>
            </w:r>
            <w:proofErr w:type="gramStart"/>
            <w:r w:rsidRPr="004B3F44">
              <w:rPr>
                <w:rFonts w:cs="Calibri Light"/>
                <w:color w:val="000000"/>
                <w:sz w:val="18"/>
                <w:szCs w:val="18"/>
                <w:lang w:val="en-GB"/>
              </w:rPr>
              <w:t>fill</w:t>
            </w:r>
            <w:proofErr w:type="gramEnd"/>
            <w:r w:rsidRPr="004B3F44">
              <w:rPr>
                <w:rFonts w:cs="Calibri Light"/>
                <w:color w:val="000000"/>
                <w:sz w:val="18"/>
                <w:szCs w:val="18"/>
                <w:lang w:val="en-GB"/>
              </w:rPr>
              <w:t xml:space="preserve">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0E14FA82" w14:textId="63A0F18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5DB153B" w14:textId="682B229F" w:rsidR="0034731A" w:rsidRPr="004B3F44" w:rsidRDefault="0034731A" w:rsidP="0034731A">
            <w:pPr>
              <w:spacing w:after="0"/>
              <w:jc w:val="center"/>
              <w:rPr>
                <w:rFonts w:cs="Calibri Light"/>
                <w:sz w:val="18"/>
                <w:szCs w:val="18"/>
              </w:rPr>
            </w:pPr>
            <w:r w:rsidRPr="004B3F44">
              <w:rPr>
                <w:rFonts w:cs="Calibri Light"/>
                <w:sz w:val="18"/>
                <w:szCs w:val="18"/>
              </w:rPr>
              <w:t>Target Criteria: ≥ 98% Maximum Dry Density.</w:t>
            </w:r>
          </w:p>
          <w:p w14:paraId="50CA67A0" w14:textId="77777777" w:rsidR="0034731A" w:rsidRPr="004B3F44" w:rsidRDefault="0034731A" w:rsidP="0034731A">
            <w:pPr>
              <w:spacing w:after="0"/>
              <w:jc w:val="center"/>
              <w:rPr>
                <w:rFonts w:cs="Calibri Light"/>
                <w:sz w:val="18"/>
                <w:szCs w:val="18"/>
              </w:rPr>
            </w:pPr>
          </w:p>
          <w:p w14:paraId="7FF6543D" w14:textId="305EB7C3"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280AB6AD" w14:textId="3CBC8703" w:rsidR="0034731A" w:rsidRPr="004B3F44" w:rsidRDefault="0034731A" w:rsidP="0034731A">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w:t>
            </w:r>
          </w:p>
          <w:p w14:paraId="0B3AC6B5" w14:textId="77777777" w:rsidR="0034731A" w:rsidRPr="004B3F44" w:rsidRDefault="0034731A" w:rsidP="0034731A">
            <w:pPr>
              <w:spacing w:after="0"/>
              <w:jc w:val="center"/>
              <w:rPr>
                <w:rFonts w:cs="Calibri Light"/>
                <w:sz w:val="18"/>
                <w:szCs w:val="18"/>
              </w:rPr>
            </w:pPr>
          </w:p>
        </w:tc>
        <w:tc>
          <w:tcPr>
            <w:tcW w:w="520" w:type="pct"/>
            <w:tcBorders>
              <w:top w:val="single" w:sz="4" w:space="0" w:color="auto"/>
              <w:left w:val="single" w:sz="6" w:space="0" w:color="auto"/>
              <w:bottom w:val="single" w:sz="6" w:space="0" w:color="auto"/>
              <w:right w:val="single" w:sz="6" w:space="0" w:color="auto"/>
            </w:tcBorders>
            <w:vAlign w:val="center"/>
          </w:tcPr>
          <w:p w14:paraId="3E0ED0E8" w14:textId="27944965"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97127C0" w14:textId="11C22696"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of NDM test per 50 m2 of fill lift.</w:t>
            </w:r>
          </w:p>
          <w:p w14:paraId="650ED7ED" w14:textId="77777777" w:rsidR="0034731A" w:rsidRPr="004B3F44" w:rsidRDefault="0034731A" w:rsidP="0034731A">
            <w:pPr>
              <w:spacing w:after="0"/>
              <w:jc w:val="center"/>
              <w:rPr>
                <w:rFonts w:cs="Calibri Light"/>
                <w:sz w:val="18"/>
                <w:szCs w:val="18"/>
              </w:rPr>
            </w:pPr>
          </w:p>
          <w:p w14:paraId="057E7D83" w14:textId="7ED07038"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68E5C7E5" w14:textId="60A1B8F8" w:rsidR="0034731A" w:rsidRPr="004B3F44" w:rsidRDefault="0034731A" w:rsidP="0034731A">
            <w:pPr>
              <w:spacing w:after="0"/>
              <w:jc w:val="center"/>
              <w:rPr>
                <w:rFonts w:cs="Calibri Light"/>
                <w:sz w:val="18"/>
                <w:szCs w:val="18"/>
              </w:rPr>
            </w:pPr>
            <w:r w:rsidRPr="004B3F44">
              <w:rPr>
                <w:rFonts w:cs="Calibri Light"/>
                <w:sz w:val="18"/>
                <w:szCs w:val="18"/>
              </w:rPr>
              <w:t>Minimum Test Frequency: 1 test per 50 m2 of fill lift.</w:t>
            </w:r>
          </w:p>
        </w:tc>
        <w:tc>
          <w:tcPr>
            <w:tcW w:w="518" w:type="pct"/>
            <w:tcBorders>
              <w:top w:val="single" w:sz="4" w:space="0" w:color="auto"/>
              <w:left w:val="single" w:sz="6" w:space="0" w:color="auto"/>
              <w:bottom w:val="single" w:sz="6" w:space="0" w:color="auto"/>
              <w:right w:val="single" w:sz="6" w:space="0" w:color="auto"/>
            </w:tcBorders>
            <w:vAlign w:val="center"/>
          </w:tcPr>
          <w:p w14:paraId="52329A98" w14:textId="3F53F8C9" w:rsidR="0034731A" w:rsidRPr="004B3F44" w:rsidRDefault="0034731A" w:rsidP="0034731A">
            <w:pPr>
              <w:spacing w:after="0"/>
              <w:jc w:val="center"/>
              <w:rPr>
                <w:rFonts w:cs="Calibri Light"/>
                <w:sz w:val="18"/>
                <w:szCs w:val="18"/>
              </w:rPr>
            </w:pPr>
            <w:r w:rsidRPr="004B3F44">
              <w:rPr>
                <w:rFonts w:cs="Calibri Light"/>
                <w:sz w:val="18"/>
                <w:szCs w:val="18"/>
              </w:rPr>
              <w:t>QA Checksheet(s),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7A61A377" w14:textId="0C832B6F"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EC8FBCD" w14:textId="1F25E6C9"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F70ACC8" w14:textId="334069BC"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0A14F2C" w14:textId="34072A0B"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7670EA5" w14:textId="24808427"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5B9B58A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AEA270E" w14:textId="76E5AAC8" w:rsidR="0034731A" w:rsidRDefault="0034731A" w:rsidP="0034731A">
            <w:pPr>
              <w:spacing w:after="0"/>
              <w:jc w:val="center"/>
              <w:rPr>
                <w:sz w:val="18"/>
                <w:szCs w:val="18"/>
              </w:rPr>
            </w:pPr>
            <w:r>
              <w:rPr>
                <w:sz w:val="18"/>
                <w:szCs w:val="18"/>
              </w:rPr>
              <w:t>2.14</w:t>
            </w:r>
          </w:p>
        </w:tc>
        <w:tc>
          <w:tcPr>
            <w:tcW w:w="444" w:type="pct"/>
            <w:tcBorders>
              <w:top w:val="single" w:sz="4" w:space="0" w:color="auto"/>
              <w:left w:val="single" w:sz="6" w:space="0" w:color="auto"/>
              <w:bottom w:val="single" w:sz="6" w:space="0" w:color="auto"/>
              <w:right w:val="single" w:sz="6" w:space="0" w:color="auto"/>
            </w:tcBorders>
            <w:vAlign w:val="center"/>
          </w:tcPr>
          <w:p w14:paraId="03E94232" w14:textId="3B06D344" w:rsidR="0034731A" w:rsidRPr="004B3F44" w:rsidRDefault="0034731A" w:rsidP="0034731A">
            <w:pPr>
              <w:spacing w:after="0"/>
              <w:jc w:val="center"/>
              <w:rPr>
                <w:rFonts w:cs="Calibri Light"/>
                <w:sz w:val="18"/>
                <w:szCs w:val="18"/>
              </w:rPr>
            </w:pPr>
            <w:r w:rsidRPr="004B3F44">
              <w:rPr>
                <w:rFonts w:cs="Calibri Light"/>
                <w:sz w:val="18"/>
                <w:szCs w:val="18"/>
              </w:rPr>
              <w:t>Compaction Requirements – Structural Fill / Hardfill (GAP65) / Rockfill</w:t>
            </w:r>
          </w:p>
        </w:tc>
        <w:tc>
          <w:tcPr>
            <w:tcW w:w="332" w:type="pct"/>
            <w:tcBorders>
              <w:top w:val="single" w:sz="4" w:space="0" w:color="auto"/>
              <w:left w:val="single" w:sz="6" w:space="0" w:color="auto"/>
              <w:bottom w:val="single" w:sz="6" w:space="0" w:color="auto"/>
              <w:right w:val="single" w:sz="6" w:space="0" w:color="auto"/>
            </w:tcBorders>
            <w:vAlign w:val="center"/>
          </w:tcPr>
          <w:p w14:paraId="269D2041" w14:textId="2EA5E696"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2.5</w:t>
            </w:r>
          </w:p>
        </w:tc>
        <w:tc>
          <w:tcPr>
            <w:tcW w:w="814" w:type="pct"/>
            <w:tcBorders>
              <w:top w:val="single" w:sz="4" w:space="0" w:color="auto"/>
              <w:left w:val="single" w:sz="6" w:space="0" w:color="auto"/>
              <w:bottom w:val="single" w:sz="6" w:space="0" w:color="auto"/>
              <w:right w:val="single" w:sz="6" w:space="0" w:color="auto"/>
            </w:tcBorders>
            <w:vAlign w:val="center"/>
          </w:tcPr>
          <w:p w14:paraId="74EB17E8" w14:textId="08D1579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Fill materials shall be compacted </w:t>
            </w:r>
            <w:proofErr w:type="gramStart"/>
            <w:r w:rsidRPr="004B3F44">
              <w:rPr>
                <w:rFonts w:cs="Calibri Light"/>
                <w:color w:val="000000"/>
                <w:sz w:val="18"/>
                <w:szCs w:val="18"/>
                <w:lang w:val="en-NZ"/>
              </w:rPr>
              <w:t>so as to</w:t>
            </w:r>
            <w:proofErr w:type="gramEnd"/>
            <w:r w:rsidRPr="004B3F44">
              <w:rPr>
                <w:rFonts w:cs="Calibri Light"/>
                <w:color w:val="000000"/>
                <w:sz w:val="18"/>
                <w:szCs w:val="18"/>
                <w:lang w:val="en-NZ"/>
              </w:rPr>
              <w:t xml:space="preserve">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2BBA4FF8" w14:textId="1D6E0DF4"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59AA09B"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 95% Maximum Dry Density.</w:t>
            </w:r>
          </w:p>
          <w:p w14:paraId="42AB7A81" w14:textId="77777777" w:rsidR="0034731A" w:rsidRPr="004B3F44" w:rsidRDefault="0034731A" w:rsidP="0034731A">
            <w:pPr>
              <w:spacing w:after="0"/>
              <w:jc w:val="center"/>
              <w:rPr>
                <w:rFonts w:cs="Calibri Light"/>
                <w:sz w:val="18"/>
                <w:szCs w:val="18"/>
              </w:rPr>
            </w:pPr>
          </w:p>
          <w:p w14:paraId="5EB65E1B" w14:textId="221A1BFD"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54529D9"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 (equivalent CBR of &gt;15%).</w:t>
            </w:r>
          </w:p>
          <w:p w14:paraId="7A010541" w14:textId="4787874C"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1B293518" w14:textId="5EB08449"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98C3D41" w14:textId="34CFDA62" w:rsidR="0034731A" w:rsidRPr="004B3F44" w:rsidRDefault="0034731A" w:rsidP="0034731A">
            <w:pPr>
              <w:spacing w:after="0"/>
              <w:jc w:val="center"/>
              <w:rPr>
                <w:rFonts w:cs="Calibri Light"/>
                <w:sz w:val="18"/>
                <w:szCs w:val="18"/>
              </w:rPr>
            </w:pPr>
            <w:r w:rsidRPr="004B3F44">
              <w:rPr>
                <w:rFonts w:cs="Calibri Light"/>
                <w:sz w:val="18"/>
                <w:szCs w:val="18"/>
              </w:rPr>
              <w:t xml:space="preserve">Minimum Test Frequency: 1 set of NDM test per 50 m2 of fill lift and every 1m lift. </w:t>
            </w:r>
            <w:proofErr w:type="gramStart"/>
            <w:r w:rsidRPr="004B3F44">
              <w:rPr>
                <w:rFonts w:cs="Calibri Light"/>
                <w:sz w:val="18"/>
                <w:szCs w:val="18"/>
              </w:rPr>
              <w:t>Minimum</w:t>
            </w:r>
            <w:proofErr w:type="gramEnd"/>
            <w:r w:rsidRPr="004B3F44">
              <w:rPr>
                <w:rFonts w:cs="Calibri Light"/>
                <w:sz w:val="18"/>
                <w:szCs w:val="18"/>
              </w:rPr>
              <w:t xml:space="preserve"> of 3 tests per approach embankment.</w:t>
            </w:r>
          </w:p>
          <w:p w14:paraId="2286D620" w14:textId="77777777" w:rsidR="0034731A" w:rsidRPr="004B3F44" w:rsidRDefault="0034731A" w:rsidP="0034731A">
            <w:pPr>
              <w:spacing w:after="0"/>
              <w:jc w:val="center"/>
              <w:rPr>
                <w:rFonts w:cs="Calibri Light"/>
                <w:sz w:val="18"/>
                <w:szCs w:val="18"/>
              </w:rPr>
            </w:pPr>
          </w:p>
          <w:p w14:paraId="0416B84A" w14:textId="24F9B0BA"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4339710" w14:textId="3E5835DF" w:rsidR="0034731A" w:rsidRPr="004B3F44" w:rsidRDefault="0034731A" w:rsidP="0034731A">
            <w:pPr>
              <w:spacing w:after="0"/>
              <w:jc w:val="center"/>
              <w:rPr>
                <w:rFonts w:cs="Calibri Light"/>
                <w:sz w:val="18"/>
                <w:szCs w:val="18"/>
              </w:rPr>
            </w:pPr>
            <w:r w:rsidRPr="004B3F44">
              <w:rPr>
                <w:rFonts w:cs="Calibri Light"/>
                <w:sz w:val="18"/>
                <w:szCs w:val="18"/>
              </w:rPr>
              <w:t>Minimum Test Frequency: 1 test per 50 m2 of fill lift.</w:t>
            </w:r>
          </w:p>
        </w:tc>
        <w:tc>
          <w:tcPr>
            <w:tcW w:w="518" w:type="pct"/>
            <w:tcBorders>
              <w:top w:val="single" w:sz="4" w:space="0" w:color="auto"/>
              <w:left w:val="single" w:sz="6" w:space="0" w:color="auto"/>
              <w:bottom w:val="single" w:sz="6" w:space="0" w:color="auto"/>
              <w:right w:val="single" w:sz="6" w:space="0" w:color="auto"/>
            </w:tcBorders>
            <w:vAlign w:val="center"/>
          </w:tcPr>
          <w:p w14:paraId="1A36EB73" w14:textId="137C1D60" w:rsidR="0034731A" w:rsidRPr="004B3F44" w:rsidRDefault="0034731A" w:rsidP="0034731A">
            <w:pPr>
              <w:spacing w:after="0"/>
              <w:jc w:val="center"/>
              <w:rPr>
                <w:rFonts w:cs="Calibri Light"/>
                <w:sz w:val="18"/>
                <w:szCs w:val="18"/>
              </w:rPr>
            </w:pPr>
            <w:r w:rsidRPr="004B3F44">
              <w:rPr>
                <w:rFonts w:cs="Calibri Light"/>
                <w:sz w:val="18"/>
                <w:szCs w:val="18"/>
              </w:rPr>
              <w:t>QA Checksheet(s),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47F35BD1" w14:textId="0C137858"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E162DE0" w14:textId="61FC88A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3EAD91F" w14:textId="4925327B"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3983F92" w14:textId="11E4C4C3"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72CB9E8D" w14:textId="715A8350"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3B5F745E"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940101D" w14:textId="1110A02B" w:rsidR="0034731A" w:rsidRDefault="0034731A" w:rsidP="0034731A">
            <w:pPr>
              <w:spacing w:after="0"/>
              <w:jc w:val="center"/>
              <w:rPr>
                <w:sz w:val="18"/>
                <w:szCs w:val="18"/>
              </w:rPr>
            </w:pPr>
            <w:r>
              <w:rPr>
                <w:sz w:val="18"/>
                <w:szCs w:val="18"/>
              </w:rPr>
              <w:t>2.15</w:t>
            </w:r>
          </w:p>
        </w:tc>
        <w:tc>
          <w:tcPr>
            <w:tcW w:w="444" w:type="pct"/>
            <w:tcBorders>
              <w:top w:val="single" w:sz="4" w:space="0" w:color="auto"/>
              <w:left w:val="single" w:sz="6" w:space="0" w:color="auto"/>
              <w:bottom w:val="single" w:sz="6" w:space="0" w:color="auto"/>
              <w:right w:val="single" w:sz="6" w:space="0" w:color="auto"/>
            </w:tcBorders>
            <w:vAlign w:val="center"/>
          </w:tcPr>
          <w:p w14:paraId="19B6FCAF" w14:textId="74B8DD4A" w:rsidR="0034731A" w:rsidRPr="004B3F44" w:rsidRDefault="0034731A" w:rsidP="0034731A">
            <w:pPr>
              <w:spacing w:after="0"/>
              <w:jc w:val="center"/>
              <w:rPr>
                <w:rFonts w:cs="Calibri Light"/>
                <w:sz w:val="18"/>
                <w:szCs w:val="18"/>
              </w:rPr>
            </w:pPr>
            <w:r w:rsidRPr="004B3F44">
              <w:rPr>
                <w:rFonts w:cs="Calibri Light"/>
                <w:sz w:val="18"/>
                <w:szCs w:val="18"/>
              </w:rPr>
              <w:t>Grassing</w:t>
            </w:r>
          </w:p>
        </w:tc>
        <w:tc>
          <w:tcPr>
            <w:tcW w:w="332" w:type="pct"/>
            <w:tcBorders>
              <w:top w:val="single" w:sz="4" w:space="0" w:color="auto"/>
              <w:left w:val="single" w:sz="6" w:space="0" w:color="auto"/>
              <w:bottom w:val="single" w:sz="6" w:space="0" w:color="auto"/>
              <w:right w:val="single" w:sz="6" w:space="0" w:color="auto"/>
            </w:tcBorders>
            <w:vAlign w:val="center"/>
          </w:tcPr>
          <w:p w14:paraId="1C087861" w14:textId="0DEF5130"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2.9.12</w:t>
            </w:r>
          </w:p>
        </w:tc>
        <w:tc>
          <w:tcPr>
            <w:tcW w:w="814" w:type="pct"/>
            <w:tcBorders>
              <w:top w:val="single" w:sz="4" w:space="0" w:color="auto"/>
              <w:left w:val="single" w:sz="6" w:space="0" w:color="auto"/>
              <w:bottom w:val="single" w:sz="6" w:space="0" w:color="auto"/>
              <w:right w:val="single" w:sz="6" w:space="0" w:color="auto"/>
            </w:tcBorders>
            <w:vAlign w:val="center"/>
          </w:tcPr>
          <w:p w14:paraId="0BFEDA90" w14:textId="0B8FE71A"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Contractor shall submit to the Engineer for approval their proposed seed mixture fertiliser type and respective application rates prior to commencement of the grassing</w:t>
            </w:r>
          </w:p>
        </w:tc>
        <w:tc>
          <w:tcPr>
            <w:tcW w:w="733" w:type="pct"/>
            <w:tcBorders>
              <w:top w:val="single" w:sz="4" w:space="0" w:color="auto"/>
              <w:left w:val="single" w:sz="6" w:space="0" w:color="auto"/>
              <w:bottom w:val="single" w:sz="6" w:space="0" w:color="auto"/>
              <w:right w:val="single" w:sz="6" w:space="0" w:color="auto"/>
            </w:tcBorders>
            <w:vAlign w:val="center"/>
          </w:tcPr>
          <w:p w14:paraId="4B137811" w14:textId="1464F8D4" w:rsidR="0034731A" w:rsidRPr="004B3F44" w:rsidRDefault="0034731A" w:rsidP="0034731A">
            <w:pPr>
              <w:spacing w:after="0"/>
              <w:jc w:val="center"/>
              <w:rPr>
                <w:rFonts w:cs="Calibri Light"/>
                <w:sz w:val="18"/>
                <w:szCs w:val="18"/>
              </w:rPr>
            </w:pPr>
            <w:r w:rsidRPr="004B3F44">
              <w:rPr>
                <w:rFonts w:cs="Calibri Light"/>
                <w:sz w:val="18"/>
                <w:szCs w:val="18"/>
              </w:rPr>
              <w:t xml:space="preserve">Engineer to approve </w:t>
            </w:r>
            <w:proofErr w:type="gramStart"/>
            <w:r w:rsidRPr="004B3F44">
              <w:rPr>
                <w:rFonts w:cs="Calibri Light"/>
                <w:sz w:val="18"/>
                <w:szCs w:val="18"/>
              </w:rPr>
              <w:t xml:space="preserve">the </w:t>
            </w:r>
            <w:r w:rsidRPr="004B3F44">
              <w:rPr>
                <w:rFonts w:cs="Calibri Light"/>
                <w:color w:val="000000"/>
                <w:sz w:val="18"/>
                <w:szCs w:val="18"/>
                <w:lang w:val="en-NZ"/>
              </w:rPr>
              <w:t xml:space="preserve"> proposed</w:t>
            </w:r>
            <w:proofErr w:type="gramEnd"/>
            <w:r w:rsidRPr="004B3F44">
              <w:rPr>
                <w:rFonts w:cs="Calibri Light"/>
                <w:color w:val="000000"/>
                <w:sz w:val="18"/>
                <w:szCs w:val="18"/>
                <w:lang w:val="en-NZ"/>
              </w:rPr>
              <w:t xml:space="preserve"> seed mixture fertiliser type and respective application rates</w:t>
            </w:r>
          </w:p>
        </w:tc>
        <w:tc>
          <w:tcPr>
            <w:tcW w:w="520" w:type="pct"/>
            <w:tcBorders>
              <w:top w:val="single" w:sz="4" w:space="0" w:color="auto"/>
              <w:left w:val="single" w:sz="6" w:space="0" w:color="auto"/>
              <w:bottom w:val="single" w:sz="6" w:space="0" w:color="auto"/>
              <w:right w:val="single" w:sz="6" w:space="0" w:color="auto"/>
            </w:tcBorders>
            <w:vAlign w:val="center"/>
          </w:tcPr>
          <w:p w14:paraId="44F1EF07" w14:textId="44AB0A28" w:rsidR="0034731A" w:rsidRPr="004B3F44" w:rsidRDefault="0034731A" w:rsidP="0034731A">
            <w:pPr>
              <w:spacing w:after="0"/>
              <w:jc w:val="center"/>
              <w:rPr>
                <w:rFonts w:cs="Calibri Light"/>
                <w:sz w:val="18"/>
                <w:szCs w:val="18"/>
              </w:rPr>
            </w:pPr>
            <w:r w:rsidRPr="004B3F44">
              <w:rPr>
                <w:rFonts w:cs="Calibri Light"/>
                <w:sz w:val="18"/>
                <w:szCs w:val="18"/>
              </w:rPr>
              <w:t>Prior to commencement of grassing</w:t>
            </w:r>
          </w:p>
        </w:tc>
        <w:tc>
          <w:tcPr>
            <w:tcW w:w="518" w:type="pct"/>
            <w:tcBorders>
              <w:top w:val="single" w:sz="4" w:space="0" w:color="auto"/>
              <w:left w:val="single" w:sz="6" w:space="0" w:color="auto"/>
              <w:bottom w:val="single" w:sz="6" w:space="0" w:color="auto"/>
              <w:right w:val="single" w:sz="6" w:space="0" w:color="auto"/>
            </w:tcBorders>
            <w:vAlign w:val="center"/>
          </w:tcPr>
          <w:p w14:paraId="106BCAFE" w14:textId="143FD5C4" w:rsidR="0034731A" w:rsidRPr="004B3F44" w:rsidRDefault="0034731A" w:rsidP="0034731A">
            <w:pPr>
              <w:spacing w:after="0"/>
              <w:jc w:val="center"/>
              <w:rPr>
                <w:rFonts w:cs="Calibri Light"/>
                <w:sz w:val="18"/>
                <w:szCs w:val="18"/>
              </w:rPr>
            </w:pPr>
            <w:r w:rsidRPr="004B3F44">
              <w:rPr>
                <w:rFonts w:cs="Calibri Light"/>
                <w:sz w:val="18"/>
                <w:szCs w:val="18"/>
              </w:rPr>
              <w:t>Specification for the seed mixture fertiliser type &amp; application rate,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125737E3" w14:textId="30127F53"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707A920" w14:textId="50AB7023"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BF00A2A" w14:textId="330E62B7"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2C2C96C" w14:textId="4A553C9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05B5F7C0" w14:textId="386C8847"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225C68D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82B5B5B" w14:textId="21591523" w:rsidR="0034731A" w:rsidRPr="004B3F44" w:rsidRDefault="0034731A" w:rsidP="0034731A">
            <w:pPr>
              <w:spacing w:after="0"/>
              <w:rPr>
                <w:rFonts w:cs="Calibri Light"/>
                <w:sz w:val="18"/>
                <w:szCs w:val="18"/>
              </w:rPr>
            </w:pPr>
            <w:r>
              <w:rPr>
                <w:rFonts w:cs="Calibri Light"/>
                <w:b/>
                <w:bCs/>
                <w:sz w:val="18"/>
                <w:szCs w:val="18"/>
              </w:rPr>
              <w:t>3.0 GEOSYNTHETICS SPECIFICATION</w:t>
            </w:r>
          </w:p>
        </w:tc>
      </w:tr>
      <w:tr w:rsidR="0034731A" w:rsidRPr="008B6F44" w14:paraId="5E1CA974"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EC88BC" w14:textId="26E0A100" w:rsidR="0034731A" w:rsidRPr="00AD29C4" w:rsidRDefault="0034731A" w:rsidP="0034731A">
            <w:pPr>
              <w:spacing w:after="0"/>
              <w:jc w:val="center"/>
              <w:rPr>
                <w:rFonts w:cs="Calibri Light"/>
                <w:sz w:val="18"/>
                <w:szCs w:val="18"/>
              </w:rPr>
            </w:pPr>
            <w:r w:rsidRPr="00AD29C4">
              <w:rPr>
                <w:rFonts w:cs="Calibri Light"/>
                <w:sz w:val="18"/>
                <w:szCs w:val="18"/>
              </w:rPr>
              <w:t>3.01</w:t>
            </w:r>
          </w:p>
        </w:tc>
        <w:tc>
          <w:tcPr>
            <w:tcW w:w="444" w:type="pct"/>
            <w:tcBorders>
              <w:top w:val="single" w:sz="4" w:space="0" w:color="auto"/>
              <w:left w:val="single" w:sz="6" w:space="0" w:color="auto"/>
              <w:bottom w:val="single" w:sz="6" w:space="0" w:color="auto"/>
              <w:right w:val="single" w:sz="6" w:space="0" w:color="auto"/>
            </w:tcBorders>
            <w:vAlign w:val="center"/>
          </w:tcPr>
          <w:p w14:paraId="094660BA" w14:textId="591044C0" w:rsidR="0034731A" w:rsidRPr="00AD29C4" w:rsidRDefault="0034731A" w:rsidP="0034731A">
            <w:pPr>
              <w:spacing w:after="0"/>
              <w:jc w:val="center"/>
              <w:rPr>
                <w:rFonts w:cs="Calibri Light"/>
                <w:sz w:val="18"/>
                <w:szCs w:val="18"/>
              </w:rPr>
            </w:pPr>
            <w:r w:rsidRPr="00AD29C4">
              <w:rPr>
                <w:rFonts w:cs="Calibri Light"/>
                <w:sz w:val="18"/>
                <w:szCs w:val="18"/>
              </w:rPr>
              <w:t>Pre-commencement</w:t>
            </w:r>
          </w:p>
        </w:tc>
        <w:tc>
          <w:tcPr>
            <w:tcW w:w="332" w:type="pct"/>
            <w:tcBorders>
              <w:top w:val="single" w:sz="4" w:space="0" w:color="auto"/>
              <w:left w:val="single" w:sz="6" w:space="0" w:color="auto"/>
              <w:bottom w:val="single" w:sz="6" w:space="0" w:color="auto"/>
              <w:right w:val="single" w:sz="6" w:space="0" w:color="auto"/>
            </w:tcBorders>
            <w:vAlign w:val="center"/>
          </w:tcPr>
          <w:p w14:paraId="6BF97D89" w14:textId="393FA412" w:rsidR="0034731A" w:rsidRPr="00AD29C4" w:rsidRDefault="0034731A" w:rsidP="0034731A">
            <w:pPr>
              <w:spacing w:after="0"/>
              <w:jc w:val="center"/>
              <w:rPr>
                <w:rFonts w:cs="Calibri Light"/>
                <w:sz w:val="18"/>
                <w:szCs w:val="18"/>
              </w:rPr>
            </w:pPr>
            <w:r w:rsidRPr="00AD29C4">
              <w:rPr>
                <w:rFonts w:cs="Calibri Light"/>
                <w:sz w:val="18"/>
                <w:szCs w:val="18"/>
              </w:rPr>
              <w:t>T+T NAL Recovery Specifications: 3.3.1</w:t>
            </w:r>
          </w:p>
        </w:tc>
        <w:tc>
          <w:tcPr>
            <w:tcW w:w="814" w:type="pct"/>
            <w:tcBorders>
              <w:top w:val="single" w:sz="4" w:space="0" w:color="auto"/>
              <w:left w:val="single" w:sz="6" w:space="0" w:color="auto"/>
              <w:bottom w:val="single" w:sz="6" w:space="0" w:color="auto"/>
              <w:right w:val="single" w:sz="6" w:space="0" w:color="auto"/>
            </w:tcBorders>
            <w:vAlign w:val="center"/>
          </w:tcPr>
          <w:p w14:paraId="55E4F6FA" w14:textId="7DD6093A"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xml:space="preserve">Before any geosynthetic installation is commenced, or fill is placed in any area, the Contractor shall advise the </w:t>
            </w:r>
            <w:proofErr w:type="gramStart"/>
            <w:r w:rsidRPr="00AD29C4">
              <w:rPr>
                <w:rFonts w:cs="Calibri Light"/>
                <w:color w:val="000000"/>
                <w:sz w:val="18"/>
                <w:szCs w:val="18"/>
                <w:lang w:val="en-NZ"/>
              </w:rPr>
              <w:t>Engineer</w:t>
            </w:r>
            <w:proofErr w:type="gramEnd"/>
          </w:p>
          <w:p w14:paraId="78967C3A" w14:textId="77777777" w:rsidR="0034731A" w:rsidRPr="00AD29C4" w:rsidRDefault="0034731A" w:rsidP="0034731A">
            <w:pPr>
              <w:autoSpaceDE w:val="0"/>
              <w:autoSpaceDN w:val="0"/>
              <w:adjustRightInd w:val="0"/>
              <w:spacing w:after="0"/>
              <w:jc w:val="center"/>
              <w:rPr>
                <w:rFonts w:cs="Calibri Light"/>
                <w:color w:val="000000"/>
                <w:sz w:val="18"/>
                <w:szCs w:val="18"/>
                <w:lang w:val="en-NZ"/>
              </w:rPr>
            </w:pPr>
          </w:p>
          <w:p w14:paraId="5D51D2ED" w14:textId="3374B834" w:rsidR="0034731A" w:rsidRPr="00AD29C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715A624" w14:textId="45D265D1" w:rsidR="0034731A" w:rsidRPr="00AD29C4" w:rsidRDefault="0034731A" w:rsidP="0034731A">
            <w:pPr>
              <w:spacing w:after="0"/>
              <w:jc w:val="center"/>
              <w:rPr>
                <w:rFonts w:cs="Calibri Light"/>
                <w:sz w:val="18"/>
                <w:szCs w:val="18"/>
              </w:rPr>
            </w:pPr>
            <w:r w:rsidRPr="00AD29C4">
              <w:rPr>
                <w:rFonts w:cs="Calibri Light"/>
                <w:color w:val="000000"/>
                <w:sz w:val="18"/>
                <w:szCs w:val="18"/>
                <w:lang w:val="en-NZ"/>
              </w:rPr>
              <w:t>The Contractor shall be responsible for the correct setting out of the work and shall see that the specified locations, orientations, lengths, depths, spacings, and levels are strictly adhered to.</w:t>
            </w:r>
            <w:r w:rsidRPr="00AD29C4">
              <w:rPr>
                <w:rFonts w:cs="Calibri Light"/>
                <w:color w:val="000000"/>
                <w:sz w:val="18"/>
                <w:szCs w:val="18"/>
                <w:lang w:val="en-NZ"/>
              </w:rPr>
              <w:br/>
            </w:r>
            <w:r w:rsidRPr="00AD29C4">
              <w:rPr>
                <w:rFonts w:cs="Calibri Light"/>
                <w:color w:val="000000"/>
                <w:sz w:val="18"/>
                <w:szCs w:val="18"/>
                <w:lang w:val="en-NZ"/>
              </w:rPr>
              <w:br/>
              <w:t>Engineer to confirm requirements</w:t>
            </w:r>
          </w:p>
        </w:tc>
        <w:tc>
          <w:tcPr>
            <w:tcW w:w="520" w:type="pct"/>
            <w:tcBorders>
              <w:top w:val="single" w:sz="4" w:space="0" w:color="auto"/>
              <w:left w:val="single" w:sz="6" w:space="0" w:color="auto"/>
              <w:bottom w:val="single" w:sz="6" w:space="0" w:color="auto"/>
              <w:right w:val="single" w:sz="6" w:space="0" w:color="auto"/>
            </w:tcBorders>
            <w:vAlign w:val="center"/>
          </w:tcPr>
          <w:p w14:paraId="15AADA9A" w14:textId="77777777"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xml:space="preserve">Before any geosynthetic installation is commenced, or fill is placed in any area, the Contractor shall </w:t>
            </w:r>
            <w:proofErr w:type="gramStart"/>
            <w:r w:rsidRPr="00AD29C4">
              <w:rPr>
                <w:rFonts w:cs="Calibri Light"/>
                <w:color w:val="000000"/>
                <w:sz w:val="18"/>
                <w:szCs w:val="18"/>
                <w:lang w:val="en-NZ"/>
              </w:rPr>
              <w:t>advise</w:t>
            </w:r>
            <w:proofErr w:type="gramEnd"/>
          </w:p>
          <w:p w14:paraId="049376F8" w14:textId="5690FD8B" w:rsidR="0034731A" w:rsidRPr="00AD29C4" w:rsidRDefault="0034731A" w:rsidP="0034731A">
            <w:pPr>
              <w:spacing w:after="0"/>
              <w:jc w:val="center"/>
              <w:rPr>
                <w:rFonts w:cs="Calibri Light"/>
                <w:sz w:val="18"/>
                <w:szCs w:val="18"/>
              </w:rPr>
            </w:pPr>
            <w:r w:rsidRPr="00AD29C4">
              <w:rPr>
                <w:rFonts w:cs="Calibri Light"/>
                <w:color w:val="000000"/>
                <w:sz w:val="18"/>
                <w:szCs w:val="18"/>
                <w:lang w:val="en-NZ"/>
              </w:rPr>
              <w:t>the Engineer, with at least one working days’ notice</w:t>
            </w:r>
          </w:p>
        </w:tc>
        <w:tc>
          <w:tcPr>
            <w:tcW w:w="518" w:type="pct"/>
            <w:tcBorders>
              <w:top w:val="single" w:sz="4" w:space="0" w:color="auto"/>
              <w:left w:val="single" w:sz="6" w:space="0" w:color="auto"/>
              <w:bottom w:val="single" w:sz="6" w:space="0" w:color="auto"/>
              <w:right w:val="single" w:sz="6" w:space="0" w:color="auto"/>
            </w:tcBorders>
            <w:vAlign w:val="center"/>
          </w:tcPr>
          <w:p w14:paraId="2847AAF0" w14:textId="295A24DE" w:rsidR="0034731A" w:rsidRPr="00AD29C4" w:rsidRDefault="0034731A" w:rsidP="0034731A">
            <w:pPr>
              <w:spacing w:after="0"/>
              <w:jc w:val="center"/>
              <w:rPr>
                <w:rFonts w:cs="Calibri Light"/>
                <w:sz w:val="18"/>
                <w:szCs w:val="18"/>
              </w:rPr>
            </w:pPr>
            <w:r w:rsidRPr="00AD29C4">
              <w:rPr>
                <w:rFonts w:cs="Calibri Light"/>
                <w:sz w:val="18"/>
                <w:szCs w:val="18"/>
              </w:rPr>
              <w:t>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60757E6B" w14:textId="6CEB5B94" w:rsidR="0034731A" w:rsidRPr="00AD29C4" w:rsidRDefault="0034731A" w:rsidP="0034731A">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67FC8C8" w14:textId="1C25219F" w:rsidR="0034731A" w:rsidRPr="00AD29C4" w:rsidRDefault="0034731A" w:rsidP="0034731A">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F466870" w14:textId="49EDCBA4" w:rsidR="0034731A" w:rsidRPr="00AD29C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B216AFB" w14:textId="68C0AE77" w:rsidR="0034731A" w:rsidRPr="00AD29C4" w:rsidRDefault="0034731A" w:rsidP="0034731A">
            <w:pPr>
              <w:spacing w:after="0"/>
              <w:jc w:val="center"/>
              <w:rPr>
                <w:rFonts w:cs="Calibri Light"/>
                <w:sz w:val="18"/>
                <w:szCs w:val="18"/>
              </w:rPr>
            </w:pPr>
            <w:r w:rsidRPr="00AD29C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1C11CDF1" w14:textId="36B4DB25" w:rsidR="0034731A" w:rsidRPr="00AD29C4" w:rsidRDefault="0034731A" w:rsidP="0034731A">
            <w:pPr>
              <w:spacing w:after="0"/>
              <w:jc w:val="center"/>
              <w:rPr>
                <w:rFonts w:cs="Calibri Light"/>
                <w:sz w:val="18"/>
                <w:szCs w:val="18"/>
              </w:rPr>
            </w:pPr>
            <w:r w:rsidRPr="00EA644A">
              <w:rPr>
                <w:sz w:val="18"/>
                <w:szCs w:val="18"/>
              </w:rPr>
              <w:t>T&amp;T</w:t>
            </w:r>
          </w:p>
        </w:tc>
      </w:tr>
      <w:tr w:rsidR="0034731A" w:rsidRPr="008B6F44" w14:paraId="2534847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C9DA448" w14:textId="282413D5" w:rsidR="0034731A" w:rsidRPr="00AD29C4" w:rsidRDefault="0034731A" w:rsidP="0034731A">
            <w:pPr>
              <w:spacing w:after="0"/>
              <w:jc w:val="center"/>
              <w:rPr>
                <w:rFonts w:cs="Calibri Light"/>
                <w:sz w:val="18"/>
                <w:szCs w:val="18"/>
              </w:rPr>
            </w:pPr>
            <w:r>
              <w:rPr>
                <w:rFonts w:cs="Calibri Light"/>
                <w:sz w:val="18"/>
                <w:szCs w:val="18"/>
              </w:rPr>
              <w:t>3.02</w:t>
            </w:r>
          </w:p>
        </w:tc>
        <w:tc>
          <w:tcPr>
            <w:tcW w:w="444" w:type="pct"/>
            <w:tcBorders>
              <w:top w:val="single" w:sz="4" w:space="0" w:color="auto"/>
              <w:left w:val="single" w:sz="6" w:space="0" w:color="auto"/>
              <w:bottom w:val="single" w:sz="6" w:space="0" w:color="auto"/>
              <w:right w:val="single" w:sz="6" w:space="0" w:color="auto"/>
            </w:tcBorders>
            <w:vAlign w:val="center"/>
          </w:tcPr>
          <w:p w14:paraId="16B4092B" w14:textId="05FCB1DA" w:rsidR="0034731A" w:rsidRPr="00AD29C4" w:rsidRDefault="0034731A" w:rsidP="0034731A">
            <w:pPr>
              <w:spacing w:after="0"/>
              <w:jc w:val="center"/>
              <w:rPr>
                <w:rFonts w:cs="Calibri Light"/>
                <w:sz w:val="18"/>
                <w:szCs w:val="18"/>
              </w:rPr>
            </w:pPr>
            <w:r w:rsidRPr="00AD29C4">
              <w:rPr>
                <w:rFonts w:cs="Calibri Light"/>
                <w:sz w:val="18"/>
                <w:szCs w:val="18"/>
              </w:rPr>
              <w:t>Geogrid</w:t>
            </w:r>
          </w:p>
        </w:tc>
        <w:tc>
          <w:tcPr>
            <w:tcW w:w="332" w:type="pct"/>
            <w:tcBorders>
              <w:top w:val="single" w:sz="4" w:space="0" w:color="auto"/>
              <w:left w:val="single" w:sz="6" w:space="0" w:color="auto"/>
              <w:bottom w:val="single" w:sz="6" w:space="0" w:color="auto"/>
              <w:right w:val="single" w:sz="6" w:space="0" w:color="auto"/>
            </w:tcBorders>
            <w:vAlign w:val="center"/>
          </w:tcPr>
          <w:p w14:paraId="13D07424" w14:textId="62F84398" w:rsidR="0034731A" w:rsidRPr="00AD29C4" w:rsidRDefault="0034731A" w:rsidP="0034731A">
            <w:pPr>
              <w:spacing w:after="0"/>
              <w:jc w:val="center"/>
              <w:rPr>
                <w:rFonts w:cs="Calibri Light"/>
                <w:sz w:val="18"/>
                <w:szCs w:val="18"/>
              </w:rPr>
            </w:pPr>
            <w:r w:rsidRPr="00AD29C4">
              <w:rPr>
                <w:rFonts w:cs="Calibri Light"/>
                <w:sz w:val="18"/>
                <w:szCs w:val="18"/>
              </w:rPr>
              <w:t>T+T NAL Recovery Specifications: 3.4.1</w:t>
            </w:r>
          </w:p>
        </w:tc>
        <w:tc>
          <w:tcPr>
            <w:tcW w:w="814" w:type="pct"/>
            <w:tcBorders>
              <w:top w:val="single" w:sz="4" w:space="0" w:color="auto"/>
              <w:left w:val="single" w:sz="6" w:space="0" w:color="auto"/>
              <w:bottom w:val="single" w:sz="6" w:space="0" w:color="auto"/>
              <w:right w:val="single" w:sz="6" w:space="0" w:color="auto"/>
            </w:tcBorders>
            <w:vAlign w:val="center"/>
          </w:tcPr>
          <w:p w14:paraId="3F04416D" w14:textId="11B135B1"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geogrid reinforcement types are shown on the drawings. Alternative, equivalent geogrids may be approved by the Engineer. The alternative geogrids shall have similar performance characteristics equivalent to or better those of the specified materials.</w:t>
            </w:r>
          </w:p>
        </w:tc>
        <w:tc>
          <w:tcPr>
            <w:tcW w:w="733" w:type="pct"/>
            <w:tcBorders>
              <w:top w:val="single" w:sz="4" w:space="0" w:color="auto"/>
              <w:left w:val="single" w:sz="6" w:space="0" w:color="auto"/>
              <w:bottom w:val="single" w:sz="6" w:space="0" w:color="auto"/>
              <w:right w:val="single" w:sz="6" w:space="0" w:color="auto"/>
            </w:tcBorders>
            <w:vAlign w:val="center"/>
          </w:tcPr>
          <w:p w14:paraId="10291E49" w14:textId="5E381450" w:rsidR="0034731A" w:rsidRPr="00AD29C4" w:rsidRDefault="0034731A" w:rsidP="0034731A">
            <w:pPr>
              <w:spacing w:after="0"/>
              <w:jc w:val="center"/>
              <w:rPr>
                <w:rFonts w:cs="Calibri Light"/>
                <w:sz w:val="18"/>
                <w:szCs w:val="18"/>
              </w:rPr>
            </w:pPr>
            <w:r w:rsidRPr="00AD29C4">
              <w:rPr>
                <w:rFonts w:cs="Calibri Light"/>
                <w:sz w:val="18"/>
                <w:szCs w:val="18"/>
              </w:rPr>
              <w:t>The following information</w:t>
            </w:r>
          </w:p>
          <w:p w14:paraId="147B8FC5" w14:textId="77777777" w:rsidR="0034731A" w:rsidRPr="00AD29C4" w:rsidRDefault="0034731A" w:rsidP="0034731A">
            <w:pPr>
              <w:spacing w:after="0"/>
              <w:jc w:val="center"/>
              <w:rPr>
                <w:rFonts w:cs="Calibri Light"/>
                <w:sz w:val="18"/>
                <w:szCs w:val="18"/>
              </w:rPr>
            </w:pPr>
            <w:r w:rsidRPr="00AD29C4">
              <w:rPr>
                <w:rFonts w:cs="Calibri Light"/>
                <w:sz w:val="18"/>
                <w:szCs w:val="18"/>
              </w:rPr>
              <w:t>shall be provided to the Engineer to allow approval of the proposed alternative geogrids:</w:t>
            </w:r>
          </w:p>
          <w:p w14:paraId="63472359" w14:textId="77777777" w:rsidR="0034731A" w:rsidRPr="00AD29C4" w:rsidRDefault="0034731A" w:rsidP="0034731A">
            <w:pPr>
              <w:spacing w:after="0"/>
              <w:jc w:val="center"/>
              <w:rPr>
                <w:rFonts w:cs="Calibri Light"/>
                <w:sz w:val="18"/>
                <w:szCs w:val="18"/>
              </w:rPr>
            </w:pPr>
            <w:r w:rsidRPr="00AD29C4">
              <w:rPr>
                <w:rFonts w:cs="Calibri Light"/>
                <w:sz w:val="18"/>
                <w:szCs w:val="18"/>
              </w:rPr>
              <w:t>• Roll widths</w:t>
            </w:r>
          </w:p>
          <w:p w14:paraId="3B2402AC" w14:textId="77777777" w:rsidR="0034731A" w:rsidRPr="00AD29C4" w:rsidRDefault="0034731A" w:rsidP="0034731A">
            <w:pPr>
              <w:spacing w:after="0"/>
              <w:jc w:val="center"/>
              <w:rPr>
                <w:rFonts w:cs="Calibri Light"/>
                <w:sz w:val="18"/>
                <w:szCs w:val="18"/>
              </w:rPr>
            </w:pPr>
            <w:r w:rsidRPr="00AD29C4">
              <w:rPr>
                <w:rFonts w:cs="Calibri Light"/>
                <w:sz w:val="18"/>
                <w:szCs w:val="18"/>
              </w:rPr>
              <w:t>• Minimum overlap width between rolls</w:t>
            </w:r>
          </w:p>
          <w:p w14:paraId="6F874531" w14:textId="77777777" w:rsidR="0034731A" w:rsidRPr="00AD29C4" w:rsidRDefault="0034731A" w:rsidP="0034731A">
            <w:pPr>
              <w:spacing w:after="0"/>
              <w:jc w:val="center"/>
              <w:rPr>
                <w:rFonts w:cs="Calibri Light"/>
                <w:sz w:val="18"/>
                <w:szCs w:val="18"/>
              </w:rPr>
            </w:pPr>
            <w:r w:rsidRPr="00AD29C4">
              <w:rPr>
                <w:rFonts w:cs="Calibri Light"/>
                <w:sz w:val="18"/>
                <w:szCs w:val="18"/>
              </w:rPr>
              <w:t>• Characteristics initial strength</w:t>
            </w:r>
          </w:p>
          <w:p w14:paraId="3376584C"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creep rupture</w:t>
            </w:r>
          </w:p>
          <w:p w14:paraId="5E2619E0" w14:textId="77777777" w:rsidR="0034731A" w:rsidRPr="00AD29C4" w:rsidRDefault="0034731A" w:rsidP="0034731A">
            <w:pPr>
              <w:spacing w:after="0"/>
              <w:jc w:val="center"/>
              <w:rPr>
                <w:rFonts w:cs="Calibri Light"/>
                <w:sz w:val="18"/>
                <w:szCs w:val="18"/>
              </w:rPr>
            </w:pPr>
            <w:r w:rsidRPr="00AD29C4">
              <w:rPr>
                <w:rFonts w:cs="Calibri Light"/>
                <w:sz w:val="18"/>
                <w:szCs w:val="18"/>
              </w:rPr>
              <w:t>• Creep limited strength based on creep rupture</w:t>
            </w:r>
          </w:p>
          <w:p w14:paraId="76BB7E0A"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installation damage in sand and gravel</w:t>
            </w:r>
          </w:p>
          <w:p w14:paraId="11DF3368"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environmental effects at 100 years design life</w:t>
            </w:r>
          </w:p>
          <w:p w14:paraId="3AC3D44E" w14:textId="77777777" w:rsidR="0034731A" w:rsidRPr="00AD29C4" w:rsidRDefault="0034731A" w:rsidP="0034731A">
            <w:pPr>
              <w:spacing w:after="0"/>
              <w:jc w:val="center"/>
              <w:rPr>
                <w:rFonts w:cs="Calibri Light"/>
                <w:sz w:val="18"/>
                <w:szCs w:val="18"/>
              </w:rPr>
            </w:pPr>
            <w:r w:rsidRPr="00AD29C4">
              <w:rPr>
                <w:rFonts w:cs="Calibri Light"/>
                <w:sz w:val="18"/>
                <w:szCs w:val="18"/>
              </w:rPr>
              <w:t>• Long term design strengths in sand and gravel (at 100 years design life)</w:t>
            </w:r>
          </w:p>
          <w:p w14:paraId="05B47EAB" w14:textId="77777777" w:rsidR="0034731A" w:rsidRPr="00AD29C4" w:rsidRDefault="0034731A" w:rsidP="0034731A">
            <w:pPr>
              <w:spacing w:after="0"/>
              <w:jc w:val="center"/>
              <w:rPr>
                <w:rFonts w:cs="Calibri Light"/>
                <w:sz w:val="18"/>
                <w:szCs w:val="18"/>
              </w:rPr>
            </w:pPr>
            <w:r w:rsidRPr="00AD29C4">
              <w:rPr>
                <w:rFonts w:cs="Calibri Light"/>
                <w:sz w:val="18"/>
                <w:szCs w:val="18"/>
              </w:rPr>
              <w:t>• Coefficient of interaction for pullout</w:t>
            </w:r>
          </w:p>
          <w:p w14:paraId="214EBCDB" w14:textId="786C20C9" w:rsidR="0034731A" w:rsidRPr="00AD29C4" w:rsidRDefault="0034731A" w:rsidP="0034731A">
            <w:pPr>
              <w:spacing w:after="0"/>
              <w:jc w:val="center"/>
              <w:rPr>
                <w:rFonts w:cs="Calibri Light"/>
                <w:sz w:val="18"/>
                <w:szCs w:val="18"/>
              </w:rPr>
            </w:pPr>
            <w:r w:rsidRPr="00AD29C4">
              <w:rPr>
                <w:rFonts w:cs="Calibri Light"/>
                <w:sz w:val="18"/>
                <w:szCs w:val="18"/>
              </w:rPr>
              <w:t>• Coefficient of direct sliding</w:t>
            </w:r>
          </w:p>
        </w:tc>
        <w:tc>
          <w:tcPr>
            <w:tcW w:w="520" w:type="pct"/>
            <w:tcBorders>
              <w:top w:val="single" w:sz="4" w:space="0" w:color="auto"/>
              <w:left w:val="single" w:sz="6" w:space="0" w:color="auto"/>
              <w:bottom w:val="single" w:sz="6" w:space="0" w:color="auto"/>
              <w:right w:val="single" w:sz="6" w:space="0" w:color="auto"/>
            </w:tcBorders>
            <w:vAlign w:val="center"/>
          </w:tcPr>
          <w:p w14:paraId="64AFD142" w14:textId="65AD8398" w:rsidR="0034731A" w:rsidRPr="00AD29C4" w:rsidRDefault="0034731A" w:rsidP="0034731A">
            <w:pPr>
              <w:spacing w:after="0"/>
              <w:jc w:val="center"/>
              <w:rPr>
                <w:rFonts w:cs="Calibri Light"/>
                <w:sz w:val="18"/>
                <w:szCs w:val="18"/>
              </w:rPr>
            </w:pPr>
            <w:r w:rsidRPr="00AD29C4">
              <w:rPr>
                <w:rFonts w:cs="Calibri Light"/>
                <w:sz w:val="18"/>
                <w:szCs w:val="18"/>
              </w:rPr>
              <w:t>Engineer to approve prior to use of alternative geogrid</w:t>
            </w:r>
          </w:p>
        </w:tc>
        <w:tc>
          <w:tcPr>
            <w:tcW w:w="518" w:type="pct"/>
            <w:tcBorders>
              <w:top w:val="single" w:sz="4" w:space="0" w:color="auto"/>
              <w:left w:val="single" w:sz="6" w:space="0" w:color="auto"/>
              <w:bottom w:val="single" w:sz="6" w:space="0" w:color="auto"/>
              <w:right w:val="single" w:sz="6" w:space="0" w:color="auto"/>
            </w:tcBorders>
            <w:vAlign w:val="center"/>
          </w:tcPr>
          <w:p w14:paraId="47FBB78E" w14:textId="2174E0CE" w:rsidR="0034731A" w:rsidRPr="00AD29C4" w:rsidRDefault="0034731A" w:rsidP="0034731A">
            <w:pPr>
              <w:spacing w:after="0"/>
              <w:jc w:val="center"/>
              <w:rPr>
                <w:rFonts w:cs="Calibri Light"/>
                <w:sz w:val="18"/>
                <w:szCs w:val="18"/>
              </w:rPr>
            </w:pPr>
            <w:r w:rsidRPr="00AD29C4">
              <w:rPr>
                <w:rFonts w:cs="Calibri Light"/>
                <w:sz w:val="18"/>
                <w:szCs w:val="18"/>
              </w:rPr>
              <w:t>Written Confirmation from the Engineer, Geogrid Spec</w:t>
            </w:r>
          </w:p>
        </w:tc>
        <w:tc>
          <w:tcPr>
            <w:tcW w:w="263" w:type="pct"/>
            <w:tcBorders>
              <w:top w:val="single" w:sz="4" w:space="0" w:color="auto"/>
              <w:left w:val="single" w:sz="6" w:space="0" w:color="auto"/>
              <w:bottom w:val="single" w:sz="6" w:space="0" w:color="auto"/>
              <w:right w:val="single" w:sz="6" w:space="0" w:color="auto"/>
            </w:tcBorders>
            <w:vAlign w:val="center"/>
          </w:tcPr>
          <w:p w14:paraId="1EBD8F9D" w14:textId="7BED238C" w:rsidR="0034731A" w:rsidRPr="00AD29C4" w:rsidRDefault="0034731A" w:rsidP="0034731A">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93B4962" w14:textId="53799AC2" w:rsidR="0034731A" w:rsidRPr="00AD29C4" w:rsidRDefault="0034731A" w:rsidP="0034731A">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27B1C28" w14:textId="42AA1F28" w:rsidR="0034731A" w:rsidRPr="00AD29C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7F3DF0E" w14:textId="6C6DBE61" w:rsidR="0034731A" w:rsidRPr="00AD29C4" w:rsidRDefault="0034731A" w:rsidP="0034731A">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1C10297" w14:textId="5347DBA1" w:rsidR="0034731A" w:rsidRPr="00AD29C4" w:rsidRDefault="0034731A" w:rsidP="0034731A">
            <w:pPr>
              <w:spacing w:after="0"/>
              <w:jc w:val="center"/>
              <w:rPr>
                <w:rFonts w:cs="Calibri Light"/>
                <w:sz w:val="18"/>
                <w:szCs w:val="18"/>
              </w:rPr>
            </w:pPr>
            <w:r w:rsidRPr="00EA644A">
              <w:rPr>
                <w:sz w:val="18"/>
                <w:szCs w:val="18"/>
              </w:rPr>
              <w:t>T&amp;T</w:t>
            </w:r>
          </w:p>
        </w:tc>
      </w:tr>
      <w:tr w:rsidR="00DA6655" w:rsidRPr="008B6F44" w14:paraId="2EE45DA6"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ACB237F" w14:textId="310D7111" w:rsidR="00DA6655" w:rsidRPr="00AD29C4" w:rsidRDefault="00DA6655" w:rsidP="00DA6655">
            <w:pPr>
              <w:spacing w:after="0"/>
              <w:jc w:val="center"/>
              <w:rPr>
                <w:rFonts w:cs="Calibri Light"/>
                <w:sz w:val="18"/>
                <w:szCs w:val="18"/>
              </w:rPr>
            </w:pPr>
            <w:r>
              <w:rPr>
                <w:rFonts w:cs="Calibri Light"/>
                <w:sz w:val="18"/>
                <w:szCs w:val="18"/>
              </w:rPr>
              <w:lastRenderedPageBreak/>
              <w:t>3.03</w:t>
            </w:r>
          </w:p>
        </w:tc>
        <w:tc>
          <w:tcPr>
            <w:tcW w:w="444" w:type="pct"/>
            <w:tcBorders>
              <w:top w:val="single" w:sz="4" w:space="0" w:color="auto"/>
              <w:left w:val="single" w:sz="6" w:space="0" w:color="auto"/>
              <w:bottom w:val="single" w:sz="6" w:space="0" w:color="auto"/>
              <w:right w:val="single" w:sz="6" w:space="0" w:color="auto"/>
            </w:tcBorders>
            <w:vAlign w:val="center"/>
          </w:tcPr>
          <w:p w14:paraId="0E1D9D8D" w14:textId="13D230D9" w:rsidR="00DA6655" w:rsidRPr="00AD29C4" w:rsidRDefault="00DA6655" w:rsidP="00DA6655">
            <w:pPr>
              <w:spacing w:after="0"/>
              <w:jc w:val="center"/>
              <w:rPr>
                <w:rFonts w:cs="Calibri Light"/>
                <w:sz w:val="18"/>
                <w:szCs w:val="18"/>
              </w:rPr>
            </w:pPr>
            <w:r w:rsidRPr="00AD29C4">
              <w:rPr>
                <w:rFonts w:cs="Calibri Light"/>
                <w:sz w:val="18"/>
                <w:szCs w:val="18"/>
              </w:rPr>
              <w:t>Separation Geotextile</w:t>
            </w:r>
          </w:p>
        </w:tc>
        <w:tc>
          <w:tcPr>
            <w:tcW w:w="332" w:type="pct"/>
            <w:tcBorders>
              <w:top w:val="single" w:sz="4" w:space="0" w:color="auto"/>
              <w:left w:val="single" w:sz="6" w:space="0" w:color="auto"/>
              <w:bottom w:val="single" w:sz="6" w:space="0" w:color="auto"/>
              <w:right w:val="single" w:sz="6" w:space="0" w:color="auto"/>
            </w:tcBorders>
            <w:vAlign w:val="center"/>
          </w:tcPr>
          <w:p w14:paraId="2131D89B" w14:textId="0E326F80"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3.4.2</w:t>
            </w:r>
          </w:p>
        </w:tc>
        <w:tc>
          <w:tcPr>
            <w:tcW w:w="814" w:type="pct"/>
            <w:tcBorders>
              <w:top w:val="single" w:sz="4" w:space="0" w:color="auto"/>
              <w:left w:val="single" w:sz="6" w:space="0" w:color="auto"/>
              <w:bottom w:val="single" w:sz="6" w:space="0" w:color="auto"/>
              <w:right w:val="single" w:sz="6" w:space="0" w:color="auto"/>
            </w:tcBorders>
            <w:vAlign w:val="center"/>
          </w:tcPr>
          <w:p w14:paraId="11C86433" w14:textId="30C318FC"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separation geotextile types are shown on the drawings. Alternative, equivalent geotextiles may be approved by the Engineer. Separation geotextile shall be non-woven, needle-punched geotextile that have similar performance characteristics equivalent to or better than those of the</w:t>
            </w:r>
          </w:p>
          <w:p w14:paraId="104F767F" w14:textId="4FB8BC0A"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specified materials and shall meets the requirements of TNZ F/7:2003</w:t>
            </w:r>
          </w:p>
        </w:tc>
        <w:tc>
          <w:tcPr>
            <w:tcW w:w="733" w:type="pct"/>
            <w:tcBorders>
              <w:top w:val="single" w:sz="4" w:space="0" w:color="auto"/>
              <w:left w:val="single" w:sz="6" w:space="0" w:color="auto"/>
              <w:bottom w:val="single" w:sz="6" w:space="0" w:color="auto"/>
              <w:right w:val="single" w:sz="6" w:space="0" w:color="auto"/>
            </w:tcBorders>
            <w:vAlign w:val="center"/>
          </w:tcPr>
          <w:p w14:paraId="79BBAA1C" w14:textId="77777777" w:rsidR="00DA6655" w:rsidRPr="00AD29C4" w:rsidRDefault="00DA6655" w:rsidP="00DA6655">
            <w:pPr>
              <w:spacing w:after="0"/>
              <w:jc w:val="center"/>
              <w:rPr>
                <w:rFonts w:cs="Calibri Light"/>
                <w:sz w:val="18"/>
                <w:szCs w:val="18"/>
              </w:rPr>
            </w:pPr>
            <w:r w:rsidRPr="00AD29C4">
              <w:rPr>
                <w:rFonts w:cs="Calibri Light"/>
                <w:sz w:val="18"/>
                <w:szCs w:val="18"/>
              </w:rPr>
              <w:t>Specification for Geotextile</w:t>
            </w:r>
          </w:p>
          <w:p w14:paraId="2F79F7D2" w14:textId="77777777" w:rsidR="00DA6655" w:rsidRPr="00AD29C4" w:rsidRDefault="00DA6655" w:rsidP="00DA6655">
            <w:pPr>
              <w:spacing w:after="0"/>
              <w:jc w:val="center"/>
              <w:rPr>
                <w:rFonts w:cs="Calibri Light"/>
                <w:sz w:val="18"/>
                <w:szCs w:val="18"/>
              </w:rPr>
            </w:pPr>
            <w:r w:rsidRPr="00AD29C4">
              <w:rPr>
                <w:rFonts w:cs="Calibri Light"/>
                <w:sz w:val="18"/>
                <w:szCs w:val="18"/>
              </w:rPr>
              <w:t>Wrapped Aggregate Subsoil Drain Construction as follows:</w:t>
            </w:r>
          </w:p>
          <w:p w14:paraId="752512AB" w14:textId="3C3C8CC2" w:rsidR="00DA6655" w:rsidRPr="00AD29C4" w:rsidRDefault="00DA6655" w:rsidP="00DA6655">
            <w:pPr>
              <w:spacing w:after="0"/>
              <w:jc w:val="center"/>
              <w:rPr>
                <w:rFonts w:cs="Calibri Light"/>
                <w:sz w:val="18"/>
                <w:szCs w:val="18"/>
              </w:rPr>
            </w:pPr>
            <w:r w:rsidRPr="00AD29C4">
              <w:rPr>
                <w:rFonts w:cs="Calibri Light"/>
                <w:sz w:val="18"/>
                <w:szCs w:val="18"/>
              </w:rPr>
              <w:t>1) Filtration Class 2, Strength Class B for separation under or within embankments (including</w:t>
            </w:r>
          </w:p>
          <w:p w14:paraId="2A4A3317" w14:textId="77777777" w:rsidR="00DA6655" w:rsidRPr="00AD29C4" w:rsidRDefault="00DA6655" w:rsidP="00DA6655">
            <w:pPr>
              <w:spacing w:after="0"/>
              <w:jc w:val="center"/>
              <w:rPr>
                <w:rFonts w:cs="Calibri Light"/>
                <w:sz w:val="18"/>
                <w:szCs w:val="18"/>
              </w:rPr>
            </w:pPr>
            <w:r w:rsidRPr="00AD29C4">
              <w:rPr>
                <w:rFonts w:cs="Calibri Light"/>
                <w:sz w:val="18"/>
                <w:szCs w:val="18"/>
              </w:rPr>
              <w:t>drainage blanket applications).</w:t>
            </w:r>
          </w:p>
          <w:p w14:paraId="7B96D4B1" w14:textId="5ED5EB18" w:rsidR="00DA6655" w:rsidRPr="00AD29C4" w:rsidRDefault="00DA6655" w:rsidP="00DA6655">
            <w:pPr>
              <w:spacing w:after="0"/>
              <w:jc w:val="center"/>
              <w:rPr>
                <w:rFonts w:cs="Calibri Light"/>
                <w:sz w:val="18"/>
                <w:szCs w:val="18"/>
              </w:rPr>
            </w:pPr>
            <w:r w:rsidRPr="00AD29C4">
              <w:rPr>
                <w:rFonts w:cs="Calibri Light"/>
                <w:sz w:val="18"/>
                <w:szCs w:val="18"/>
              </w:rPr>
              <w:t>2) Filtration Class 1, Strength Class C for separation behind the reinforced slope facing (e.g.</w:t>
            </w:r>
          </w:p>
          <w:p w14:paraId="646A743F" w14:textId="77777777" w:rsidR="00DA6655" w:rsidRPr="00AD29C4" w:rsidRDefault="00DA6655" w:rsidP="00DA6655">
            <w:pPr>
              <w:spacing w:after="0"/>
              <w:jc w:val="center"/>
              <w:rPr>
                <w:rFonts w:cs="Calibri Light"/>
                <w:sz w:val="18"/>
                <w:szCs w:val="18"/>
              </w:rPr>
            </w:pPr>
            <w:r w:rsidRPr="00AD29C4">
              <w:rPr>
                <w:rFonts w:cs="Calibri Light"/>
                <w:sz w:val="18"/>
                <w:szCs w:val="18"/>
              </w:rPr>
              <w:t>Green Terramesh units or similar).</w:t>
            </w:r>
          </w:p>
          <w:p w14:paraId="62FA8F18" w14:textId="7A9A663B" w:rsidR="00DA6655" w:rsidRPr="00AD29C4" w:rsidRDefault="00DA6655" w:rsidP="00DA6655">
            <w:pPr>
              <w:spacing w:after="0"/>
              <w:jc w:val="center"/>
              <w:rPr>
                <w:rFonts w:cs="Calibri Light"/>
                <w:sz w:val="18"/>
                <w:szCs w:val="18"/>
              </w:rPr>
            </w:pPr>
            <w:r w:rsidRPr="00AD29C4">
              <w:rPr>
                <w:rFonts w:cs="Calibri Light"/>
                <w:sz w:val="18"/>
                <w:szCs w:val="18"/>
              </w:rPr>
              <w:t>3)  Filtration Class 1, Strength Class D for separation under rockfill in embankments (including</w:t>
            </w:r>
          </w:p>
          <w:p w14:paraId="5381A4DA" w14:textId="41506F60" w:rsidR="00DA6655" w:rsidRPr="00AD29C4" w:rsidRDefault="00DA6655" w:rsidP="00DA6655">
            <w:pPr>
              <w:spacing w:after="0"/>
              <w:jc w:val="center"/>
              <w:rPr>
                <w:rFonts w:cs="Calibri Light"/>
                <w:sz w:val="18"/>
                <w:szCs w:val="18"/>
              </w:rPr>
            </w:pPr>
            <w:r w:rsidRPr="00AD29C4">
              <w:rPr>
                <w:rFonts w:cs="Calibri Light"/>
                <w:sz w:val="18"/>
                <w:szCs w:val="18"/>
              </w:rPr>
              <w:t>drainage blanket applications)</w:t>
            </w:r>
          </w:p>
        </w:tc>
        <w:tc>
          <w:tcPr>
            <w:tcW w:w="520" w:type="pct"/>
            <w:tcBorders>
              <w:top w:val="single" w:sz="4" w:space="0" w:color="auto"/>
              <w:left w:val="single" w:sz="6" w:space="0" w:color="auto"/>
              <w:bottom w:val="single" w:sz="6" w:space="0" w:color="auto"/>
              <w:right w:val="single" w:sz="6" w:space="0" w:color="auto"/>
            </w:tcBorders>
            <w:vAlign w:val="center"/>
          </w:tcPr>
          <w:p w14:paraId="2F9E1A4F" w14:textId="19B19DFA" w:rsidR="00DA6655" w:rsidRPr="00AD29C4" w:rsidRDefault="00DA6655" w:rsidP="00DA6655">
            <w:pPr>
              <w:spacing w:after="0"/>
              <w:jc w:val="center"/>
              <w:rPr>
                <w:rFonts w:cs="Calibri Light"/>
                <w:sz w:val="18"/>
                <w:szCs w:val="18"/>
              </w:rPr>
            </w:pPr>
            <w:r w:rsidRPr="00AD29C4">
              <w:rPr>
                <w:rFonts w:cs="Calibri Light"/>
                <w:sz w:val="18"/>
                <w:szCs w:val="18"/>
              </w:rPr>
              <w:t>Engineer to approve prior to use of alternative geotextiles</w:t>
            </w:r>
          </w:p>
        </w:tc>
        <w:tc>
          <w:tcPr>
            <w:tcW w:w="518" w:type="pct"/>
            <w:tcBorders>
              <w:top w:val="single" w:sz="4" w:space="0" w:color="auto"/>
              <w:left w:val="single" w:sz="6" w:space="0" w:color="auto"/>
              <w:bottom w:val="single" w:sz="6" w:space="0" w:color="auto"/>
              <w:right w:val="single" w:sz="6" w:space="0" w:color="auto"/>
            </w:tcBorders>
            <w:vAlign w:val="center"/>
          </w:tcPr>
          <w:p w14:paraId="5F641DBE" w14:textId="497F9C44" w:rsidR="00DA6655" w:rsidRPr="00AD29C4" w:rsidRDefault="00DA6655" w:rsidP="00DA6655">
            <w:pPr>
              <w:spacing w:after="0"/>
              <w:jc w:val="center"/>
              <w:rPr>
                <w:rFonts w:cs="Calibri Light"/>
                <w:sz w:val="18"/>
                <w:szCs w:val="18"/>
              </w:rPr>
            </w:pPr>
            <w:r w:rsidRPr="00AD29C4">
              <w:rPr>
                <w:rFonts w:cs="Calibri Light"/>
                <w:sz w:val="18"/>
                <w:szCs w:val="18"/>
              </w:rPr>
              <w:t>Written Confirmation from the Engineer, Geogrid Spec</w:t>
            </w:r>
          </w:p>
        </w:tc>
        <w:tc>
          <w:tcPr>
            <w:tcW w:w="263" w:type="pct"/>
            <w:tcBorders>
              <w:top w:val="single" w:sz="4" w:space="0" w:color="auto"/>
              <w:left w:val="single" w:sz="6" w:space="0" w:color="auto"/>
              <w:bottom w:val="single" w:sz="6" w:space="0" w:color="auto"/>
              <w:right w:val="single" w:sz="6" w:space="0" w:color="auto"/>
            </w:tcBorders>
            <w:vAlign w:val="center"/>
          </w:tcPr>
          <w:p w14:paraId="1ED5E215" w14:textId="078DBBD2"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E4F143A" w14:textId="636B17B1"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AC7AB52" w14:textId="137A0D70"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9042FBF" w14:textId="474ABC4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0A88CC1" w14:textId="783D82AA" w:rsidR="00DA6655" w:rsidRPr="00AD29C4" w:rsidRDefault="0034731A" w:rsidP="00DA6655">
            <w:pPr>
              <w:spacing w:after="0"/>
              <w:jc w:val="center"/>
              <w:rPr>
                <w:rFonts w:cs="Calibri Light"/>
                <w:sz w:val="18"/>
                <w:szCs w:val="18"/>
              </w:rPr>
            </w:pPr>
            <w:r w:rsidRPr="00EA644A">
              <w:rPr>
                <w:sz w:val="18"/>
                <w:szCs w:val="18"/>
              </w:rPr>
              <w:t>T&amp;T</w:t>
            </w:r>
          </w:p>
        </w:tc>
      </w:tr>
      <w:tr w:rsidR="00DA6655" w:rsidRPr="008B6F44" w14:paraId="43E7D68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5FFD8FE" w14:textId="2580A23D" w:rsidR="00DA6655" w:rsidRPr="00AD29C4" w:rsidRDefault="00DA6655" w:rsidP="00DA6655">
            <w:pPr>
              <w:spacing w:after="0"/>
              <w:jc w:val="center"/>
              <w:rPr>
                <w:rFonts w:cs="Calibri Light"/>
                <w:sz w:val="18"/>
                <w:szCs w:val="18"/>
              </w:rPr>
            </w:pPr>
            <w:r>
              <w:rPr>
                <w:rFonts w:cs="Calibri Light"/>
                <w:sz w:val="18"/>
                <w:szCs w:val="18"/>
              </w:rPr>
              <w:t>3.04</w:t>
            </w:r>
          </w:p>
        </w:tc>
        <w:tc>
          <w:tcPr>
            <w:tcW w:w="444" w:type="pct"/>
            <w:tcBorders>
              <w:top w:val="single" w:sz="4" w:space="0" w:color="auto"/>
              <w:left w:val="single" w:sz="6" w:space="0" w:color="auto"/>
              <w:bottom w:val="single" w:sz="6" w:space="0" w:color="auto"/>
              <w:right w:val="single" w:sz="6" w:space="0" w:color="auto"/>
            </w:tcBorders>
            <w:vAlign w:val="center"/>
          </w:tcPr>
          <w:p w14:paraId="633452D3" w14:textId="371FEC05" w:rsidR="00DA6655" w:rsidRPr="00AD29C4" w:rsidRDefault="00DA6655" w:rsidP="00DA6655">
            <w:pPr>
              <w:spacing w:after="0"/>
              <w:jc w:val="center"/>
              <w:rPr>
                <w:rFonts w:cs="Calibri Light"/>
                <w:sz w:val="18"/>
                <w:szCs w:val="18"/>
              </w:rPr>
            </w:pPr>
            <w:r w:rsidRPr="00AD29C4">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695A5E96" w14:textId="27CA0022"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3.5.5</w:t>
            </w:r>
          </w:p>
        </w:tc>
        <w:tc>
          <w:tcPr>
            <w:tcW w:w="814" w:type="pct"/>
            <w:tcBorders>
              <w:top w:val="single" w:sz="4" w:space="0" w:color="auto"/>
              <w:left w:val="single" w:sz="6" w:space="0" w:color="auto"/>
              <w:bottom w:val="single" w:sz="6" w:space="0" w:color="auto"/>
              <w:right w:val="single" w:sz="6" w:space="0" w:color="auto"/>
            </w:tcBorders>
            <w:vAlign w:val="center"/>
          </w:tcPr>
          <w:p w14:paraId="061AB3A3" w14:textId="047BF24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front facing of the slope shall be aligned so that the front face varies not more than 100 mm from a 5 m straight edge held horizontally and vertically.</w:t>
            </w:r>
          </w:p>
          <w:p w14:paraId="4AEB9CF3" w14:textId="28422FF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Curved slopes shall be constructed with a uniform angular change so that the slope presents an evenly curved surface pleasing to the eye. The maximum horizontal gap between adjacent geogrids at the slope face shall be 10 mm.</w:t>
            </w:r>
          </w:p>
        </w:tc>
        <w:tc>
          <w:tcPr>
            <w:tcW w:w="733" w:type="pct"/>
            <w:tcBorders>
              <w:top w:val="single" w:sz="4" w:space="0" w:color="auto"/>
              <w:left w:val="single" w:sz="6" w:space="0" w:color="auto"/>
              <w:bottom w:val="single" w:sz="6" w:space="0" w:color="auto"/>
              <w:right w:val="single" w:sz="6" w:space="0" w:color="auto"/>
            </w:tcBorders>
            <w:vAlign w:val="center"/>
          </w:tcPr>
          <w:p w14:paraId="3B9D06A0" w14:textId="4D0EC6AB"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Front face varies not more than 100 mm from a 5 m straight edge held horizontally and vertically.</w:t>
            </w:r>
          </w:p>
          <w:p w14:paraId="1423CB51" w14:textId="77777777" w:rsidR="00DA6655" w:rsidRPr="00AD29C4" w:rsidRDefault="00DA6655" w:rsidP="00DA6655">
            <w:pPr>
              <w:spacing w:after="0"/>
              <w:jc w:val="center"/>
              <w:rPr>
                <w:rFonts w:cs="Calibri Light"/>
                <w:sz w:val="18"/>
                <w:szCs w:val="18"/>
              </w:rPr>
            </w:pPr>
          </w:p>
          <w:p w14:paraId="4BF0E4CD" w14:textId="3C3BA689" w:rsidR="00DA6655" w:rsidRPr="00AD29C4" w:rsidRDefault="00DA6655" w:rsidP="00DA6655">
            <w:pPr>
              <w:spacing w:after="0"/>
              <w:jc w:val="center"/>
              <w:rPr>
                <w:rFonts w:cs="Calibri Light"/>
                <w:sz w:val="18"/>
                <w:szCs w:val="18"/>
              </w:rPr>
            </w:pPr>
            <w:r w:rsidRPr="00AD29C4">
              <w:rPr>
                <w:rFonts w:cs="Calibri Light"/>
                <w:color w:val="000000"/>
                <w:sz w:val="18"/>
                <w:szCs w:val="18"/>
                <w:lang w:val="en-NZ"/>
              </w:rPr>
              <w:t>The maximum horizontal gap between adjacent geogrids at the slope face shall be 10 mm.</w:t>
            </w:r>
          </w:p>
        </w:tc>
        <w:tc>
          <w:tcPr>
            <w:tcW w:w="520" w:type="pct"/>
            <w:tcBorders>
              <w:top w:val="single" w:sz="4" w:space="0" w:color="auto"/>
              <w:left w:val="single" w:sz="6" w:space="0" w:color="auto"/>
              <w:bottom w:val="single" w:sz="6" w:space="0" w:color="auto"/>
              <w:right w:val="single" w:sz="6" w:space="0" w:color="auto"/>
            </w:tcBorders>
            <w:vAlign w:val="center"/>
          </w:tcPr>
          <w:p w14:paraId="73867418" w14:textId="09E5CCB1" w:rsidR="00DA6655" w:rsidRPr="00AD29C4" w:rsidRDefault="00DA6655" w:rsidP="00DA6655">
            <w:pPr>
              <w:spacing w:after="0"/>
              <w:jc w:val="center"/>
              <w:rPr>
                <w:rFonts w:cs="Calibri Light"/>
                <w:sz w:val="18"/>
                <w:szCs w:val="18"/>
              </w:rPr>
            </w:pPr>
            <w:r w:rsidRPr="00AD29C4">
              <w:rPr>
                <w:rFonts w:cs="Calibri Light"/>
                <w:sz w:val="18"/>
                <w:szCs w:val="18"/>
              </w:rPr>
              <w:t>For every section of geosynthetic installed</w:t>
            </w:r>
          </w:p>
        </w:tc>
        <w:tc>
          <w:tcPr>
            <w:tcW w:w="518" w:type="pct"/>
            <w:tcBorders>
              <w:top w:val="single" w:sz="4" w:space="0" w:color="auto"/>
              <w:left w:val="single" w:sz="6" w:space="0" w:color="auto"/>
              <w:bottom w:val="single" w:sz="6" w:space="0" w:color="auto"/>
              <w:right w:val="single" w:sz="6" w:space="0" w:color="auto"/>
            </w:tcBorders>
            <w:vAlign w:val="center"/>
          </w:tcPr>
          <w:p w14:paraId="0820C4F1" w14:textId="0779E8A5" w:rsidR="00DA6655" w:rsidRPr="00AD29C4" w:rsidRDefault="00DA6655" w:rsidP="00DA6655">
            <w:pPr>
              <w:spacing w:after="0"/>
              <w:jc w:val="center"/>
              <w:rPr>
                <w:rFonts w:cs="Calibri Light"/>
                <w:sz w:val="18"/>
                <w:szCs w:val="18"/>
              </w:rPr>
            </w:pPr>
            <w:r w:rsidRPr="00AD29C4">
              <w:rPr>
                <w:rFonts w:cs="Calibri Light"/>
                <w:sz w:val="18"/>
                <w:szCs w:val="18"/>
              </w:rPr>
              <w:t>Photos</w:t>
            </w:r>
          </w:p>
        </w:tc>
        <w:tc>
          <w:tcPr>
            <w:tcW w:w="263" w:type="pct"/>
            <w:tcBorders>
              <w:top w:val="single" w:sz="4" w:space="0" w:color="auto"/>
              <w:left w:val="single" w:sz="6" w:space="0" w:color="auto"/>
              <w:bottom w:val="single" w:sz="6" w:space="0" w:color="auto"/>
              <w:right w:val="single" w:sz="6" w:space="0" w:color="auto"/>
            </w:tcBorders>
            <w:vAlign w:val="center"/>
          </w:tcPr>
          <w:p w14:paraId="6C300DB7" w14:textId="47128F49"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A8B2037" w14:textId="2E0FAB4D"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65FA5D7" w14:textId="4C62353D"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E69E3FF" w14:textId="4A6ADA92"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5CA4FF" w14:textId="6ACAAB6A" w:rsidR="00DA6655" w:rsidRPr="00AD29C4" w:rsidRDefault="0034731A" w:rsidP="00DA6655">
            <w:pPr>
              <w:spacing w:after="0"/>
              <w:jc w:val="center"/>
              <w:rPr>
                <w:rFonts w:cs="Calibri Light"/>
                <w:sz w:val="18"/>
                <w:szCs w:val="18"/>
              </w:rPr>
            </w:pPr>
            <w:r w:rsidRPr="00EA644A">
              <w:rPr>
                <w:sz w:val="18"/>
                <w:szCs w:val="18"/>
              </w:rPr>
              <w:t>T&amp;T</w:t>
            </w:r>
          </w:p>
        </w:tc>
      </w:tr>
      <w:tr w:rsidR="00DA6655" w:rsidRPr="008B6F44" w14:paraId="05B2781E"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F130C1A" w14:textId="17F21DBE" w:rsidR="00DA6655" w:rsidRPr="00AD29C4" w:rsidRDefault="00DA6655" w:rsidP="00DA6655">
            <w:pPr>
              <w:spacing w:after="0"/>
              <w:jc w:val="center"/>
              <w:rPr>
                <w:rFonts w:cs="Calibri Light"/>
                <w:sz w:val="18"/>
                <w:szCs w:val="18"/>
              </w:rPr>
            </w:pPr>
            <w:r>
              <w:rPr>
                <w:rFonts w:cs="Calibri Light"/>
                <w:sz w:val="18"/>
                <w:szCs w:val="18"/>
              </w:rPr>
              <w:t>3.05</w:t>
            </w:r>
          </w:p>
        </w:tc>
        <w:tc>
          <w:tcPr>
            <w:tcW w:w="444" w:type="pct"/>
            <w:tcBorders>
              <w:top w:val="single" w:sz="4" w:space="0" w:color="auto"/>
              <w:left w:val="single" w:sz="6" w:space="0" w:color="auto"/>
              <w:bottom w:val="single" w:sz="6" w:space="0" w:color="auto"/>
              <w:right w:val="single" w:sz="6" w:space="0" w:color="auto"/>
            </w:tcBorders>
            <w:vAlign w:val="center"/>
          </w:tcPr>
          <w:p w14:paraId="58C422C7" w14:textId="469427D4" w:rsidR="00DA6655" w:rsidRPr="00AD29C4" w:rsidRDefault="00DA6655" w:rsidP="00DA6655">
            <w:pPr>
              <w:spacing w:after="0"/>
              <w:jc w:val="center"/>
              <w:rPr>
                <w:rFonts w:cs="Calibri Light"/>
                <w:sz w:val="18"/>
                <w:szCs w:val="18"/>
              </w:rPr>
            </w:pPr>
            <w:r w:rsidRPr="00AD29C4">
              <w:rPr>
                <w:rFonts w:cs="Calibri Light"/>
                <w:sz w:val="18"/>
                <w:szCs w:val="18"/>
              </w:rPr>
              <w:t>Quality Assurance – information to be supplied</w:t>
            </w:r>
          </w:p>
        </w:tc>
        <w:tc>
          <w:tcPr>
            <w:tcW w:w="332" w:type="pct"/>
            <w:tcBorders>
              <w:top w:val="single" w:sz="4" w:space="0" w:color="auto"/>
              <w:left w:val="single" w:sz="6" w:space="0" w:color="auto"/>
              <w:bottom w:val="single" w:sz="6" w:space="0" w:color="auto"/>
              <w:right w:val="single" w:sz="6" w:space="0" w:color="auto"/>
            </w:tcBorders>
            <w:vAlign w:val="center"/>
          </w:tcPr>
          <w:p w14:paraId="77770441" w14:textId="2C9C8A15"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3.7, Table 3.1</w:t>
            </w:r>
          </w:p>
        </w:tc>
        <w:tc>
          <w:tcPr>
            <w:tcW w:w="814" w:type="pct"/>
            <w:tcBorders>
              <w:top w:val="single" w:sz="4" w:space="0" w:color="auto"/>
              <w:left w:val="single" w:sz="6" w:space="0" w:color="auto"/>
              <w:bottom w:val="single" w:sz="6" w:space="0" w:color="auto"/>
              <w:right w:val="single" w:sz="6" w:space="0" w:color="auto"/>
            </w:tcBorders>
            <w:vAlign w:val="center"/>
          </w:tcPr>
          <w:p w14:paraId="1A831868"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On delivery of geosynthetics, the Contractor is to provide the following information:</w:t>
            </w:r>
          </w:p>
          <w:p w14:paraId="324C1DE1"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Product name</w:t>
            </w:r>
          </w:p>
          <w:p w14:paraId="2D23213F"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Name and address of producer/supplier</w:t>
            </w:r>
          </w:p>
          <w:p w14:paraId="2BEB3B42" w14:textId="37BF45E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Manufacturer’s compliance certificate</w:t>
            </w:r>
          </w:p>
        </w:tc>
        <w:tc>
          <w:tcPr>
            <w:tcW w:w="733" w:type="pct"/>
            <w:tcBorders>
              <w:top w:val="single" w:sz="4" w:space="0" w:color="auto"/>
              <w:left w:val="single" w:sz="6" w:space="0" w:color="auto"/>
              <w:bottom w:val="single" w:sz="6" w:space="0" w:color="auto"/>
              <w:right w:val="single" w:sz="6" w:space="0" w:color="auto"/>
            </w:tcBorders>
            <w:vAlign w:val="center"/>
          </w:tcPr>
          <w:p w14:paraId="3BA4E725" w14:textId="1FB3A54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following information to be supplied:</w:t>
            </w:r>
          </w:p>
          <w:p w14:paraId="3FA5A7BA" w14:textId="4D176198" w:rsidR="00DA6655" w:rsidRPr="00AD29C4" w:rsidRDefault="00DA6655" w:rsidP="00DA6655">
            <w:p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Geosynthetics:</w:t>
            </w:r>
          </w:p>
          <w:p w14:paraId="1741690B" w14:textId="1B8C0E27"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Product Name</w:t>
            </w:r>
          </w:p>
          <w:p w14:paraId="5C5EB4C7" w14:textId="376CD417"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Name and Address of producer/</w:t>
            </w:r>
            <w:proofErr w:type="gramStart"/>
            <w:r w:rsidRPr="00AD29C4">
              <w:rPr>
                <w:rFonts w:cs="Calibri Light"/>
                <w:color w:val="000000"/>
                <w:sz w:val="18"/>
                <w:szCs w:val="18"/>
                <w:lang w:val="en-NZ"/>
              </w:rPr>
              <w:t>supplier</w:t>
            </w:r>
            <w:proofErr w:type="gramEnd"/>
          </w:p>
          <w:p w14:paraId="5A211538" w14:textId="7D9EED48"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Manufacturer’s compliance certificate</w:t>
            </w:r>
          </w:p>
          <w:p w14:paraId="44DDCDC6" w14:textId="62F0E81E"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p>
          <w:p w14:paraId="338E8A9A" w14:textId="14B7616B"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Separation Geotextile:</w:t>
            </w:r>
          </w:p>
          <w:p w14:paraId="2B00DF82" w14:textId="4237ECE5"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xml:space="preserve">Checklist for directional placement, tensioning, laps, spacing, </w:t>
            </w:r>
            <w:proofErr w:type="gramStart"/>
            <w:r w:rsidRPr="00AD29C4">
              <w:rPr>
                <w:rFonts w:cs="Calibri Light"/>
                <w:color w:val="000000"/>
                <w:sz w:val="18"/>
                <w:szCs w:val="18"/>
                <w:lang w:val="en-NZ"/>
              </w:rPr>
              <w:t>damage</w:t>
            </w:r>
            <w:proofErr w:type="gramEnd"/>
          </w:p>
          <w:p w14:paraId="56DF2DC4" w14:textId="77777777" w:rsidR="00DA6655" w:rsidRPr="00AD29C4" w:rsidRDefault="00DA6655" w:rsidP="00DA6655">
            <w:pPr>
              <w:pStyle w:val="ListParagraph"/>
              <w:autoSpaceDE w:val="0"/>
              <w:autoSpaceDN w:val="0"/>
              <w:adjustRightInd w:val="0"/>
              <w:spacing w:after="0"/>
              <w:jc w:val="center"/>
              <w:rPr>
                <w:rFonts w:cs="Calibri Light"/>
                <w:color w:val="000000"/>
                <w:sz w:val="18"/>
                <w:szCs w:val="18"/>
                <w:lang w:val="en-NZ"/>
              </w:rPr>
            </w:pPr>
          </w:p>
          <w:p w14:paraId="7E98CBC5" w14:textId="07916D49"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Geogrid:</w:t>
            </w:r>
          </w:p>
          <w:p w14:paraId="7A4D2060" w14:textId="4AEBA4A0"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Checklist for directional placement, tensioning, laps, spacing, damage</w:t>
            </w:r>
          </w:p>
        </w:tc>
        <w:tc>
          <w:tcPr>
            <w:tcW w:w="520" w:type="pct"/>
            <w:tcBorders>
              <w:top w:val="single" w:sz="4" w:space="0" w:color="auto"/>
              <w:left w:val="single" w:sz="6" w:space="0" w:color="auto"/>
              <w:bottom w:val="single" w:sz="6" w:space="0" w:color="auto"/>
              <w:right w:val="single" w:sz="6" w:space="0" w:color="auto"/>
            </w:tcBorders>
            <w:vAlign w:val="center"/>
          </w:tcPr>
          <w:p w14:paraId="30F41B8E" w14:textId="0998B002" w:rsidR="00DA6655" w:rsidRPr="00AD29C4" w:rsidRDefault="00DA6655" w:rsidP="00DA6655">
            <w:pPr>
              <w:spacing w:after="0"/>
              <w:jc w:val="center"/>
              <w:rPr>
                <w:rFonts w:cs="Calibri Light"/>
                <w:sz w:val="18"/>
                <w:szCs w:val="18"/>
              </w:rPr>
            </w:pPr>
            <w:r w:rsidRPr="00AD29C4">
              <w:rPr>
                <w:rFonts w:cs="Calibri Light"/>
                <w:sz w:val="18"/>
                <w:szCs w:val="18"/>
              </w:rPr>
              <w:t>Min. frequency:</w:t>
            </w:r>
            <w:r w:rsidRPr="00AD29C4">
              <w:rPr>
                <w:rFonts w:cs="Calibri Light"/>
                <w:sz w:val="18"/>
                <w:szCs w:val="18"/>
              </w:rPr>
              <w:br/>
              <w:t>1- Check each lot (1 roll)</w:t>
            </w:r>
          </w:p>
          <w:p w14:paraId="77BC0C3E" w14:textId="49BE065D" w:rsidR="00DA6655" w:rsidRPr="00AD29C4" w:rsidRDefault="00DA6655" w:rsidP="00DA6655">
            <w:pPr>
              <w:spacing w:after="0"/>
              <w:jc w:val="center"/>
              <w:rPr>
                <w:rFonts w:cs="Calibri Light"/>
                <w:sz w:val="18"/>
                <w:szCs w:val="18"/>
              </w:rPr>
            </w:pPr>
            <w:r w:rsidRPr="00AD29C4">
              <w:rPr>
                <w:rFonts w:cs="Calibri Light"/>
                <w:sz w:val="18"/>
                <w:szCs w:val="18"/>
              </w:rPr>
              <w:t>2- Check each lot (1 roll)</w:t>
            </w:r>
          </w:p>
          <w:p w14:paraId="0896E880" w14:textId="77777777" w:rsidR="00DA6655" w:rsidRPr="00AD29C4" w:rsidRDefault="00DA6655" w:rsidP="00DA6655">
            <w:pPr>
              <w:spacing w:after="0"/>
              <w:jc w:val="center"/>
              <w:rPr>
                <w:rFonts w:cs="Calibri Light"/>
                <w:sz w:val="18"/>
                <w:szCs w:val="18"/>
              </w:rPr>
            </w:pPr>
            <w:r w:rsidRPr="00AD29C4">
              <w:rPr>
                <w:rFonts w:cs="Calibri Light"/>
                <w:sz w:val="18"/>
                <w:szCs w:val="18"/>
              </w:rPr>
              <w:t>3</w:t>
            </w:r>
            <w:proofErr w:type="gramStart"/>
            <w:r w:rsidRPr="00AD29C4">
              <w:rPr>
                <w:rFonts w:cs="Calibri Light"/>
                <w:sz w:val="18"/>
                <w:szCs w:val="18"/>
              </w:rPr>
              <w:t>-  Check</w:t>
            </w:r>
            <w:proofErr w:type="gramEnd"/>
            <w:r w:rsidRPr="00AD29C4">
              <w:rPr>
                <w:rFonts w:cs="Calibri Light"/>
                <w:sz w:val="18"/>
                <w:szCs w:val="18"/>
              </w:rPr>
              <w:t xml:space="preserve"> each lot (1 roll)</w:t>
            </w:r>
          </w:p>
          <w:p w14:paraId="7DD9E5D5" w14:textId="77777777" w:rsidR="00DA6655" w:rsidRPr="00AD29C4" w:rsidRDefault="00DA6655" w:rsidP="00DA6655">
            <w:pPr>
              <w:spacing w:after="0"/>
              <w:jc w:val="center"/>
              <w:rPr>
                <w:rFonts w:cs="Calibri Light"/>
                <w:sz w:val="18"/>
                <w:szCs w:val="18"/>
              </w:rPr>
            </w:pPr>
            <w:r w:rsidRPr="00AD29C4">
              <w:rPr>
                <w:rFonts w:cs="Calibri Light"/>
                <w:sz w:val="18"/>
                <w:szCs w:val="18"/>
              </w:rPr>
              <w:t>4- 1 checklist per 100m2 of geosynthetic installed</w:t>
            </w:r>
          </w:p>
          <w:p w14:paraId="7BDFF510" w14:textId="70079897" w:rsidR="00DA6655" w:rsidRPr="00AD29C4" w:rsidRDefault="00DA6655" w:rsidP="00DA6655">
            <w:pPr>
              <w:spacing w:after="0"/>
              <w:jc w:val="center"/>
              <w:rPr>
                <w:rFonts w:cs="Calibri Light"/>
                <w:sz w:val="18"/>
                <w:szCs w:val="18"/>
              </w:rPr>
            </w:pPr>
            <w:r w:rsidRPr="00AD29C4">
              <w:rPr>
                <w:rFonts w:cs="Calibri Light"/>
                <w:sz w:val="18"/>
                <w:szCs w:val="18"/>
              </w:rPr>
              <w:t>5- 1 checklist per geosynthetic is installed</w:t>
            </w:r>
          </w:p>
        </w:tc>
        <w:tc>
          <w:tcPr>
            <w:tcW w:w="518" w:type="pct"/>
            <w:tcBorders>
              <w:top w:val="single" w:sz="4" w:space="0" w:color="auto"/>
              <w:left w:val="single" w:sz="6" w:space="0" w:color="auto"/>
              <w:bottom w:val="single" w:sz="6" w:space="0" w:color="auto"/>
              <w:right w:val="single" w:sz="6" w:space="0" w:color="auto"/>
            </w:tcBorders>
            <w:vAlign w:val="center"/>
          </w:tcPr>
          <w:p w14:paraId="59C9601F" w14:textId="0514A9FD" w:rsidR="00DA6655" w:rsidRPr="00AD29C4" w:rsidRDefault="00DA6655" w:rsidP="00DA6655">
            <w:pPr>
              <w:spacing w:after="0"/>
              <w:jc w:val="center"/>
              <w:rPr>
                <w:rFonts w:cs="Calibri Light"/>
                <w:sz w:val="18"/>
                <w:szCs w:val="18"/>
              </w:rPr>
            </w:pPr>
            <w:r w:rsidRPr="00AD29C4">
              <w:rPr>
                <w:rFonts w:cs="Calibri Light"/>
                <w:sz w:val="18"/>
                <w:szCs w:val="18"/>
              </w:rPr>
              <w:t>Dockets, Compliance Certificate</w:t>
            </w:r>
          </w:p>
        </w:tc>
        <w:tc>
          <w:tcPr>
            <w:tcW w:w="263" w:type="pct"/>
            <w:tcBorders>
              <w:top w:val="single" w:sz="4" w:space="0" w:color="auto"/>
              <w:left w:val="single" w:sz="6" w:space="0" w:color="auto"/>
              <w:bottom w:val="single" w:sz="6" w:space="0" w:color="auto"/>
              <w:right w:val="single" w:sz="6" w:space="0" w:color="auto"/>
            </w:tcBorders>
            <w:vAlign w:val="center"/>
          </w:tcPr>
          <w:p w14:paraId="1D79621A" w14:textId="13A27C50"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4B534F1" w14:textId="6D756442"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6BCF5EA" w14:textId="6EA13DCC"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A32EF38" w14:textId="5F8E097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100FAF" w14:textId="7C1F04DB" w:rsidR="00DA6655" w:rsidRPr="00AD29C4" w:rsidRDefault="0034731A" w:rsidP="00DA6655">
            <w:pPr>
              <w:spacing w:after="0"/>
              <w:jc w:val="center"/>
              <w:rPr>
                <w:rFonts w:cs="Calibri Light"/>
                <w:sz w:val="18"/>
                <w:szCs w:val="18"/>
              </w:rPr>
            </w:pPr>
            <w:r w:rsidRPr="00EA644A">
              <w:rPr>
                <w:sz w:val="18"/>
                <w:szCs w:val="18"/>
              </w:rPr>
              <w:t>T&amp;T</w:t>
            </w:r>
          </w:p>
        </w:tc>
      </w:tr>
      <w:tr w:rsidR="00DA6655" w:rsidRPr="008B6F44" w14:paraId="0244E27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2EA109D" w14:textId="550D0F3A" w:rsidR="00DA6655" w:rsidRPr="00AD29C4" w:rsidRDefault="00DA6655" w:rsidP="00DA6655">
            <w:pPr>
              <w:spacing w:after="0"/>
              <w:jc w:val="center"/>
              <w:rPr>
                <w:rFonts w:cs="Calibri Light"/>
                <w:sz w:val="18"/>
                <w:szCs w:val="18"/>
              </w:rPr>
            </w:pPr>
            <w:r>
              <w:rPr>
                <w:rFonts w:cs="Calibri Light"/>
                <w:sz w:val="18"/>
                <w:szCs w:val="18"/>
              </w:rPr>
              <w:t>3.06</w:t>
            </w:r>
          </w:p>
        </w:tc>
        <w:tc>
          <w:tcPr>
            <w:tcW w:w="444" w:type="pct"/>
            <w:tcBorders>
              <w:top w:val="single" w:sz="4" w:space="0" w:color="auto"/>
              <w:left w:val="single" w:sz="6" w:space="0" w:color="auto"/>
              <w:bottom w:val="single" w:sz="6" w:space="0" w:color="auto"/>
              <w:right w:val="single" w:sz="6" w:space="0" w:color="auto"/>
            </w:tcBorders>
            <w:vAlign w:val="center"/>
          </w:tcPr>
          <w:p w14:paraId="688BFD06" w14:textId="5D6AD091" w:rsidR="00DA6655" w:rsidRPr="00AD29C4" w:rsidRDefault="00DA6655" w:rsidP="00DA6655">
            <w:pPr>
              <w:spacing w:after="0"/>
              <w:jc w:val="center"/>
              <w:rPr>
                <w:rFonts w:cs="Calibri Light"/>
                <w:sz w:val="18"/>
                <w:szCs w:val="18"/>
              </w:rPr>
            </w:pPr>
            <w:r w:rsidRPr="00AD29C4">
              <w:rPr>
                <w:rFonts w:cs="Calibri Light"/>
                <w:sz w:val="18"/>
                <w:szCs w:val="18"/>
              </w:rPr>
              <w:t>Quality Assurance – Material Testing</w:t>
            </w:r>
          </w:p>
        </w:tc>
        <w:tc>
          <w:tcPr>
            <w:tcW w:w="332" w:type="pct"/>
            <w:tcBorders>
              <w:top w:val="single" w:sz="4" w:space="0" w:color="auto"/>
              <w:left w:val="single" w:sz="6" w:space="0" w:color="auto"/>
              <w:bottom w:val="single" w:sz="6" w:space="0" w:color="auto"/>
              <w:right w:val="single" w:sz="6" w:space="0" w:color="auto"/>
            </w:tcBorders>
            <w:vAlign w:val="center"/>
          </w:tcPr>
          <w:p w14:paraId="5D76AC8B" w14:textId="5E93BF8E"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3.7, Table 3.2</w:t>
            </w:r>
          </w:p>
        </w:tc>
        <w:tc>
          <w:tcPr>
            <w:tcW w:w="814" w:type="pct"/>
            <w:tcBorders>
              <w:top w:val="single" w:sz="4" w:space="0" w:color="auto"/>
              <w:left w:val="single" w:sz="6" w:space="0" w:color="auto"/>
              <w:bottom w:val="single" w:sz="6" w:space="0" w:color="auto"/>
              <w:right w:val="single" w:sz="6" w:space="0" w:color="auto"/>
            </w:tcBorders>
            <w:vAlign w:val="center"/>
          </w:tcPr>
          <w:p w14:paraId="2CC6276A" w14:textId="7B3FB83A"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Testing requirements as per Table 3.2 of the Specifications</w:t>
            </w:r>
          </w:p>
        </w:tc>
        <w:tc>
          <w:tcPr>
            <w:tcW w:w="733" w:type="pct"/>
            <w:tcBorders>
              <w:top w:val="single" w:sz="4" w:space="0" w:color="auto"/>
              <w:left w:val="single" w:sz="6" w:space="0" w:color="auto"/>
              <w:bottom w:val="single" w:sz="6" w:space="0" w:color="auto"/>
              <w:right w:val="single" w:sz="6" w:space="0" w:color="auto"/>
            </w:tcBorders>
            <w:vAlign w:val="center"/>
          </w:tcPr>
          <w:p w14:paraId="48E2DBF5" w14:textId="24BCDD40"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Geogrid – Tensile strength (Machine Direction) – ISO10319</w:t>
            </w:r>
          </w:p>
        </w:tc>
        <w:tc>
          <w:tcPr>
            <w:tcW w:w="520" w:type="pct"/>
            <w:tcBorders>
              <w:top w:val="single" w:sz="4" w:space="0" w:color="auto"/>
              <w:left w:val="single" w:sz="6" w:space="0" w:color="auto"/>
              <w:bottom w:val="single" w:sz="6" w:space="0" w:color="auto"/>
              <w:right w:val="single" w:sz="6" w:space="0" w:color="auto"/>
            </w:tcBorders>
            <w:vAlign w:val="center"/>
          </w:tcPr>
          <w:p w14:paraId="421D26A9" w14:textId="471A8D39" w:rsidR="00DA6655" w:rsidRPr="00AD29C4" w:rsidRDefault="00DA6655" w:rsidP="00DA6655">
            <w:pPr>
              <w:spacing w:after="0"/>
              <w:jc w:val="center"/>
              <w:rPr>
                <w:rFonts w:cs="Calibri Light"/>
                <w:sz w:val="18"/>
                <w:szCs w:val="18"/>
              </w:rPr>
            </w:pPr>
            <w:r w:rsidRPr="00AD29C4">
              <w:rPr>
                <w:rFonts w:cs="Calibri Light"/>
                <w:sz w:val="18"/>
                <w:szCs w:val="18"/>
              </w:rPr>
              <w:t>1 test per batch – min. tensile strength shall be shown on the drawings</w:t>
            </w:r>
          </w:p>
        </w:tc>
        <w:tc>
          <w:tcPr>
            <w:tcW w:w="518" w:type="pct"/>
            <w:tcBorders>
              <w:top w:val="single" w:sz="4" w:space="0" w:color="auto"/>
              <w:left w:val="single" w:sz="6" w:space="0" w:color="auto"/>
              <w:bottom w:val="single" w:sz="6" w:space="0" w:color="auto"/>
              <w:right w:val="single" w:sz="6" w:space="0" w:color="auto"/>
            </w:tcBorders>
            <w:vAlign w:val="center"/>
          </w:tcPr>
          <w:p w14:paraId="7361075E" w14:textId="706E7E7D" w:rsidR="00DA6655" w:rsidRPr="00AD29C4" w:rsidRDefault="00DA6655" w:rsidP="00DA6655">
            <w:pPr>
              <w:spacing w:after="0"/>
              <w:jc w:val="center"/>
              <w:rPr>
                <w:rFonts w:cs="Calibri Light"/>
                <w:sz w:val="18"/>
                <w:szCs w:val="18"/>
              </w:rPr>
            </w:pPr>
            <w:r w:rsidRPr="00AD29C4">
              <w:rPr>
                <w:rFonts w:cs="Calibri Light"/>
                <w:sz w:val="18"/>
                <w:szCs w:val="18"/>
              </w:rPr>
              <w:t>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6C64A984" w14:textId="79BB8C98"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CC81D45" w14:textId="4D4CEE5C"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417C4B2" w14:textId="3ACCB6BE"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EE1B868" w14:textId="2BDCCF2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46C3C29" w14:textId="4D0A2F6F" w:rsidR="00DA6655" w:rsidRPr="00AD29C4" w:rsidRDefault="0034731A" w:rsidP="00DA6655">
            <w:pPr>
              <w:spacing w:after="0"/>
              <w:jc w:val="center"/>
              <w:rPr>
                <w:rFonts w:cs="Calibri Light"/>
                <w:sz w:val="18"/>
                <w:szCs w:val="18"/>
              </w:rPr>
            </w:pPr>
            <w:r w:rsidRPr="00EA644A">
              <w:rPr>
                <w:sz w:val="18"/>
                <w:szCs w:val="18"/>
              </w:rPr>
              <w:t>T&amp;T</w:t>
            </w:r>
          </w:p>
        </w:tc>
      </w:tr>
      <w:tr w:rsidR="0021094F" w:rsidRPr="008B6F44" w14:paraId="3D1B2867" w14:textId="77777777" w:rsidTr="002109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4FB3BB09" w14:textId="3FA4F5EF" w:rsidR="0021094F" w:rsidRPr="0021094F" w:rsidRDefault="0021094F" w:rsidP="0021094F">
            <w:pPr>
              <w:spacing w:after="0"/>
              <w:rPr>
                <w:rFonts w:cs="Calibri Light"/>
                <w:b/>
                <w:bCs/>
                <w:sz w:val="18"/>
                <w:szCs w:val="18"/>
              </w:rPr>
            </w:pPr>
            <w:r>
              <w:rPr>
                <w:rFonts w:cs="Calibri Light"/>
                <w:b/>
                <w:bCs/>
                <w:sz w:val="18"/>
                <w:szCs w:val="18"/>
              </w:rPr>
              <w:t>4.0</w:t>
            </w:r>
            <w:r w:rsidR="00D040B8">
              <w:rPr>
                <w:rFonts w:cs="Calibri Light"/>
                <w:b/>
                <w:bCs/>
                <w:sz w:val="18"/>
                <w:szCs w:val="18"/>
              </w:rPr>
              <w:t xml:space="preserve"> SUBSOIL DRAINAGE – COUNTERFORT DRAINS</w:t>
            </w:r>
          </w:p>
        </w:tc>
      </w:tr>
      <w:tr w:rsidR="00DA6655" w:rsidRPr="008B6F44" w14:paraId="148EF50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13C39FA" w14:textId="7D775CF1" w:rsidR="00DA6655" w:rsidRPr="00963670" w:rsidRDefault="00DA6655" w:rsidP="00DA6655">
            <w:pPr>
              <w:spacing w:after="0"/>
              <w:jc w:val="center"/>
              <w:rPr>
                <w:rFonts w:cs="Calibri Light"/>
                <w:sz w:val="18"/>
                <w:szCs w:val="18"/>
              </w:rPr>
            </w:pPr>
            <w:r>
              <w:rPr>
                <w:rFonts w:cs="Calibri Light"/>
                <w:sz w:val="18"/>
                <w:szCs w:val="18"/>
              </w:rPr>
              <w:t>4.01</w:t>
            </w:r>
          </w:p>
          <w:p w14:paraId="751C5827" w14:textId="77777777" w:rsidR="00DA6655" w:rsidRPr="00963670" w:rsidRDefault="00DA6655" w:rsidP="00DA6655">
            <w:pPr>
              <w:spacing w:after="0"/>
              <w:jc w:val="center"/>
              <w:rPr>
                <w:rFonts w:cs="Calibri Light"/>
                <w:sz w:val="18"/>
                <w:szCs w:val="18"/>
              </w:rPr>
            </w:pPr>
          </w:p>
        </w:tc>
        <w:tc>
          <w:tcPr>
            <w:tcW w:w="444" w:type="pct"/>
            <w:tcBorders>
              <w:top w:val="single" w:sz="4" w:space="0" w:color="auto"/>
              <w:left w:val="single" w:sz="6" w:space="0" w:color="auto"/>
              <w:bottom w:val="single" w:sz="6" w:space="0" w:color="auto"/>
              <w:right w:val="single" w:sz="6" w:space="0" w:color="auto"/>
            </w:tcBorders>
            <w:vAlign w:val="center"/>
          </w:tcPr>
          <w:p w14:paraId="5B6EC2E2" w14:textId="335C95D8" w:rsidR="00DA6655" w:rsidRPr="00963670" w:rsidRDefault="00DA6655" w:rsidP="00DA6655">
            <w:pPr>
              <w:spacing w:after="0"/>
              <w:jc w:val="center"/>
              <w:rPr>
                <w:rFonts w:cs="Calibri Light"/>
                <w:sz w:val="18"/>
                <w:szCs w:val="18"/>
              </w:rPr>
            </w:pPr>
            <w:r w:rsidRPr="00963670">
              <w:rPr>
                <w:rFonts w:cs="Calibri Light"/>
                <w:sz w:val="18"/>
                <w:szCs w:val="18"/>
              </w:rPr>
              <w:t>Pre-commencement</w:t>
            </w:r>
          </w:p>
        </w:tc>
        <w:tc>
          <w:tcPr>
            <w:tcW w:w="332" w:type="pct"/>
            <w:tcBorders>
              <w:top w:val="single" w:sz="4" w:space="0" w:color="auto"/>
              <w:left w:val="single" w:sz="6" w:space="0" w:color="auto"/>
              <w:bottom w:val="single" w:sz="6" w:space="0" w:color="auto"/>
              <w:right w:val="single" w:sz="6" w:space="0" w:color="auto"/>
            </w:tcBorders>
            <w:vAlign w:val="center"/>
          </w:tcPr>
          <w:p w14:paraId="4337358A" w14:textId="2A3517F6"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4.3</w:t>
            </w:r>
          </w:p>
        </w:tc>
        <w:tc>
          <w:tcPr>
            <w:tcW w:w="814" w:type="pct"/>
            <w:tcBorders>
              <w:top w:val="single" w:sz="4" w:space="0" w:color="auto"/>
              <w:left w:val="single" w:sz="6" w:space="0" w:color="auto"/>
              <w:bottom w:val="single" w:sz="6" w:space="0" w:color="auto"/>
              <w:right w:val="single" w:sz="6" w:space="0" w:color="auto"/>
            </w:tcBorders>
            <w:vAlign w:val="center"/>
          </w:tcPr>
          <w:p w14:paraId="380DB604" w14:textId="52943AC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subsoil or bored inclined drain installation is commenced or fill is placed in any area the Contractor shall advise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010C8ADA" w14:textId="1727B61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Contractor shall be responsible for the correct setting out of the work and shall see that the specified locations, gradients, </w:t>
            </w:r>
            <w:proofErr w:type="gramStart"/>
            <w:r w:rsidRPr="00963670">
              <w:rPr>
                <w:rFonts w:cs="Calibri Light"/>
                <w:color w:val="000000"/>
                <w:sz w:val="18"/>
                <w:szCs w:val="18"/>
                <w:lang w:val="en-NZ"/>
              </w:rPr>
              <w:t>depths</w:t>
            </w:r>
            <w:proofErr w:type="gramEnd"/>
            <w:r w:rsidRPr="00963670">
              <w:rPr>
                <w:rFonts w:cs="Calibri Light"/>
                <w:color w:val="000000"/>
                <w:sz w:val="18"/>
                <w:szCs w:val="18"/>
                <w:lang w:val="en-NZ"/>
              </w:rPr>
              <w:t xml:space="preserve"> and levels are strictly adhered to.</w:t>
            </w:r>
          </w:p>
        </w:tc>
        <w:tc>
          <w:tcPr>
            <w:tcW w:w="520" w:type="pct"/>
            <w:tcBorders>
              <w:top w:val="single" w:sz="4" w:space="0" w:color="auto"/>
              <w:left w:val="single" w:sz="6" w:space="0" w:color="auto"/>
              <w:bottom w:val="single" w:sz="6" w:space="0" w:color="auto"/>
              <w:right w:val="single" w:sz="6" w:space="0" w:color="auto"/>
            </w:tcBorders>
            <w:vAlign w:val="center"/>
          </w:tcPr>
          <w:p w14:paraId="5937870A" w14:textId="509F4E45"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Engineer to be given at least one working days’ notice, so that they may inspect the area and confirm the requirements.</w:t>
            </w:r>
          </w:p>
        </w:tc>
        <w:tc>
          <w:tcPr>
            <w:tcW w:w="518" w:type="pct"/>
            <w:tcBorders>
              <w:top w:val="single" w:sz="4" w:space="0" w:color="auto"/>
              <w:left w:val="single" w:sz="6" w:space="0" w:color="auto"/>
              <w:bottom w:val="single" w:sz="6" w:space="0" w:color="auto"/>
              <w:right w:val="single" w:sz="6" w:space="0" w:color="auto"/>
            </w:tcBorders>
            <w:vAlign w:val="center"/>
          </w:tcPr>
          <w:p w14:paraId="42446D2A" w14:textId="11855BDD" w:rsidR="00DA6655" w:rsidRPr="00963670" w:rsidRDefault="00DA6655" w:rsidP="00DA6655">
            <w:pPr>
              <w:spacing w:after="0"/>
              <w:jc w:val="center"/>
              <w:rPr>
                <w:rFonts w:cs="Calibri Light"/>
                <w:sz w:val="18"/>
                <w:szCs w:val="18"/>
              </w:rPr>
            </w:pPr>
            <w:r w:rsidRPr="00963670">
              <w:rPr>
                <w:rFonts w:cs="Calibri Light"/>
                <w:sz w:val="18"/>
                <w:szCs w:val="18"/>
              </w:rPr>
              <w:t>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561CC417" w14:textId="4421D7F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89B8C69" w14:textId="616819A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2665AC1" w14:textId="5A8B65C6"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BB48A4F" w14:textId="71AC97C5"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82ADDA1" w14:textId="1ACA8221" w:rsidR="00DA6655" w:rsidRPr="00963670" w:rsidRDefault="0034731A" w:rsidP="00DA6655">
            <w:pPr>
              <w:spacing w:after="0"/>
              <w:jc w:val="center"/>
              <w:rPr>
                <w:rFonts w:cs="Calibri Light"/>
                <w:sz w:val="18"/>
                <w:szCs w:val="18"/>
              </w:rPr>
            </w:pPr>
            <w:r w:rsidRPr="00EA644A">
              <w:rPr>
                <w:sz w:val="18"/>
                <w:szCs w:val="18"/>
              </w:rPr>
              <w:t>T&amp;T</w:t>
            </w:r>
          </w:p>
        </w:tc>
      </w:tr>
      <w:tr w:rsidR="00DA6655" w:rsidRPr="008B6F44" w14:paraId="7DAC75A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0675838" w14:textId="6ED39C72" w:rsidR="00DA6655" w:rsidRPr="00963670" w:rsidRDefault="00DA6655" w:rsidP="00DA6655">
            <w:pPr>
              <w:spacing w:after="0"/>
              <w:jc w:val="center"/>
              <w:rPr>
                <w:rFonts w:cs="Calibri Light"/>
                <w:sz w:val="18"/>
                <w:szCs w:val="18"/>
              </w:rPr>
            </w:pPr>
            <w:r>
              <w:rPr>
                <w:rFonts w:cs="Calibri Light"/>
                <w:sz w:val="18"/>
                <w:szCs w:val="18"/>
              </w:rPr>
              <w:t>4.02</w:t>
            </w:r>
          </w:p>
        </w:tc>
        <w:tc>
          <w:tcPr>
            <w:tcW w:w="444" w:type="pct"/>
            <w:tcBorders>
              <w:top w:val="single" w:sz="4" w:space="0" w:color="auto"/>
              <w:left w:val="single" w:sz="6" w:space="0" w:color="auto"/>
              <w:bottom w:val="single" w:sz="6" w:space="0" w:color="auto"/>
              <w:right w:val="single" w:sz="6" w:space="0" w:color="auto"/>
            </w:tcBorders>
            <w:vAlign w:val="center"/>
          </w:tcPr>
          <w:p w14:paraId="17B01FC8" w14:textId="370A8D7A" w:rsidR="00DA6655" w:rsidRPr="00963670" w:rsidRDefault="00DA6655" w:rsidP="00DA6655">
            <w:pPr>
              <w:spacing w:after="0"/>
              <w:jc w:val="center"/>
              <w:rPr>
                <w:rFonts w:cs="Calibri Light"/>
                <w:sz w:val="18"/>
                <w:szCs w:val="18"/>
              </w:rPr>
            </w:pPr>
            <w:r w:rsidRPr="00963670">
              <w:rPr>
                <w:rFonts w:cs="Calibri Light"/>
                <w:sz w:val="18"/>
                <w:szCs w:val="18"/>
              </w:rPr>
              <w:t>Materials –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AC0016A" w14:textId="601466A1"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4.4.1.1</w:t>
            </w:r>
          </w:p>
        </w:tc>
        <w:tc>
          <w:tcPr>
            <w:tcW w:w="814" w:type="pct"/>
            <w:tcBorders>
              <w:top w:val="single" w:sz="4" w:space="0" w:color="auto"/>
              <w:left w:val="single" w:sz="6" w:space="0" w:color="auto"/>
              <w:bottom w:val="single" w:sz="6" w:space="0" w:color="auto"/>
              <w:right w:val="single" w:sz="6" w:space="0" w:color="auto"/>
            </w:tcBorders>
            <w:vAlign w:val="center"/>
          </w:tcPr>
          <w:p w14:paraId="13032BD7" w14:textId="173130A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Drainage pipe material as per spec and or drawings or as instructed by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22DEC21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Counterfort drainage pipes shall generally be 100 mm diameter. SDR 11 HDPE pipe, or as shown on the drawings or as instructed by the Engineer.</w:t>
            </w:r>
          </w:p>
          <w:p w14:paraId="7059B2F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7BB5851C" w14:textId="3C33D2F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pipes shall be slotted as specified on the drawings with the slots carefully formed to 2 mm width (+/- 0.2 mm) and clear of all debris and swarf. The drainpipes shall comply with the relevant specifications referred to in TNZ F/2.</w:t>
            </w:r>
          </w:p>
        </w:tc>
        <w:tc>
          <w:tcPr>
            <w:tcW w:w="520" w:type="pct"/>
            <w:tcBorders>
              <w:top w:val="single" w:sz="4" w:space="0" w:color="auto"/>
              <w:left w:val="single" w:sz="6" w:space="0" w:color="auto"/>
              <w:bottom w:val="single" w:sz="6" w:space="0" w:color="auto"/>
              <w:right w:val="single" w:sz="6" w:space="0" w:color="auto"/>
            </w:tcBorders>
            <w:vAlign w:val="center"/>
          </w:tcPr>
          <w:p w14:paraId="7DC0713D" w14:textId="584A6F17" w:rsidR="00DA6655" w:rsidRPr="00963670" w:rsidRDefault="00DA6655" w:rsidP="00DA6655">
            <w:pPr>
              <w:spacing w:after="0"/>
              <w:jc w:val="center"/>
              <w:rPr>
                <w:rFonts w:cs="Calibri Light"/>
                <w:sz w:val="18"/>
                <w:szCs w:val="18"/>
              </w:rPr>
            </w:pPr>
            <w:r w:rsidRPr="00963670">
              <w:rPr>
                <w:rFonts w:cs="Calibri Light"/>
                <w:sz w:val="18"/>
                <w:szCs w:val="18"/>
              </w:rPr>
              <w:lastRenderedPageBreak/>
              <w:t>Visual inspection and check pipe matches spec and or drawings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5AC52AEB" w14:textId="70CE3A08" w:rsidR="00DA6655" w:rsidRPr="00963670" w:rsidRDefault="00DA6655" w:rsidP="00DA6655">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590C59A7" w14:textId="2866800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9D8452B" w14:textId="7F4AB08F"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8E252DF" w14:textId="30CC3319"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D91FD17" w14:textId="6F644F3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4A75185" w14:textId="65EEE66E" w:rsidR="00DA6655" w:rsidRPr="00963670" w:rsidRDefault="0034731A" w:rsidP="0034731A">
            <w:pPr>
              <w:spacing w:after="0"/>
              <w:jc w:val="center"/>
              <w:rPr>
                <w:rFonts w:cs="Calibri Light"/>
                <w:sz w:val="18"/>
                <w:szCs w:val="18"/>
              </w:rPr>
            </w:pPr>
            <w:r w:rsidRPr="00EA644A">
              <w:rPr>
                <w:sz w:val="18"/>
                <w:szCs w:val="18"/>
              </w:rPr>
              <w:t>T&amp;T</w:t>
            </w:r>
          </w:p>
        </w:tc>
      </w:tr>
      <w:tr w:rsidR="0034731A" w:rsidRPr="008B6F44" w14:paraId="32D7067F"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4F995627" w14:textId="127672C9" w:rsidR="0034731A" w:rsidRPr="00963670" w:rsidRDefault="0034731A" w:rsidP="0034731A">
            <w:pPr>
              <w:spacing w:after="0"/>
              <w:jc w:val="center"/>
              <w:rPr>
                <w:rFonts w:cs="Calibri Light"/>
                <w:sz w:val="18"/>
                <w:szCs w:val="18"/>
              </w:rPr>
            </w:pPr>
            <w:r>
              <w:rPr>
                <w:rFonts w:cs="Calibri Light"/>
                <w:sz w:val="18"/>
                <w:szCs w:val="18"/>
              </w:rPr>
              <w:t>4.03</w:t>
            </w:r>
          </w:p>
        </w:tc>
        <w:tc>
          <w:tcPr>
            <w:tcW w:w="444" w:type="pct"/>
            <w:tcBorders>
              <w:top w:val="single" w:sz="4" w:space="0" w:color="auto"/>
              <w:left w:val="single" w:sz="6" w:space="0" w:color="auto"/>
              <w:bottom w:val="single" w:sz="6" w:space="0" w:color="auto"/>
              <w:right w:val="single" w:sz="6" w:space="0" w:color="auto"/>
            </w:tcBorders>
            <w:vAlign w:val="center"/>
          </w:tcPr>
          <w:p w14:paraId="488AF673" w14:textId="6462F30F" w:rsidR="0034731A" w:rsidRPr="00963670" w:rsidRDefault="0034731A" w:rsidP="0034731A">
            <w:pPr>
              <w:spacing w:after="0"/>
              <w:jc w:val="center"/>
              <w:rPr>
                <w:rFonts w:cs="Calibri Light"/>
                <w:sz w:val="18"/>
                <w:szCs w:val="18"/>
              </w:rPr>
            </w:pPr>
            <w:r w:rsidRPr="00963670">
              <w:rPr>
                <w:rFonts w:cs="Calibri Light"/>
                <w:sz w:val="18"/>
                <w:szCs w:val="18"/>
              </w:rPr>
              <w:t>Materials – Filter Material and Backfill</w:t>
            </w:r>
          </w:p>
        </w:tc>
        <w:tc>
          <w:tcPr>
            <w:tcW w:w="332" w:type="pct"/>
            <w:tcBorders>
              <w:top w:val="single" w:sz="4" w:space="0" w:color="auto"/>
              <w:left w:val="single" w:sz="6" w:space="0" w:color="auto"/>
              <w:bottom w:val="single" w:sz="6" w:space="0" w:color="auto"/>
              <w:right w:val="single" w:sz="6" w:space="0" w:color="auto"/>
            </w:tcBorders>
            <w:vAlign w:val="center"/>
          </w:tcPr>
          <w:p w14:paraId="161D8347" w14:textId="7D149198"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4.4.1.2</w:t>
            </w:r>
          </w:p>
        </w:tc>
        <w:tc>
          <w:tcPr>
            <w:tcW w:w="814" w:type="pct"/>
            <w:tcBorders>
              <w:top w:val="single" w:sz="4" w:space="0" w:color="auto"/>
              <w:left w:val="single" w:sz="6" w:space="0" w:color="auto"/>
              <w:bottom w:val="single" w:sz="6" w:space="0" w:color="auto"/>
              <w:right w:val="single" w:sz="6" w:space="0" w:color="auto"/>
            </w:tcBorders>
            <w:vAlign w:val="center"/>
          </w:tcPr>
          <w:p w14:paraId="56047F6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counterfort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shall be surrounded and immediately overlain by filter materials as defined in TNZ F/2 and Table 4.1</w:t>
            </w:r>
          </w:p>
          <w:p w14:paraId="05420B0C" w14:textId="03B31DF4"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529794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material shall be placed in the trench to the thickness shown on the drawings or as instructed by the Engineer.</w:t>
            </w:r>
          </w:p>
          <w:p w14:paraId="7F801EC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F81EB03" w14:textId="7621ADB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noProof/>
                <w:color w:val="000000"/>
                <w:sz w:val="18"/>
                <w:szCs w:val="18"/>
                <w:lang w:val="en-NZ"/>
              </w:rPr>
              <w:drawing>
                <wp:inline distT="0" distB="0" distL="0" distR="0" wp14:anchorId="05129808" wp14:editId="355F2E45">
                  <wp:extent cx="1860605" cy="613708"/>
                  <wp:effectExtent l="0" t="0" r="6350" b="0"/>
                  <wp:docPr id="93215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2929" name=""/>
                          <pic:cNvPicPr/>
                        </pic:nvPicPr>
                        <pic:blipFill>
                          <a:blip r:embed="rId11"/>
                          <a:stretch>
                            <a:fillRect/>
                          </a:stretch>
                        </pic:blipFill>
                        <pic:spPr>
                          <a:xfrm>
                            <a:off x="0" y="0"/>
                            <a:ext cx="1877700" cy="619347"/>
                          </a:xfrm>
                          <a:prstGeom prst="rect">
                            <a:avLst/>
                          </a:prstGeom>
                        </pic:spPr>
                      </pic:pic>
                    </a:graphicData>
                  </a:graphic>
                </wp:inline>
              </w:drawing>
            </w:r>
          </w:p>
          <w:p w14:paraId="291421E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1AE6D14" w14:textId="04650EC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material for the remainder of the trench shall be either clean well graded 40/20 or 20/7 material; or filter material as defnied in TNZ F/2 and Table 4.1,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2B9B6811" w14:textId="1B53AA3B" w:rsidR="0034731A" w:rsidRPr="00963670" w:rsidRDefault="0034731A" w:rsidP="0034731A">
            <w:pPr>
              <w:spacing w:after="0"/>
              <w:jc w:val="center"/>
              <w:rPr>
                <w:rFonts w:cs="Calibri Light"/>
                <w:sz w:val="18"/>
                <w:szCs w:val="18"/>
              </w:rPr>
            </w:pPr>
            <w:r w:rsidRPr="00963670">
              <w:rPr>
                <w:rFonts w:cs="Calibri Light"/>
                <w:sz w:val="18"/>
                <w:szCs w:val="18"/>
              </w:rPr>
              <w:t>Visual inspection and check materials match spec and or drawings and or Engineers instruction</w:t>
            </w:r>
          </w:p>
        </w:tc>
        <w:tc>
          <w:tcPr>
            <w:tcW w:w="518" w:type="pct"/>
            <w:tcBorders>
              <w:top w:val="single" w:sz="4" w:space="0" w:color="auto"/>
              <w:left w:val="single" w:sz="6" w:space="0" w:color="auto"/>
              <w:bottom w:val="single" w:sz="6" w:space="0" w:color="auto"/>
              <w:right w:val="single" w:sz="6" w:space="0" w:color="auto"/>
            </w:tcBorders>
            <w:vAlign w:val="center"/>
          </w:tcPr>
          <w:p w14:paraId="03F418D0" w14:textId="422F047C" w:rsidR="0034731A" w:rsidRPr="00963670" w:rsidRDefault="0034731A" w:rsidP="0034731A">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4668A5B9" w14:textId="5527A72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7AA92F5" w14:textId="6D435243"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5D4984C" w14:textId="24D11B9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7E36689" w14:textId="4AB7B3CC"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9E18830" w14:textId="7CDAE973" w:rsidR="0034731A" w:rsidRPr="00963670" w:rsidRDefault="0034731A" w:rsidP="0034731A">
            <w:pPr>
              <w:spacing w:after="0"/>
              <w:jc w:val="center"/>
              <w:rPr>
                <w:rFonts w:cs="Calibri Light"/>
                <w:sz w:val="18"/>
                <w:szCs w:val="18"/>
              </w:rPr>
            </w:pPr>
            <w:r w:rsidRPr="000F0EA4">
              <w:rPr>
                <w:sz w:val="18"/>
                <w:szCs w:val="18"/>
              </w:rPr>
              <w:t>T&amp;T</w:t>
            </w:r>
          </w:p>
        </w:tc>
      </w:tr>
      <w:tr w:rsidR="0034731A" w:rsidRPr="008B6F44" w14:paraId="3ED92DF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E210C3A" w14:textId="765A4D0C" w:rsidR="0034731A" w:rsidRPr="00963670" w:rsidRDefault="0034731A" w:rsidP="0034731A">
            <w:pPr>
              <w:spacing w:after="0"/>
              <w:jc w:val="center"/>
              <w:rPr>
                <w:rFonts w:cs="Calibri Light"/>
                <w:sz w:val="18"/>
                <w:szCs w:val="18"/>
              </w:rPr>
            </w:pPr>
            <w:r>
              <w:rPr>
                <w:rFonts w:cs="Calibri Light"/>
                <w:sz w:val="18"/>
                <w:szCs w:val="18"/>
              </w:rPr>
              <w:t>4.04</w:t>
            </w:r>
          </w:p>
        </w:tc>
        <w:tc>
          <w:tcPr>
            <w:tcW w:w="444" w:type="pct"/>
            <w:tcBorders>
              <w:top w:val="single" w:sz="4" w:space="0" w:color="auto"/>
              <w:left w:val="single" w:sz="6" w:space="0" w:color="auto"/>
              <w:bottom w:val="single" w:sz="6" w:space="0" w:color="auto"/>
              <w:right w:val="single" w:sz="6" w:space="0" w:color="auto"/>
            </w:tcBorders>
            <w:vAlign w:val="center"/>
          </w:tcPr>
          <w:p w14:paraId="54DF01F5" w14:textId="4AE3BEDF" w:rsidR="0034731A" w:rsidRPr="00963670" w:rsidRDefault="0034731A" w:rsidP="0034731A">
            <w:pPr>
              <w:spacing w:after="0"/>
              <w:jc w:val="center"/>
              <w:rPr>
                <w:rFonts w:cs="Calibri Light"/>
                <w:sz w:val="18"/>
                <w:szCs w:val="18"/>
              </w:rPr>
            </w:pPr>
            <w:r w:rsidRPr="00963670">
              <w:rPr>
                <w:rFonts w:cs="Calibri Light"/>
                <w:sz w:val="18"/>
                <w:szCs w:val="18"/>
              </w:rPr>
              <w:t>Trench Excavation</w:t>
            </w:r>
          </w:p>
        </w:tc>
        <w:tc>
          <w:tcPr>
            <w:tcW w:w="332" w:type="pct"/>
            <w:tcBorders>
              <w:top w:val="single" w:sz="4" w:space="0" w:color="auto"/>
              <w:left w:val="single" w:sz="6" w:space="0" w:color="auto"/>
              <w:bottom w:val="single" w:sz="6" w:space="0" w:color="auto"/>
              <w:right w:val="single" w:sz="6" w:space="0" w:color="auto"/>
            </w:tcBorders>
            <w:vAlign w:val="center"/>
          </w:tcPr>
          <w:p w14:paraId="0A5AFBA2" w14:textId="6F6C0610"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4.4.2.2</w:t>
            </w:r>
          </w:p>
        </w:tc>
        <w:tc>
          <w:tcPr>
            <w:tcW w:w="814" w:type="pct"/>
            <w:tcBorders>
              <w:top w:val="single" w:sz="4" w:space="0" w:color="auto"/>
              <w:left w:val="single" w:sz="6" w:space="0" w:color="auto"/>
              <w:bottom w:val="single" w:sz="6" w:space="0" w:color="auto"/>
              <w:right w:val="single" w:sz="6" w:space="0" w:color="auto"/>
            </w:tcBorders>
            <w:vAlign w:val="center"/>
          </w:tcPr>
          <w:p w14:paraId="4C30526C" w14:textId="4A05A51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Trench grade and depth as shown on the drawings or as instructed by the </w:t>
            </w:r>
            <w:proofErr w:type="gramStart"/>
            <w:r w:rsidRPr="00963670">
              <w:rPr>
                <w:rFonts w:cs="Calibri Light"/>
                <w:color w:val="000000"/>
                <w:sz w:val="18"/>
                <w:szCs w:val="18"/>
                <w:lang w:val="en-NZ"/>
              </w:rPr>
              <w:t>Engineer</w:t>
            </w:r>
            <w:proofErr w:type="gramEnd"/>
          </w:p>
          <w:p w14:paraId="5F743158" w14:textId="3357D91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t>
            </w:r>
          </w:p>
        </w:tc>
        <w:tc>
          <w:tcPr>
            <w:tcW w:w="733" w:type="pct"/>
            <w:tcBorders>
              <w:top w:val="single" w:sz="4" w:space="0" w:color="auto"/>
              <w:left w:val="single" w:sz="6" w:space="0" w:color="auto"/>
              <w:bottom w:val="single" w:sz="6" w:space="0" w:color="auto"/>
              <w:right w:val="single" w:sz="6" w:space="0" w:color="auto"/>
            </w:tcBorders>
            <w:vAlign w:val="center"/>
          </w:tcPr>
          <w:p w14:paraId="06FD630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widths shall be a minimum of 300 mm increasing to a minimum of 600 mm for trenches greater than 1 m deep.</w:t>
            </w:r>
          </w:p>
          <w:p w14:paraId="7A02C13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795DF5A" w14:textId="3DE6457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Trenches shall be excavated to depth/grade as shown on drawings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1BA64621" w14:textId="13CBE56D" w:rsidR="0034731A" w:rsidRPr="00963670" w:rsidRDefault="0034731A" w:rsidP="0034731A">
            <w:pPr>
              <w:spacing w:after="0"/>
              <w:jc w:val="center"/>
              <w:rPr>
                <w:rFonts w:cs="Calibri Light"/>
                <w:sz w:val="18"/>
                <w:szCs w:val="18"/>
              </w:rPr>
            </w:pPr>
            <w:r w:rsidRPr="00963670">
              <w:rPr>
                <w:rFonts w:cs="Calibri Light"/>
                <w:sz w:val="18"/>
                <w:szCs w:val="18"/>
              </w:rPr>
              <w:t>For every section of trench excavated</w:t>
            </w:r>
          </w:p>
        </w:tc>
        <w:tc>
          <w:tcPr>
            <w:tcW w:w="518" w:type="pct"/>
            <w:tcBorders>
              <w:top w:val="single" w:sz="4" w:space="0" w:color="auto"/>
              <w:left w:val="single" w:sz="6" w:space="0" w:color="auto"/>
              <w:bottom w:val="single" w:sz="6" w:space="0" w:color="auto"/>
              <w:right w:val="single" w:sz="6" w:space="0" w:color="auto"/>
            </w:tcBorders>
            <w:vAlign w:val="center"/>
          </w:tcPr>
          <w:p w14:paraId="54DD2FF0" w14:textId="01A63789"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4484DCC2" w14:textId="0D6B9CE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815DEC3" w14:textId="746DEB01"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A0FA1FA" w14:textId="051BB9E9"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4C5C413" w14:textId="3B750E49"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1FFAE9F" w14:textId="753ADD15" w:rsidR="0034731A" w:rsidRPr="00963670" w:rsidRDefault="0034731A" w:rsidP="0034731A">
            <w:pPr>
              <w:spacing w:after="0"/>
              <w:jc w:val="center"/>
              <w:rPr>
                <w:rFonts w:cs="Calibri Light"/>
                <w:sz w:val="18"/>
                <w:szCs w:val="18"/>
              </w:rPr>
            </w:pPr>
            <w:r w:rsidRPr="000F0EA4">
              <w:rPr>
                <w:sz w:val="18"/>
                <w:szCs w:val="18"/>
              </w:rPr>
              <w:t>T&amp;T</w:t>
            </w:r>
          </w:p>
        </w:tc>
      </w:tr>
      <w:tr w:rsidR="0034731A" w:rsidRPr="008B6F44" w14:paraId="05A07B14"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C48571" w14:textId="014DF132" w:rsidR="0034731A" w:rsidRPr="00963670" w:rsidRDefault="0034731A" w:rsidP="0034731A">
            <w:pPr>
              <w:spacing w:after="0"/>
              <w:jc w:val="center"/>
              <w:rPr>
                <w:rFonts w:cs="Calibri Light"/>
                <w:sz w:val="18"/>
                <w:szCs w:val="18"/>
              </w:rPr>
            </w:pPr>
            <w:r>
              <w:rPr>
                <w:rFonts w:cs="Calibri Light"/>
                <w:sz w:val="18"/>
                <w:szCs w:val="18"/>
              </w:rPr>
              <w:t>4.05</w:t>
            </w:r>
          </w:p>
        </w:tc>
        <w:tc>
          <w:tcPr>
            <w:tcW w:w="444" w:type="pct"/>
            <w:tcBorders>
              <w:top w:val="single" w:sz="4" w:space="0" w:color="auto"/>
              <w:left w:val="single" w:sz="6" w:space="0" w:color="auto"/>
              <w:bottom w:val="single" w:sz="6" w:space="0" w:color="auto"/>
              <w:right w:val="single" w:sz="6" w:space="0" w:color="auto"/>
            </w:tcBorders>
            <w:vAlign w:val="center"/>
          </w:tcPr>
          <w:p w14:paraId="0A400271" w14:textId="4D43E0EA" w:rsidR="0034731A" w:rsidRPr="00963670" w:rsidRDefault="0034731A" w:rsidP="0034731A">
            <w:pPr>
              <w:spacing w:after="0"/>
              <w:jc w:val="center"/>
              <w:rPr>
                <w:rFonts w:cs="Calibri Light"/>
                <w:sz w:val="18"/>
                <w:szCs w:val="18"/>
              </w:rPr>
            </w:pPr>
            <w:r w:rsidRPr="00963670">
              <w:rPr>
                <w:rFonts w:cs="Calibri Light"/>
                <w:sz w:val="18"/>
                <w:szCs w:val="18"/>
              </w:rPr>
              <w:t>Bedding and Installation of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4AA59FA" w14:textId="5F70D791"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4.4.2.3</w:t>
            </w:r>
          </w:p>
        </w:tc>
        <w:tc>
          <w:tcPr>
            <w:tcW w:w="814" w:type="pct"/>
            <w:tcBorders>
              <w:top w:val="single" w:sz="4" w:space="0" w:color="auto"/>
              <w:left w:val="single" w:sz="6" w:space="0" w:color="auto"/>
              <w:bottom w:val="single" w:sz="6" w:space="0" w:color="auto"/>
              <w:right w:val="single" w:sz="6" w:space="0" w:color="auto"/>
            </w:tcBorders>
            <w:vAlign w:val="center"/>
          </w:tcPr>
          <w:p w14:paraId="264ABD1D" w14:textId="1361370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pipe and bedding material as per spec and or drawings</w:t>
            </w:r>
          </w:p>
        </w:tc>
        <w:tc>
          <w:tcPr>
            <w:tcW w:w="733" w:type="pct"/>
            <w:tcBorders>
              <w:top w:val="single" w:sz="4" w:space="0" w:color="auto"/>
              <w:left w:val="single" w:sz="6" w:space="0" w:color="auto"/>
              <w:bottom w:val="single" w:sz="6" w:space="0" w:color="auto"/>
              <w:right w:val="single" w:sz="6" w:space="0" w:color="auto"/>
            </w:tcBorders>
            <w:vAlign w:val="center"/>
          </w:tcPr>
          <w:p w14:paraId="00BB3488" w14:textId="28DB041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drainage pipe lengths shall be joined following the manufacturer’s instructions or as approved by the Engineer, with the pipe jointing such as to leave a smooth flush internal surface.</w:t>
            </w:r>
          </w:p>
          <w:p w14:paraId="4B60E76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1C45CD97" w14:textId="2C457C3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Min. 75mm of filter material which </w:t>
            </w:r>
            <w:proofErr w:type="gramStart"/>
            <w:r w:rsidRPr="00963670">
              <w:rPr>
                <w:rFonts w:cs="Calibri Light"/>
                <w:color w:val="000000"/>
                <w:sz w:val="18"/>
                <w:szCs w:val="18"/>
                <w:lang w:val="en-NZ"/>
              </w:rPr>
              <w:t>completely surrounds</w:t>
            </w:r>
            <w:proofErr w:type="gramEnd"/>
            <w:r w:rsidRPr="00963670">
              <w:rPr>
                <w:rFonts w:cs="Calibri Light"/>
                <w:color w:val="000000"/>
                <w:sz w:val="18"/>
                <w:szCs w:val="18"/>
                <w:lang w:val="en-NZ"/>
              </w:rPr>
              <w:t xml:space="preserve"> the drainage pipe</w:t>
            </w:r>
          </w:p>
        </w:tc>
        <w:tc>
          <w:tcPr>
            <w:tcW w:w="520" w:type="pct"/>
            <w:tcBorders>
              <w:top w:val="single" w:sz="4" w:space="0" w:color="auto"/>
              <w:left w:val="single" w:sz="6" w:space="0" w:color="auto"/>
              <w:bottom w:val="single" w:sz="6" w:space="0" w:color="auto"/>
              <w:right w:val="single" w:sz="6" w:space="0" w:color="auto"/>
            </w:tcBorders>
            <w:vAlign w:val="center"/>
          </w:tcPr>
          <w:p w14:paraId="3CECDB58" w14:textId="3708A6C7" w:rsidR="0034731A" w:rsidRPr="00963670" w:rsidRDefault="0034731A" w:rsidP="0034731A">
            <w:pPr>
              <w:spacing w:after="0"/>
              <w:jc w:val="center"/>
              <w:rPr>
                <w:rFonts w:cs="Calibri Light"/>
                <w:sz w:val="18"/>
                <w:szCs w:val="18"/>
              </w:rPr>
            </w:pPr>
            <w:r w:rsidRPr="00963670">
              <w:rPr>
                <w:rFonts w:cs="Calibri Light"/>
                <w:sz w:val="18"/>
                <w:szCs w:val="18"/>
              </w:rPr>
              <w:t>For every section of pipe installed</w:t>
            </w:r>
          </w:p>
        </w:tc>
        <w:tc>
          <w:tcPr>
            <w:tcW w:w="518" w:type="pct"/>
            <w:tcBorders>
              <w:top w:val="single" w:sz="4" w:space="0" w:color="auto"/>
              <w:left w:val="single" w:sz="6" w:space="0" w:color="auto"/>
              <w:bottom w:val="single" w:sz="6" w:space="0" w:color="auto"/>
              <w:right w:val="single" w:sz="6" w:space="0" w:color="auto"/>
            </w:tcBorders>
            <w:vAlign w:val="center"/>
          </w:tcPr>
          <w:p w14:paraId="65A78F5D" w14:textId="530E8166"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6833DF2A" w14:textId="6E86F7F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9053C2E" w14:textId="4AE3139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E27618" w14:textId="13B7DB8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2D95834" w14:textId="12A7B752"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5719826E" w14:textId="6E4055A7" w:rsidR="0034731A" w:rsidRPr="00963670" w:rsidRDefault="0034731A" w:rsidP="0034731A">
            <w:pPr>
              <w:spacing w:after="0"/>
              <w:jc w:val="center"/>
              <w:rPr>
                <w:rFonts w:cs="Calibri Light"/>
                <w:sz w:val="18"/>
                <w:szCs w:val="18"/>
              </w:rPr>
            </w:pPr>
            <w:r w:rsidRPr="000F0EA4">
              <w:rPr>
                <w:sz w:val="18"/>
                <w:szCs w:val="18"/>
              </w:rPr>
              <w:t>T&amp;T</w:t>
            </w:r>
          </w:p>
        </w:tc>
      </w:tr>
      <w:tr w:rsidR="0034731A" w:rsidRPr="008B6F44" w14:paraId="228C166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F1DD2BD" w14:textId="22485A46" w:rsidR="0034731A" w:rsidRPr="00963670" w:rsidRDefault="0034731A" w:rsidP="0034731A">
            <w:pPr>
              <w:spacing w:after="0"/>
              <w:jc w:val="center"/>
              <w:rPr>
                <w:rFonts w:cs="Calibri Light"/>
                <w:sz w:val="18"/>
                <w:szCs w:val="18"/>
              </w:rPr>
            </w:pPr>
            <w:r>
              <w:rPr>
                <w:rFonts w:cs="Calibri Light"/>
                <w:sz w:val="18"/>
                <w:szCs w:val="18"/>
              </w:rPr>
              <w:t>4.06</w:t>
            </w:r>
          </w:p>
        </w:tc>
        <w:tc>
          <w:tcPr>
            <w:tcW w:w="444" w:type="pct"/>
            <w:tcBorders>
              <w:top w:val="single" w:sz="4" w:space="0" w:color="auto"/>
              <w:left w:val="single" w:sz="6" w:space="0" w:color="auto"/>
              <w:bottom w:val="single" w:sz="6" w:space="0" w:color="auto"/>
              <w:right w:val="single" w:sz="6" w:space="0" w:color="auto"/>
            </w:tcBorders>
            <w:vAlign w:val="center"/>
          </w:tcPr>
          <w:p w14:paraId="762A6DF4" w14:textId="70CD7472" w:rsidR="0034731A" w:rsidRPr="00963670" w:rsidRDefault="0034731A" w:rsidP="0034731A">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6" w:space="0" w:color="auto"/>
              <w:right w:val="single" w:sz="6" w:space="0" w:color="auto"/>
            </w:tcBorders>
            <w:vAlign w:val="center"/>
          </w:tcPr>
          <w:p w14:paraId="54C92CEA" w14:textId="3CC561EA"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4.4.2.4</w:t>
            </w:r>
          </w:p>
        </w:tc>
        <w:tc>
          <w:tcPr>
            <w:tcW w:w="814" w:type="pct"/>
            <w:tcBorders>
              <w:top w:val="single" w:sz="4" w:space="0" w:color="auto"/>
              <w:left w:val="single" w:sz="6" w:space="0" w:color="auto"/>
              <w:bottom w:val="single" w:sz="6" w:space="0" w:color="auto"/>
              <w:right w:val="single" w:sz="6" w:space="0" w:color="auto"/>
            </w:tcBorders>
            <w:vAlign w:val="center"/>
          </w:tcPr>
          <w:p w14:paraId="31EA15DC"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75E9AB75" w14:textId="5DFF344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to propose, for the Engineers approval, a method of compaction and testing procedures to demonstrate that relative density has been achieved.</w:t>
            </w:r>
          </w:p>
          <w:p w14:paraId="44CCEFD7" w14:textId="7601A4BE"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3819F54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installation shall be inspected and approved prior to backfilling.</w:t>
            </w:r>
          </w:p>
          <w:p w14:paraId="56E26533"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519D4FD" w14:textId="4651444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above the filter material shall be carefully placed in 300mm layers and compacted into a min Relative Density of 70%</w:t>
            </w:r>
          </w:p>
        </w:tc>
        <w:tc>
          <w:tcPr>
            <w:tcW w:w="520" w:type="pct"/>
            <w:tcBorders>
              <w:top w:val="single" w:sz="4" w:space="0" w:color="auto"/>
              <w:left w:val="single" w:sz="6" w:space="0" w:color="auto"/>
              <w:bottom w:val="single" w:sz="6" w:space="0" w:color="auto"/>
              <w:right w:val="single" w:sz="6" w:space="0" w:color="auto"/>
            </w:tcBorders>
            <w:vAlign w:val="center"/>
          </w:tcPr>
          <w:p w14:paraId="55A7A1C4" w14:textId="3071209E" w:rsidR="0034731A" w:rsidRPr="00963670" w:rsidRDefault="0034731A" w:rsidP="0034731A">
            <w:pPr>
              <w:spacing w:after="0"/>
              <w:jc w:val="center"/>
              <w:rPr>
                <w:rFonts w:cs="Calibri Light"/>
                <w:sz w:val="18"/>
                <w:szCs w:val="18"/>
              </w:rPr>
            </w:pPr>
            <w:r w:rsidRPr="00963670">
              <w:rPr>
                <w:rFonts w:cs="Calibri Light"/>
                <w:sz w:val="18"/>
                <w:szCs w:val="18"/>
              </w:rPr>
              <w:t xml:space="preserve">Method of compaction and testing to be reviewed by the </w:t>
            </w:r>
            <w:proofErr w:type="gramStart"/>
            <w:r w:rsidRPr="00963670">
              <w:rPr>
                <w:rFonts w:cs="Calibri Light"/>
                <w:sz w:val="18"/>
                <w:szCs w:val="18"/>
              </w:rPr>
              <w:t>Engineer</w:t>
            </w:r>
            <w:proofErr w:type="gramEnd"/>
          </w:p>
          <w:p w14:paraId="4F2D752B" w14:textId="77777777" w:rsidR="0034731A" w:rsidRPr="00963670" w:rsidRDefault="0034731A" w:rsidP="0034731A">
            <w:pPr>
              <w:spacing w:after="0"/>
              <w:jc w:val="center"/>
              <w:rPr>
                <w:rFonts w:cs="Calibri Light"/>
                <w:sz w:val="18"/>
                <w:szCs w:val="18"/>
              </w:rPr>
            </w:pPr>
          </w:p>
          <w:p w14:paraId="4B0CA522" w14:textId="3D6BD0EE" w:rsidR="0034731A" w:rsidRPr="00963670" w:rsidRDefault="0034731A" w:rsidP="0034731A">
            <w:pPr>
              <w:spacing w:after="0"/>
              <w:jc w:val="center"/>
              <w:rPr>
                <w:rFonts w:cs="Calibri Light"/>
                <w:sz w:val="18"/>
                <w:szCs w:val="18"/>
              </w:rPr>
            </w:pPr>
            <w:r w:rsidRPr="00963670">
              <w:rPr>
                <w:rFonts w:cs="Calibri Light"/>
                <w:sz w:val="18"/>
                <w:szCs w:val="18"/>
              </w:rPr>
              <w:t>Each length of pipe installed to be inspected and approved by the Engineer</w:t>
            </w:r>
          </w:p>
        </w:tc>
        <w:tc>
          <w:tcPr>
            <w:tcW w:w="518" w:type="pct"/>
            <w:tcBorders>
              <w:top w:val="single" w:sz="4" w:space="0" w:color="auto"/>
              <w:left w:val="single" w:sz="6" w:space="0" w:color="auto"/>
              <w:bottom w:val="single" w:sz="6" w:space="0" w:color="auto"/>
              <w:right w:val="single" w:sz="6" w:space="0" w:color="auto"/>
            </w:tcBorders>
            <w:vAlign w:val="center"/>
          </w:tcPr>
          <w:p w14:paraId="3F27DE2C" w14:textId="0F2B785B" w:rsidR="0034731A" w:rsidRPr="00963670" w:rsidRDefault="0034731A" w:rsidP="0034731A">
            <w:pPr>
              <w:spacing w:after="0"/>
              <w:jc w:val="center"/>
              <w:rPr>
                <w:rFonts w:cs="Calibri Light"/>
                <w:sz w:val="18"/>
                <w:szCs w:val="18"/>
              </w:rPr>
            </w:pPr>
            <w:r w:rsidRPr="00963670">
              <w:rPr>
                <w:rFonts w:cs="Calibri Light"/>
                <w:sz w:val="18"/>
                <w:szCs w:val="18"/>
              </w:rPr>
              <w:t>Photos, QA Checksheet(s), Compaction methodology</w:t>
            </w:r>
          </w:p>
        </w:tc>
        <w:tc>
          <w:tcPr>
            <w:tcW w:w="263" w:type="pct"/>
            <w:tcBorders>
              <w:top w:val="single" w:sz="4" w:space="0" w:color="auto"/>
              <w:left w:val="single" w:sz="6" w:space="0" w:color="auto"/>
              <w:bottom w:val="single" w:sz="6" w:space="0" w:color="auto"/>
              <w:right w:val="single" w:sz="6" w:space="0" w:color="auto"/>
            </w:tcBorders>
            <w:vAlign w:val="center"/>
          </w:tcPr>
          <w:p w14:paraId="77830922" w14:textId="3CC4975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90264AB" w14:textId="5CEF577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BDCF61F" w14:textId="0F6D0F7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6DAE2CC" w14:textId="681A2DF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63B765C" w14:textId="3522DE95" w:rsidR="0034731A" w:rsidRPr="00963670" w:rsidRDefault="0034731A" w:rsidP="0034731A">
            <w:pPr>
              <w:spacing w:after="0"/>
              <w:jc w:val="center"/>
              <w:rPr>
                <w:rFonts w:cs="Calibri Light"/>
                <w:sz w:val="18"/>
                <w:szCs w:val="18"/>
              </w:rPr>
            </w:pPr>
            <w:r w:rsidRPr="000F0EA4">
              <w:rPr>
                <w:sz w:val="18"/>
                <w:szCs w:val="18"/>
              </w:rPr>
              <w:t>T&amp;T</w:t>
            </w:r>
          </w:p>
        </w:tc>
      </w:tr>
      <w:tr w:rsidR="00061AEF" w:rsidRPr="008B6F44" w14:paraId="76C0D387" w14:textId="77777777" w:rsidTr="00061A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51F31D88" w14:textId="5AF1F22A" w:rsidR="00061AEF" w:rsidRPr="00061AEF" w:rsidRDefault="00061AEF" w:rsidP="00061AEF">
            <w:pPr>
              <w:spacing w:after="0"/>
              <w:rPr>
                <w:rFonts w:cs="Calibri Light"/>
                <w:b/>
                <w:bCs/>
                <w:sz w:val="18"/>
                <w:szCs w:val="18"/>
              </w:rPr>
            </w:pPr>
            <w:r>
              <w:rPr>
                <w:rFonts w:cs="Calibri Light"/>
                <w:b/>
                <w:bCs/>
                <w:sz w:val="18"/>
                <w:szCs w:val="18"/>
              </w:rPr>
              <w:t>5.0 SUBSOIL</w:t>
            </w:r>
            <w:r w:rsidR="000E1C11">
              <w:rPr>
                <w:rFonts w:cs="Calibri Light"/>
                <w:b/>
                <w:bCs/>
                <w:sz w:val="18"/>
                <w:szCs w:val="18"/>
              </w:rPr>
              <w:t xml:space="preserve"> DRAINAGE – COLLECTOR DRAIN</w:t>
            </w:r>
          </w:p>
        </w:tc>
      </w:tr>
      <w:tr w:rsidR="0034731A" w:rsidRPr="008B6F44" w14:paraId="7632B94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08004CB" w14:textId="2BA01DCA" w:rsidR="0034731A" w:rsidRPr="00963670" w:rsidRDefault="0034731A" w:rsidP="0034731A">
            <w:pPr>
              <w:spacing w:after="0"/>
              <w:jc w:val="center"/>
              <w:rPr>
                <w:rFonts w:cs="Calibri Light"/>
                <w:sz w:val="18"/>
                <w:szCs w:val="18"/>
              </w:rPr>
            </w:pPr>
            <w:r>
              <w:rPr>
                <w:rFonts w:cs="Calibri Light"/>
                <w:sz w:val="18"/>
                <w:szCs w:val="18"/>
              </w:rPr>
              <w:t>5.01</w:t>
            </w:r>
          </w:p>
        </w:tc>
        <w:tc>
          <w:tcPr>
            <w:tcW w:w="444" w:type="pct"/>
            <w:tcBorders>
              <w:top w:val="single" w:sz="4" w:space="0" w:color="auto"/>
              <w:left w:val="single" w:sz="6" w:space="0" w:color="auto"/>
              <w:bottom w:val="single" w:sz="6" w:space="0" w:color="auto"/>
              <w:right w:val="single" w:sz="6" w:space="0" w:color="auto"/>
            </w:tcBorders>
            <w:vAlign w:val="center"/>
          </w:tcPr>
          <w:p w14:paraId="5A44B264" w14:textId="28EC4E87" w:rsidR="0034731A" w:rsidRPr="00963670" w:rsidRDefault="0034731A" w:rsidP="0034731A">
            <w:pPr>
              <w:spacing w:after="0"/>
              <w:jc w:val="center"/>
              <w:rPr>
                <w:rFonts w:cs="Calibri Light"/>
                <w:sz w:val="18"/>
                <w:szCs w:val="18"/>
              </w:rPr>
            </w:pPr>
            <w:r w:rsidRPr="00963670">
              <w:rPr>
                <w:rFonts w:cs="Calibri Light"/>
                <w:sz w:val="18"/>
                <w:szCs w:val="18"/>
              </w:rPr>
              <w:t>Materials –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187C8D95" w14:textId="0C8D4C77"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4.4.1.1</w:t>
            </w:r>
          </w:p>
        </w:tc>
        <w:tc>
          <w:tcPr>
            <w:tcW w:w="814" w:type="pct"/>
            <w:tcBorders>
              <w:top w:val="single" w:sz="4" w:space="0" w:color="auto"/>
              <w:left w:val="single" w:sz="6" w:space="0" w:color="auto"/>
              <w:bottom w:val="single" w:sz="6" w:space="0" w:color="auto"/>
              <w:right w:val="single" w:sz="6" w:space="0" w:color="auto"/>
            </w:tcBorders>
            <w:vAlign w:val="center"/>
          </w:tcPr>
          <w:p w14:paraId="7D504C24" w14:textId="23BB31C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Drainage pipe material as per spec and or drawings or as instructed by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7054C3F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Collector </w:t>
            </w:r>
            <w:proofErr w:type="gramStart"/>
            <w:r w:rsidRPr="00963670">
              <w:rPr>
                <w:rFonts w:cs="Calibri Light"/>
                <w:color w:val="000000"/>
                <w:sz w:val="18"/>
                <w:szCs w:val="18"/>
                <w:lang w:val="en-NZ"/>
              </w:rPr>
              <w:t>drain pipes</w:t>
            </w:r>
            <w:proofErr w:type="gramEnd"/>
            <w:r w:rsidRPr="00963670">
              <w:rPr>
                <w:rFonts w:cs="Calibri Light"/>
                <w:color w:val="000000"/>
                <w:sz w:val="18"/>
                <w:szCs w:val="18"/>
                <w:lang w:val="en-NZ"/>
              </w:rPr>
              <w:t xml:space="preserve"> shall generally be 100 mm diameter SDR 11 HDPE pipe, or as shown on the drawings or as instructed by the Engineer. The pipes shall not be slotted unless shown otherwise on the drawings. The </w:t>
            </w:r>
            <w:proofErr w:type="gramStart"/>
            <w:r w:rsidRPr="00963670">
              <w:rPr>
                <w:rFonts w:cs="Calibri Light"/>
                <w:color w:val="000000"/>
                <w:sz w:val="18"/>
                <w:szCs w:val="18"/>
                <w:lang w:val="en-NZ"/>
              </w:rPr>
              <w:t>drain pipes</w:t>
            </w:r>
            <w:proofErr w:type="gramEnd"/>
            <w:r w:rsidRPr="00963670">
              <w:rPr>
                <w:rFonts w:cs="Calibri Light"/>
                <w:color w:val="000000"/>
                <w:sz w:val="18"/>
                <w:szCs w:val="18"/>
                <w:lang w:val="en-NZ"/>
              </w:rPr>
              <w:t xml:space="preserve"> and any connectors shall comply with the relevant specifications</w:t>
            </w:r>
          </w:p>
          <w:p w14:paraId="0C85F811" w14:textId="7EEE0F33"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referred to in TNZ F/2.</w:t>
            </w:r>
          </w:p>
        </w:tc>
        <w:tc>
          <w:tcPr>
            <w:tcW w:w="520" w:type="pct"/>
            <w:tcBorders>
              <w:top w:val="single" w:sz="4" w:space="0" w:color="auto"/>
              <w:left w:val="single" w:sz="6" w:space="0" w:color="auto"/>
              <w:bottom w:val="single" w:sz="6" w:space="0" w:color="auto"/>
              <w:right w:val="single" w:sz="6" w:space="0" w:color="auto"/>
            </w:tcBorders>
            <w:vAlign w:val="center"/>
          </w:tcPr>
          <w:p w14:paraId="0A8A68BD" w14:textId="0CC3F89C" w:rsidR="0034731A" w:rsidRPr="00963670" w:rsidRDefault="0034731A" w:rsidP="0034731A">
            <w:pPr>
              <w:spacing w:after="0"/>
              <w:jc w:val="center"/>
              <w:rPr>
                <w:rFonts w:cs="Calibri Light"/>
                <w:sz w:val="18"/>
                <w:szCs w:val="18"/>
              </w:rPr>
            </w:pPr>
            <w:r>
              <w:rPr>
                <w:rFonts w:cs="Calibri Light"/>
                <w:sz w:val="18"/>
                <w:szCs w:val="18"/>
              </w:rPr>
              <w:t>Prior to use of material on site</w:t>
            </w:r>
          </w:p>
        </w:tc>
        <w:tc>
          <w:tcPr>
            <w:tcW w:w="518" w:type="pct"/>
            <w:tcBorders>
              <w:top w:val="single" w:sz="4" w:space="0" w:color="auto"/>
              <w:left w:val="single" w:sz="6" w:space="0" w:color="auto"/>
              <w:bottom w:val="single" w:sz="6" w:space="0" w:color="auto"/>
              <w:right w:val="single" w:sz="6" w:space="0" w:color="auto"/>
            </w:tcBorders>
            <w:vAlign w:val="center"/>
          </w:tcPr>
          <w:p w14:paraId="7AE0D5DA" w14:textId="1C732EFE" w:rsidR="0034731A" w:rsidRPr="00963670" w:rsidRDefault="0034731A" w:rsidP="0034731A">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1E78F912" w14:textId="09DE893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1F7D82B" w14:textId="3941B1C8"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C2CBF0A" w14:textId="65F686F7"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BA9BF2C" w14:textId="284E1A1A"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5A17BAF9" w14:textId="6BCF416A"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4A435E6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2FA25C5" w14:textId="59E4409F" w:rsidR="0034731A" w:rsidRPr="00963670" w:rsidRDefault="0034731A" w:rsidP="0034731A">
            <w:pPr>
              <w:spacing w:after="0"/>
              <w:jc w:val="center"/>
              <w:rPr>
                <w:rFonts w:cs="Calibri Light"/>
                <w:sz w:val="18"/>
                <w:szCs w:val="18"/>
              </w:rPr>
            </w:pPr>
            <w:r>
              <w:rPr>
                <w:rFonts w:cs="Calibri Light"/>
                <w:sz w:val="18"/>
                <w:szCs w:val="18"/>
              </w:rPr>
              <w:lastRenderedPageBreak/>
              <w:t>5.02</w:t>
            </w:r>
          </w:p>
        </w:tc>
        <w:tc>
          <w:tcPr>
            <w:tcW w:w="444" w:type="pct"/>
            <w:tcBorders>
              <w:top w:val="single" w:sz="4" w:space="0" w:color="auto"/>
              <w:left w:val="single" w:sz="6" w:space="0" w:color="auto"/>
              <w:bottom w:val="single" w:sz="6" w:space="0" w:color="auto"/>
              <w:right w:val="single" w:sz="6" w:space="0" w:color="auto"/>
            </w:tcBorders>
            <w:vAlign w:val="center"/>
          </w:tcPr>
          <w:p w14:paraId="2187B5BC" w14:textId="4898DD18" w:rsidR="0034731A" w:rsidRPr="00963670" w:rsidRDefault="0034731A" w:rsidP="0034731A">
            <w:pPr>
              <w:spacing w:after="0"/>
              <w:jc w:val="center"/>
              <w:rPr>
                <w:rFonts w:cs="Calibri Light"/>
                <w:sz w:val="18"/>
                <w:szCs w:val="18"/>
              </w:rPr>
            </w:pPr>
            <w:r w:rsidRPr="00963670">
              <w:rPr>
                <w:rFonts w:cs="Calibri Light"/>
                <w:sz w:val="18"/>
                <w:szCs w:val="18"/>
              </w:rPr>
              <w:t>Materials – Filter Material and Backfill</w:t>
            </w:r>
          </w:p>
        </w:tc>
        <w:tc>
          <w:tcPr>
            <w:tcW w:w="332" w:type="pct"/>
            <w:tcBorders>
              <w:top w:val="single" w:sz="4" w:space="0" w:color="auto"/>
              <w:left w:val="single" w:sz="6" w:space="0" w:color="auto"/>
              <w:bottom w:val="single" w:sz="6" w:space="0" w:color="auto"/>
              <w:right w:val="single" w:sz="6" w:space="0" w:color="auto"/>
            </w:tcBorders>
            <w:vAlign w:val="center"/>
          </w:tcPr>
          <w:p w14:paraId="6E53A57E" w14:textId="549F2137"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4.5.1.2</w:t>
            </w:r>
          </w:p>
        </w:tc>
        <w:tc>
          <w:tcPr>
            <w:tcW w:w="814" w:type="pct"/>
            <w:tcBorders>
              <w:top w:val="single" w:sz="4" w:space="0" w:color="auto"/>
              <w:left w:val="single" w:sz="6" w:space="0" w:color="auto"/>
              <w:bottom w:val="single" w:sz="6" w:space="0" w:color="auto"/>
              <w:right w:val="single" w:sz="6" w:space="0" w:color="auto"/>
            </w:tcBorders>
            <w:vAlign w:val="center"/>
          </w:tcPr>
          <w:p w14:paraId="75CB272F" w14:textId="68372AA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and backfill materials as per spec and or drawings or as instructed by the Engineer.</w:t>
            </w:r>
          </w:p>
          <w:p w14:paraId="1A00B57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3279DDA7" w14:textId="37F8C75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Collector drain </w:t>
            </w:r>
            <w:proofErr w:type="gramStart"/>
            <w:r w:rsidRPr="00963670">
              <w:rPr>
                <w:rFonts w:cs="Calibri Light"/>
                <w:color w:val="000000"/>
                <w:sz w:val="18"/>
                <w:szCs w:val="18"/>
                <w:lang w:val="en-NZ"/>
              </w:rPr>
              <w:t>pipe  shall</w:t>
            </w:r>
            <w:proofErr w:type="gramEnd"/>
            <w:r w:rsidRPr="00963670">
              <w:rPr>
                <w:rFonts w:cs="Calibri Light"/>
                <w:color w:val="000000"/>
                <w:sz w:val="18"/>
                <w:szCs w:val="18"/>
                <w:lang w:val="en-NZ"/>
              </w:rPr>
              <w:t xml:space="preserve"> be surrounded and immediately overlain by filter materials as defined in TNZ F/2 and Table 4.1</w:t>
            </w:r>
          </w:p>
          <w:p w14:paraId="76D7B2C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D2782F3" w14:textId="2FD78C3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noProof/>
                <w:color w:val="000000"/>
                <w:sz w:val="18"/>
                <w:szCs w:val="18"/>
                <w:lang w:val="en-NZ"/>
              </w:rPr>
              <w:drawing>
                <wp:inline distT="0" distB="0" distL="0" distR="0" wp14:anchorId="7B2A7E41" wp14:editId="283A7BE0">
                  <wp:extent cx="1860605" cy="613708"/>
                  <wp:effectExtent l="0" t="0" r="6350" b="0"/>
                  <wp:docPr id="176178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2929" name=""/>
                          <pic:cNvPicPr/>
                        </pic:nvPicPr>
                        <pic:blipFill>
                          <a:blip r:embed="rId11"/>
                          <a:stretch>
                            <a:fillRect/>
                          </a:stretch>
                        </pic:blipFill>
                        <pic:spPr>
                          <a:xfrm>
                            <a:off x="0" y="0"/>
                            <a:ext cx="1877700" cy="619347"/>
                          </a:xfrm>
                          <a:prstGeom prst="rect">
                            <a:avLst/>
                          </a:prstGeom>
                        </pic:spPr>
                      </pic:pic>
                    </a:graphicData>
                  </a:graphic>
                </wp:inline>
              </w:drawing>
            </w:r>
          </w:p>
          <w:p w14:paraId="5E710018"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7FDA4AE" w14:textId="3DF8712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material shall be placed in the trench to the thickness shown on the drawings or as instructed by the Engineer.</w:t>
            </w:r>
          </w:p>
          <w:p w14:paraId="283E0586" w14:textId="11104376"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6E66AC1C" w14:textId="0189C528" w:rsidR="0034731A" w:rsidRPr="00963670" w:rsidRDefault="0034731A" w:rsidP="0034731A">
            <w:pPr>
              <w:spacing w:after="0"/>
              <w:jc w:val="center"/>
              <w:rPr>
                <w:rFonts w:cs="Calibri Light"/>
                <w:sz w:val="18"/>
                <w:szCs w:val="18"/>
              </w:rPr>
            </w:pPr>
            <w:r>
              <w:rPr>
                <w:rFonts w:cs="Calibri Light"/>
                <w:sz w:val="18"/>
                <w:szCs w:val="18"/>
              </w:rPr>
              <w:t>Prior to use of material o site</w:t>
            </w:r>
          </w:p>
        </w:tc>
        <w:tc>
          <w:tcPr>
            <w:tcW w:w="518" w:type="pct"/>
            <w:tcBorders>
              <w:top w:val="single" w:sz="4" w:space="0" w:color="auto"/>
              <w:left w:val="single" w:sz="6" w:space="0" w:color="auto"/>
              <w:bottom w:val="single" w:sz="6" w:space="0" w:color="auto"/>
              <w:right w:val="single" w:sz="6" w:space="0" w:color="auto"/>
            </w:tcBorders>
            <w:vAlign w:val="center"/>
          </w:tcPr>
          <w:p w14:paraId="73E5A47B" w14:textId="574C261E" w:rsidR="0034731A" w:rsidRPr="00963670" w:rsidRDefault="0034731A" w:rsidP="0034731A">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4BE3FBB1" w14:textId="1F5F427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43B9CA2" w14:textId="2485827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DF49278" w14:textId="3DA4A9EA"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AA3F876" w14:textId="30EB8BD1"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7F8BE0" w14:textId="090D6CFB"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00E1BE88"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588AEC5" w14:textId="2CBAE111" w:rsidR="0034731A" w:rsidRPr="00963670" w:rsidRDefault="0034731A" w:rsidP="0034731A">
            <w:pPr>
              <w:spacing w:after="0"/>
              <w:jc w:val="center"/>
              <w:rPr>
                <w:rFonts w:cs="Calibri Light"/>
                <w:sz w:val="18"/>
                <w:szCs w:val="18"/>
              </w:rPr>
            </w:pPr>
            <w:r>
              <w:rPr>
                <w:rFonts w:cs="Calibri Light"/>
                <w:sz w:val="18"/>
                <w:szCs w:val="18"/>
              </w:rPr>
              <w:t>5.03</w:t>
            </w:r>
          </w:p>
        </w:tc>
        <w:tc>
          <w:tcPr>
            <w:tcW w:w="444" w:type="pct"/>
            <w:tcBorders>
              <w:top w:val="single" w:sz="4" w:space="0" w:color="auto"/>
              <w:left w:val="single" w:sz="6" w:space="0" w:color="auto"/>
              <w:bottom w:val="single" w:sz="6" w:space="0" w:color="auto"/>
              <w:right w:val="single" w:sz="6" w:space="0" w:color="auto"/>
            </w:tcBorders>
            <w:vAlign w:val="center"/>
          </w:tcPr>
          <w:p w14:paraId="37A574E3" w14:textId="1EC8F38A" w:rsidR="0034731A" w:rsidRPr="00963670" w:rsidRDefault="0034731A" w:rsidP="0034731A">
            <w:pPr>
              <w:spacing w:after="0"/>
              <w:jc w:val="center"/>
              <w:rPr>
                <w:rFonts w:cs="Calibri Light"/>
                <w:sz w:val="18"/>
                <w:szCs w:val="18"/>
              </w:rPr>
            </w:pPr>
            <w:r w:rsidRPr="00963670">
              <w:rPr>
                <w:rFonts w:cs="Calibri Light"/>
                <w:sz w:val="18"/>
                <w:szCs w:val="18"/>
              </w:rPr>
              <w:t>Trench Excavation</w:t>
            </w:r>
          </w:p>
        </w:tc>
        <w:tc>
          <w:tcPr>
            <w:tcW w:w="332" w:type="pct"/>
            <w:tcBorders>
              <w:top w:val="single" w:sz="4" w:space="0" w:color="auto"/>
              <w:left w:val="single" w:sz="6" w:space="0" w:color="auto"/>
              <w:bottom w:val="single" w:sz="6" w:space="0" w:color="auto"/>
              <w:right w:val="single" w:sz="6" w:space="0" w:color="auto"/>
            </w:tcBorders>
            <w:vAlign w:val="center"/>
          </w:tcPr>
          <w:p w14:paraId="61820094" w14:textId="1EBB8BE5"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4.5.2.2</w:t>
            </w:r>
          </w:p>
        </w:tc>
        <w:tc>
          <w:tcPr>
            <w:tcW w:w="814" w:type="pct"/>
            <w:tcBorders>
              <w:top w:val="single" w:sz="4" w:space="0" w:color="auto"/>
              <w:left w:val="single" w:sz="6" w:space="0" w:color="auto"/>
              <w:bottom w:val="single" w:sz="6" w:space="0" w:color="auto"/>
              <w:right w:val="single" w:sz="6" w:space="0" w:color="auto"/>
            </w:tcBorders>
            <w:vAlign w:val="center"/>
          </w:tcPr>
          <w:p w14:paraId="34387571" w14:textId="589BB33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grade and depth as shown on the drawings or as instructed by the Engineer.</w:t>
            </w:r>
          </w:p>
          <w:p w14:paraId="535D1EF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4E23E8A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widths shall be a minimum of 300 mm increasing to a minimum of 600 mm for trenches greater than 1 m deep.</w:t>
            </w:r>
          </w:p>
          <w:p w14:paraId="52A06E8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67A6EA2" w14:textId="6FBD55E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Trenches shall be excavated to depth/grade as shown on drawings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11F30277" w14:textId="102D440B" w:rsidR="0034731A" w:rsidRPr="00963670" w:rsidRDefault="0034731A" w:rsidP="0034731A">
            <w:pPr>
              <w:spacing w:after="0"/>
              <w:jc w:val="center"/>
              <w:rPr>
                <w:rFonts w:cs="Calibri Light"/>
                <w:sz w:val="18"/>
                <w:szCs w:val="18"/>
              </w:rPr>
            </w:pPr>
            <w:r w:rsidRPr="00963670">
              <w:rPr>
                <w:rFonts w:cs="Calibri Light"/>
                <w:sz w:val="18"/>
                <w:szCs w:val="18"/>
              </w:rPr>
              <w:t>For every section of trench excavated</w:t>
            </w:r>
          </w:p>
        </w:tc>
        <w:tc>
          <w:tcPr>
            <w:tcW w:w="518" w:type="pct"/>
            <w:tcBorders>
              <w:top w:val="single" w:sz="4" w:space="0" w:color="auto"/>
              <w:left w:val="single" w:sz="6" w:space="0" w:color="auto"/>
              <w:bottom w:val="single" w:sz="6" w:space="0" w:color="auto"/>
              <w:right w:val="single" w:sz="6" w:space="0" w:color="auto"/>
            </w:tcBorders>
            <w:vAlign w:val="center"/>
          </w:tcPr>
          <w:p w14:paraId="32B238E4" w14:textId="575F9050"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7A3D5C5D" w14:textId="08304088"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F0D5E50" w14:textId="3E28515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EE7E6B9" w14:textId="71175D55"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18B21E0" w14:textId="288715A3"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519F399C" w14:textId="631A9B32"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0779ED8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F572AC4" w14:textId="1C2BA55A" w:rsidR="0034731A" w:rsidRPr="00963670" w:rsidRDefault="0034731A" w:rsidP="0034731A">
            <w:pPr>
              <w:spacing w:after="0"/>
              <w:jc w:val="center"/>
              <w:rPr>
                <w:rFonts w:cs="Calibri Light"/>
                <w:sz w:val="18"/>
                <w:szCs w:val="18"/>
              </w:rPr>
            </w:pPr>
            <w:r>
              <w:rPr>
                <w:rFonts w:cs="Calibri Light"/>
                <w:sz w:val="18"/>
                <w:szCs w:val="18"/>
              </w:rPr>
              <w:t>5.04</w:t>
            </w:r>
          </w:p>
        </w:tc>
        <w:tc>
          <w:tcPr>
            <w:tcW w:w="444" w:type="pct"/>
            <w:tcBorders>
              <w:top w:val="single" w:sz="4" w:space="0" w:color="auto"/>
              <w:left w:val="single" w:sz="6" w:space="0" w:color="auto"/>
              <w:bottom w:val="single" w:sz="6" w:space="0" w:color="auto"/>
              <w:right w:val="single" w:sz="6" w:space="0" w:color="auto"/>
            </w:tcBorders>
            <w:vAlign w:val="center"/>
          </w:tcPr>
          <w:p w14:paraId="7E10865B" w14:textId="74E79ABB" w:rsidR="0034731A" w:rsidRPr="00963670" w:rsidRDefault="0034731A" w:rsidP="0034731A">
            <w:pPr>
              <w:spacing w:after="0"/>
              <w:jc w:val="center"/>
              <w:rPr>
                <w:rFonts w:cs="Calibri Light"/>
                <w:sz w:val="18"/>
                <w:szCs w:val="18"/>
              </w:rPr>
            </w:pPr>
            <w:r w:rsidRPr="00963670">
              <w:rPr>
                <w:rFonts w:cs="Calibri Light"/>
                <w:sz w:val="18"/>
                <w:szCs w:val="18"/>
              </w:rPr>
              <w:t>Bedding and Installation of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AFF3EAD" w14:textId="7427EDA5"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4.4.2.3</w:t>
            </w:r>
          </w:p>
        </w:tc>
        <w:tc>
          <w:tcPr>
            <w:tcW w:w="814" w:type="pct"/>
            <w:tcBorders>
              <w:top w:val="single" w:sz="4" w:space="0" w:color="auto"/>
              <w:left w:val="single" w:sz="6" w:space="0" w:color="auto"/>
              <w:bottom w:val="single" w:sz="6" w:space="0" w:color="auto"/>
              <w:right w:val="single" w:sz="6" w:space="0" w:color="auto"/>
            </w:tcBorders>
            <w:vAlign w:val="center"/>
          </w:tcPr>
          <w:p w14:paraId="0D14692A" w14:textId="3AD4BA9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pipe and bedding material as per spec and or drawings</w:t>
            </w:r>
          </w:p>
        </w:tc>
        <w:tc>
          <w:tcPr>
            <w:tcW w:w="733" w:type="pct"/>
            <w:tcBorders>
              <w:top w:val="single" w:sz="4" w:space="0" w:color="auto"/>
              <w:left w:val="single" w:sz="6" w:space="0" w:color="auto"/>
              <w:bottom w:val="single" w:sz="6" w:space="0" w:color="auto"/>
              <w:right w:val="single" w:sz="6" w:space="0" w:color="auto"/>
            </w:tcBorders>
            <w:vAlign w:val="center"/>
          </w:tcPr>
          <w:p w14:paraId="1895399D" w14:textId="6240EBF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drainage pipe lengths shall be joined following the manufacturer’s instructions or as approved by the Engineer, with the pipe jointing such as to leave a smooth flush internal surface.</w:t>
            </w:r>
            <w:r w:rsidRPr="00963670">
              <w:rPr>
                <w:rFonts w:cs="Calibri Light"/>
                <w:color w:val="000000"/>
                <w:sz w:val="18"/>
                <w:szCs w:val="18"/>
                <w:lang w:val="en-NZ"/>
              </w:rPr>
              <w:br/>
              <w:t xml:space="preserve">The collector </w:t>
            </w:r>
            <w:proofErr w:type="gramStart"/>
            <w:r w:rsidRPr="00963670">
              <w:rPr>
                <w:rFonts w:cs="Calibri Light"/>
                <w:color w:val="000000"/>
                <w:sz w:val="18"/>
                <w:szCs w:val="18"/>
                <w:lang w:val="en-NZ"/>
              </w:rPr>
              <w:t>drain pipes</w:t>
            </w:r>
            <w:proofErr w:type="gramEnd"/>
            <w:r w:rsidRPr="00963670">
              <w:rPr>
                <w:rFonts w:cs="Calibri Light"/>
                <w:color w:val="000000"/>
                <w:sz w:val="18"/>
                <w:szCs w:val="18"/>
                <w:lang w:val="en-NZ"/>
              </w:rPr>
              <w:t xml:space="preserve"> shall be joined using “T” junctions to counterfort drain pipes at locations shown on the drawings or as instructed by the Engineer,</w:t>
            </w:r>
          </w:p>
          <w:p w14:paraId="2FD0043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3131C77" w14:textId="461E9A53"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Min. 75mm of filter material which completely surrounds the collector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w:t>
            </w:r>
          </w:p>
        </w:tc>
        <w:tc>
          <w:tcPr>
            <w:tcW w:w="520" w:type="pct"/>
            <w:tcBorders>
              <w:top w:val="single" w:sz="4" w:space="0" w:color="auto"/>
              <w:left w:val="single" w:sz="6" w:space="0" w:color="auto"/>
              <w:bottom w:val="single" w:sz="6" w:space="0" w:color="auto"/>
              <w:right w:val="single" w:sz="6" w:space="0" w:color="auto"/>
            </w:tcBorders>
            <w:vAlign w:val="center"/>
          </w:tcPr>
          <w:p w14:paraId="6F37E183" w14:textId="09927B8E" w:rsidR="0034731A" w:rsidRPr="00963670" w:rsidRDefault="0034731A" w:rsidP="0034731A">
            <w:pPr>
              <w:spacing w:after="0"/>
              <w:jc w:val="center"/>
              <w:rPr>
                <w:rFonts w:cs="Calibri Light"/>
                <w:sz w:val="18"/>
                <w:szCs w:val="18"/>
              </w:rPr>
            </w:pPr>
            <w:r w:rsidRPr="00963670">
              <w:rPr>
                <w:rFonts w:cs="Calibri Light"/>
                <w:sz w:val="18"/>
                <w:szCs w:val="18"/>
              </w:rPr>
              <w:t>For every section of pipe installed</w:t>
            </w:r>
          </w:p>
        </w:tc>
        <w:tc>
          <w:tcPr>
            <w:tcW w:w="518" w:type="pct"/>
            <w:tcBorders>
              <w:top w:val="single" w:sz="4" w:space="0" w:color="auto"/>
              <w:left w:val="single" w:sz="6" w:space="0" w:color="auto"/>
              <w:bottom w:val="single" w:sz="6" w:space="0" w:color="auto"/>
              <w:right w:val="single" w:sz="6" w:space="0" w:color="auto"/>
            </w:tcBorders>
            <w:vAlign w:val="center"/>
          </w:tcPr>
          <w:p w14:paraId="4DD34817" w14:textId="69DA9B75"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3D816A9B" w14:textId="028ABA7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8E38464" w14:textId="1F20FEDD"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B5AC021" w14:textId="2864723A"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38976A0" w14:textId="7A1FF02B"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6B989A49" w14:textId="0EC0A7FB"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016C297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E2E7F62" w14:textId="63F3A1F5" w:rsidR="0034731A" w:rsidRPr="00963670" w:rsidRDefault="0034731A" w:rsidP="0034731A">
            <w:pPr>
              <w:spacing w:after="0"/>
              <w:jc w:val="center"/>
              <w:rPr>
                <w:rFonts w:cs="Calibri Light"/>
                <w:sz w:val="18"/>
                <w:szCs w:val="18"/>
              </w:rPr>
            </w:pPr>
            <w:r>
              <w:rPr>
                <w:rFonts w:cs="Calibri Light"/>
                <w:sz w:val="18"/>
                <w:szCs w:val="18"/>
              </w:rPr>
              <w:t>5.05</w:t>
            </w:r>
          </w:p>
        </w:tc>
        <w:tc>
          <w:tcPr>
            <w:tcW w:w="444" w:type="pct"/>
            <w:tcBorders>
              <w:top w:val="single" w:sz="4" w:space="0" w:color="auto"/>
              <w:left w:val="single" w:sz="6" w:space="0" w:color="auto"/>
              <w:bottom w:val="single" w:sz="6" w:space="0" w:color="auto"/>
              <w:right w:val="single" w:sz="6" w:space="0" w:color="auto"/>
            </w:tcBorders>
            <w:vAlign w:val="center"/>
          </w:tcPr>
          <w:p w14:paraId="08D9B570" w14:textId="0E062E9C" w:rsidR="0034731A" w:rsidRPr="00963670" w:rsidRDefault="0034731A" w:rsidP="0034731A">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6" w:space="0" w:color="auto"/>
              <w:right w:val="single" w:sz="6" w:space="0" w:color="auto"/>
            </w:tcBorders>
            <w:vAlign w:val="center"/>
          </w:tcPr>
          <w:p w14:paraId="23122D48" w14:textId="1E36D9A9"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4.4.2.4</w:t>
            </w:r>
          </w:p>
        </w:tc>
        <w:tc>
          <w:tcPr>
            <w:tcW w:w="814" w:type="pct"/>
            <w:tcBorders>
              <w:top w:val="single" w:sz="4" w:space="0" w:color="auto"/>
              <w:left w:val="single" w:sz="6" w:space="0" w:color="auto"/>
              <w:bottom w:val="single" w:sz="6" w:space="0" w:color="auto"/>
              <w:right w:val="single" w:sz="6" w:space="0" w:color="auto"/>
            </w:tcBorders>
            <w:vAlign w:val="center"/>
          </w:tcPr>
          <w:p w14:paraId="3948EAB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D60F214" w14:textId="770D5F6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Backfilling of each section shall follow on immediately after installing the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and filter material</w:t>
            </w:r>
          </w:p>
          <w:p w14:paraId="0B5FE15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539AB91F" w14:textId="0EC6193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collector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and connections with counterfort drainpipes shall be inspected and approved prior to backfilling.</w:t>
            </w:r>
          </w:p>
          <w:p w14:paraId="71BCBF7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7854E407" w14:textId="33980B60"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above the filter material shall be carefully placed in 300mm layers and lightly compacted into place using an excavator bucket or similar approved.</w:t>
            </w:r>
          </w:p>
        </w:tc>
        <w:tc>
          <w:tcPr>
            <w:tcW w:w="520" w:type="pct"/>
            <w:tcBorders>
              <w:top w:val="single" w:sz="4" w:space="0" w:color="auto"/>
              <w:left w:val="single" w:sz="6" w:space="0" w:color="auto"/>
              <w:bottom w:val="single" w:sz="6" w:space="0" w:color="auto"/>
              <w:right w:val="single" w:sz="6" w:space="0" w:color="auto"/>
            </w:tcBorders>
            <w:vAlign w:val="center"/>
          </w:tcPr>
          <w:p w14:paraId="4F2A06D1" w14:textId="12C0FFC0" w:rsidR="0034731A" w:rsidRPr="00963670" w:rsidRDefault="0034731A" w:rsidP="0034731A">
            <w:pPr>
              <w:spacing w:after="0"/>
              <w:jc w:val="center"/>
              <w:rPr>
                <w:rFonts w:cs="Calibri Light"/>
                <w:sz w:val="18"/>
                <w:szCs w:val="18"/>
              </w:rPr>
            </w:pPr>
          </w:p>
          <w:p w14:paraId="1A546EBF" w14:textId="77777777" w:rsidR="0034731A" w:rsidRPr="00963670" w:rsidRDefault="0034731A" w:rsidP="0034731A">
            <w:pPr>
              <w:spacing w:after="0"/>
              <w:jc w:val="center"/>
              <w:rPr>
                <w:rFonts w:cs="Calibri Light"/>
                <w:sz w:val="18"/>
                <w:szCs w:val="18"/>
              </w:rPr>
            </w:pPr>
          </w:p>
          <w:p w14:paraId="6BBCD26E" w14:textId="0F4208ED" w:rsidR="0034731A" w:rsidRPr="00963670" w:rsidRDefault="0034731A" w:rsidP="0034731A">
            <w:pPr>
              <w:spacing w:after="0"/>
              <w:jc w:val="center"/>
              <w:rPr>
                <w:rFonts w:cs="Calibri Light"/>
                <w:sz w:val="18"/>
                <w:szCs w:val="18"/>
              </w:rPr>
            </w:pPr>
            <w:r w:rsidRPr="00963670">
              <w:rPr>
                <w:rFonts w:cs="Calibri Light"/>
                <w:sz w:val="18"/>
                <w:szCs w:val="18"/>
              </w:rPr>
              <w:t>Each length of pipe and connection(s) installed to be inspected and approved by the Engineer</w:t>
            </w:r>
          </w:p>
        </w:tc>
        <w:tc>
          <w:tcPr>
            <w:tcW w:w="518" w:type="pct"/>
            <w:tcBorders>
              <w:top w:val="single" w:sz="4" w:space="0" w:color="auto"/>
              <w:left w:val="single" w:sz="6" w:space="0" w:color="auto"/>
              <w:bottom w:val="single" w:sz="6" w:space="0" w:color="auto"/>
              <w:right w:val="single" w:sz="6" w:space="0" w:color="auto"/>
            </w:tcBorders>
            <w:vAlign w:val="center"/>
          </w:tcPr>
          <w:p w14:paraId="45E1C9C3" w14:textId="1B55C210" w:rsidR="0034731A" w:rsidRPr="00963670" w:rsidRDefault="0034731A" w:rsidP="0034731A">
            <w:pPr>
              <w:spacing w:after="0"/>
              <w:jc w:val="center"/>
              <w:rPr>
                <w:rFonts w:cs="Calibri Light"/>
                <w:sz w:val="18"/>
                <w:szCs w:val="18"/>
              </w:rPr>
            </w:pPr>
            <w:r w:rsidRPr="00963670">
              <w:rPr>
                <w:rFonts w:cs="Calibri Light"/>
                <w:sz w:val="18"/>
                <w:szCs w:val="18"/>
              </w:rPr>
              <w:t>Photos, QA Checksheet(s), Compaction methodology</w:t>
            </w:r>
          </w:p>
        </w:tc>
        <w:tc>
          <w:tcPr>
            <w:tcW w:w="263" w:type="pct"/>
            <w:tcBorders>
              <w:top w:val="single" w:sz="4" w:space="0" w:color="auto"/>
              <w:left w:val="single" w:sz="6" w:space="0" w:color="auto"/>
              <w:bottom w:val="single" w:sz="6" w:space="0" w:color="auto"/>
              <w:right w:val="single" w:sz="6" w:space="0" w:color="auto"/>
            </w:tcBorders>
            <w:vAlign w:val="center"/>
          </w:tcPr>
          <w:p w14:paraId="020604CD" w14:textId="44029AD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BF2E079" w14:textId="32FBA27E"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F9A5E0B" w14:textId="307EE7B9"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016C5E8" w14:textId="7A959AE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4B31D23" w14:textId="0FF9015B" w:rsidR="0034731A" w:rsidRPr="00963670" w:rsidRDefault="0034731A" w:rsidP="0034731A">
            <w:pPr>
              <w:spacing w:after="0"/>
              <w:jc w:val="center"/>
              <w:rPr>
                <w:rFonts w:cs="Calibri Light"/>
                <w:sz w:val="18"/>
                <w:szCs w:val="18"/>
              </w:rPr>
            </w:pPr>
            <w:r w:rsidRPr="00CA2FC8">
              <w:rPr>
                <w:sz w:val="18"/>
                <w:szCs w:val="18"/>
              </w:rPr>
              <w:t>T&amp;T</w:t>
            </w:r>
          </w:p>
        </w:tc>
      </w:tr>
      <w:tr w:rsidR="00F97411" w:rsidRPr="008B6F44" w14:paraId="7BAC7187"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531EE62B" w14:textId="597A0A19" w:rsidR="00F97411" w:rsidRPr="00963670" w:rsidRDefault="00F97411" w:rsidP="00F97411">
            <w:pPr>
              <w:spacing w:after="0"/>
              <w:rPr>
                <w:rFonts w:cs="Calibri Light"/>
                <w:sz w:val="18"/>
                <w:szCs w:val="18"/>
              </w:rPr>
            </w:pPr>
            <w:r w:rsidRPr="00963670">
              <w:rPr>
                <w:rFonts w:cs="Calibri Light"/>
                <w:b/>
                <w:sz w:val="18"/>
                <w:szCs w:val="18"/>
              </w:rPr>
              <w:t xml:space="preserve">6.0 </w:t>
            </w:r>
            <w:r w:rsidR="000E1C11">
              <w:rPr>
                <w:rFonts w:cs="Calibri Light"/>
                <w:b/>
                <w:sz w:val="18"/>
                <w:szCs w:val="18"/>
              </w:rPr>
              <w:t xml:space="preserve">SUBSOIL DRAINAGE - </w:t>
            </w:r>
            <w:r w:rsidRPr="00963670">
              <w:rPr>
                <w:rFonts w:cs="Calibri Light"/>
                <w:b/>
                <w:sz w:val="18"/>
                <w:szCs w:val="18"/>
              </w:rPr>
              <w:t>OUTLET STRUCTURES</w:t>
            </w:r>
          </w:p>
        </w:tc>
      </w:tr>
      <w:tr w:rsidR="00DA6655" w:rsidRPr="008B6F44" w14:paraId="76472C31"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shd w:val="clear" w:color="auto" w:fill="auto"/>
            <w:vAlign w:val="center"/>
          </w:tcPr>
          <w:p w14:paraId="218C3B23" w14:textId="649DFA8D" w:rsidR="00DA6655" w:rsidRPr="00963670" w:rsidRDefault="00DA6655" w:rsidP="00DA6655">
            <w:pPr>
              <w:spacing w:after="0"/>
              <w:jc w:val="center"/>
              <w:rPr>
                <w:rFonts w:cs="Calibri Light"/>
                <w:sz w:val="18"/>
                <w:szCs w:val="18"/>
              </w:rPr>
            </w:pPr>
            <w:r>
              <w:rPr>
                <w:rFonts w:cs="Calibri Light"/>
                <w:sz w:val="18"/>
                <w:szCs w:val="18"/>
              </w:rPr>
              <w:t>6.01</w:t>
            </w:r>
          </w:p>
        </w:tc>
        <w:tc>
          <w:tcPr>
            <w:tcW w:w="444" w:type="pct"/>
            <w:tcBorders>
              <w:top w:val="single" w:sz="4" w:space="0" w:color="auto"/>
              <w:left w:val="single" w:sz="6" w:space="0" w:color="auto"/>
              <w:bottom w:val="single" w:sz="6" w:space="0" w:color="auto"/>
              <w:right w:val="single" w:sz="6" w:space="0" w:color="auto"/>
            </w:tcBorders>
            <w:shd w:val="clear" w:color="auto" w:fill="auto"/>
            <w:vAlign w:val="center"/>
          </w:tcPr>
          <w:p w14:paraId="1BC56131" w14:textId="40D9A4FB" w:rsidR="00DA6655" w:rsidRPr="00963670" w:rsidRDefault="00DA6655" w:rsidP="00DA6655">
            <w:pPr>
              <w:spacing w:after="0"/>
              <w:jc w:val="center"/>
              <w:rPr>
                <w:rFonts w:cs="Calibri Light"/>
                <w:sz w:val="18"/>
                <w:szCs w:val="18"/>
              </w:rPr>
            </w:pPr>
            <w:r w:rsidRPr="00963670">
              <w:rPr>
                <w:rFonts w:cs="Calibri Light"/>
                <w:sz w:val="18"/>
                <w:szCs w:val="18"/>
              </w:rPr>
              <w:t>Materials &amp; Construction</w:t>
            </w:r>
          </w:p>
        </w:tc>
        <w:tc>
          <w:tcPr>
            <w:tcW w:w="332" w:type="pct"/>
            <w:tcBorders>
              <w:top w:val="single" w:sz="4" w:space="0" w:color="auto"/>
              <w:left w:val="single" w:sz="6" w:space="0" w:color="auto"/>
              <w:bottom w:val="single" w:sz="6" w:space="0" w:color="auto"/>
              <w:right w:val="single" w:sz="6" w:space="0" w:color="auto"/>
            </w:tcBorders>
            <w:shd w:val="clear" w:color="auto" w:fill="auto"/>
            <w:vAlign w:val="center"/>
          </w:tcPr>
          <w:p w14:paraId="7E2E6678" w14:textId="03AEA64D"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4.6</w:t>
            </w:r>
          </w:p>
        </w:tc>
        <w:tc>
          <w:tcPr>
            <w:tcW w:w="814" w:type="pct"/>
            <w:tcBorders>
              <w:top w:val="single" w:sz="4" w:space="0" w:color="auto"/>
              <w:left w:val="single" w:sz="6" w:space="0" w:color="auto"/>
              <w:bottom w:val="single" w:sz="6" w:space="0" w:color="auto"/>
              <w:right w:val="single" w:sz="6" w:space="0" w:color="auto"/>
            </w:tcBorders>
            <w:shd w:val="clear" w:color="auto" w:fill="auto"/>
            <w:vAlign w:val="center"/>
          </w:tcPr>
          <w:p w14:paraId="551E0958" w14:textId="2980A45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used and construction as per drawings or in other sections of this spec.</w:t>
            </w:r>
          </w:p>
        </w:tc>
        <w:tc>
          <w:tcPr>
            <w:tcW w:w="733" w:type="pct"/>
            <w:tcBorders>
              <w:top w:val="single" w:sz="4" w:space="0" w:color="auto"/>
              <w:left w:val="single" w:sz="6" w:space="0" w:color="auto"/>
              <w:bottom w:val="single" w:sz="6" w:space="0" w:color="auto"/>
              <w:right w:val="single" w:sz="6" w:space="0" w:color="auto"/>
            </w:tcBorders>
            <w:shd w:val="clear" w:color="auto" w:fill="auto"/>
            <w:vAlign w:val="center"/>
          </w:tcPr>
          <w:p w14:paraId="52DC284A"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outlet structures shall be as specified on the drawings or in other sections of this Specification.</w:t>
            </w:r>
          </w:p>
          <w:p w14:paraId="70DE22E0"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7C5969A1" w14:textId="7804309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Outlet structure shall be constructed in accordance with the drawings and relevant sections of this Specs.</w:t>
            </w:r>
          </w:p>
        </w:tc>
        <w:tc>
          <w:tcPr>
            <w:tcW w:w="520" w:type="pct"/>
            <w:tcBorders>
              <w:top w:val="single" w:sz="4" w:space="0" w:color="auto"/>
              <w:left w:val="single" w:sz="6" w:space="0" w:color="auto"/>
              <w:bottom w:val="single" w:sz="6" w:space="0" w:color="auto"/>
              <w:right w:val="single" w:sz="6" w:space="0" w:color="auto"/>
            </w:tcBorders>
            <w:shd w:val="clear" w:color="auto" w:fill="auto"/>
            <w:vAlign w:val="center"/>
          </w:tcPr>
          <w:p w14:paraId="0D363E93" w14:textId="6C039C41" w:rsidR="00DA6655" w:rsidRPr="00963670" w:rsidRDefault="00DA6655" w:rsidP="00DA6655">
            <w:pPr>
              <w:spacing w:after="0"/>
              <w:jc w:val="center"/>
              <w:rPr>
                <w:rFonts w:cs="Calibri Light"/>
                <w:sz w:val="18"/>
                <w:szCs w:val="18"/>
              </w:rPr>
            </w:pPr>
            <w:r w:rsidRPr="00963670">
              <w:rPr>
                <w:rFonts w:cs="Calibri Light"/>
                <w:sz w:val="18"/>
                <w:szCs w:val="18"/>
              </w:rPr>
              <w:t xml:space="preserve">For every </w:t>
            </w:r>
            <w:r>
              <w:rPr>
                <w:rFonts w:cs="Calibri Light"/>
                <w:sz w:val="18"/>
                <w:szCs w:val="18"/>
              </w:rPr>
              <w:t xml:space="preserve">section of </w:t>
            </w:r>
            <w:r w:rsidRPr="00963670">
              <w:rPr>
                <w:rFonts w:cs="Calibri Light"/>
                <w:sz w:val="18"/>
                <w:szCs w:val="18"/>
              </w:rPr>
              <w:t>outlet structure</w:t>
            </w:r>
          </w:p>
        </w:tc>
        <w:tc>
          <w:tcPr>
            <w:tcW w:w="518" w:type="pct"/>
            <w:tcBorders>
              <w:top w:val="single" w:sz="4" w:space="0" w:color="auto"/>
              <w:left w:val="single" w:sz="6" w:space="0" w:color="auto"/>
              <w:bottom w:val="single" w:sz="6" w:space="0" w:color="auto"/>
              <w:right w:val="single" w:sz="6" w:space="0" w:color="auto"/>
            </w:tcBorders>
            <w:shd w:val="clear" w:color="auto" w:fill="auto"/>
            <w:vAlign w:val="center"/>
          </w:tcPr>
          <w:p w14:paraId="750B5541" w14:textId="2C1362DF" w:rsidR="00DA6655" w:rsidRPr="00963670" w:rsidRDefault="00DA6655" w:rsidP="00DA6655">
            <w:pPr>
              <w:spacing w:after="0"/>
              <w:jc w:val="center"/>
              <w:rPr>
                <w:rFonts w:cs="Calibri Light"/>
                <w:sz w:val="18"/>
                <w:szCs w:val="18"/>
              </w:rPr>
            </w:pPr>
            <w:r w:rsidRPr="00963670">
              <w:rPr>
                <w:rFonts w:cs="Calibri Light"/>
                <w:sz w:val="18"/>
                <w:szCs w:val="18"/>
              </w:rPr>
              <w:t>Photos, Dockets, QA Checksheet(s)</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4ED2A63C" w14:textId="0700EE1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shd w:val="clear" w:color="auto" w:fill="auto"/>
            <w:vAlign w:val="center"/>
          </w:tcPr>
          <w:p w14:paraId="02401CF3" w14:textId="5A81118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70A33EE3" w14:textId="0F8C7715"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shd w:val="clear" w:color="auto" w:fill="auto"/>
            <w:vAlign w:val="center"/>
          </w:tcPr>
          <w:p w14:paraId="41B0758A" w14:textId="756A498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299A0F44" w14:textId="4671BD57" w:rsidR="00DA6655" w:rsidRPr="00963670" w:rsidRDefault="0034731A" w:rsidP="00DA6655">
            <w:pPr>
              <w:spacing w:after="0"/>
              <w:jc w:val="center"/>
              <w:rPr>
                <w:rFonts w:cs="Calibri Light"/>
                <w:sz w:val="18"/>
                <w:szCs w:val="18"/>
              </w:rPr>
            </w:pPr>
            <w:r w:rsidRPr="00EA644A">
              <w:rPr>
                <w:sz w:val="18"/>
                <w:szCs w:val="18"/>
              </w:rPr>
              <w:t>T&amp;T</w:t>
            </w:r>
          </w:p>
        </w:tc>
      </w:tr>
      <w:tr w:rsidR="00F97411" w:rsidRPr="008B6F44" w14:paraId="339DF2B5"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366CF276" w14:textId="4DB8B964" w:rsidR="00F97411" w:rsidRPr="00963670" w:rsidRDefault="00F97411" w:rsidP="00F97411">
            <w:pPr>
              <w:spacing w:after="0"/>
              <w:rPr>
                <w:rFonts w:cs="Calibri Light"/>
                <w:sz w:val="18"/>
                <w:szCs w:val="18"/>
              </w:rPr>
            </w:pPr>
            <w:r w:rsidRPr="00963670">
              <w:rPr>
                <w:rFonts w:cs="Calibri Light"/>
                <w:b/>
                <w:bCs/>
                <w:sz w:val="18"/>
                <w:szCs w:val="18"/>
              </w:rPr>
              <w:t xml:space="preserve">7.0 </w:t>
            </w:r>
            <w:r w:rsidR="000E1C11">
              <w:rPr>
                <w:rFonts w:cs="Calibri Light"/>
                <w:b/>
                <w:bCs/>
                <w:sz w:val="18"/>
                <w:szCs w:val="18"/>
              </w:rPr>
              <w:t xml:space="preserve">SUBSOIL DRAINAGE - </w:t>
            </w:r>
            <w:r w:rsidRPr="00963670">
              <w:rPr>
                <w:rFonts w:cs="Calibri Light"/>
                <w:b/>
                <w:bCs/>
                <w:sz w:val="18"/>
                <w:szCs w:val="18"/>
              </w:rPr>
              <w:t>TRACKSIDE DRAINS</w:t>
            </w:r>
          </w:p>
        </w:tc>
      </w:tr>
      <w:tr w:rsidR="00DA6655" w:rsidRPr="008B6F44" w14:paraId="7B20FA7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4D74C9AB" w14:textId="6E5795D4" w:rsidR="00DA6655" w:rsidRPr="00963670" w:rsidRDefault="00DA6655" w:rsidP="00DA6655">
            <w:pPr>
              <w:spacing w:after="0"/>
              <w:jc w:val="center"/>
              <w:rPr>
                <w:rFonts w:cs="Calibri Light"/>
                <w:sz w:val="18"/>
                <w:szCs w:val="18"/>
              </w:rPr>
            </w:pPr>
            <w:r>
              <w:rPr>
                <w:rFonts w:cs="Calibri Light"/>
                <w:sz w:val="18"/>
                <w:szCs w:val="18"/>
              </w:rPr>
              <w:lastRenderedPageBreak/>
              <w:t>7.01</w:t>
            </w:r>
          </w:p>
        </w:tc>
        <w:tc>
          <w:tcPr>
            <w:tcW w:w="444" w:type="pct"/>
            <w:tcBorders>
              <w:top w:val="single" w:sz="4" w:space="0" w:color="auto"/>
              <w:left w:val="single" w:sz="6" w:space="0" w:color="auto"/>
              <w:bottom w:val="single" w:sz="6" w:space="0" w:color="auto"/>
              <w:right w:val="single" w:sz="6" w:space="0" w:color="auto"/>
            </w:tcBorders>
            <w:vAlign w:val="center"/>
          </w:tcPr>
          <w:p w14:paraId="14697CA4" w14:textId="5AEC40D1" w:rsidR="00DA6655" w:rsidRPr="00963670" w:rsidRDefault="00DA6655" w:rsidP="00DA6655">
            <w:pPr>
              <w:spacing w:after="0"/>
              <w:jc w:val="center"/>
              <w:rPr>
                <w:rFonts w:cs="Calibri Light"/>
                <w:sz w:val="18"/>
                <w:szCs w:val="18"/>
              </w:rPr>
            </w:pPr>
            <w:r w:rsidRPr="00963670">
              <w:rPr>
                <w:rFonts w:cs="Calibri Light"/>
                <w:sz w:val="18"/>
                <w:szCs w:val="18"/>
              </w:rPr>
              <w:t>Materials &amp; Construction</w:t>
            </w:r>
          </w:p>
        </w:tc>
        <w:tc>
          <w:tcPr>
            <w:tcW w:w="332" w:type="pct"/>
            <w:tcBorders>
              <w:top w:val="single" w:sz="4" w:space="0" w:color="auto"/>
              <w:left w:val="single" w:sz="6" w:space="0" w:color="auto"/>
              <w:bottom w:val="single" w:sz="6" w:space="0" w:color="auto"/>
              <w:right w:val="single" w:sz="6" w:space="0" w:color="auto"/>
            </w:tcBorders>
            <w:vAlign w:val="center"/>
          </w:tcPr>
          <w:p w14:paraId="2DDF590D" w14:textId="0754F89D"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4.7</w:t>
            </w:r>
          </w:p>
        </w:tc>
        <w:tc>
          <w:tcPr>
            <w:tcW w:w="814" w:type="pct"/>
            <w:tcBorders>
              <w:top w:val="single" w:sz="4" w:space="0" w:color="auto"/>
              <w:left w:val="single" w:sz="6" w:space="0" w:color="auto"/>
              <w:bottom w:val="single" w:sz="6" w:space="0" w:color="auto"/>
              <w:right w:val="single" w:sz="6" w:space="0" w:color="auto"/>
            </w:tcBorders>
            <w:vAlign w:val="center"/>
          </w:tcPr>
          <w:p w14:paraId="6C680769" w14:textId="31E42CB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used and construction as per drawings and in accordance with Kiwirail Standards.</w:t>
            </w:r>
          </w:p>
        </w:tc>
        <w:tc>
          <w:tcPr>
            <w:tcW w:w="733" w:type="pct"/>
            <w:tcBorders>
              <w:top w:val="single" w:sz="4" w:space="0" w:color="auto"/>
              <w:left w:val="single" w:sz="6" w:space="0" w:color="auto"/>
              <w:bottom w:val="single" w:sz="6" w:space="0" w:color="auto"/>
              <w:right w:val="single" w:sz="6" w:space="0" w:color="auto"/>
            </w:tcBorders>
            <w:vAlign w:val="center"/>
          </w:tcPr>
          <w:p w14:paraId="6D34B57F" w14:textId="2A5B83F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trackside drain shall be as specified on the drawings and in accordance with KiwiRail Standards Corridor Drainage C-ST-CD-4102.</w:t>
            </w:r>
          </w:p>
          <w:p w14:paraId="694EE79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6DF1301E" w14:textId="4CA52095"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Trackside drains shall be constructed in accordance with KiwiRail Standards Corridor Drainage C-ST-CD-4102.</w:t>
            </w:r>
          </w:p>
        </w:tc>
        <w:tc>
          <w:tcPr>
            <w:tcW w:w="520" w:type="pct"/>
            <w:tcBorders>
              <w:top w:val="single" w:sz="4" w:space="0" w:color="auto"/>
              <w:left w:val="single" w:sz="6" w:space="0" w:color="auto"/>
              <w:bottom w:val="single" w:sz="6" w:space="0" w:color="auto"/>
              <w:right w:val="single" w:sz="6" w:space="0" w:color="auto"/>
            </w:tcBorders>
            <w:vAlign w:val="center"/>
          </w:tcPr>
          <w:p w14:paraId="58CFDB2B" w14:textId="0F3E73A1" w:rsidR="00DA6655" w:rsidRPr="00963670" w:rsidRDefault="00DA6655" w:rsidP="00DA6655">
            <w:pPr>
              <w:spacing w:after="0"/>
              <w:jc w:val="center"/>
              <w:rPr>
                <w:rFonts w:cs="Calibri Light"/>
                <w:sz w:val="18"/>
                <w:szCs w:val="18"/>
              </w:rPr>
            </w:pPr>
            <w:r w:rsidRPr="00963670">
              <w:rPr>
                <w:rFonts w:cs="Calibri Light"/>
                <w:sz w:val="18"/>
                <w:szCs w:val="18"/>
              </w:rPr>
              <w:t>For every</w:t>
            </w:r>
            <w:r>
              <w:rPr>
                <w:rFonts w:cs="Calibri Light"/>
                <w:sz w:val="18"/>
                <w:szCs w:val="18"/>
              </w:rPr>
              <w:t xml:space="preserve"> section of</w:t>
            </w:r>
            <w:r w:rsidRPr="00963670">
              <w:rPr>
                <w:rFonts w:cs="Calibri Light"/>
                <w:sz w:val="18"/>
                <w:szCs w:val="18"/>
              </w:rPr>
              <w:t xml:space="preserve"> trackside drain</w:t>
            </w:r>
          </w:p>
        </w:tc>
        <w:tc>
          <w:tcPr>
            <w:tcW w:w="518" w:type="pct"/>
            <w:tcBorders>
              <w:top w:val="single" w:sz="4" w:space="0" w:color="auto"/>
              <w:left w:val="single" w:sz="6" w:space="0" w:color="auto"/>
              <w:bottom w:val="single" w:sz="6" w:space="0" w:color="auto"/>
              <w:right w:val="single" w:sz="6" w:space="0" w:color="auto"/>
            </w:tcBorders>
            <w:vAlign w:val="center"/>
          </w:tcPr>
          <w:p w14:paraId="3917EC98" w14:textId="22C9FA46" w:rsidR="00DA6655" w:rsidRPr="00963670" w:rsidRDefault="00DA6655" w:rsidP="00DA6655">
            <w:pPr>
              <w:spacing w:after="0"/>
              <w:jc w:val="center"/>
              <w:rPr>
                <w:rFonts w:cs="Calibri Light"/>
                <w:sz w:val="18"/>
                <w:szCs w:val="18"/>
              </w:rPr>
            </w:pPr>
            <w:r w:rsidRPr="00963670">
              <w:rPr>
                <w:rFonts w:cs="Calibri Light"/>
                <w:sz w:val="18"/>
                <w:szCs w:val="18"/>
              </w:rPr>
              <w:t>Photos, Dockets,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65DC533D" w14:textId="39931616"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0724B10" w14:textId="5AC32ED8"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BB680F9" w14:textId="6AC69F5D" w:rsidR="00DA6655" w:rsidRPr="00963670" w:rsidRDefault="00DA6655" w:rsidP="00DA6655">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37EBA55" w14:textId="0CE9010B"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FBF1B9C" w14:textId="14799510" w:rsidR="00DA6655" w:rsidRPr="00963670" w:rsidRDefault="0034731A" w:rsidP="00DA6655">
            <w:pPr>
              <w:spacing w:after="0"/>
              <w:jc w:val="center"/>
              <w:rPr>
                <w:rFonts w:cs="Calibri Light"/>
                <w:sz w:val="18"/>
                <w:szCs w:val="18"/>
              </w:rPr>
            </w:pPr>
            <w:r w:rsidRPr="00EA644A">
              <w:rPr>
                <w:sz w:val="18"/>
                <w:szCs w:val="18"/>
              </w:rPr>
              <w:t>T&amp;T</w:t>
            </w:r>
          </w:p>
        </w:tc>
      </w:tr>
      <w:tr w:rsidR="00F97411" w:rsidRPr="008B6F44" w14:paraId="6333BDEF"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8922E9A" w14:textId="7C77E798" w:rsidR="00F97411" w:rsidRPr="00963670" w:rsidRDefault="00F97411" w:rsidP="00F97411">
            <w:pPr>
              <w:spacing w:after="0"/>
              <w:rPr>
                <w:rFonts w:cs="Calibri Light"/>
                <w:sz w:val="18"/>
                <w:szCs w:val="18"/>
              </w:rPr>
            </w:pPr>
            <w:r w:rsidRPr="00963670">
              <w:rPr>
                <w:rFonts w:cs="Calibri Light"/>
                <w:b/>
                <w:bCs/>
                <w:sz w:val="18"/>
                <w:szCs w:val="18"/>
              </w:rPr>
              <w:t>8.0 GROUND ANCHORS - BARS</w:t>
            </w:r>
          </w:p>
        </w:tc>
      </w:tr>
      <w:tr w:rsidR="0034731A" w:rsidRPr="008B6F44" w14:paraId="0FD205E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30A657F" w14:textId="491F8355" w:rsidR="0034731A" w:rsidRPr="00963670" w:rsidRDefault="0034731A" w:rsidP="0034731A">
            <w:pPr>
              <w:spacing w:after="0"/>
              <w:jc w:val="center"/>
              <w:rPr>
                <w:rFonts w:cs="Calibri Light"/>
                <w:sz w:val="18"/>
                <w:szCs w:val="18"/>
              </w:rPr>
            </w:pPr>
            <w:r>
              <w:rPr>
                <w:rFonts w:cs="Calibri Light"/>
                <w:sz w:val="18"/>
                <w:szCs w:val="18"/>
              </w:rPr>
              <w:t>8.01</w:t>
            </w:r>
          </w:p>
        </w:tc>
        <w:tc>
          <w:tcPr>
            <w:tcW w:w="444" w:type="pct"/>
            <w:tcBorders>
              <w:top w:val="single" w:sz="4" w:space="0" w:color="auto"/>
              <w:left w:val="single" w:sz="6" w:space="0" w:color="auto"/>
              <w:bottom w:val="single" w:sz="6" w:space="0" w:color="auto"/>
              <w:right w:val="single" w:sz="6" w:space="0" w:color="auto"/>
            </w:tcBorders>
            <w:vAlign w:val="center"/>
          </w:tcPr>
          <w:p w14:paraId="50E493A6" w14:textId="62289CFC" w:rsidR="0034731A" w:rsidRPr="00963670" w:rsidRDefault="0034731A" w:rsidP="0034731A">
            <w:pPr>
              <w:spacing w:after="0"/>
              <w:jc w:val="center"/>
              <w:rPr>
                <w:rFonts w:cs="Calibri Light"/>
                <w:sz w:val="18"/>
                <w:szCs w:val="18"/>
              </w:rPr>
            </w:pPr>
            <w:r w:rsidRPr="00963670">
              <w:rPr>
                <w:rFonts w:cs="Calibri Light"/>
                <w:sz w:val="18"/>
                <w:szCs w:val="18"/>
              </w:rPr>
              <w:t>Anchor Bars</w:t>
            </w:r>
          </w:p>
        </w:tc>
        <w:tc>
          <w:tcPr>
            <w:tcW w:w="332" w:type="pct"/>
            <w:tcBorders>
              <w:top w:val="single" w:sz="4" w:space="0" w:color="auto"/>
              <w:left w:val="single" w:sz="6" w:space="0" w:color="auto"/>
              <w:bottom w:val="single" w:sz="6" w:space="0" w:color="auto"/>
              <w:right w:val="single" w:sz="6" w:space="0" w:color="auto"/>
            </w:tcBorders>
            <w:vAlign w:val="center"/>
          </w:tcPr>
          <w:p w14:paraId="6C013153" w14:textId="1F3682A2"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5.3.1.1</w:t>
            </w:r>
          </w:p>
        </w:tc>
        <w:tc>
          <w:tcPr>
            <w:tcW w:w="814" w:type="pct"/>
            <w:tcBorders>
              <w:top w:val="single" w:sz="4" w:space="0" w:color="auto"/>
              <w:left w:val="single" w:sz="6" w:space="0" w:color="auto"/>
              <w:bottom w:val="single" w:sz="6" w:space="0" w:color="auto"/>
              <w:right w:val="single" w:sz="6" w:space="0" w:color="auto"/>
            </w:tcBorders>
            <w:vAlign w:val="center"/>
          </w:tcPr>
          <w:p w14:paraId="04CE3E2F" w14:textId="15208B9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All </w:t>
            </w:r>
            <w:proofErr w:type="gramStart"/>
            <w:r w:rsidRPr="00963670">
              <w:rPr>
                <w:rFonts w:cs="Calibri Light"/>
                <w:color w:val="000000"/>
                <w:sz w:val="18"/>
                <w:szCs w:val="18"/>
                <w:lang w:val="en-NZ"/>
              </w:rPr>
              <w:t>anchors</w:t>
            </w:r>
            <w:proofErr w:type="gramEnd"/>
            <w:r w:rsidRPr="00963670">
              <w:rPr>
                <w:rFonts w:cs="Calibri Light"/>
                <w:color w:val="000000"/>
                <w:sz w:val="18"/>
                <w:szCs w:val="18"/>
                <w:lang w:val="en-NZ"/>
              </w:rPr>
              <w:t xml:space="preserve"> bars should be grade 500E as specified in the drawings. Mill certs shall be submitted to the Engineer for each batch.</w:t>
            </w:r>
          </w:p>
        </w:tc>
        <w:tc>
          <w:tcPr>
            <w:tcW w:w="733" w:type="pct"/>
            <w:tcBorders>
              <w:top w:val="single" w:sz="4" w:space="0" w:color="auto"/>
              <w:left w:val="single" w:sz="6" w:space="0" w:color="auto"/>
              <w:bottom w:val="single" w:sz="6" w:space="0" w:color="auto"/>
              <w:right w:val="single" w:sz="6" w:space="0" w:color="auto"/>
            </w:tcBorders>
            <w:vAlign w:val="center"/>
          </w:tcPr>
          <w:p w14:paraId="77343C74" w14:textId="54B888B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All </w:t>
            </w:r>
            <w:proofErr w:type="gramStart"/>
            <w:r w:rsidRPr="00963670">
              <w:rPr>
                <w:rFonts w:cs="Calibri Light"/>
                <w:color w:val="000000"/>
                <w:sz w:val="18"/>
                <w:szCs w:val="18"/>
                <w:lang w:val="en-NZ"/>
              </w:rPr>
              <w:t>anchors</w:t>
            </w:r>
            <w:proofErr w:type="gramEnd"/>
            <w:r w:rsidRPr="00963670">
              <w:rPr>
                <w:rFonts w:cs="Calibri Light"/>
                <w:color w:val="000000"/>
                <w:sz w:val="18"/>
                <w:szCs w:val="18"/>
                <w:lang w:val="en-NZ"/>
              </w:rPr>
              <w:t xml:space="preserve"> bars should be grade 500E as specified in the drawings. Mill certs shall be submitted to the Engineer for each batch of bar showing the ultimate late, the yield, and percentage of elongation at yield load and the modulus of elasticity. Bar shall be hot dip galv with min. coating thickness of 600gm/m2</w:t>
            </w:r>
          </w:p>
        </w:tc>
        <w:tc>
          <w:tcPr>
            <w:tcW w:w="520" w:type="pct"/>
            <w:tcBorders>
              <w:top w:val="single" w:sz="4" w:space="0" w:color="auto"/>
              <w:left w:val="single" w:sz="6" w:space="0" w:color="auto"/>
              <w:bottom w:val="single" w:sz="6" w:space="0" w:color="auto"/>
              <w:right w:val="single" w:sz="6" w:space="0" w:color="auto"/>
            </w:tcBorders>
            <w:vAlign w:val="center"/>
          </w:tcPr>
          <w:p w14:paraId="2A0034DD" w14:textId="11B70AC9" w:rsidR="0034731A" w:rsidRPr="00963670" w:rsidRDefault="0034731A" w:rsidP="0034731A">
            <w:pPr>
              <w:spacing w:after="0"/>
              <w:jc w:val="center"/>
              <w:rPr>
                <w:rFonts w:cs="Calibri Light"/>
                <w:sz w:val="18"/>
                <w:szCs w:val="18"/>
              </w:rPr>
            </w:pPr>
            <w:r w:rsidRPr="00963670">
              <w:rPr>
                <w:rFonts w:cs="Calibri Light"/>
                <w:sz w:val="18"/>
                <w:szCs w:val="18"/>
              </w:rPr>
              <w:t>For each batch of bar</w:t>
            </w:r>
          </w:p>
        </w:tc>
        <w:tc>
          <w:tcPr>
            <w:tcW w:w="518" w:type="pct"/>
            <w:tcBorders>
              <w:top w:val="single" w:sz="4" w:space="0" w:color="auto"/>
              <w:left w:val="single" w:sz="6" w:space="0" w:color="auto"/>
              <w:bottom w:val="single" w:sz="6" w:space="0" w:color="auto"/>
              <w:right w:val="single" w:sz="6" w:space="0" w:color="auto"/>
            </w:tcBorders>
            <w:vAlign w:val="center"/>
          </w:tcPr>
          <w:p w14:paraId="64F8CC8A" w14:textId="3E6777E3" w:rsidR="0034731A" w:rsidRPr="00963670" w:rsidRDefault="0034731A" w:rsidP="0034731A">
            <w:pPr>
              <w:spacing w:after="0"/>
              <w:jc w:val="center"/>
              <w:rPr>
                <w:rFonts w:cs="Calibri Light"/>
                <w:sz w:val="18"/>
                <w:szCs w:val="18"/>
              </w:rPr>
            </w:pPr>
            <w:r w:rsidRPr="00963670">
              <w:rPr>
                <w:rFonts w:cs="Calibri Light"/>
                <w:sz w:val="18"/>
                <w:szCs w:val="18"/>
              </w:rPr>
              <w:t>Mill certs, Dockets</w:t>
            </w:r>
          </w:p>
        </w:tc>
        <w:tc>
          <w:tcPr>
            <w:tcW w:w="263" w:type="pct"/>
            <w:tcBorders>
              <w:top w:val="single" w:sz="4" w:space="0" w:color="auto"/>
              <w:left w:val="single" w:sz="6" w:space="0" w:color="auto"/>
              <w:bottom w:val="single" w:sz="6" w:space="0" w:color="auto"/>
              <w:right w:val="single" w:sz="6" w:space="0" w:color="auto"/>
            </w:tcBorders>
            <w:vAlign w:val="center"/>
          </w:tcPr>
          <w:p w14:paraId="37CBA433" w14:textId="6D1F47E6"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A66F8BE" w14:textId="64163C1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B615E0C" w14:textId="60DC9E9B"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161E812" w14:textId="440C09CF"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410E22B" w14:textId="39DDD971"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51DEAB8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0242953" w14:textId="764F50C3" w:rsidR="0034731A" w:rsidRPr="00963670" w:rsidRDefault="0034731A" w:rsidP="0034731A">
            <w:pPr>
              <w:spacing w:after="0"/>
              <w:jc w:val="center"/>
              <w:rPr>
                <w:rFonts w:cs="Calibri Light"/>
                <w:sz w:val="18"/>
                <w:szCs w:val="18"/>
              </w:rPr>
            </w:pPr>
            <w:r>
              <w:rPr>
                <w:rFonts w:cs="Calibri Light"/>
                <w:sz w:val="18"/>
                <w:szCs w:val="18"/>
              </w:rPr>
              <w:t>8.02</w:t>
            </w:r>
          </w:p>
        </w:tc>
        <w:tc>
          <w:tcPr>
            <w:tcW w:w="444" w:type="pct"/>
            <w:tcBorders>
              <w:top w:val="single" w:sz="4" w:space="0" w:color="auto"/>
              <w:left w:val="single" w:sz="6" w:space="0" w:color="auto"/>
              <w:bottom w:val="single" w:sz="6" w:space="0" w:color="auto"/>
              <w:right w:val="single" w:sz="6" w:space="0" w:color="auto"/>
            </w:tcBorders>
            <w:vAlign w:val="center"/>
          </w:tcPr>
          <w:p w14:paraId="16523CB5" w14:textId="410C1EBA" w:rsidR="0034731A" w:rsidRPr="00963670" w:rsidRDefault="0034731A" w:rsidP="0034731A">
            <w:pPr>
              <w:spacing w:after="0"/>
              <w:jc w:val="center"/>
              <w:rPr>
                <w:rFonts w:cs="Calibri Light"/>
                <w:sz w:val="18"/>
                <w:szCs w:val="18"/>
              </w:rPr>
            </w:pPr>
            <w:r w:rsidRPr="00963670">
              <w:rPr>
                <w:rFonts w:cs="Calibri Light"/>
                <w:sz w:val="18"/>
                <w:szCs w:val="18"/>
              </w:rPr>
              <w:t>Cement Grout</w:t>
            </w:r>
          </w:p>
        </w:tc>
        <w:tc>
          <w:tcPr>
            <w:tcW w:w="332" w:type="pct"/>
            <w:tcBorders>
              <w:top w:val="single" w:sz="4" w:space="0" w:color="auto"/>
              <w:left w:val="single" w:sz="6" w:space="0" w:color="auto"/>
              <w:bottom w:val="single" w:sz="6" w:space="0" w:color="auto"/>
              <w:right w:val="single" w:sz="6" w:space="0" w:color="auto"/>
            </w:tcBorders>
            <w:vAlign w:val="center"/>
          </w:tcPr>
          <w:p w14:paraId="6BEFA047" w14:textId="7BD6C452"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5.3.2</w:t>
            </w:r>
          </w:p>
        </w:tc>
        <w:tc>
          <w:tcPr>
            <w:tcW w:w="814" w:type="pct"/>
            <w:tcBorders>
              <w:top w:val="single" w:sz="4" w:space="0" w:color="auto"/>
              <w:left w:val="single" w:sz="6" w:space="0" w:color="auto"/>
              <w:bottom w:val="single" w:sz="6" w:space="0" w:color="auto"/>
              <w:right w:val="single" w:sz="6" w:space="0" w:color="auto"/>
            </w:tcBorders>
            <w:vAlign w:val="center"/>
          </w:tcPr>
          <w:p w14:paraId="47CB3591" w14:textId="6AF9303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used for grouting shall comprise fresh Portland Cement complying with NZS</w:t>
            </w:r>
            <w:proofErr w:type="gramStart"/>
            <w:r w:rsidRPr="00963670">
              <w:rPr>
                <w:rFonts w:cs="Calibri Light"/>
                <w:color w:val="000000"/>
                <w:sz w:val="18"/>
                <w:szCs w:val="18"/>
                <w:lang w:val="en-NZ"/>
              </w:rPr>
              <w:t>3122 :</w:t>
            </w:r>
            <w:proofErr w:type="gramEnd"/>
            <w:r w:rsidRPr="00963670">
              <w:rPr>
                <w:rFonts w:cs="Calibri Light"/>
                <w:color w:val="000000"/>
                <w:sz w:val="18"/>
                <w:szCs w:val="18"/>
                <w:lang w:val="en-NZ"/>
              </w:rPr>
              <w:t xml:space="preserve"> 1995, water and approved additives. The proportions of cement, water and additives shall conform to NZS 3109 to produce a cement-rich grout having a standard-cured compressive strength of not less than 20 MPa at 7 days and 40 MPa at 28 days when tested in accordance with NZS 3112.</w:t>
            </w:r>
          </w:p>
          <w:p w14:paraId="62E4AA4B" w14:textId="13EEB610"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B0029E6"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for grouting must have a compressive strength of not less than 20 MPa at 7 days and 40 MPa at 28 days.</w:t>
            </w:r>
          </w:p>
          <w:p w14:paraId="146275B0" w14:textId="45D1C1A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Sand or</w:t>
            </w:r>
          </w:p>
          <w:p w14:paraId="7965EBAA" w14:textId="74BCE0F0"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other materials shall not be used unless approved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560ED297" w14:textId="38C8887D" w:rsidR="0034731A" w:rsidRPr="00963670" w:rsidRDefault="0034731A" w:rsidP="0034731A">
            <w:pPr>
              <w:spacing w:after="0"/>
              <w:jc w:val="center"/>
              <w:rPr>
                <w:rFonts w:cs="Calibri Light"/>
                <w:sz w:val="18"/>
                <w:szCs w:val="18"/>
              </w:rPr>
            </w:pPr>
            <w:r w:rsidRPr="00963670">
              <w:rPr>
                <w:rFonts w:cs="Calibri Light"/>
                <w:sz w:val="18"/>
                <w:szCs w:val="18"/>
              </w:rPr>
              <w:t>Compressive testing at 7 and 28 days for each batch of concrete poured</w:t>
            </w:r>
          </w:p>
        </w:tc>
        <w:tc>
          <w:tcPr>
            <w:tcW w:w="518" w:type="pct"/>
            <w:tcBorders>
              <w:top w:val="single" w:sz="4" w:space="0" w:color="auto"/>
              <w:left w:val="single" w:sz="6" w:space="0" w:color="auto"/>
              <w:bottom w:val="single" w:sz="6" w:space="0" w:color="auto"/>
              <w:right w:val="single" w:sz="6" w:space="0" w:color="auto"/>
            </w:tcBorders>
            <w:vAlign w:val="center"/>
          </w:tcPr>
          <w:p w14:paraId="11B1D22F" w14:textId="511ECB00" w:rsidR="0034731A" w:rsidRPr="00963670" w:rsidRDefault="0034731A" w:rsidP="0034731A">
            <w:pPr>
              <w:spacing w:after="0"/>
              <w:jc w:val="center"/>
              <w:rPr>
                <w:rFonts w:cs="Calibri Light"/>
                <w:sz w:val="18"/>
                <w:szCs w:val="18"/>
              </w:rPr>
            </w:pPr>
            <w:r w:rsidRPr="00963670">
              <w:rPr>
                <w:rFonts w:cs="Calibri Light"/>
                <w:sz w:val="18"/>
                <w:szCs w:val="18"/>
              </w:rPr>
              <w:t>Dockets, QA Checksheet(s), Lab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6DD91B0E" w14:textId="057026B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CEFDAF4" w14:textId="3A89E08B"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8AF87A6" w14:textId="0ABD88D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0F3D04E" w14:textId="567818D3"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48B3AD9" w14:textId="0EEB9B7F"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509ADBE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6677EF5" w14:textId="7868026A" w:rsidR="0034731A" w:rsidRPr="00963670" w:rsidRDefault="0034731A" w:rsidP="0034731A">
            <w:pPr>
              <w:spacing w:after="0"/>
              <w:jc w:val="center"/>
              <w:rPr>
                <w:rFonts w:cs="Calibri Light"/>
                <w:sz w:val="18"/>
                <w:szCs w:val="18"/>
              </w:rPr>
            </w:pPr>
            <w:r>
              <w:rPr>
                <w:rFonts w:cs="Calibri Light"/>
                <w:sz w:val="18"/>
                <w:szCs w:val="18"/>
              </w:rPr>
              <w:t>8.03</w:t>
            </w:r>
          </w:p>
        </w:tc>
        <w:tc>
          <w:tcPr>
            <w:tcW w:w="444" w:type="pct"/>
            <w:tcBorders>
              <w:top w:val="single" w:sz="4" w:space="0" w:color="auto"/>
              <w:left w:val="single" w:sz="6" w:space="0" w:color="auto"/>
              <w:bottom w:val="single" w:sz="6" w:space="0" w:color="auto"/>
              <w:right w:val="single" w:sz="6" w:space="0" w:color="auto"/>
            </w:tcBorders>
            <w:shd w:val="clear" w:color="auto" w:fill="auto"/>
            <w:vAlign w:val="center"/>
          </w:tcPr>
          <w:p w14:paraId="2B7E7531" w14:textId="4AE9D1A0" w:rsidR="0034731A" w:rsidRPr="00963670" w:rsidRDefault="0034731A" w:rsidP="0034731A">
            <w:pPr>
              <w:spacing w:after="0"/>
              <w:jc w:val="center"/>
              <w:rPr>
                <w:rFonts w:cs="Calibri Light"/>
                <w:sz w:val="18"/>
                <w:szCs w:val="18"/>
              </w:rPr>
            </w:pPr>
            <w:r w:rsidRPr="00963670">
              <w:rPr>
                <w:rFonts w:cs="Calibri Light"/>
                <w:sz w:val="18"/>
                <w:szCs w:val="18"/>
              </w:rPr>
              <w:t>Anchor Fabrication</w:t>
            </w:r>
          </w:p>
        </w:tc>
        <w:tc>
          <w:tcPr>
            <w:tcW w:w="332" w:type="pct"/>
            <w:tcBorders>
              <w:top w:val="single" w:sz="4" w:space="0" w:color="auto"/>
              <w:left w:val="single" w:sz="6" w:space="0" w:color="auto"/>
              <w:bottom w:val="single" w:sz="6" w:space="0" w:color="auto"/>
              <w:right w:val="single" w:sz="6" w:space="0" w:color="auto"/>
            </w:tcBorders>
            <w:vAlign w:val="center"/>
          </w:tcPr>
          <w:p w14:paraId="2D6299C4" w14:textId="2C803B21"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5.4.1</w:t>
            </w:r>
          </w:p>
        </w:tc>
        <w:tc>
          <w:tcPr>
            <w:tcW w:w="814" w:type="pct"/>
            <w:tcBorders>
              <w:top w:val="single" w:sz="4" w:space="0" w:color="auto"/>
              <w:left w:val="single" w:sz="6" w:space="0" w:color="auto"/>
              <w:bottom w:val="single" w:sz="6" w:space="0" w:color="auto"/>
              <w:right w:val="single" w:sz="6" w:space="0" w:color="auto"/>
            </w:tcBorders>
            <w:vAlign w:val="center"/>
          </w:tcPr>
          <w:p w14:paraId="3AB1BA30" w14:textId="4ECC243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Anchors shall be fabricated under controlled (factory) conditions in accordance with the approved method statement including the shop/fabrication drawings), using organisations and persons experienced in that type of work.</w:t>
            </w:r>
          </w:p>
        </w:tc>
        <w:tc>
          <w:tcPr>
            <w:tcW w:w="733" w:type="pct"/>
            <w:tcBorders>
              <w:top w:val="single" w:sz="4" w:space="0" w:color="auto"/>
              <w:left w:val="single" w:sz="6" w:space="0" w:color="auto"/>
              <w:bottom w:val="single" w:sz="6" w:space="0" w:color="auto"/>
              <w:right w:val="single" w:sz="6" w:space="0" w:color="auto"/>
            </w:tcBorders>
            <w:vAlign w:val="center"/>
          </w:tcPr>
          <w:p w14:paraId="4F408FF0" w14:textId="32703D6E"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fabricated anchors will be inspected by the Engineer prior to installation. Any anchor which is in any way damaged or fails to meet the specified requirements will be rejected</w:t>
            </w:r>
          </w:p>
        </w:tc>
        <w:tc>
          <w:tcPr>
            <w:tcW w:w="520" w:type="pct"/>
            <w:tcBorders>
              <w:top w:val="single" w:sz="4" w:space="0" w:color="auto"/>
              <w:left w:val="single" w:sz="6" w:space="0" w:color="auto"/>
              <w:bottom w:val="single" w:sz="6" w:space="0" w:color="auto"/>
              <w:right w:val="single" w:sz="6" w:space="0" w:color="auto"/>
            </w:tcBorders>
            <w:vAlign w:val="center"/>
          </w:tcPr>
          <w:p w14:paraId="7ADED57B" w14:textId="39F15053"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51B0D415" w14:textId="68E7B70B"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7C501F9" w14:textId="1C3AE18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BE966DB" w14:textId="19EB98AB"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41B9848" w14:textId="24373C21"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1ADC8E4" w14:textId="5B2D50E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300984A" w14:textId="7FB909A3"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1223C64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FF1FBC9" w14:textId="36899AC5" w:rsidR="0034731A" w:rsidRPr="00963670" w:rsidRDefault="0034731A" w:rsidP="0034731A">
            <w:pPr>
              <w:spacing w:after="0"/>
              <w:jc w:val="center"/>
              <w:rPr>
                <w:rFonts w:cs="Calibri Light"/>
                <w:sz w:val="18"/>
                <w:szCs w:val="18"/>
              </w:rPr>
            </w:pPr>
            <w:r>
              <w:rPr>
                <w:rFonts w:cs="Calibri Light"/>
                <w:sz w:val="18"/>
                <w:szCs w:val="18"/>
              </w:rPr>
              <w:t>8.04</w:t>
            </w:r>
          </w:p>
        </w:tc>
        <w:tc>
          <w:tcPr>
            <w:tcW w:w="444" w:type="pct"/>
            <w:tcBorders>
              <w:top w:val="single" w:sz="4" w:space="0" w:color="auto"/>
              <w:left w:val="single" w:sz="6" w:space="0" w:color="auto"/>
              <w:bottom w:val="single" w:sz="6" w:space="0" w:color="auto"/>
              <w:right w:val="single" w:sz="6" w:space="0" w:color="auto"/>
            </w:tcBorders>
            <w:vAlign w:val="center"/>
          </w:tcPr>
          <w:p w14:paraId="61553EEF" w14:textId="5DD62BAC" w:rsidR="0034731A" w:rsidRPr="00963670" w:rsidRDefault="0034731A" w:rsidP="0034731A">
            <w:pPr>
              <w:spacing w:after="0"/>
              <w:jc w:val="center"/>
              <w:rPr>
                <w:rFonts w:cs="Calibri Light"/>
                <w:sz w:val="18"/>
                <w:szCs w:val="18"/>
              </w:rPr>
            </w:pPr>
            <w:r w:rsidRPr="00963670">
              <w:rPr>
                <w:rFonts w:cs="Calibri Light"/>
                <w:sz w:val="18"/>
                <w:szCs w:val="18"/>
              </w:rPr>
              <w:t>Drilling Logs</w:t>
            </w:r>
          </w:p>
        </w:tc>
        <w:tc>
          <w:tcPr>
            <w:tcW w:w="332" w:type="pct"/>
            <w:tcBorders>
              <w:top w:val="single" w:sz="4" w:space="0" w:color="auto"/>
              <w:left w:val="single" w:sz="6" w:space="0" w:color="auto"/>
              <w:bottom w:val="single" w:sz="6" w:space="0" w:color="auto"/>
              <w:right w:val="single" w:sz="6" w:space="0" w:color="auto"/>
            </w:tcBorders>
            <w:vAlign w:val="center"/>
          </w:tcPr>
          <w:p w14:paraId="1E5C4CC4" w14:textId="1B05F2AA"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5.4.2</w:t>
            </w:r>
          </w:p>
        </w:tc>
        <w:tc>
          <w:tcPr>
            <w:tcW w:w="814" w:type="pct"/>
            <w:tcBorders>
              <w:top w:val="single" w:sz="4" w:space="0" w:color="auto"/>
              <w:left w:val="single" w:sz="6" w:space="0" w:color="auto"/>
              <w:bottom w:val="single" w:sz="6" w:space="0" w:color="auto"/>
              <w:right w:val="single" w:sz="6" w:space="0" w:color="auto"/>
            </w:tcBorders>
            <w:vAlign w:val="center"/>
          </w:tcPr>
          <w:p w14:paraId="55F9AAEE" w14:textId="4EE1C24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use suitable equipment and techniques for the site, drillholes must be 150mm in diameter, air drilling unless approved by the Engineer, and polymer drilling fluids should not be used.</w:t>
            </w:r>
          </w:p>
        </w:tc>
        <w:tc>
          <w:tcPr>
            <w:tcW w:w="733" w:type="pct"/>
            <w:tcBorders>
              <w:top w:val="single" w:sz="4" w:space="0" w:color="auto"/>
              <w:left w:val="single" w:sz="6" w:space="0" w:color="auto"/>
              <w:bottom w:val="single" w:sz="6" w:space="0" w:color="auto"/>
              <w:right w:val="single" w:sz="6" w:space="0" w:color="auto"/>
            </w:tcBorders>
            <w:vAlign w:val="center"/>
          </w:tcPr>
          <w:p w14:paraId="203FC9E1" w14:textId="77777777" w:rsidR="0034731A"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Drillholes must be performed according to drawings or Engineer's instructions, within 2° </w:t>
            </w:r>
            <w:proofErr w:type="gramStart"/>
            <w:r w:rsidRPr="00963670">
              <w:rPr>
                <w:rFonts w:cs="Calibri Light"/>
                <w:color w:val="000000"/>
                <w:sz w:val="18"/>
                <w:szCs w:val="18"/>
                <w:lang w:val="en-NZ"/>
              </w:rPr>
              <w:t>alignment</w:t>
            </w:r>
            <w:proofErr w:type="gramEnd"/>
          </w:p>
          <w:p w14:paraId="5F312FF7" w14:textId="56F56C1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summary log shall record at least the following:</w:t>
            </w:r>
          </w:p>
          <w:p w14:paraId="7D09ECD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Ground anchor number and type</w:t>
            </w:r>
          </w:p>
          <w:p w14:paraId="00CF292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Date and time of the start and finish of the drilling</w:t>
            </w:r>
          </w:p>
          <w:p w14:paraId="266B8AF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Length, </w:t>
            </w:r>
            <w:proofErr w:type="gramStart"/>
            <w:r w:rsidRPr="00963670">
              <w:rPr>
                <w:rFonts w:cs="Calibri Light"/>
                <w:color w:val="000000"/>
                <w:sz w:val="18"/>
                <w:szCs w:val="18"/>
                <w:lang w:val="en-NZ"/>
              </w:rPr>
              <w:t>diameter</w:t>
            </w:r>
            <w:proofErr w:type="gramEnd"/>
            <w:r w:rsidRPr="00963670">
              <w:rPr>
                <w:rFonts w:cs="Calibri Light"/>
                <w:color w:val="000000"/>
                <w:sz w:val="18"/>
                <w:szCs w:val="18"/>
                <w:lang w:val="en-NZ"/>
              </w:rPr>
              <w:t xml:space="preserve"> and inclination of the hole</w:t>
            </w:r>
          </w:p>
          <w:p w14:paraId="06BF545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Method of drilling hole</w:t>
            </w:r>
          </w:p>
          <w:p w14:paraId="75126EF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Ground conditions encountered and ease of drilling</w:t>
            </w:r>
          </w:p>
          <w:p w14:paraId="5F370EF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Depth at which rock was encountered</w:t>
            </w:r>
          </w:p>
          <w:p w14:paraId="5E471D0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Any water encountered</w:t>
            </w:r>
          </w:p>
          <w:p w14:paraId="6931B84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Location and extent of air loss</w:t>
            </w:r>
          </w:p>
          <w:p w14:paraId="3377B67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Problems such as caving that occurred during drilling and any drilling fluid, flushing medium or</w:t>
            </w:r>
          </w:p>
          <w:p w14:paraId="129ED27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casing </w:t>
            </w:r>
            <w:proofErr w:type="gramStart"/>
            <w:r w:rsidRPr="00963670">
              <w:rPr>
                <w:rFonts w:cs="Calibri Light"/>
                <w:color w:val="000000"/>
                <w:sz w:val="18"/>
                <w:szCs w:val="18"/>
                <w:lang w:val="en-NZ"/>
              </w:rPr>
              <w:t>used</w:t>
            </w:r>
            <w:proofErr w:type="gramEnd"/>
          </w:p>
          <w:p w14:paraId="71FBCDC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Length of casing used</w:t>
            </w:r>
          </w:p>
          <w:p w14:paraId="64133DB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 Date and time of clearing out the hole</w:t>
            </w:r>
          </w:p>
          <w:p w14:paraId="513456B3"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Length of bar installed and any as built details which vary from those shown on the Drawings</w:t>
            </w:r>
          </w:p>
          <w:p w14:paraId="5FEEDF1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Date and time of grouting</w:t>
            </w:r>
          </w:p>
          <w:p w14:paraId="661F6159" w14:textId="69F1CC9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Nominal and actual volume of grout placed</w:t>
            </w:r>
          </w:p>
        </w:tc>
        <w:tc>
          <w:tcPr>
            <w:tcW w:w="520" w:type="pct"/>
            <w:tcBorders>
              <w:top w:val="single" w:sz="4" w:space="0" w:color="auto"/>
              <w:left w:val="single" w:sz="6" w:space="0" w:color="auto"/>
              <w:bottom w:val="single" w:sz="6" w:space="0" w:color="auto"/>
              <w:right w:val="single" w:sz="6" w:space="0" w:color="auto"/>
            </w:tcBorders>
            <w:vAlign w:val="center"/>
          </w:tcPr>
          <w:p w14:paraId="5CE67AF5" w14:textId="153E15D2" w:rsidR="0034731A" w:rsidRPr="00963670" w:rsidRDefault="0034731A" w:rsidP="0034731A">
            <w:pPr>
              <w:spacing w:after="0"/>
              <w:jc w:val="center"/>
              <w:rPr>
                <w:rFonts w:cs="Calibri Light"/>
                <w:sz w:val="18"/>
                <w:szCs w:val="18"/>
              </w:rPr>
            </w:pPr>
            <w:r w:rsidRPr="00963670">
              <w:rPr>
                <w:rFonts w:cs="Calibri Light"/>
                <w:sz w:val="18"/>
                <w:szCs w:val="18"/>
              </w:rPr>
              <w:lastRenderedPageBreak/>
              <w:t>Drilling logs provided within 1 working day of completion of drilling hole.</w:t>
            </w:r>
          </w:p>
        </w:tc>
        <w:tc>
          <w:tcPr>
            <w:tcW w:w="518" w:type="pct"/>
            <w:tcBorders>
              <w:top w:val="single" w:sz="4" w:space="0" w:color="auto"/>
              <w:left w:val="single" w:sz="6" w:space="0" w:color="auto"/>
              <w:bottom w:val="single" w:sz="6" w:space="0" w:color="auto"/>
              <w:right w:val="single" w:sz="6" w:space="0" w:color="auto"/>
            </w:tcBorders>
            <w:vAlign w:val="center"/>
          </w:tcPr>
          <w:p w14:paraId="1107EADD" w14:textId="5235BCA1" w:rsidR="0034731A" w:rsidRPr="00963670" w:rsidRDefault="0034731A" w:rsidP="0034731A">
            <w:pPr>
              <w:spacing w:after="0"/>
              <w:jc w:val="center"/>
              <w:rPr>
                <w:rFonts w:cs="Calibri Light"/>
                <w:sz w:val="18"/>
                <w:szCs w:val="18"/>
              </w:rPr>
            </w:pPr>
            <w:r w:rsidRPr="00963670">
              <w:rPr>
                <w:rFonts w:cs="Calibri Light"/>
                <w:sz w:val="18"/>
                <w:szCs w:val="18"/>
              </w:rPr>
              <w:t>Drilling Log</w:t>
            </w:r>
          </w:p>
        </w:tc>
        <w:tc>
          <w:tcPr>
            <w:tcW w:w="263" w:type="pct"/>
            <w:tcBorders>
              <w:top w:val="single" w:sz="4" w:space="0" w:color="auto"/>
              <w:left w:val="single" w:sz="6" w:space="0" w:color="auto"/>
              <w:bottom w:val="single" w:sz="6" w:space="0" w:color="auto"/>
              <w:right w:val="single" w:sz="6" w:space="0" w:color="auto"/>
            </w:tcBorders>
            <w:vAlign w:val="center"/>
          </w:tcPr>
          <w:p w14:paraId="77C9DC4D" w14:textId="54D86E4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61562C5" w14:textId="1E7D4FE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D7AEF84" w14:textId="760A9547"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0436D87" w14:textId="4D96394B"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35CD8DF7" w14:textId="78B39C63"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7F0A085C"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0EB3CBC" w14:textId="3F15356A" w:rsidR="0034731A" w:rsidRPr="00963670" w:rsidRDefault="0034731A" w:rsidP="0034731A">
            <w:pPr>
              <w:spacing w:after="0"/>
              <w:jc w:val="center"/>
              <w:rPr>
                <w:rFonts w:cs="Calibri Light"/>
                <w:sz w:val="18"/>
                <w:szCs w:val="18"/>
              </w:rPr>
            </w:pPr>
            <w:r>
              <w:rPr>
                <w:rFonts w:cs="Calibri Light"/>
                <w:sz w:val="18"/>
                <w:szCs w:val="18"/>
              </w:rPr>
              <w:t>8.05</w:t>
            </w:r>
          </w:p>
        </w:tc>
        <w:tc>
          <w:tcPr>
            <w:tcW w:w="444" w:type="pct"/>
            <w:tcBorders>
              <w:top w:val="single" w:sz="4" w:space="0" w:color="auto"/>
              <w:left w:val="single" w:sz="6" w:space="0" w:color="auto"/>
              <w:bottom w:val="single" w:sz="6" w:space="0" w:color="auto"/>
              <w:right w:val="single" w:sz="6" w:space="0" w:color="auto"/>
            </w:tcBorders>
            <w:vAlign w:val="center"/>
          </w:tcPr>
          <w:p w14:paraId="5B859B49" w14:textId="73D1ACD1" w:rsidR="0034731A" w:rsidRPr="00963670" w:rsidRDefault="0034731A" w:rsidP="0034731A">
            <w:pPr>
              <w:spacing w:after="0"/>
              <w:jc w:val="center"/>
              <w:rPr>
                <w:rFonts w:cs="Calibri Light"/>
                <w:sz w:val="18"/>
                <w:szCs w:val="18"/>
              </w:rPr>
            </w:pPr>
            <w:r w:rsidRPr="00963670">
              <w:rPr>
                <w:rFonts w:cs="Calibri Light"/>
                <w:sz w:val="18"/>
                <w:szCs w:val="18"/>
              </w:rPr>
              <w:t>Installation</w:t>
            </w:r>
          </w:p>
        </w:tc>
        <w:tc>
          <w:tcPr>
            <w:tcW w:w="332" w:type="pct"/>
            <w:tcBorders>
              <w:top w:val="single" w:sz="4" w:space="0" w:color="auto"/>
              <w:left w:val="single" w:sz="6" w:space="0" w:color="auto"/>
              <w:bottom w:val="single" w:sz="6" w:space="0" w:color="auto"/>
              <w:right w:val="single" w:sz="6" w:space="0" w:color="auto"/>
            </w:tcBorders>
            <w:vAlign w:val="center"/>
          </w:tcPr>
          <w:p w14:paraId="2FA3390E" w14:textId="1422E231"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5.4.3</w:t>
            </w:r>
          </w:p>
        </w:tc>
        <w:tc>
          <w:tcPr>
            <w:tcW w:w="814" w:type="pct"/>
            <w:tcBorders>
              <w:top w:val="single" w:sz="4" w:space="0" w:color="auto"/>
              <w:left w:val="single" w:sz="6" w:space="0" w:color="auto"/>
              <w:bottom w:val="single" w:sz="6" w:space="0" w:color="auto"/>
              <w:right w:val="single" w:sz="6" w:space="0" w:color="auto"/>
            </w:tcBorders>
            <w:vAlign w:val="center"/>
          </w:tcPr>
          <w:p w14:paraId="23D0A4DB" w14:textId="28E05A2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anchor installation, clean the drillhole with air and wait for approval from the Engineer. Install anchors according to fabricator's recommendations and Contractor's method statement, ensuring fixed length is within the specified anchorage zone. Handle equipment to prevent damage to anchor strands and corrosion protection. Provide centralizers if needed. Keep individual anchor records for installation dates and problems.</w:t>
            </w:r>
          </w:p>
        </w:tc>
        <w:tc>
          <w:tcPr>
            <w:tcW w:w="733" w:type="pct"/>
            <w:tcBorders>
              <w:top w:val="single" w:sz="4" w:space="0" w:color="auto"/>
              <w:left w:val="single" w:sz="6" w:space="0" w:color="auto"/>
              <w:bottom w:val="single" w:sz="6" w:space="0" w:color="auto"/>
              <w:right w:val="single" w:sz="6" w:space="0" w:color="auto"/>
            </w:tcBorders>
            <w:vAlign w:val="center"/>
          </w:tcPr>
          <w:p w14:paraId="16512613" w14:textId="5B85C56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an anchor will not be permitted until the relevant drillhole log has been approved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422E6970" w14:textId="5361995C" w:rsidR="0034731A" w:rsidRPr="00963670" w:rsidRDefault="0034731A" w:rsidP="0034731A">
            <w:pPr>
              <w:spacing w:after="0"/>
              <w:jc w:val="center"/>
              <w:rPr>
                <w:rFonts w:cs="Calibri Light"/>
                <w:sz w:val="18"/>
                <w:szCs w:val="18"/>
              </w:rPr>
            </w:pPr>
            <w:r w:rsidRPr="00963670">
              <w:rPr>
                <w:rFonts w:cs="Calibri Light"/>
                <w:sz w:val="18"/>
                <w:szCs w:val="18"/>
              </w:rPr>
              <w:t>Engineer to approve drillhole log prior to install</w:t>
            </w:r>
          </w:p>
        </w:tc>
        <w:tc>
          <w:tcPr>
            <w:tcW w:w="518" w:type="pct"/>
            <w:tcBorders>
              <w:top w:val="single" w:sz="4" w:space="0" w:color="auto"/>
              <w:left w:val="single" w:sz="6" w:space="0" w:color="auto"/>
              <w:bottom w:val="single" w:sz="6" w:space="0" w:color="auto"/>
              <w:right w:val="single" w:sz="6" w:space="0" w:color="auto"/>
            </w:tcBorders>
            <w:vAlign w:val="center"/>
          </w:tcPr>
          <w:p w14:paraId="098FD2EB" w14:textId="215B6CA1"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6D9B440E" w14:textId="633F140F"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88EC03F" w14:textId="05F17C1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7723823" w14:textId="0F0DB61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3E044F3" w14:textId="43227A3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DC1D487" w14:textId="1D836AA4"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41F98D3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EEFB3DF" w14:textId="75A08A38" w:rsidR="0034731A" w:rsidRPr="00963670" w:rsidRDefault="0034731A" w:rsidP="0034731A">
            <w:pPr>
              <w:spacing w:after="0"/>
              <w:jc w:val="center"/>
              <w:rPr>
                <w:rFonts w:cs="Calibri Light"/>
                <w:sz w:val="18"/>
                <w:szCs w:val="18"/>
              </w:rPr>
            </w:pPr>
            <w:r>
              <w:rPr>
                <w:rFonts w:cs="Calibri Light"/>
                <w:sz w:val="18"/>
                <w:szCs w:val="18"/>
              </w:rPr>
              <w:t>8.06</w:t>
            </w:r>
          </w:p>
        </w:tc>
        <w:tc>
          <w:tcPr>
            <w:tcW w:w="444" w:type="pct"/>
            <w:tcBorders>
              <w:top w:val="single" w:sz="4" w:space="0" w:color="auto"/>
              <w:left w:val="single" w:sz="6" w:space="0" w:color="auto"/>
              <w:bottom w:val="single" w:sz="6" w:space="0" w:color="auto"/>
              <w:right w:val="single" w:sz="6" w:space="0" w:color="auto"/>
            </w:tcBorders>
            <w:vAlign w:val="center"/>
          </w:tcPr>
          <w:p w14:paraId="0CD454FF" w14:textId="620196A1" w:rsidR="0034731A" w:rsidRPr="00963670" w:rsidRDefault="0034731A" w:rsidP="0034731A">
            <w:pPr>
              <w:spacing w:after="0"/>
              <w:jc w:val="center"/>
              <w:rPr>
                <w:rFonts w:cs="Calibri Light"/>
                <w:sz w:val="18"/>
                <w:szCs w:val="18"/>
              </w:rPr>
            </w:pPr>
            <w:r w:rsidRPr="00963670">
              <w:rPr>
                <w:rFonts w:cs="Calibri Light"/>
                <w:sz w:val="18"/>
                <w:szCs w:val="18"/>
              </w:rPr>
              <w:t>Grouting</w:t>
            </w:r>
          </w:p>
        </w:tc>
        <w:tc>
          <w:tcPr>
            <w:tcW w:w="332" w:type="pct"/>
            <w:tcBorders>
              <w:top w:val="single" w:sz="4" w:space="0" w:color="auto"/>
              <w:left w:val="single" w:sz="6" w:space="0" w:color="auto"/>
              <w:bottom w:val="single" w:sz="6" w:space="0" w:color="auto"/>
              <w:right w:val="single" w:sz="6" w:space="0" w:color="auto"/>
            </w:tcBorders>
            <w:vAlign w:val="center"/>
          </w:tcPr>
          <w:p w14:paraId="48CD6C17" w14:textId="3E0DB1B0"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5.4.4</w:t>
            </w:r>
          </w:p>
        </w:tc>
        <w:tc>
          <w:tcPr>
            <w:tcW w:w="814" w:type="pct"/>
            <w:tcBorders>
              <w:top w:val="single" w:sz="4" w:space="0" w:color="auto"/>
              <w:left w:val="single" w:sz="6" w:space="0" w:color="auto"/>
              <w:bottom w:val="single" w:sz="6" w:space="0" w:color="auto"/>
              <w:right w:val="single" w:sz="6" w:space="0" w:color="auto"/>
            </w:tcBorders>
            <w:vAlign w:val="center"/>
          </w:tcPr>
          <w:p w14:paraId="0BB883B4" w14:textId="03EA5B9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grouting equipment must produce homogenous grout free of lumps and undispersed cement, with a pumping system featuring valves and calibrated pressure gauges for continuous grout circulation and pumping with an accuracy of +/- 0.1 MPa grout pressure, following the Contractor's approved method statement.</w:t>
            </w:r>
          </w:p>
        </w:tc>
        <w:tc>
          <w:tcPr>
            <w:tcW w:w="733" w:type="pct"/>
            <w:tcBorders>
              <w:top w:val="single" w:sz="4" w:space="0" w:color="auto"/>
              <w:left w:val="single" w:sz="6" w:space="0" w:color="auto"/>
              <w:bottom w:val="single" w:sz="6" w:space="0" w:color="auto"/>
              <w:right w:val="single" w:sz="6" w:space="0" w:color="auto"/>
            </w:tcBorders>
            <w:vAlign w:val="center"/>
          </w:tcPr>
          <w:p w14:paraId="24C808E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1A88264" w14:textId="2E824366"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grouting procedures shall be as per the Contractor’s approved method statement and shall conform to the requirements of BS 8081.</w:t>
            </w:r>
          </w:p>
          <w:p w14:paraId="497CAE0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B3CEB2D" w14:textId="7D36EE7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keep records of all grouting works. The information provided shall be as listed in the Contractor’s method statement but as a</w:t>
            </w:r>
          </w:p>
          <w:p w14:paraId="40A13F99" w14:textId="1B16FF0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minimum shall not be less than specified in BS 8081.</w:t>
            </w:r>
          </w:p>
        </w:tc>
        <w:tc>
          <w:tcPr>
            <w:tcW w:w="520" w:type="pct"/>
            <w:tcBorders>
              <w:top w:val="single" w:sz="4" w:space="0" w:color="auto"/>
              <w:left w:val="single" w:sz="6" w:space="0" w:color="auto"/>
              <w:bottom w:val="single" w:sz="6" w:space="0" w:color="auto"/>
              <w:right w:val="single" w:sz="6" w:space="0" w:color="auto"/>
            </w:tcBorders>
            <w:vAlign w:val="center"/>
          </w:tcPr>
          <w:p w14:paraId="051194B2" w14:textId="1D6F4884" w:rsidR="0034731A" w:rsidRPr="00963670" w:rsidRDefault="0034731A" w:rsidP="0034731A">
            <w:pPr>
              <w:spacing w:after="0"/>
              <w:jc w:val="center"/>
              <w:rPr>
                <w:rFonts w:cs="Calibri Light"/>
                <w:sz w:val="18"/>
                <w:szCs w:val="18"/>
              </w:rPr>
            </w:pPr>
            <w:r w:rsidRPr="00963670">
              <w:rPr>
                <w:rFonts w:cs="Calibri Light"/>
                <w:sz w:val="18"/>
                <w:szCs w:val="18"/>
              </w:rPr>
              <w:t xml:space="preserve">Records provided to the Engineer within 1 working day of completion of </w:t>
            </w:r>
            <w:proofErr w:type="gramStart"/>
            <w:r w:rsidRPr="00963670">
              <w:rPr>
                <w:rFonts w:cs="Calibri Light"/>
                <w:sz w:val="18"/>
                <w:szCs w:val="18"/>
              </w:rPr>
              <w:t>each and every</w:t>
            </w:r>
            <w:proofErr w:type="gramEnd"/>
            <w:r w:rsidRPr="00963670">
              <w:rPr>
                <w:rFonts w:cs="Calibri Light"/>
                <w:sz w:val="18"/>
                <w:szCs w:val="18"/>
              </w:rPr>
              <w:t xml:space="preserve"> any stage of grouting</w:t>
            </w:r>
          </w:p>
        </w:tc>
        <w:tc>
          <w:tcPr>
            <w:tcW w:w="518" w:type="pct"/>
            <w:tcBorders>
              <w:top w:val="single" w:sz="4" w:space="0" w:color="auto"/>
              <w:left w:val="single" w:sz="6" w:space="0" w:color="auto"/>
              <w:bottom w:val="single" w:sz="6" w:space="0" w:color="auto"/>
              <w:right w:val="single" w:sz="6" w:space="0" w:color="auto"/>
            </w:tcBorders>
            <w:vAlign w:val="center"/>
          </w:tcPr>
          <w:p w14:paraId="0E82286A" w14:textId="3DEA7C2F" w:rsidR="0034731A" w:rsidRPr="00963670" w:rsidRDefault="0034731A" w:rsidP="0034731A">
            <w:pPr>
              <w:spacing w:after="0"/>
              <w:jc w:val="center"/>
              <w:rPr>
                <w:rFonts w:cs="Calibri Light"/>
                <w:sz w:val="18"/>
                <w:szCs w:val="18"/>
              </w:rPr>
            </w:pPr>
            <w:r w:rsidRPr="00963670">
              <w:rPr>
                <w:rFonts w:cs="Calibri Light"/>
                <w:sz w:val="18"/>
                <w:szCs w:val="18"/>
              </w:rPr>
              <w:t>Grout Records</w:t>
            </w:r>
          </w:p>
        </w:tc>
        <w:tc>
          <w:tcPr>
            <w:tcW w:w="263" w:type="pct"/>
            <w:tcBorders>
              <w:top w:val="single" w:sz="4" w:space="0" w:color="auto"/>
              <w:left w:val="single" w:sz="6" w:space="0" w:color="auto"/>
              <w:bottom w:val="single" w:sz="6" w:space="0" w:color="auto"/>
              <w:right w:val="single" w:sz="6" w:space="0" w:color="auto"/>
            </w:tcBorders>
            <w:vAlign w:val="center"/>
          </w:tcPr>
          <w:p w14:paraId="32552361" w14:textId="78DDFC0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73B14E9" w14:textId="7719FDB7"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09DEBDD" w14:textId="1C0F360C"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56E401F" w14:textId="1059D2B1"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319EC001" w14:textId="559EE5FA"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0368B2FE"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DAA52D1" w14:textId="023AB6CB" w:rsidR="0034731A" w:rsidRPr="00963670" w:rsidRDefault="0034731A" w:rsidP="0034731A">
            <w:pPr>
              <w:spacing w:after="0"/>
              <w:jc w:val="center"/>
              <w:rPr>
                <w:rFonts w:cs="Calibri Light"/>
                <w:sz w:val="18"/>
                <w:szCs w:val="18"/>
              </w:rPr>
            </w:pPr>
            <w:r>
              <w:rPr>
                <w:rFonts w:cs="Calibri Light"/>
                <w:sz w:val="18"/>
                <w:szCs w:val="18"/>
              </w:rPr>
              <w:t>8.07</w:t>
            </w:r>
          </w:p>
        </w:tc>
        <w:tc>
          <w:tcPr>
            <w:tcW w:w="444" w:type="pct"/>
            <w:tcBorders>
              <w:top w:val="single" w:sz="4" w:space="0" w:color="auto"/>
              <w:left w:val="single" w:sz="6" w:space="0" w:color="auto"/>
              <w:bottom w:val="single" w:sz="6" w:space="0" w:color="auto"/>
              <w:right w:val="single" w:sz="6" w:space="0" w:color="auto"/>
            </w:tcBorders>
            <w:vAlign w:val="center"/>
          </w:tcPr>
          <w:p w14:paraId="2A37D061" w14:textId="093CBC6C" w:rsidR="0034731A" w:rsidRPr="00963670" w:rsidRDefault="0034731A" w:rsidP="0034731A">
            <w:pPr>
              <w:spacing w:after="0"/>
              <w:jc w:val="center"/>
              <w:rPr>
                <w:rFonts w:cs="Calibri Light"/>
                <w:sz w:val="18"/>
                <w:szCs w:val="18"/>
              </w:rPr>
            </w:pPr>
            <w:r w:rsidRPr="00963670">
              <w:rPr>
                <w:rFonts w:cs="Calibri Light"/>
                <w:sz w:val="18"/>
                <w:szCs w:val="18"/>
              </w:rPr>
              <w:t>Stressing (Lock off)</w:t>
            </w:r>
          </w:p>
        </w:tc>
        <w:tc>
          <w:tcPr>
            <w:tcW w:w="332" w:type="pct"/>
            <w:tcBorders>
              <w:top w:val="single" w:sz="4" w:space="0" w:color="auto"/>
              <w:left w:val="single" w:sz="6" w:space="0" w:color="auto"/>
              <w:bottom w:val="single" w:sz="6" w:space="0" w:color="auto"/>
              <w:right w:val="single" w:sz="6" w:space="0" w:color="auto"/>
            </w:tcBorders>
            <w:vAlign w:val="center"/>
          </w:tcPr>
          <w:p w14:paraId="3A41D269" w14:textId="6FC17913"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5.5</w:t>
            </w:r>
          </w:p>
        </w:tc>
        <w:tc>
          <w:tcPr>
            <w:tcW w:w="814" w:type="pct"/>
            <w:tcBorders>
              <w:top w:val="single" w:sz="4" w:space="0" w:color="auto"/>
              <w:left w:val="single" w:sz="6" w:space="0" w:color="auto"/>
              <w:bottom w:val="single" w:sz="6" w:space="0" w:color="auto"/>
              <w:right w:val="single" w:sz="6" w:space="0" w:color="auto"/>
            </w:tcBorders>
            <w:vAlign w:val="center"/>
          </w:tcPr>
          <w:p w14:paraId="0A31D054" w14:textId="7C1A722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completion of backfilling behind the wall and around the ground anchor, and following the Engineer’s written approval, the anchor headworks shall be completed with the anchor plate and nut installed.</w:t>
            </w:r>
          </w:p>
        </w:tc>
        <w:tc>
          <w:tcPr>
            <w:tcW w:w="733" w:type="pct"/>
            <w:tcBorders>
              <w:top w:val="single" w:sz="4" w:space="0" w:color="auto"/>
              <w:left w:val="single" w:sz="6" w:space="0" w:color="auto"/>
              <w:bottom w:val="single" w:sz="6" w:space="0" w:color="auto"/>
              <w:right w:val="single" w:sz="6" w:space="0" w:color="auto"/>
            </w:tcBorders>
            <w:vAlign w:val="center"/>
          </w:tcPr>
          <w:p w14:paraId="3411D340" w14:textId="1E2F98F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anchor nut shall then be tightened and locked off to 25 kN</w:t>
            </w:r>
          </w:p>
        </w:tc>
        <w:tc>
          <w:tcPr>
            <w:tcW w:w="520" w:type="pct"/>
            <w:tcBorders>
              <w:top w:val="single" w:sz="4" w:space="0" w:color="auto"/>
              <w:left w:val="single" w:sz="6" w:space="0" w:color="auto"/>
              <w:bottom w:val="single" w:sz="6" w:space="0" w:color="auto"/>
              <w:right w:val="single" w:sz="6" w:space="0" w:color="auto"/>
            </w:tcBorders>
            <w:vAlign w:val="center"/>
          </w:tcPr>
          <w:p w14:paraId="2AE20296" w14:textId="76CAEFE1" w:rsidR="0034731A" w:rsidRPr="00963670" w:rsidRDefault="0034731A" w:rsidP="0034731A">
            <w:pPr>
              <w:spacing w:after="0"/>
              <w:jc w:val="center"/>
              <w:rPr>
                <w:rFonts w:cs="Calibri Light"/>
                <w:sz w:val="18"/>
                <w:szCs w:val="18"/>
              </w:rPr>
            </w:pPr>
            <w:r w:rsidRPr="00963670">
              <w:rPr>
                <w:rFonts w:cs="Calibri Light"/>
                <w:sz w:val="18"/>
                <w:szCs w:val="18"/>
              </w:rPr>
              <w:t>Following Engineer’s approval</w:t>
            </w:r>
          </w:p>
        </w:tc>
        <w:tc>
          <w:tcPr>
            <w:tcW w:w="518" w:type="pct"/>
            <w:tcBorders>
              <w:top w:val="single" w:sz="4" w:space="0" w:color="auto"/>
              <w:left w:val="single" w:sz="6" w:space="0" w:color="auto"/>
              <w:bottom w:val="single" w:sz="6" w:space="0" w:color="auto"/>
              <w:right w:val="single" w:sz="6" w:space="0" w:color="auto"/>
            </w:tcBorders>
            <w:vAlign w:val="center"/>
          </w:tcPr>
          <w:p w14:paraId="3B8A0125" w14:textId="4FF80BB4"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385ABB50" w14:textId="5C18DDF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BD0C1DC" w14:textId="4107D31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2A9C792" w14:textId="0E992BDA"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65A2427" w14:textId="643A50C7"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B29A629" w14:textId="4BE97DD6"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30C419A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2A76355" w14:textId="78464B26" w:rsidR="0034731A" w:rsidRPr="00963670" w:rsidRDefault="0034731A" w:rsidP="0034731A">
            <w:pPr>
              <w:spacing w:after="0"/>
              <w:jc w:val="center"/>
              <w:rPr>
                <w:rFonts w:cs="Calibri Light"/>
                <w:sz w:val="18"/>
                <w:szCs w:val="18"/>
              </w:rPr>
            </w:pPr>
            <w:r>
              <w:rPr>
                <w:rFonts w:cs="Calibri Light"/>
                <w:sz w:val="18"/>
                <w:szCs w:val="18"/>
              </w:rPr>
              <w:t>8.08</w:t>
            </w:r>
          </w:p>
        </w:tc>
        <w:tc>
          <w:tcPr>
            <w:tcW w:w="444" w:type="pct"/>
            <w:tcBorders>
              <w:top w:val="single" w:sz="4" w:space="0" w:color="auto"/>
              <w:left w:val="single" w:sz="6" w:space="0" w:color="auto"/>
              <w:bottom w:val="single" w:sz="6" w:space="0" w:color="auto"/>
              <w:right w:val="single" w:sz="6" w:space="0" w:color="auto"/>
            </w:tcBorders>
            <w:vAlign w:val="center"/>
          </w:tcPr>
          <w:p w14:paraId="4A9AA266" w14:textId="7A686A97" w:rsidR="0034731A" w:rsidRPr="00963670" w:rsidRDefault="0034731A" w:rsidP="0034731A">
            <w:pPr>
              <w:spacing w:after="0"/>
              <w:jc w:val="center"/>
              <w:rPr>
                <w:rFonts w:cs="Calibri Light"/>
                <w:sz w:val="18"/>
                <w:szCs w:val="18"/>
              </w:rPr>
            </w:pPr>
            <w:r w:rsidRPr="00963670">
              <w:rPr>
                <w:rFonts w:cs="Calibri Light"/>
                <w:sz w:val="18"/>
                <w:szCs w:val="18"/>
              </w:rPr>
              <w:t>Ground Anchor Acceptance Test – 83.84km only</w:t>
            </w:r>
          </w:p>
        </w:tc>
        <w:tc>
          <w:tcPr>
            <w:tcW w:w="332" w:type="pct"/>
            <w:tcBorders>
              <w:top w:val="single" w:sz="4" w:space="0" w:color="auto"/>
              <w:left w:val="single" w:sz="6" w:space="0" w:color="auto"/>
              <w:bottom w:val="single" w:sz="6" w:space="0" w:color="auto"/>
              <w:right w:val="single" w:sz="6" w:space="0" w:color="auto"/>
            </w:tcBorders>
            <w:vAlign w:val="center"/>
          </w:tcPr>
          <w:p w14:paraId="2954F9D3" w14:textId="0A2FC409"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5.6.1</w:t>
            </w:r>
          </w:p>
        </w:tc>
        <w:tc>
          <w:tcPr>
            <w:tcW w:w="814" w:type="pct"/>
            <w:tcBorders>
              <w:top w:val="single" w:sz="4" w:space="0" w:color="auto"/>
              <w:left w:val="single" w:sz="6" w:space="0" w:color="auto"/>
              <w:bottom w:val="single" w:sz="6" w:space="0" w:color="auto"/>
              <w:right w:val="single" w:sz="6" w:space="0" w:color="auto"/>
            </w:tcBorders>
            <w:vAlign w:val="center"/>
          </w:tcPr>
          <w:p w14:paraId="6A556C6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One acceptance test is required during construction for the ground anchors at 83.84 km site only.</w:t>
            </w:r>
          </w:p>
          <w:p w14:paraId="3C00D42B" w14:textId="4404A50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Acceptance tests shall be carried out on anchors forming part of the permanent works as a measure of quality control.</w:t>
            </w:r>
          </w:p>
        </w:tc>
        <w:tc>
          <w:tcPr>
            <w:tcW w:w="733" w:type="pct"/>
            <w:tcBorders>
              <w:top w:val="single" w:sz="4" w:space="0" w:color="auto"/>
              <w:left w:val="single" w:sz="6" w:space="0" w:color="auto"/>
              <w:bottom w:val="single" w:sz="6" w:space="0" w:color="auto"/>
              <w:right w:val="single" w:sz="6" w:space="0" w:color="auto"/>
            </w:tcBorders>
            <w:vAlign w:val="center"/>
          </w:tcPr>
          <w:p w14:paraId="7AEE3158" w14:textId="16E64E0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testing will be in accordance with BS 8081:2015 and ISO 22477-5:2018.</w:t>
            </w:r>
          </w:p>
          <w:p w14:paraId="00154C34"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6D83829" w14:textId="522545A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Test anchors must be axially loaded, either by cutting the slope perpendicular to the anchor or using a stressing chair. If a ground anchor fails acceptance testing, the Contractor informs the Engineer and conducts additional testing.</w:t>
            </w:r>
          </w:p>
        </w:tc>
        <w:tc>
          <w:tcPr>
            <w:tcW w:w="520" w:type="pct"/>
            <w:tcBorders>
              <w:top w:val="single" w:sz="4" w:space="0" w:color="auto"/>
              <w:left w:val="single" w:sz="6" w:space="0" w:color="auto"/>
              <w:bottom w:val="single" w:sz="6" w:space="0" w:color="auto"/>
              <w:right w:val="single" w:sz="6" w:space="0" w:color="auto"/>
            </w:tcBorders>
            <w:vAlign w:val="center"/>
          </w:tcPr>
          <w:p w14:paraId="00E4E724" w14:textId="3944A95E" w:rsidR="0034731A" w:rsidRPr="00963670" w:rsidRDefault="0034731A" w:rsidP="0034731A">
            <w:pPr>
              <w:spacing w:after="0"/>
              <w:jc w:val="center"/>
              <w:rPr>
                <w:rFonts w:cs="Calibri Light"/>
                <w:sz w:val="18"/>
                <w:szCs w:val="18"/>
              </w:rPr>
            </w:pPr>
            <w:r w:rsidRPr="00963670">
              <w:rPr>
                <w:rFonts w:cs="Calibri Light"/>
                <w:sz w:val="18"/>
                <w:szCs w:val="18"/>
              </w:rPr>
              <w:t>The Contractor shall give the Engineer at least 2 working days’ notice of testing to be carried out.</w:t>
            </w:r>
          </w:p>
          <w:p w14:paraId="2FEF3BC3" w14:textId="68840127" w:rsidR="0034731A" w:rsidRPr="00963670" w:rsidRDefault="0034731A" w:rsidP="0034731A">
            <w:pPr>
              <w:spacing w:after="0"/>
              <w:jc w:val="center"/>
              <w:rPr>
                <w:rFonts w:cs="Calibri Light"/>
                <w:sz w:val="18"/>
                <w:szCs w:val="18"/>
              </w:rPr>
            </w:pPr>
            <w:r w:rsidRPr="00963670">
              <w:rPr>
                <w:rFonts w:cs="Calibri Light"/>
                <w:sz w:val="18"/>
                <w:szCs w:val="18"/>
              </w:rPr>
              <w:t>The Engineer will be present during the testing.</w:t>
            </w:r>
          </w:p>
        </w:tc>
        <w:tc>
          <w:tcPr>
            <w:tcW w:w="518" w:type="pct"/>
            <w:tcBorders>
              <w:top w:val="single" w:sz="4" w:space="0" w:color="auto"/>
              <w:left w:val="single" w:sz="6" w:space="0" w:color="auto"/>
              <w:bottom w:val="single" w:sz="6" w:space="0" w:color="auto"/>
              <w:right w:val="single" w:sz="6" w:space="0" w:color="auto"/>
            </w:tcBorders>
            <w:vAlign w:val="center"/>
          </w:tcPr>
          <w:p w14:paraId="07D46A88" w14:textId="496F2204"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7B0789D7" w14:textId="44DA752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B400446" w14:textId="0BCE39C9"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1F0E559" w14:textId="2533F43B"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19B3ACE" w14:textId="018B7FD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B2BE8E0" w14:textId="578D68A9"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438D4F2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70D1BE4" w14:textId="534F9E67" w:rsidR="0034731A" w:rsidRPr="00963670" w:rsidRDefault="0034731A" w:rsidP="0034731A">
            <w:pPr>
              <w:spacing w:after="0"/>
              <w:jc w:val="center"/>
              <w:rPr>
                <w:rFonts w:cs="Calibri Light"/>
                <w:sz w:val="18"/>
                <w:szCs w:val="18"/>
              </w:rPr>
            </w:pPr>
            <w:r>
              <w:rPr>
                <w:rFonts w:cs="Calibri Light"/>
                <w:sz w:val="18"/>
                <w:szCs w:val="18"/>
              </w:rPr>
              <w:t>8.09</w:t>
            </w:r>
          </w:p>
        </w:tc>
        <w:tc>
          <w:tcPr>
            <w:tcW w:w="444" w:type="pct"/>
            <w:tcBorders>
              <w:top w:val="single" w:sz="4" w:space="0" w:color="auto"/>
              <w:left w:val="single" w:sz="6" w:space="0" w:color="auto"/>
              <w:bottom w:val="single" w:sz="6" w:space="0" w:color="auto"/>
              <w:right w:val="single" w:sz="6" w:space="0" w:color="auto"/>
            </w:tcBorders>
            <w:vAlign w:val="center"/>
          </w:tcPr>
          <w:p w14:paraId="6CF3B159" w14:textId="1D5D7F75" w:rsidR="0034731A" w:rsidRPr="00963670" w:rsidRDefault="0034731A" w:rsidP="0034731A">
            <w:pPr>
              <w:spacing w:after="0"/>
              <w:jc w:val="center"/>
              <w:rPr>
                <w:rFonts w:cs="Calibri Light"/>
                <w:sz w:val="18"/>
                <w:szCs w:val="18"/>
              </w:rPr>
            </w:pPr>
            <w:r w:rsidRPr="00963670">
              <w:rPr>
                <w:rFonts w:cs="Calibri Light"/>
                <w:sz w:val="18"/>
                <w:szCs w:val="18"/>
              </w:rPr>
              <w:t>Anchor Stressing &amp; Testing</w:t>
            </w:r>
          </w:p>
        </w:tc>
        <w:tc>
          <w:tcPr>
            <w:tcW w:w="332" w:type="pct"/>
            <w:tcBorders>
              <w:top w:val="single" w:sz="4" w:space="0" w:color="auto"/>
              <w:left w:val="single" w:sz="6" w:space="0" w:color="auto"/>
              <w:bottom w:val="single" w:sz="6" w:space="0" w:color="auto"/>
              <w:right w:val="single" w:sz="6" w:space="0" w:color="auto"/>
            </w:tcBorders>
            <w:vAlign w:val="center"/>
          </w:tcPr>
          <w:p w14:paraId="5BE79406" w14:textId="1D0824E3"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5.6.2</w:t>
            </w:r>
          </w:p>
        </w:tc>
        <w:tc>
          <w:tcPr>
            <w:tcW w:w="814" w:type="pct"/>
            <w:tcBorders>
              <w:top w:val="single" w:sz="4" w:space="0" w:color="auto"/>
              <w:left w:val="single" w:sz="6" w:space="0" w:color="auto"/>
              <w:bottom w:val="single" w:sz="6" w:space="0" w:color="auto"/>
              <w:right w:val="single" w:sz="6" w:space="0" w:color="auto"/>
            </w:tcBorders>
            <w:vAlign w:val="center"/>
          </w:tcPr>
          <w:p w14:paraId="5E268B36" w14:textId="7DDC29B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Contractor shall keep records of all </w:t>
            </w:r>
            <w:proofErr w:type="gramStart"/>
            <w:r w:rsidRPr="00963670">
              <w:rPr>
                <w:rFonts w:cs="Calibri Light"/>
                <w:color w:val="000000"/>
                <w:sz w:val="18"/>
                <w:szCs w:val="18"/>
                <w:lang w:val="en-NZ"/>
              </w:rPr>
              <w:t>anchor</w:t>
            </w:r>
            <w:proofErr w:type="gramEnd"/>
            <w:r>
              <w:rPr>
                <w:rFonts w:cs="Calibri Light"/>
                <w:color w:val="000000"/>
                <w:sz w:val="18"/>
                <w:szCs w:val="18"/>
                <w:lang w:val="en-NZ"/>
              </w:rPr>
              <w:t xml:space="preserve"> </w:t>
            </w:r>
            <w:r w:rsidRPr="00963670">
              <w:rPr>
                <w:rFonts w:cs="Calibri Light"/>
                <w:color w:val="000000"/>
                <w:sz w:val="18"/>
                <w:szCs w:val="18"/>
                <w:lang w:val="en-NZ"/>
              </w:rPr>
              <w:t>stressing and testing.</w:t>
            </w:r>
          </w:p>
        </w:tc>
        <w:tc>
          <w:tcPr>
            <w:tcW w:w="733" w:type="pct"/>
            <w:tcBorders>
              <w:top w:val="single" w:sz="4" w:space="0" w:color="auto"/>
              <w:left w:val="single" w:sz="6" w:space="0" w:color="auto"/>
              <w:bottom w:val="single" w:sz="6" w:space="0" w:color="auto"/>
              <w:right w:val="single" w:sz="6" w:space="0" w:color="auto"/>
            </w:tcBorders>
            <w:vAlign w:val="center"/>
          </w:tcPr>
          <w:p w14:paraId="07B77914" w14:textId="360D125E"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information provided shall be as listed in the Contractor’s method statement but as a minimum shall not be less than specified in BS 8081.</w:t>
            </w:r>
          </w:p>
        </w:tc>
        <w:tc>
          <w:tcPr>
            <w:tcW w:w="520" w:type="pct"/>
            <w:tcBorders>
              <w:top w:val="single" w:sz="4" w:space="0" w:color="auto"/>
              <w:left w:val="single" w:sz="6" w:space="0" w:color="auto"/>
              <w:bottom w:val="single" w:sz="6" w:space="0" w:color="auto"/>
              <w:right w:val="single" w:sz="6" w:space="0" w:color="auto"/>
            </w:tcBorders>
            <w:vAlign w:val="center"/>
          </w:tcPr>
          <w:p w14:paraId="24AC9B4E" w14:textId="78A557BA" w:rsidR="0034731A" w:rsidRPr="00963670" w:rsidRDefault="0034731A" w:rsidP="0034731A">
            <w:pPr>
              <w:spacing w:after="0"/>
              <w:jc w:val="center"/>
              <w:rPr>
                <w:rFonts w:cs="Calibri Light"/>
                <w:sz w:val="18"/>
                <w:szCs w:val="18"/>
              </w:rPr>
            </w:pPr>
            <w:r w:rsidRPr="00963670">
              <w:rPr>
                <w:rFonts w:cs="Calibri Light"/>
                <w:sz w:val="18"/>
                <w:szCs w:val="18"/>
              </w:rPr>
              <w:t>The Engineer must receive stressing records and test results for a specific anchor within 5 working days of its completion.</w:t>
            </w:r>
          </w:p>
        </w:tc>
        <w:tc>
          <w:tcPr>
            <w:tcW w:w="518" w:type="pct"/>
            <w:tcBorders>
              <w:top w:val="single" w:sz="4" w:space="0" w:color="auto"/>
              <w:left w:val="single" w:sz="6" w:space="0" w:color="auto"/>
              <w:bottom w:val="single" w:sz="6" w:space="0" w:color="auto"/>
              <w:right w:val="single" w:sz="6" w:space="0" w:color="auto"/>
            </w:tcBorders>
            <w:vAlign w:val="center"/>
          </w:tcPr>
          <w:p w14:paraId="0CCECB2B" w14:textId="29C7E64A" w:rsidR="0034731A" w:rsidRPr="00963670" w:rsidRDefault="0034731A" w:rsidP="0034731A">
            <w:pPr>
              <w:spacing w:after="0"/>
              <w:jc w:val="center"/>
              <w:rPr>
                <w:rFonts w:cs="Calibri Light"/>
                <w:sz w:val="18"/>
                <w:szCs w:val="18"/>
              </w:rPr>
            </w:pPr>
            <w:r w:rsidRPr="00963670">
              <w:rPr>
                <w:rFonts w:cs="Calibri Light"/>
                <w:sz w:val="18"/>
                <w:szCs w:val="18"/>
              </w:rPr>
              <w:t>Stress and Test Records</w:t>
            </w:r>
          </w:p>
        </w:tc>
        <w:tc>
          <w:tcPr>
            <w:tcW w:w="263" w:type="pct"/>
            <w:tcBorders>
              <w:top w:val="single" w:sz="4" w:space="0" w:color="auto"/>
              <w:left w:val="single" w:sz="6" w:space="0" w:color="auto"/>
              <w:bottom w:val="single" w:sz="6" w:space="0" w:color="auto"/>
              <w:right w:val="single" w:sz="6" w:space="0" w:color="auto"/>
            </w:tcBorders>
            <w:vAlign w:val="center"/>
          </w:tcPr>
          <w:p w14:paraId="7454DD33" w14:textId="3D0DD65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6B6F0A6" w14:textId="56E5AB84"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33B0BB6" w14:textId="552D5173"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B3D253F" w14:textId="43F1B8DA"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3CAE3D0" w14:textId="66F50724"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6EA1653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F22A67F" w14:textId="0B6D4A76" w:rsidR="0034731A" w:rsidRPr="00963670" w:rsidRDefault="0034731A" w:rsidP="0034731A">
            <w:pPr>
              <w:spacing w:after="0"/>
              <w:jc w:val="center"/>
              <w:rPr>
                <w:rFonts w:cs="Calibri Light"/>
                <w:sz w:val="18"/>
                <w:szCs w:val="18"/>
              </w:rPr>
            </w:pPr>
            <w:r>
              <w:rPr>
                <w:rFonts w:cs="Calibri Light"/>
                <w:sz w:val="18"/>
                <w:szCs w:val="18"/>
              </w:rPr>
              <w:t>8.10</w:t>
            </w:r>
          </w:p>
        </w:tc>
        <w:tc>
          <w:tcPr>
            <w:tcW w:w="444" w:type="pct"/>
            <w:tcBorders>
              <w:top w:val="single" w:sz="4" w:space="0" w:color="auto"/>
              <w:left w:val="single" w:sz="6" w:space="0" w:color="auto"/>
              <w:bottom w:val="single" w:sz="6" w:space="0" w:color="auto"/>
              <w:right w:val="single" w:sz="6" w:space="0" w:color="auto"/>
            </w:tcBorders>
            <w:vAlign w:val="center"/>
          </w:tcPr>
          <w:p w14:paraId="0F5A1E5F" w14:textId="1C1A3D26" w:rsidR="0034731A" w:rsidRPr="00963670" w:rsidRDefault="0034731A" w:rsidP="0034731A">
            <w:pPr>
              <w:spacing w:after="0"/>
              <w:jc w:val="center"/>
              <w:rPr>
                <w:rFonts w:cs="Calibri Light"/>
                <w:sz w:val="18"/>
                <w:szCs w:val="18"/>
              </w:rPr>
            </w:pPr>
            <w:r w:rsidRPr="00963670">
              <w:rPr>
                <w:rFonts w:cs="Calibri Light"/>
                <w:sz w:val="18"/>
                <w:szCs w:val="18"/>
              </w:rPr>
              <w:t>Acceptance Load Test</w:t>
            </w:r>
          </w:p>
        </w:tc>
        <w:tc>
          <w:tcPr>
            <w:tcW w:w="332" w:type="pct"/>
            <w:tcBorders>
              <w:top w:val="single" w:sz="4" w:space="0" w:color="auto"/>
              <w:left w:val="single" w:sz="6" w:space="0" w:color="auto"/>
              <w:bottom w:val="single" w:sz="6" w:space="0" w:color="auto"/>
              <w:right w:val="single" w:sz="6" w:space="0" w:color="auto"/>
            </w:tcBorders>
            <w:vAlign w:val="center"/>
          </w:tcPr>
          <w:p w14:paraId="0F4BD9E3" w14:textId="602CE9A2"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5.6.3</w:t>
            </w:r>
          </w:p>
        </w:tc>
        <w:tc>
          <w:tcPr>
            <w:tcW w:w="814" w:type="pct"/>
            <w:tcBorders>
              <w:top w:val="single" w:sz="4" w:space="0" w:color="auto"/>
              <w:left w:val="single" w:sz="6" w:space="0" w:color="auto"/>
              <w:bottom w:val="single" w:sz="6" w:space="0" w:color="auto"/>
              <w:right w:val="single" w:sz="6" w:space="0" w:color="auto"/>
            </w:tcBorders>
            <w:vAlign w:val="center"/>
          </w:tcPr>
          <w:p w14:paraId="337E307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objectives of the acceptance load tests are to take any “slack” out of the installed anchor system and to demonstrate that installed anchors </w:t>
            </w:r>
            <w:proofErr w:type="gramStart"/>
            <w:r w:rsidRPr="00963670">
              <w:rPr>
                <w:rFonts w:cs="Calibri Light"/>
                <w:color w:val="000000"/>
                <w:sz w:val="18"/>
                <w:szCs w:val="18"/>
                <w:lang w:val="en-NZ"/>
              </w:rPr>
              <w:t>are able to</w:t>
            </w:r>
            <w:proofErr w:type="gramEnd"/>
            <w:r w:rsidRPr="00963670">
              <w:rPr>
                <w:rFonts w:cs="Calibri Light"/>
                <w:color w:val="000000"/>
                <w:sz w:val="18"/>
                <w:szCs w:val="18"/>
                <w:lang w:val="en-NZ"/>
              </w:rPr>
              <w:t xml:space="preserve"> provide at least the design working load capacity.</w:t>
            </w:r>
          </w:p>
          <w:p w14:paraId="04BF061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BF295DB" w14:textId="4EC6AED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Loading Procedure as outlined in Table 5.1 of the Specifications 5.6.3.3</w:t>
            </w:r>
          </w:p>
        </w:tc>
        <w:tc>
          <w:tcPr>
            <w:tcW w:w="733" w:type="pct"/>
            <w:tcBorders>
              <w:top w:val="single" w:sz="4" w:space="0" w:color="auto"/>
              <w:left w:val="single" w:sz="6" w:space="0" w:color="auto"/>
              <w:bottom w:val="single" w:sz="6" w:space="0" w:color="auto"/>
              <w:right w:val="single" w:sz="6" w:space="0" w:color="auto"/>
            </w:tcBorders>
            <w:vAlign w:val="center"/>
          </w:tcPr>
          <w:p w14:paraId="546BDBD5" w14:textId="12AFBEC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Style w:val="fontstyle01"/>
                <w:rFonts w:ascii="Calibri Light" w:hAnsi="Calibri Light" w:cs="Calibri Light"/>
                <w:sz w:val="18"/>
                <w:szCs w:val="18"/>
              </w:rPr>
              <w:lastRenderedPageBreak/>
              <w:t xml:space="preserve">The creep rate </w:t>
            </w:r>
            <w:r w:rsidRPr="00963670">
              <w:rPr>
                <w:rStyle w:val="fontstyle21"/>
                <w:rFonts w:ascii="Calibri Light" w:hAnsi="Calibri Light" w:cs="Calibri Light"/>
                <w:sz w:val="18"/>
                <w:szCs w:val="18"/>
              </w:rPr>
              <w:t xml:space="preserve">α </w:t>
            </w:r>
            <w:r w:rsidRPr="00963670">
              <w:rPr>
                <w:rStyle w:val="fontstyle01"/>
                <w:rFonts w:ascii="Calibri Light" w:hAnsi="Calibri Light" w:cs="Calibri Light"/>
                <w:sz w:val="18"/>
                <w:szCs w:val="18"/>
              </w:rPr>
              <w:t>for acceptance test shall be checked according to Annex A of ISO 22477-5:2018.</w:t>
            </w:r>
            <w:r w:rsidRPr="00963670">
              <w:rPr>
                <w:rFonts w:cs="Calibri Light"/>
                <w:color w:val="000000"/>
                <w:sz w:val="18"/>
                <w:szCs w:val="18"/>
              </w:rPr>
              <w:br/>
            </w:r>
            <w:r w:rsidRPr="00963670">
              <w:rPr>
                <w:rStyle w:val="fontstyle21"/>
                <w:rFonts w:ascii="Calibri Light" w:hAnsi="Calibri Light" w:cs="Calibri Light"/>
                <w:sz w:val="18"/>
                <w:szCs w:val="18"/>
              </w:rPr>
              <w:t xml:space="preserve">α </w:t>
            </w:r>
            <w:r w:rsidRPr="00963670">
              <w:rPr>
                <w:rStyle w:val="fontstyle01"/>
                <w:rFonts w:ascii="Calibri Light" w:hAnsi="Calibri Light" w:cs="Calibri Light"/>
                <w:sz w:val="18"/>
                <w:szCs w:val="18"/>
              </w:rPr>
              <w:t>= (sb-sa)/log(tb/ta) &lt;2 mm</w:t>
            </w:r>
            <w:r w:rsidRPr="00963670">
              <w:rPr>
                <w:rFonts w:cs="Calibri Light"/>
                <w:color w:val="000000"/>
                <w:sz w:val="18"/>
                <w:szCs w:val="18"/>
              </w:rPr>
              <w:br/>
            </w:r>
            <w:r w:rsidRPr="00963670">
              <w:rPr>
                <w:rStyle w:val="fontstyle01"/>
                <w:rFonts w:ascii="Calibri Light" w:hAnsi="Calibri Light" w:cs="Calibri Light"/>
                <w:sz w:val="18"/>
                <w:szCs w:val="18"/>
              </w:rPr>
              <w:t>where: sa is the displacement of the anchor head at the time ta; sb is the displacement of the anchor head</w:t>
            </w:r>
            <w:r w:rsidRPr="00963670">
              <w:rPr>
                <w:rFonts w:cs="Calibri Light"/>
                <w:color w:val="000000"/>
                <w:sz w:val="18"/>
                <w:szCs w:val="18"/>
              </w:rPr>
              <w:br/>
            </w:r>
            <w:r w:rsidRPr="00963670">
              <w:rPr>
                <w:rStyle w:val="fontstyle01"/>
                <w:rFonts w:ascii="Calibri Light" w:hAnsi="Calibri Light" w:cs="Calibri Light"/>
                <w:sz w:val="18"/>
                <w:szCs w:val="18"/>
              </w:rPr>
              <w:lastRenderedPageBreak/>
              <w:t>at the time tb; ta is the start of the respective time interval; and</w:t>
            </w:r>
            <w:r w:rsidRPr="00963670">
              <w:rPr>
                <w:rFonts w:cs="Calibri Light"/>
                <w:color w:val="000000"/>
                <w:sz w:val="18"/>
                <w:szCs w:val="18"/>
              </w:rPr>
              <w:br/>
            </w:r>
            <w:r w:rsidRPr="00963670">
              <w:rPr>
                <w:rStyle w:val="fontstyle01"/>
                <w:rFonts w:ascii="Calibri Light" w:hAnsi="Calibri Light" w:cs="Calibri Light"/>
                <w:sz w:val="18"/>
                <w:szCs w:val="18"/>
              </w:rPr>
              <w:t>tb is the end of the respective time interval.</w:t>
            </w:r>
            <w:r w:rsidRPr="00963670">
              <w:rPr>
                <w:rFonts w:cs="Calibri Light"/>
                <w:color w:val="000000"/>
                <w:sz w:val="18"/>
                <w:szCs w:val="18"/>
              </w:rPr>
              <w:br/>
            </w:r>
            <w:r w:rsidRPr="00963670">
              <w:rPr>
                <w:rStyle w:val="fontstyle01"/>
                <w:rFonts w:ascii="Calibri Light" w:hAnsi="Calibri Light" w:cs="Calibri Light"/>
                <w:sz w:val="18"/>
                <w:szCs w:val="18"/>
              </w:rPr>
              <w:t>The ground anchor with creep rates exceeding the above criteria will be deemed to have failed.</w:t>
            </w:r>
          </w:p>
        </w:tc>
        <w:tc>
          <w:tcPr>
            <w:tcW w:w="520" w:type="pct"/>
            <w:tcBorders>
              <w:top w:val="single" w:sz="4" w:space="0" w:color="auto"/>
              <w:left w:val="single" w:sz="6" w:space="0" w:color="auto"/>
              <w:bottom w:val="single" w:sz="6" w:space="0" w:color="auto"/>
              <w:right w:val="single" w:sz="6" w:space="0" w:color="auto"/>
            </w:tcBorders>
            <w:vAlign w:val="center"/>
          </w:tcPr>
          <w:p w14:paraId="1D8AFF96" w14:textId="45373512" w:rsidR="0034731A" w:rsidRPr="00963670" w:rsidRDefault="0034731A" w:rsidP="0034731A">
            <w:pPr>
              <w:spacing w:after="0"/>
              <w:jc w:val="center"/>
              <w:rPr>
                <w:rFonts w:cs="Calibri Light"/>
                <w:sz w:val="18"/>
                <w:szCs w:val="18"/>
              </w:rPr>
            </w:pPr>
            <w:r w:rsidRPr="00963670">
              <w:rPr>
                <w:rFonts w:cs="Calibri Light"/>
                <w:sz w:val="18"/>
                <w:szCs w:val="18"/>
              </w:rPr>
              <w:lastRenderedPageBreak/>
              <w:t xml:space="preserve">The tests shall be carried out on all the installed anchor and at a location to be </w:t>
            </w:r>
            <w:proofErr w:type="gramStart"/>
            <w:r w:rsidRPr="00963670">
              <w:rPr>
                <w:rFonts w:cs="Calibri Light"/>
                <w:sz w:val="18"/>
                <w:szCs w:val="18"/>
              </w:rPr>
              <w:t>agreed</w:t>
            </w:r>
            <w:proofErr w:type="gramEnd"/>
            <w:r w:rsidRPr="00963670">
              <w:rPr>
                <w:rFonts w:cs="Calibri Light"/>
                <w:sz w:val="18"/>
                <w:szCs w:val="18"/>
              </w:rPr>
              <w:t xml:space="preserve"> by the Engineer on site.</w:t>
            </w:r>
          </w:p>
          <w:p w14:paraId="440089C1" w14:textId="77777777" w:rsidR="0034731A" w:rsidRPr="00963670" w:rsidRDefault="0034731A" w:rsidP="0034731A">
            <w:pPr>
              <w:spacing w:after="0"/>
              <w:jc w:val="center"/>
              <w:rPr>
                <w:rFonts w:cs="Calibri Light"/>
                <w:sz w:val="18"/>
                <w:szCs w:val="18"/>
              </w:rPr>
            </w:pPr>
          </w:p>
          <w:p w14:paraId="48DD5C29" w14:textId="67015D1A" w:rsidR="0034731A" w:rsidRPr="00963670" w:rsidRDefault="0034731A" w:rsidP="0034731A">
            <w:pPr>
              <w:spacing w:after="0"/>
              <w:jc w:val="center"/>
              <w:rPr>
                <w:rFonts w:cs="Calibri Light"/>
                <w:sz w:val="18"/>
                <w:szCs w:val="18"/>
              </w:rPr>
            </w:pPr>
            <w:r w:rsidRPr="00963670">
              <w:rPr>
                <w:rFonts w:cs="Calibri Light"/>
                <w:sz w:val="18"/>
                <w:szCs w:val="18"/>
              </w:rPr>
              <w:lastRenderedPageBreak/>
              <w:t>Acceptance ground anchor tests shall be undertaken prior to placement of the timber lagging</w:t>
            </w:r>
          </w:p>
        </w:tc>
        <w:tc>
          <w:tcPr>
            <w:tcW w:w="518" w:type="pct"/>
            <w:tcBorders>
              <w:top w:val="single" w:sz="4" w:space="0" w:color="auto"/>
              <w:left w:val="single" w:sz="6" w:space="0" w:color="auto"/>
              <w:bottom w:val="single" w:sz="6" w:space="0" w:color="auto"/>
              <w:right w:val="single" w:sz="6" w:space="0" w:color="auto"/>
            </w:tcBorders>
            <w:vAlign w:val="center"/>
          </w:tcPr>
          <w:p w14:paraId="53CDFF46" w14:textId="0D0E415D" w:rsidR="0034731A" w:rsidRPr="00963670" w:rsidRDefault="0034731A" w:rsidP="0034731A">
            <w:pPr>
              <w:spacing w:after="0"/>
              <w:jc w:val="center"/>
              <w:rPr>
                <w:rFonts w:cs="Calibri Light"/>
                <w:sz w:val="18"/>
                <w:szCs w:val="18"/>
              </w:rPr>
            </w:pPr>
            <w:r w:rsidRPr="00963670">
              <w:rPr>
                <w:rFonts w:cs="Calibri Light"/>
                <w:sz w:val="18"/>
                <w:szCs w:val="18"/>
              </w:rPr>
              <w:lastRenderedPageBreak/>
              <w:t>Acceptance Test Results,</w:t>
            </w:r>
          </w:p>
          <w:p w14:paraId="6F256C4E" w14:textId="5A0C9E9E"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9B8DD42" w14:textId="35E28B9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40CD644" w14:textId="4F12EEB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B84A567" w14:textId="469A96B2"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ACA2AD3" w14:textId="245C8C71"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78D9A249" w14:textId="611FD18F" w:rsidR="0034731A" w:rsidRPr="00963670" w:rsidRDefault="0034731A" w:rsidP="0034731A">
            <w:pPr>
              <w:spacing w:after="0"/>
              <w:jc w:val="center"/>
              <w:rPr>
                <w:rFonts w:cs="Calibri Light"/>
                <w:sz w:val="18"/>
                <w:szCs w:val="18"/>
              </w:rPr>
            </w:pPr>
            <w:r w:rsidRPr="00920272">
              <w:rPr>
                <w:sz w:val="18"/>
                <w:szCs w:val="18"/>
              </w:rPr>
              <w:t>T&amp;T</w:t>
            </w:r>
          </w:p>
        </w:tc>
      </w:tr>
      <w:tr w:rsidR="001730E7" w:rsidRPr="008B6F44" w14:paraId="22DB7D01"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7D577891" w14:textId="05F5B5B4" w:rsidR="001730E7" w:rsidRPr="00963670" w:rsidRDefault="001730E7" w:rsidP="001730E7">
            <w:pPr>
              <w:spacing w:after="0"/>
              <w:rPr>
                <w:rFonts w:cs="Calibri Light"/>
                <w:sz w:val="18"/>
                <w:szCs w:val="18"/>
              </w:rPr>
            </w:pPr>
            <w:r w:rsidRPr="00963670">
              <w:rPr>
                <w:rFonts w:cs="Calibri Light"/>
                <w:b/>
                <w:bCs/>
                <w:sz w:val="18"/>
                <w:szCs w:val="18"/>
              </w:rPr>
              <w:t>9.0 GROUND ANCHORS – TIE-BACK</w:t>
            </w:r>
          </w:p>
        </w:tc>
      </w:tr>
      <w:tr w:rsidR="0034731A" w:rsidRPr="008B6F44" w14:paraId="2783335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9574A41" w14:textId="09D69173" w:rsidR="0034731A" w:rsidRPr="00963670" w:rsidRDefault="0034731A" w:rsidP="0034731A">
            <w:pPr>
              <w:spacing w:after="0"/>
              <w:jc w:val="center"/>
              <w:rPr>
                <w:rFonts w:cs="Calibri Light"/>
                <w:sz w:val="18"/>
                <w:szCs w:val="18"/>
              </w:rPr>
            </w:pPr>
            <w:r>
              <w:rPr>
                <w:rFonts w:cs="Calibri Light"/>
                <w:sz w:val="18"/>
                <w:szCs w:val="18"/>
              </w:rPr>
              <w:t>9.01</w:t>
            </w:r>
          </w:p>
        </w:tc>
        <w:tc>
          <w:tcPr>
            <w:tcW w:w="444" w:type="pct"/>
            <w:tcBorders>
              <w:top w:val="single" w:sz="4" w:space="0" w:color="auto"/>
              <w:left w:val="single" w:sz="6" w:space="0" w:color="auto"/>
              <w:bottom w:val="single" w:sz="6" w:space="0" w:color="auto"/>
              <w:right w:val="single" w:sz="6" w:space="0" w:color="auto"/>
            </w:tcBorders>
            <w:vAlign w:val="center"/>
          </w:tcPr>
          <w:p w14:paraId="04C896FA" w14:textId="0B80DF64" w:rsidR="0034731A" w:rsidRPr="00963670" w:rsidRDefault="0034731A" w:rsidP="0034731A">
            <w:pPr>
              <w:spacing w:after="0"/>
              <w:jc w:val="center"/>
              <w:rPr>
                <w:rFonts w:cs="Calibri Light"/>
                <w:sz w:val="18"/>
                <w:szCs w:val="18"/>
              </w:rPr>
            </w:pPr>
            <w:r w:rsidRPr="00963670">
              <w:rPr>
                <w:rFonts w:cs="Calibri Light"/>
                <w:sz w:val="18"/>
                <w:szCs w:val="18"/>
              </w:rPr>
              <w:t>Anchor Bars</w:t>
            </w:r>
          </w:p>
        </w:tc>
        <w:tc>
          <w:tcPr>
            <w:tcW w:w="332" w:type="pct"/>
            <w:tcBorders>
              <w:top w:val="single" w:sz="4" w:space="0" w:color="auto"/>
              <w:left w:val="single" w:sz="6" w:space="0" w:color="auto"/>
              <w:bottom w:val="single" w:sz="6" w:space="0" w:color="auto"/>
              <w:right w:val="single" w:sz="6" w:space="0" w:color="auto"/>
            </w:tcBorders>
            <w:vAlign w:val="center"/>
          </w:tcPr>
          <w:p w14:paraId="1E54B5DC" w14:textId="356504CD"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6.3.1.1</w:t>
            </w:r>
          </w:p>
        </w:tc>
        <w:tc>
          <w:tcPr>
            <w:tcW w:w="814" w:type="pct"/>
            <w:tcBorders>
              <w:top w:val="single" w:sz="4" w:space="0" w:color="auto"/>
              <w:left w:val="single" w:sz="6" w:space="0" w:color="auto"/>
              <w:bottom w:val="single" w:sz="6" w:space="0" w:color="auto"/>
              <w:right w:val="single" w:sz="6" w:space="0" w:color="auto"/>
            </w:tcBorders>
            <w:vAlign w:val="center"/>
          </w:tcPr>
          <w:p w14:paraId="32D185E0" w14:textId="74A062D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All </w:t>
            </w:r>
            <w:proofErr w:type="gramStart"/>
            <w:r w:rsidRPr="00963670">
              <w:rPr>
                <w:rFonts w:cs="Calibri Light"/>
                <w:color w:val="000000"/>
                <w:sz w:val="18"/>
                <w:szCs w:val="18"/>
                <w:lang w:val="en-NZ"/>
              </w:rPr>
              <w:t>anchors</w:t>
            </w:r>
            <w:proofErr w:type="gramEnd"/>
            <w:r w:rsidRPr="00963670">
              <w:rPr>
                <w:rFonts w:cs="Calibri Light"/>
                <w:color w:val="000000"/>
                <w:sz w:val="18"/>
                <w:szCs w:val="18"/>
                <w:lang w:val="en-NZ"/>
              </w:rPr>
              <w:t xml:space="preserve"> bars should be grade 500, complting to the requirements of BS 8081 and BS 5986. Mill certs shall be submitted to the Engineer for each batch.</w:t>
            </w:r>
          </w:p>
        </w:tc>
        <w:tc>
          <w:tcPr>
            <w:tcW w:w="733" w:type="pct"/>
            <w:tcBorders>
              <w:top w:val="single" w:sz="4" w:space="0" w:color="auto"/>
              <w:left w:val="single" w:sz="6" w:space="0" w:color="auto"/>
              <w:bottom w:val="single" w:sz="6" w:space="0" w:color="auto"/>
              <w:right w:val="single" w:sz="6" w:space="0" w:color="auto"/>
            </w:tcBorders>
            <w:vAlign w:val="center"/>
          </w:tcPr>
          <w:p w14:paraId="2B09AAC2" w14:textId="6DD6D50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Mill certs shall be submitted to the Engineer for each batch of bar showing the ultimate late, the yield, and percentage of elongation at yield load and the modulus of elasticity. Bar shall be hot dip galv with min. coating thickness of 600gm/m2</w:t>
            </w:r>
          </w:p>
        </w:tc>
        <w:tc>
          <w:tcPr>
            <w:tcW w:w="520" w:type="pct"/>
            <w:tcBorders>
              <w:top w:val="single" w:sz="4" w:space="0" w:color="auto"/>
              <w:left w:val="single" w:sz="6" w:space="0" w:color="auto"/>
              <w:bottom w:val="single" w:sz="6" w:space="0" w:color="auto"/>
              <w:right w:val="single" w:sz="6" w:space="0" w:color="auto"/>
            </w:tcBorders>
            <w:vAlign w:val="center"/>
          </w:tcPr>
          <w:p w14:paraId="2CE899C9" w14:textId="61FA5558" w:rsidR="0034731A" w:rsidRPr="00963670" w:rsidRDefault="0034731A" w:rsidP="0034731A">
            <w:pPr>
              <w:spacing w:after="0"/>
              <w:jc w:val="center"/>
              <w:rPr>
                <w:rFonts w:cs="Calibri Light"/>
                <w:sz w:val="18"/>
                <w:szCs w:val="18"/>
              </w:rPr>
            </w:pPr>
            <w:r w:rsidRPr="00963670">
              <w:rPr>
                <w:rFonts w:cs="Calibri Light"/>
                <w:sz w:val="18"/>
                <w:szCs w:val="18"/>
              </w:rPr>
              <w:t>For each batch of bar</w:t>
            </w:r>
          </w:p>
        </w:tc>
        <w:tc>
          <w:tcPr>
            <w:tcW w:w="518" w:type="pct"/>
            <w:tcBorders>
              <w:top w:val="single" w:sz="4" w:space="0" w:color="auto"/>
              <w:left w:val="single" w:sz="6" w:space="0" w:color="auto"/>
              <w:bottom w:val="single" w:sz="6" w:space="0" w:color="auto"/>
              <w:right w:val="single" w:sz="6" w:space="0" w:color="auto"/>
            </w:tcBorders>
            <w:vAlign w:val="center"/>
          </w:tcPr>
          <w:p w14:paraId="72608E88" w14:textId="5BA909FA" w:rsidR="0034731A" w:rsidRPr="00963670" w:rsidRDefault="0034731A" w:rsidP="0034731A">
            <w:pPr>
              <w:spacing w:after="0"/>
              <w:jc w:val="center"/>
              <w:rPr>
                <w:rFonts w:cs="Calibri Light"/>
                <w:sz w:val="18"/>
                <w:szCs w:val="18"/>
              </w:rPr>
            </w:pPr>
            <w:r w:rsidRPr="00963670">
              <w:rPr>
                <w:rFonts w:cs="Calibri Light"/>
                <w:sz w:val="18"/>
                <w:szCs w:val="18"/>
              </w:rPr>
              <w:t>Mill certs, Dockets</w:t>
            </w:r>
          </w:p>
        </w:tc>
        <w:tc>
          <w:tcPr>
            <w:tcW w:w="263" w:type="pct"/>
            <w:tcBorders>
              <w:top w:val="single" w:sz="4" w:space="0" w:color="auto"/>
              <w:left w:val="single" w:sz="6" w:space="0" w:color="auto"/>
              <w:bottom w:val="single" w:sz="6" w:space="0" w:color="auto"/>
              <w:right w:val="single" w:sz="6" w:space="0" w:color="auto"/>
            </w:tcBorders>
            <w:vAlign w:val="center"/>
          </w:tcPr>
          <w:p w14:paraId="7D48E16D" w14:textId="7EF0A311"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FFD13B2" w14:textId="70ACCEE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AE992AB" w14:textId="33941669"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DAC7F77" w14:textId="308ADE12"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DA2CDCC" w14:textId="390FECA5"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7FB2455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F546A43" w14:textId="246D0A75" w:rsidR="0034731A" w:rsidRPr="00963670" w:rsidRDefault="0034731A" w:rsidP="0034731A">
            <w:pPr>
              <w:spacing w:after="0"/>
              <w:jc w:val="center"/>
              <w:rPr>
                <w:rFonts w:cs="Calibri Light"/>
                <w:sz w:val="18"/>
                <w:szCs w:val="18"/>
              </w:rPr>
            </w:pPr>
            <w:r>
              <w:rPr>
                <w:rFonts w:cs="Calibri Light"/>
                <w:sz w:val="18"/>
                <w:szCs w:val="18"/>
              </w:rPr>
              <w:t>9.02</w:t>
            </w:r>
          </w:p>
        </w:tc>
        <w:tc>
          <w:tcPr>
            <w:tcW w:w="444" w:type="pct"/>
            <w:tcBorders>
              <w:top w:val="single" w:sz="4" w:space="0" w:color="auto"/>
              <w:left w:val="single" w:sz="6" w:space="0" w:color="auto"/>
              <w:bottom w:val="single" w:sz="6" w:space="0" w:color="auto"/>
              <w:right w:val="single" w:sz="6" w:space="0" w:color="auto"/>
            </w:tcBorders>
            <w:vAlign w:val="center"/>
          </w:tcPr>
          <w:p w14:paraId="147D8341" w14:textId="5A762424" w:rsidR="0034731A" w:rsidRPr="00963670" w:rsidRDefault="0034731A" w:rsidP="0034731A">
            <w:pPr>
              <w:spacing w:after="0"/>
              <w:jc w:val="center"/>
              <w:rPr>
                <w:rFonts w:cs="Calibri Light"/>
                <w:sz w:val="18"/>
                <w:szCs w:val="18"/>
              </w:rPr>
            </w:pPr>
            <w:r w:rsidRPr="00963670">
              <w:rPr>
                <w:rFonts w:cs="Calibri Light"/>
                <w:sz w:val="18"/>
                <w:szCs w:val="18"/>
              </w:rPr>
              <w:t>Cement Grout</w:t>
            </w:r>
          </w:p>
        </w:tc>
        <w:tc>
          <w:tcPr>
            <w:tcW w:w="332" w:type="pct"/>
            <w:tcBorders>
              <w:top w:val="single" w:sz="4" w:space="0" w:color="auto"/>
              <w:left w:val="single" w:sz="6" w:space="0" w:color="auto"/>
              <w:bottom w:val="single" w:sz="6" w:space="0" w:color="auto"/>
              <w:right w:val="single" w:sz="6" w:space="0" w:color="auto"/>
            </w:tcBorders>
            <w:vAlign w:val="center"/>
          </w:tcPr>
          <w:p w14:paraId="2E211248" w14:textId="01555D7C"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5.3.2</w:t>
            </w:r>
          </w:p>
        </w:tc>
        <w:tc>
          <w:tcPr>
            <w:tcW w:w="814" w:type="pct"/>
            <w:tcBorders>
              <w:top w:val="single" w:sz="4" w:space="0" w:color="auto"/>
              <w:left w:val="single" w:sz="6" w:space="0" w:color="auto"/>
              <w:bottom w:val="single" w:sz="6" w:space="0" w:color="auto"/>
              <w:right w:val="single" w:sz="6" w:space="0" w:color="auto"/>
            </w:tcBorders>
            <w:vAlign w:val="center"/>
          </w:tcPr>
          <w:p w14:paraId="42F020CF" w14:textId="76EE4F1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used for grouting shall comprise fresh Portland Cement complying with NZS</w:t>
            </w:r>
            <w:proofErr w:type="gramStart"/>
            <w:r w:rsidRPr="00963670">
              <w:rPr>
                <w:rFonts w:cs="Calibri Light"/>
                <w:color w:val="000000"/>
                <w:sz w:val="18"/>
                <w:szCs w:val="18"/>
                <w:lang w:val="en-NZ"/>
              </w:rPr>
              <w:t>3122 :</w:t>
            </w:r>
            <w:proofErr w:type="gramEnd"/>
            <w:r w:rsidRPr="00963670">
              <w:rPr>
                <w:rFonts w:cs="Calibri Light"/>
                <w:color w:val="000000"/>
                <w:sz w:val="18"/>
                <w:szCs w:val="18"/>
                <w:lang w:val="en-NZ"/>
              </w:rPr>
              <w:t xml:space="preserve"> 1995, water and approved additives. The proportions of cement, water and additives shall conform to NZS 3109 to produce a cement-rich grout having a standard-cured compressive strength of not less than 20 MPa at 7 days and 35 MPa at 28 days when tested in accordance with NZS 3112.</w:t>
            </w:r>
          </w:p>
          <w:p w14:paraId="45C71A7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12778F9" w14:textId="47D119D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for grouting must have a compressive strength of not less than 20 MPa at 7 days and 30 MPa at 28 days.</w:t>
            </w:r>
          </w:p>
          <w:p w14:paraId="3258AA3F"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Sand or</w:t>
            </w:r>
          </w:p>
          <w:p w14:paraId="024E2311" w14:textId="105BD3F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other materials shall not be used unless approved by the Engineer. Water cement ratio shall not be less than 0.4</w:t>
            </w:r>
          </w:p>
        </w:tc>
        <w:tc>
          <w:tcPr>
            <w:tcW w:w="520" w:type="pct"/>
            <w:tcBorders>
              <w:top w:val="single" w:sz="4" w:space="0" w:color="auto"/>
              <w:left w:val="single" w:sz="6" w:space="0" w:color="auto"/>
              <w:bottom w:val="single" w:sz="6" w:space="0" w:color="auto"/>
              <w:right w:val="single" w:sz="6" w:space="0" w:color="auto"/>
            </w:tcBorders>
            <w:vAlign w:val="center"/>
          </w:tcPr>
          <w:p w14:paraId="0AA3F7A1" w14:textId="11606FA5" w:rsidR="0034731A" w:rsidRPr="00963670" w:rsidRDefault="0034731A" w:rsidP="0034731A">
            <w:pPr>
              <w:spacing w:after="0"/>
              <w:jc w:val="center"/>
              <w:rPr>
                <w:rFonts w:cs="Calibri Light"/>
                <w:sz w:val="18"/>
                <w:szCs w:val="18"/>
              </w:rPr>
            </w:pPr>
            <w:r w:rsidRPr="00963670">
              <w:rPr>
                <w:rFonts w:cs="Calibri Light"/>
                <w:sz w:val="18"/>
                <w:szCs w:val="18"/>
              </w:rPr>
              <w:t>Compressive testing at 7 and 28 days for each batch of concrete poured</w:t>
            </w:r>
          </w:p>
        </w:tc>
        <w:tc>
          <w:tcPr>
            <w:tcW w:w="518" w:type="pct"/>
            <w:tcBorders>
              <w:top w:val="single" w:sz="4" w:space="0" w:color="auto"/>
              <w:left w:val="single" w:sz="6" w:space="0" w:color="auto"/>
              <w:bottom w:val="single" w:sz="6" w:space="0" w:color="auto"/>
              <w:right w:val="single" w:sz="6" w:space="0" w:color="auto"/>
            </w:tcBorders>
            <w:vAlign w:val="center"/>
          </w:tcPr>
          <w:p w14:paraId="4F5F94A9" w14:textId="6E9EBA0C" w:rsidR="0034731A" w:rsidRPr="00963670" w:rsidRDefault="0034731A" w:rsidP="0034731A">
            <w:pPr>
              <w:spacing w:after="0"/>
              <w:jc w:val="center"/>
              <w:rPr>
                <w:rFonts w:cs="Calibri Light"/>
                <w:sz w:val="18"/>
                <w:szCs w:val="18"/>
              </w:rPr>
            </w:pPr>
            <w:r w:rsidRPr="00963670">
              <w:rPr>
                <w:rFonts w:cs="Calibri Light"/>
                <w:sz w:val="18"/>
                <w:szCs w:val="18"/>
              </w:rPr>
              <w:t>Dockets, Lab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20D6F892" w14:textId="30C9754C"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0AB3C8" w14:textId="3BA5C06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F9FE915" w14:textId="532C9BA0"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4BD93FC" w14:textId="60D2D016"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7E2FDB9" w14:textId="32F6595F"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027F92E8"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51AC77C" w14:textId="4266E3E6" w:rsidR="0034731A" w:rsidRPr="00963670" w:rsidRDefault="0034731A" w:rsidP="0034731A">
            <w:pPr>
              <w:spacing w:after="0"/>
              <w:jc w:val="center"/>
              <w:rPr>
                <w:rFonts w:cs="Calibri Light"/>
                <w:sz w:val="18"/>
                <w:szCs w:val="18"/>
              </w:rPr>
            </w:pPr>
            <w:r>
              <w:rPr>
                <w:rFonts w:cs="Calibri Light"/>
                <w:sz w:val="18"/>
                <w:szCs w:val="18"/>
              </w:rPr>
              <w:t>9.03</w:t>
            </w:r>
          </w:p>
        </w:tc>
        <w:tc>
          <w:tcPr>
            <w:tcW w:w="444" w:type="pct"/>
            <w:tcBorders>
              <w:top w:val="single" w:sz="4" w:space="0" w:color="auto"/>
              <w:left w:val="single" w:sz="6" w:space="0" w:color="auto"/>
              <w:bottom w:val="single" w:sz="6" w:space="0" w:color="auto"/>
              <w:right w:val="single" w:sz="6" w:space="0" w:color="auto"/>
            </w:tcBorders>
            <w:vAlign w:val="center"/>
          </w:tcPr>
          <w:p w14:paraId="1F63D8C2" w14:textId="38BD7E57" w:rsidR="0034731A" w:rsidRPr="00963670" w:rsidRDefault="0034731A" w:rsidP="0034731A">
            <w:pPr>
              <w:spacing w:after="0"/>
              <w:jc w:val="center"/>
              <w:rPr>
                <w:rFonts w:cs="Calibri Light"/>
                <w:sz w:val="18"/>
                <w:szCs w:val="18"/>
              </w:rPr>
            </w:pPr>
            <w:r w:rsidRPr="00963670">
              <w:rPr>
                <w:rFonts w:cs="Calibri Light"/>
                <w:sz w:val="18"/>
                <w:szCs w:val="18"/>
              </w:rPr>
              <w:t>Deadman Anchor Blocks</w:t>
            </w:r>
          </w:p>
        </w:tc>
        <w:tc>
          <w:tcPr>
            <w:tcW w:w="332" w:type="pct"/>
            <w:tcBorders>
              <w:top w:val="single" w:sz="4" w:space="0" w:color="auto"/>
              <w:left w:val="single" w:sz="6" w:space="0" w:color="auto"/>
              <w:bottom w:val="single" w:sz="6" w:space="0" w:color="auto"/>
              <w:right w:val="single" w:sz="6" w:space="0" w:color="auto"/>
            </w:tcBorders>
            <w:vAlign w:val="center"/>
          </w:tcPr>
          <w:p w14:paraId="547F55EE" w14:textId="1278B1F1"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6.4.1</w:t>
            </w:r>
          </w:p>
        </w:tc>
        <w:tc>
          <w:tcPr>
            <w:tcW w:w="814" w:type="pct"/>
            <w:tcBorders>
              <w:top w:val="single" w:sz="4" w:space="0" w:color="auto"/>
              <w:left w:val="single" w:sz="6" w:space="0" w:color="auto"/>
              <w:bottom w:val="single" w:sz="6" w:space="0" w:color="auto"/>
              <w:right w:val="single" w:sz="6" w:space="0" w:color="auto"/>
            </w:tcBorders>
            <w:vAlign w:val="center"/>
          </w:tcPr>
          <w:p w14:paraId="341061EE" w14:textId="773A56A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Deadman anchor block excavation should follow the drawings' levels and dimensions, with appropriate plant used to avoid disturbance. Temporary support or battering of excavation sides is approved by the Engineer. Reinforcing steel should be placed, and the sides and base cleaned of loose or softened material. The completed excavation and reinforcing steel must be inspected and approved before placing concrete, and the backfill must comply with the Specification and drawings.</w:t>
            </w:r>
          </w:p>
        </w:tc>
        <w:tc>
          <w:tcPr>
            <w:tcW w:w="733" w:type="pct"/>
            <w:tcBorders>
              <w:top w:val="single" w:sz="4" w:space="0" w:color="auto"/>
              <w:left w:val="single" w:sz="6" w:space="0" w:color="auto"/>
              <w:bottom w:val="single" w:sz="6" w:space="0" w:color="auto"/>
              <w:right w:val="single" w:sz="6" w:space="0" w:color="auto"/>
            </w:tcBorders>
            <w:vAlign w:val="center"/>
          </w:tcPr>
          <w:p w14:paraId="7389B276" w14:textId="3E9C58C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Excavation and reinforcing steel comply with the drawings.</w:t>
            </w:r>
            <w:r>
              <w:rPr>
                <w:rFonts w:cs="Calibri Light"/>
                <w:color w:val="000000"/>
                <w:sz w:val="18"/>
                <w:szCs w:val="18"/>
                <w:lang w:val="en-NZ"/>
              </w:rPr>
              <w:t xml:space="preserve"> Engineer to inspect and approve before placing concrete</w:t>
            </w:r>
          </w:p>
        </w:tc>
        <w:tc>
          <w:tcPr>
            <w:tcW w:w="520" w:type="pct"/>
            <w:tcBorders>
              <w:top w:val="single" w:sz="4" w:space="0" w:color="auto"/>
              <w:left w:val="single" w:sz="6" w:space="0" w:color="auto"/>
              <w:bottom w:val="single" w:sz="6" w:space="0" w:color="auto"/>
              <w:right w:val="single" w:sz="6" w:space="0" w:color="auto"/>
            </w:tcBorders>
            <w:vAlign w:val="center"/>
          </w:tcPr>
          <w:p w14:paraId="04905241" w14:textId="5E7E97FA" w:rsidR="0034731A" w:rsidRPr="00963670" w:rsidRDefault="0034731A" w:rsidP="0034731A">
            <w:pPr>
              <w:spacing w:after="0"/>
              <w:jc w:val="center"/>
              <w:rPr>
                <w:rFonts w:cs="Calibri Light"/>
                <w:sz w:val="18"/>
                <w:szCs w:val="18"/>
              </w:rPr>
            </w:pPr>
            <w:r w:rsidRPr="00963670">
              <w:rPr>
                <w:rFonts w:cs="Calibri Light"/>
                <w:sz w:val="18"/>
                <w:szCs w:val="18"/>
              </w:rPr>
              <w:t>Pre-pour inspection prior to concrete pour</w:t>
            </w:r>
          </w:p>
        </w:tc>
        <w:tc>
          <w:tcPr>
            <w:tcW w:w="518" w:type="pct"/>
            <w:tcBorders>
              <w:top w:val="single" w:sz="4" w:space="0" w:color="auto"/>
              <w:left w:val="single" w:sz="6" w:space="0" w:color="auto"/>
              <w:bottom w:val="single" w:sz="6" w:space="0" w:color="auto"/>
              <w:right w:val="single" w:sz="6" w:space="0" w:color="auto"/>
            </w:tcBorders>
            <w:vAlign w:val="center"/>
          </w:tcPr>
          <w:p w14:paraId="2FB044FB" w14:textId="1B70C768"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 Phoros,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185321F6" w14:textId="7BA72632"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84A8680" w14:textId="56714E2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E16B5D0" w14:textId="715B2F0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849DA2E" w14:textId="43576563" w:rsidR="0034731A" w:rsidRPr="00963670" w:rsidRDefault="0034731A" w:rsidP="0034731A">
            <w:pPr>
              <w:spacing w:after="0"/>
              <w:jc w:val="center"/>
              <w:rPr>
                <w:rFonts w:cs="Calibri Light"/>
                <w:sz w:val="18"/>
                <w:szCs w:val="18"/>
              </w:rPr>
            </w:pPr>
            <w:r>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4440D06" w14:textId="2FCF6CC7"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1A10F06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3338D4C" w14:textId="6D13704F" w:rsidR="0034731A" w:rsidRPr="00963670" w:rsidRDefault="0034731A" w:rsidP="0034731A">
            <w:pPr>
              <w:spacing w:after="0"/>
              <w:jc w:val="center"/>
              <w:rPr>
                <w:rFonts w:cs="Calibri Light"/>
                <w:sz w:val="18"/>
                <w:szCs w:val="18"/>
              </w:rPr>
            </w:pPr>
            <w:r>
              <w:rPr>
                <w:rFonts w:cs="Calibri Light"/>
                <w:sz w:val="18"/>
                <w:szCs w:val="18"/>
              </w:rPr>
              <w:t>9.04</w:t>
            </w:r>
          </w:p>
        </w:tc>
        <w:tc>
          <w:tcPr>
            <w:tcW w:w="444" w:type="pct"/>
            <w:tcBorders>
              <w:top w:val="single" w:sz="4" w:space="0" w:color="auto"/>
              <w:left w:val="single" w:sz="6" w:space="0" w:color="auto"/>
              <w:bottom w:val="single" w:sz="6" w:space="0" w:color="auto"/>
              <w:right w:val="single" w:sz="6" w:space="0" w:color="auto"/>
            </w:tcBorders>
            <w:vAlign w:val="center"/>
          </w:tcPr>
          <w:p w14:paraId="1BC0843C" w14:textId="240CEE02" w:rsidR="0034731A" w:rsidRPr="00963670" w:rsidRDefault="0034731A" w:rsidP="0034731A">
            <w:pPr>
              <w:spacing w:after="0"/>
              <w:jc w:val="center"/>
              <w:rPr>
                <w:rFonts w:cs="Calibri Light"/>
                <w:sz w:val="18"/>
                <w:szCs w:val="18"/>
              </w:rPr>
            </w:pPr>
            <w:r w:rsidRPr="00963670">
              <w:rPr>
                <w:rFonts w:cs="Calibri Light"/>
                <w:sz w:val="18"/>
                <w:szCs w:val="18"/>
              </w:rPr>
              <w:t>Tie-back Anchor Fabrication</w:t>
            </w:r>
          </w:p>
        </w:tc>
        <w:tc>
          <w:tcPr>
            <w:tcW w:w="332" w:type="pct"/>
            <w:tcBorders>
              <w:top w:val="single" w:sz="4" w:space="0" w:color="auto"/>
              <w:left w:val="single" w:sz="6" w:space="0" w:color="auto"/>
              <w:bottom w:val="single" w:sz="6" w:space="0" w:color="auto"/>
              <w:right w:val="single" w:sz="6" w:space="0" w:color="auto"/>
            </w:tcBorders>
            <w:vAlign w:val="center"/>
          </w:tcPr>
          <w:p w14:paraId="439DA5B9" w14:textId="56B4453E"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6.4.2</w:t>
            </w:r>
          </w:p>
        </w:tc>
        <w:tc>
          <w:tcPr>
            <w:tcW w:w="814" w:type="pct"/>
            <w:tcBorders>
              <w:top w:val="single" w:sz="4" w:space="0" w:color="auto"/>
              <w:left w:val="single" w:sz="6" w:space="0" w:color="auto"/>
              <w:bottom w:val="single" w:sz="6" w:space="0" w:color="auto"/>
              <w:right w:val="single" w:sz="6" w:space="0" w:color="auto"/>
            </w:tcBorders>
            <w:vAlign w:val="center"/>
          </w:tcPr>
          <w:p w14:paraId="11EB7F54" w14:textId="1FB04A5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Anchors shall be fabricated under controlled (factory) conditions in accordance with the approved method statement including the shop/fabrication drawings), using organisations and persons experienced in that type of work.</w:t>
            </w:r>
          </w:p>
        </w:tc>
        <w:tc>
          <w:tcPr>
            <w:tcW w:w="733" w:type="pct"/>
            <w:tcBorders>
              <w:top w:val="single" w:sz="4" w:space="0" w:color="auto"/>
              <w:left w:val="single" w:sz="6" w:space="0" w:color="auto"/>
              <w:bottom w:val="single" w:sz="6" w:space="0" w:color="auto"/>
              <w:right w:val="single" w:sz="6" w:space="0" w:color="auto"/>
            </w:tcBorders>
            <w:vAlign w:val="center"/>
          </w:tcPr>
          <w:p w14:paraId="12807A2F" w14:textId="4920E04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fabricated anchors will be inspected by the Engineer prior to installation. Any anchor which is in any way damaged or fails to meet the specified requirements will be rejected</w:t>
            </w:r>
          </w:p>
        </w:tc>
        <w:tc>
          <w:tcPr>
            <w:tcW w:w="520" w:type="pct"/>
            <w:tcBorders>
              <w:top w:val="single" w:sz="4" w:space="0" w:color="auto"/>
              <w:left w:val="single" w:sz="6" w:space="0" w:color="auto"/>
              <w:bottom w:val="single" w:sz="6" w:space="0" w:color="auto"/>
              <w:right w:val="single" w:sz="6" w:space="0" w:color="auto"/>
            </w:tcBorders>
            <w:vAlign w:val="center"/>
          </w:tcPr>
          <w:p w14:paraId="65DC072F" w14:textId="0D4889CA"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450C730F" w14:textId="32DAD23D"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9A6F040" w14:textId="0FC04F6C"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45B8D02" w14:textId="5FB38CDE"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73D63B0" w14:textId="5227FA94"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926283B" w14:textId="0630080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7E262B5" w14:textId="438CCAE9"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5F202F0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6B80D56" w14:textId="5D0EB337" w:rsidR="0034731A" w:rsidRPr="00963670" w:rsidRDefault="0034731A" w:rsidP="0034731A">
            <w:pPr>
              <w:spacing w:after="0"/>
              <w:jc w:val="center"/>
              <w:rPr>
                <w:rFonts w:cs="Calibri Light"/>
                <w:sz w:val="18"/>
                <w:szCs w:val="18"/>
              </w:rPr>
            </w:pPr>
            <w:r>
              <w:rPr>
                <w:rFonts w:cs="Calibri Light"/>
                <w:sz w:val="18"/>
                <w:szCs w:val="18"/>
              </w:rPr>
              <w:t>9.05</w:t>
            </w:r>
          </w:p>
        </w:tc>
        <w:tc>
          <w:tcPr>
            <w:tcW w:w="444" w:type="pct"/>
            <w:tcBorders>
              <w:top w:val="single" w:sz="4" w:space="0" w:color="auto"/>
              <w:left w:val="single" w:sz="6" w:space="0" w:color="auto"/>
              <w:bottom w:val="single" w:sz="6" w:space="0" w:color="auto"/>
              <w:right w:val="single" w:sz="6" w:space="0" w:color="auto"/>
            </w:tcBorders>
            <w:vAlign w:val="center"/>
          </w:tcPr>
          <w:p w14:paraId="7DE46119" w14:textId="374F6126" w:rsidR="0034731A" w:rsidRPr="00963670" w:rsidRDefault="0034731A" w:rsidP="0034731A">
            <w:pPr>
              <w:spacing w:after="0"/>
              <w:jc w:val="center"/>
              <w:rPr>
                <w:rFonts w:cs="Calibri Light"/>
                <w:sz w:val="18"/>
                <w:szCs w:val="18"/>
              </w:rPr>
            </w:pPr>
            <w:r w:rsidRPr="00963670">
              <w:rPr>
                <w:rFonts w:cs="Calibri Light"/>
                <w:sz w:val="18"/>
                <w:szCs w:val="18"/>
              </w:rPr>
              <w:t>Tie-back Anchor Installation</w:t>
            </w:r>
          </w:p>
        </w:tc>
        <w:tc>
          <w:tcPr>
            <w:tcW w:w="332" w:type="pct"/>
            <w:tcBorders>
              <w:top w:val="single" w:sz="4" w:space="0" w:color="auto"/>
              <w:left w:val="single" w:sz="6" w:space="0" w:color="auto"/>
              <w:bottom w:val="single" w:sz="6" w:space="0" w:color="auto"/>
              <w:right w:val="single" w:sz="6" w:space="0" w:color="auto"/>
            </w:tcBorders>
            <w:vAlign w:val="center"/>
          </w:tcPr>
          <w:p w14:paraId="3D6DF983" w14:textId="073780C8"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6.4.3</w:t>
            </w:r>
          </w:p>
        </w:tc>
        <w:tc>
          <w:tcPr>
            <w:tcW w:w="814" w:type="pct"/>
            <w:tcBorders>
              <w:top w:val="single" w:sz="4" w:space="0" w:color="auto"/>
              <w:left w:val="single" w:sz="6" w:space="0" w:color="auto"/>
              <w:bottom w:val="single" w:sz="6" w:space="0" w:color="auto"/>
              <w:right w:val="single" w:sz="6" w:space="0" w:color="auto"/>
            </w:tcBorders>
            <w:vAlign w:val="center"/>
          </w:tcPr>
          <w:p w14:paraId="3F09F320" w14:textId="02CAE57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installation of a tie-back anchor bar must follow the drawings or the Engineer's instructions, with the contractor marking the alignment for approval. The trench must be excavated to the required depths and minimize damage. The bar, wrapped in Densotape and uPVC duct, should be connected to the deadman anchor and anchor headworks. The contractor must maintain records of the installation date and any issues encountered.</w:t>
            </w:r>
          </w:p>
        </w:tc>
        <w:tc>
          <w:tcPr>
            <w:tcW w:w="733" w:type="pct"/>
            <w:tcBorders>
              <w:top w:val="single" w:sz="4" w:space="0" w:color="auto"/>
              <w:left w:val="single" w:sz="6" w:space="0" w:color="auto"/>
              <w:bottom w:val="single" w:sz="6" w:space="0" w:color="auto"/>
              <w:right w:val="single" w:sz="6" w:space="0" w:color="auto"/>
            </w:tcBorders>
            <w:vAlign w:val="center"/>
          </w:tcPr>
          <w:p w14:paraId="317C6E48"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a tie-back anchor bar must follow the drawings or the Engineer’s instructions.</w:t>
            </w:r>
          </w:p>
          <w:p w14:paraId="7BC0F8F9" w14:textId="27F07DA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aligment</w:t>
            </w:r>
          </w:p>
        </w:tc>
        <w:tc>
          <w:tcPr>
            <w:tcW w:w="520" w:type="pct"/>
            <w:tcBorders>
              <w:top w:val="single" w:sz="4" w:space="0" w:color="auto"/>
              <w:left w:val="single" w:sz="6" w:space="0" w:color="auto"/>
              <w:bottom w:val="single" w:sz="6" w:space="0" w:color="auto"/>
              <w:right w:val="single" w:sz="6" w:space="0" w:color="auto"/>
            </w:tcBorders>
            <w:vAlign w:val="center"/>
          </w:tcPr>
          <w:p w14:paraId="351C6D4E" w14:textId="371F1674"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1E9A2520" w14:textId="381E9C95"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1A8F03A9" w14:textId="0969C332"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B8C255C" w14:textId="3971F815"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A8238C0" w14:textId="62C4F447"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0C8012F" w14:textId="644709D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3E21CFA" w14:textId="0B512477"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3DBC4FA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0B81D51" w14:textId="0725FBA9" w:rsidR="0034731A" w:rsidRPr="00963670" w:rsidRDefault="0034731A" w:rsidP="0034731A">
            <w:pPr>
              <w:spacing w:after="0"/>
              <w:jc w:val="center"/>
              <w:rPr>
                <w:rFonts w:cs="Calibri Light"/>
                <w:sz w:val="18"/>
                <w:szCs w:val="18"/>
              </w:rPr>
            </w:pPr>
            <w:r>
              <w:rPr>
                <w:rFonts w:cs="Calibri Light"/>
                <w:sz w:val="18"/>
                <w:szCs w:val="18"/>
              </w:rPr>
              <w:lastRenderedPageBreak/>
              <w:t>9.06</w:t>
            </w:r>
          </w:p>
        </w:tc>
        <w:tc>
          <w:tcPr>
            <w:tcW w:w="444" w:type="pct"/>
            <w:tcBorders>
              <w:top w:val="single" w:sz="4" w:space="0" w:color="auto"/>
              <w:left w:val="single" w:sz="6" w:space="0" w:color="auto"/>
              <w:bottom w:val="single" w:sz="6" w:space="0" w:color="auto"/>
              <w:right w:val="single" w:sz="6" w:space="0" w:color="auto"/>
            </w:tcBorders>
            <w:vAlign w:val="center"/>
          </w:tcPr>
          <w:p w14:paraId="6249921A" w14:textId="2FE7C112" w:rsidR="0034731A" w:rsidRPr="00963670" w:rsidRDefault="0034731A" w:rsidP="0034731A">
            <w:pPr>
              <w:spacing w:after="0"/>
              <w:jc w:val="center"/>
              <w:rPr>
                <w:rFonts w:cs="Calibri Light"/>
                <w:sz w:val="18"/>
                <w:szCs w:val="18"/>
              </w:rPr>
            </w:pPr>
            <w:r w:rsidRPr="00963670">
              <w:rPr>
                <w:rFonts w:cs="Calibri Light"/>
                <w:sz w:val="18"/>
                <w:szCs w:val="18"/>
              </w:rPr>
              <w:t>Deadman ground beam and anchor bar backfill</w:t>
            </w:r>
          </w:p>
        </w:tc>
        <w:tc>
          <w:tcPr>
            <w:tcW w:w="332" w:type="pct"/>
            <w:tcBorders>
              <w:top w:val="single" w:sz="4" w:space="0" w:color="auto"/>
              <w:left w:val="single" w:sz="6" w:space="0" w:color="auto"/>
              <w:bottom w:val="single" w:sz="6" w:space="0" w:color="auto"/>
              <w:right w:val="single" w:sz="6" w:space="0" w:color="auto"/>
            </w:tcBorders>
            <w:vAlign w:val="center"/>
          </w:tcPr>
          <w:p w14:paraId="3B76DC04" w14:textId="0C67BE0C"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6.4.3</w:t>
            </w:r>
          </w:p>
        </w:tc>
        <w:tc>
          <w:tcPr>
            <w:tcW w:w="814" w:type="pct"/>
            <w:tcBorders>
              <w:top w:val="single" w:sz="4" w:space="0" w:color="auto"/>
              <w:left w:val="single" w:sz="6" w:space="0" w:color="auto"/>
              <w:bottom w:val="single" w:sz="6" w:space="0" w:color="auto"/>
              <w:right w:val="single" w:sz="6" w:space="0" w:color="auto"/>
            </w:tcBorders>
            <w:vAlign w:val="center"/>
          </w:tcPr>
          <w:p w14:paraId="59E366DC" w14:textId="1D37A92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the deadman ground beam reaches its design strength, the excavation around it and the tie-back anchor bar trench must be backfilled with approved material, following the Engineer's approval. This backfilling must be carried out in a controlled manner, ensuring the deadman and tie-back anchor bar are not disturbed or damaged.</w:t>
            </w:r>
          </w:p>
        </w:tc>
        <w:tc>
          <w:tcPr>
            <w:tcW w:w="733" w:type="pct"/>
            <w:tcBorders>
              <w:top w:val="single" w:sz="4" w:space="0" w:color="auto"/>
              <w:left w:val="single" w:sz="6" w:space="0" w:color="auto"/>
              <w:bottom w:val="single" w:sz="6" w:space="0" w:color="auto"/>
              <w:right w:val="single" w:sz="6" w:space="0" w:color="auto"/>
            </w:tcBorders>
            <w:vAlign w:val="center"/>
          </w:tcPr>
          <w:p w14:paraId="03EDE4DC" w14:textId="71EF578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Approved backfill material to be used. Backfilling to be carried out to the Engineer’s approval</w:t>
            </w:r>
          </w:p>
        </w:tc>
        <w:tc>
          <w:tcPr>
            <w:tcW w:w="520" w:type="pct"/>
            <w:tcBorders>
              <w:top w:val="single" w:sz="4" w:space="0" w:color="auto"/>
              <w:left w:val="single" w:sz="6" w:space="0" w:color="auto"/>
              <w:bottom w:val="single" w:sz="6" w:space="0" w:color="auto"/>
              <w:right w:val="single" w:sz="6" w:space="0" w:color="auto"/>
            </w:tcBorders>
            <w:vAlign w:val="center"/>
          </w:tcPr>
          <w:p w14:paraId="587184B7" w14:textId="638B9FD4" w:rsidR="0034731A" w:rsidRPr="00963670" w:rsidRDefault="0034731A" w:rsidP="0034731A">
            <w:pPr>
              <w:spacing w:after="0"/>
              <w:jc w:val="center"/>
              <w:rPr>
                <w:rFonts w:cs="Calibri Light"/>
                <w:sz w:val="18"/>
                <w:szCs w:val="18"/>
              </w:rPr>
            </w:pPr>
            <w:proofErr w:type="gramStart"/>
            <w:r w:rsidRPr="00963670">
              <w:rPr>
                <w:rFonts w:cs="Calibri Light"/>
                <w:sz w:val="18"/>
                <w:szCs w:val="18"/>
              </w:rPr>
              <w:t>Engineers</w:t>
            </w:r>
            <w:proofErr w:type="gramEnd"/>
            <w:r w:rsidRPr="00963670">
              <w:rPr>
                <w:rFonts w:cs="Calibri Light"/>
                <w:sz w:val="18"/>
                <w:szCs w:val="18"/>
              </w:rPr>
              <w:t xml:space="preserve"> approval Prior to backfill</w:t>
            </w:r>
          </w:p>
        </w:tc>
        <w:tc>
          <w:tcPr>
            <w:tcW w:w="518" w:type="pct"/>
            <w:tcBorders>
              <w:top w:val="single" w:sz="4" w:space="0" w:color="auto"/>
              <w:left w:val="single" w:sz="6" w:space="0" w:color="auto"/>
              <w:bottom w:val="single" w:sz="6" w:space="0" w:color="auto"/>
              <w:right w:val="single" w:sz="6" w:space="0" w:color="auto"/>
            </w:tcBorders>
            <w:vAlign w:val="center"/>
          </w:tcPr>
          <w:p w14:paraId="15FD548C" w14:textId="123FB88B"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methodology and approval</w:t>
            </w:r>
          </w:p>
        </w:tc>
        <w:tc>
          <w:tcPr>
            <w:tcW w:w="263" w:type="pct"/>
            <w:tcBorders>
              <w:top w:val="single" w:sz="4" w:space="0" w:color="auto"/>
              <w:left w:val="single" w:sz="6" w:space="0" w:color="auto"/>
              <w:bottom w:val="single" w:sz="6" w:space="0" w:color="auto"/>
              <w:right w:val="single" w:sz="6" w:space="0" w:color="auto"/>
            </w:tcBorders>
            <w:vAlign w:val="center"/>
          </w:tcPr>
          <w:p w14:paraId="32A14033" w14:textId="152BB63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F28A6FC" w14:textId="48F96E5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59B162D" w14:textId="38DC32F1"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9AE5CF1" w14:textId="240BA33A"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13063EB" w14:textId="42F09836"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24DC8C1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C477DF8" w14:textId="73B7DD4E" w:rsidR="0034731A" w:rsidRPr="00963670" w:rsidRDefault="0034731A" w:rsidP="0034731A">
            <w:pPr>
              <w:spacing w:after="0"/>
              <w:jc w:val="center"/>
              <w:rPr>
                <w:rFonts w:cs="Calibri Light"/>
                <w:sz w:val="18"/>
                <w:szCs w:val="18"/>
              </w:rPr>
            </w:pPr>
            <w:r>
              <w:rPr>
                <w:rFonts w:cs="Calibri Light"/>
                <w:sz w:val="18"/>
                <w:szCs w:val="18"/>
              </w:rPr>
              <w:t>9.07</w:t>
            </w:r>
          </w:p>
        </w:tc>
        <w:tc>
          <w:tcPr>
            <w:tcW w:w="444" w:type="pct"/>
            <w:tcBorders>
              <w:top w:val="single" w:sz="4" w:space="0" w:color="auto"/>
              <w:left w:val="single" w:sz="6" w:space="0" w:color="auto"/>
              <w:bottom w:val="single" w:sz="6" w:space="0" w:color="auto"/>
              <w:right w:val="single" w:sz="6" w:space="0" w:color="auto"/>
            </w:tcBorders>
            <w:vAlign w:val="center"/>
          </w:tcPr>
          <w:p w14:paraId="5DB892EC" w14:textId="7E456A7A" w:rsidR="0034731A" w:rsidRPr="00963670" w:rsidRDefault="0034731A" w:rsidP="0034731A">
            <w:pPr>
              <w:spacing w:after="0"/>
              <w:jc w:val="center"/>
              <w:rPr>
                <w:rFonts w:cs="Calibri Light"/>
                <w:sz w:val="18"/>
                <w:szCs w:val="18"/>
              </w:rPr>
            </w:pPr>
            <w:r w:rsidRPr="00963670">
              <w:rPr>
                <w:rFonts w:cs="Calibri Light"/>
                <w:sz w:val="18"/>
                <w:szCs w:val="18"/>
              </w:rPr>
              <w:t>Stressing (Lock off)</w:t>
            </w:r>
          </w:p>
        </w:tc>
        <w:tc>
          <w:tcPr>
            <w:tcW w:w="332" w:type="pct"/>
            <w:tcBorders>
              <w:top w:val="single" w:sz="4" w:space="0" w:color="auto"/>
              <w:left w:val="single" w:sz="6" w:space="0" w:color="auto"/>
              <w:bottom w:val="single" w:sz="6" w:space="0" w:color="auto"/>
              <w:right w:val="single" w:sz="6" w:space="0" w:color="auto"/>
            </w:tcBorders>
            <w:vAlign w:val="center"/>
          </w:tcPr>
          <w:p w14:paraId="0CE93D15" w14:textId="5B290894"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6.5.1</w:t>
            </w:r>
          </w:p>
        </w:tc>
        <w:tc>
          <w:tcPr>
            <w:tcW w:w="814" w:type="pct"/>
            <w:tcBorders>
              <w:top w:val="single" w:sz="4" w:space="0" w:color="auto"/>
              <w:left w:val="single" w:sz="6" w:space="0" w:color="auto"/>
              <w:bottom w:val="single" w:sz="6" w:space="0" w:color="auto"/>
              <w:right w:val="single" w:sz="6" w:space="0" w:color="auto"/>
            </w:tcBorders>
            <w:vAlign w:val="center"/>
          </w:tcPr>
          <w:p w14:paraId="6AD8FDD5" w14:textId="13AE2B5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completion of backfilling behind the wall and around the ground anchor, and following the Engineer’s written approval, the anchor headworks shall be completed with the anchor plate and nut installed.</w:t>
            </w:r>
          </w:p>
        </w:tc>
        <w:tc>
          <w:tcPr>
            <w:tcW w:w="733" w:type="pct"/>
            <w:tcBorders>
              <w:top w:val="single" w:sz="4" w:space="0" w:color="auto"/>
              <w:left w:val="single" w:sz="6" w:space="0" w:color="auto"/>
              <w:bottom w:val="single" w:sz="6" w:space="0" w:color="auto"/>
              <w:right w:val="single" w:sz="6" w:space="0" w:color="auto"/>
            </w:tcBorders>
            <w:vAlign w:val="center"/>
          </w:tcPr>
          <w:p w14:paraId="218EBEDB" w14:textId="1BC0FA9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anchor nut shall then be tightened and locked off to 25 kN</w:t>
            </w:r>
          </w:p>
        </w:tc>
        <w:tc>
          <w:tcPr>
            <w:tcW w:w="520" w:type="pct"/>
            <w:tcBorders>
              <w:top w:val="single" w:sz="4" w:space="0" w:color="auto"/>
              <w:left w:val="single" w:sz="6" w:space="0" w:color="auto"/>
              <w:bottom w:val="single" w:sz="6" w:space="0" w:color="auto"/>
              <w:right w:val="single" w:sz="6" w:space="0" w:color="auto"/>
            </w:tcBorders>
            <w:vAlign w:val="center"/>
          </w:tcPr>
          <w:p w14:paraId="7C3C8F60" w14:textId="555AAB8D" w:rsidR="0034731A" w:rsidRPr="00963670" w:rsidRDefault="0034731A" w:rsidP="0034731A">
            <w:pPr>
              <w:spacing w:after="0"/>
              <w:jc w:val="center"/>
              <w:rPr>
                <w:rFonts w:cs="Calibri Light"/>
                <w:sz w:val="18"/>
                <w:szCs w:val="18"/>
              </w:rPr>
            </w:pPr>
            <w:r w:rsidRPr="00963670">
              <w:rPr>
                <w:rFonts w:cs="Calibri Light"/>
                <w:sz w:val="18"/>
                <w:szCs w:val="18"/>
              </w:rPr>
              <w:t>Following Engineer’s approval</w:t>
            </w:r>
          </w:p>
        </w:tc>
        <w:tc>
          <w:tcPr>
            <w:tcW w:w="518" w:type="pct"/>
            <w:tcBorders>
              <w:top w:val="single" w:sz="4" w:space="0" w:color="auto"/>
              <w:left w:val="single" w:sz="6" w:space="0" w:color="auto"/>
              <w:bottom w:val="single" w:sz="6" w:space="0" w:color="auto"/>
              <w:right w:val="single" w:sz="6" w:space="0" w:color="auto"/>
            </w:tcBorders>
            <w:vAlign w:val="center"/>
          </w:tcPr>
          <w:p w14:paraId="3A556271" w14:textId="1274369D"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78AE5998" w14:textId="0F5FD83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3B02689" w14:textId="6AF66BC7"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7C33B99" w14:textId="729B17A5"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7D230A8" w14:textId="0A919B2C"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5A148DE" w14:textId="230C2530" w:rsidR="0034731A" w:rsidRPr="00963670" w:rsidRDefault="0034731A" w:rsidP="0034731A">
            <w:pPr>
              <w:spacing w:after="0"/>
              <w:jc w:val="center"/>
              <w:rPr>
                <w:rFonts w:cs="Calibri Light"/>
                <w:sz w:val="18"/>
                <w:szCs w:val="18"/>
              </w:rPr>
            </w:pPr>
            <w:r w:rsidRPr="00A56263">
              <w:rPr>
                <w:sz w:val="18"/>
                <w:szCs w:val="18"/>
              </w:rPr>
              <w:t>T&amp;T</w:t>
            </w:r>
          </w:p>
        </w:tc>
      </w:tr>
      <w:tr w:rsidR="001730E7" w:rsidRPr="008B6F44" w14:paraId="1841BABE"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5D28D866" w14:textId="2ECA56A6" w:rsidR="001730E7" w:rsidRPr="00963670" w:rsidRDefault="001730E7" w:rsidP="001730E7">
            <w:pPr>
              <w:spacing w:after="0"/>
              <w:rPr>
                <w:rFonts w:cs="Calibri Light"/>
                <w:sz w:val="18"/>
                <w:szCs w:val="18"/>
              </w:rPr>
            </w:pPr>
            <w:r w:rsidRPr="00963670">
              <w:rPr>
                <w:rFonts w:cs="Calibri Light"/>
                <w:b/>
                <w:bCs/>
                <w:sz w:val="18"/>
                <w:szCs w:val="18"/>
              </w:rPr>
              <w:t>10.0 PILE SPECIFICATIONS</w:t>
            </w:r>
          </w:p>
        </w:tc>
      </w:tr>
      <w:tr w:rsidR="00444B3D" w:rsidRPr="008B6F44" w14:paraId="16C3E19B"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A5C998" w14:textId="392DEA1C" w:rsidR="00444B3D" w:rsidRPr="00963670" w:rsidRDefault="00444B3D" w:rsidP="00444B3D">
            <w:pPr>
              <w:spacing w:after="0"/>
              <w:jc w:val="center"/>
              <w:rPr>
                <w:rFonts w:cs="Calibri Light"/>
                <w:sz w:val="18"/>
                <w:szCs w:val="18"/>
              </w:rPr>
            </w:pPr>
            <w:r>
              <w:rPr>
                <w:rFonts w:cs="Calibri Light"/>
                <w:sz w:val="18"/>
                <w:szCs w:val="18"/>
              </w:rPr>
              <w:t>10.01</w:t>
            </w:r>
          </w:p>
        </w:tc>
        <w:tc>
          <w:tcPr>
            <w:tcW w:w="444" w:type="pct"/>
            <w:tcBorders>
              <w:top w:val="single" w:sz="4" w:space="0" w:color="auto"/>
              <w:left w:val="single" w:sz="6" w:space="0" w:color="auto"/>
              <w:bottom w:val="single" w:sz="6" w:space="0" w:color="auto"/>
              <w:right w:val="single" w:sz="6" w:space="0" w:color="auto"/>
            </w:tcBorders>
            <w:vAlign w:val="center"/>
          </w:tcPr>
          <w:p w14:paraId="6F338A08" w14:textId="5D061B9F" w:rsidR="00444B3D" w:rsidRPr="00963670" w:rsidRDefault="00444B3D" w:rsidP="00444B3D">
            <w:pPr>
              <w:spacing w:after="0"/>
              <w:jc w:val="center"/>
              <w:rPr>
                <w:rFonts w:cs="Calibri Light"/>
                <w:sz w:val="18"/>
                <w:szCs w:val="18"/>
              </w:rPr>
            </w:pPr>
            <w:r w:rsidRPr="00963670">
              <w:rPr>
                <w:rFonts w:cs="Calibri Light"/>
                <w:sz w:val="18"/>
                <w:szCs w:val="18"/>
              </w:rPr>
              <w:t>Preliminary, Site Datum, and Grid References</w:t>
            </w:r>
          </w:p>
        </w:tc>
        <w:tc>
          <w:tcPr>
            <w:tcW w:w="332" w:type="pct"/>
            <w:tcBorders>
              <w:top w:val="single" w:sz="4" w:space="0" w:color="auto"/>
              <w:left w:val="single" w:sz="6" w:space="0" w:color="auto"/>
              <w:bottom w:val="single" w:sz="6" w:space="0" w:color="auto"/>
              <w:right w:val="single" w:sz="6" w:space="0" w:color="auto"/>
            </w:tcBorders>
            <w:vAlign w:val="center"/>
          </w:tcPr>
          <w:p w14:paraId="27434F7E" w14:textId="794C50CF"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7.1.1 &amp; 7.1.2</w:t>
            </w:r>
          </w:p>
        </w:tc>
        <w:tc>
          <w:tcPr>
            <w:tcW w:w="814" w:type="pct"/>
            <w:tcBorders>
              <w:top w:val="single" w:sz="4" w:space="0" w:color="auto"/>
              <w:left w:val="single" w:sz="6" w:space="0" w:color="auto"/>
              <w:bottom w:val="single" w:sz="6" w:space="0" w:color="auto"/>
              <w:right w:val="single" w:sz="6" w:space="0" w:color="auto"/>
            </w:tcBorders>
            <w:vAlign w:val="center"/>
          </w:tcPr>
          <w:p w14:paraId="5C4D4E8B" w14:textId="682A2783"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Group's Piling Specification Rev G, dated 12 March 2002, is used for piling construction, with project-specific requirements modifying it. Drawings show levels in NZVD2016 Vertical Datum.</w:t>
            </w:r>
          </w:p>
        </w:tc>
        <w:tc>
          <w:tcPr>
            <w:tcW w:w="733" w:type="pct"/>
            <w:tcBorders>
              <w:top w:val="single" w:sz="4" w:space="0" w:color="auto"/>
              <w:left w:val="single" w:sz="6" w:space="0" w:color="auto"/>
              <w:bottom w:val="single" w:sz="6" w:space="0" w:color="auto"/>
              <w:right w:val="single" w:sz="6" w:space="0" w:color="auto"/>
            </w:tcBorders>
            <w:vAlign w:val="center"/>
          </w:tcPr>
          <w:p w14:paraId="61DBFCA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 (ASG) Piling Specification Rev G, dated 12 March 2002, is to be used for piling construction, with project-specific requirements modifying it.</w:t>
            </w:r>
          </w:p>
          <w:p w14:paraId="4F793637"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p>
          <w:p w14:paraId="1CCB0610" w14:textId="7821ACC0"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levels shown on the Drawings are in terms of NZVD2016 Vertical Datum. Pile locations are shown on the Drawings.</w:t>
            </w:r>
          </w:p>
        </w:tc>
        <w:tc>
          <w:tcPr>
            <w:tcW w:w="520" w:type="pct"/>
            <w:tcBorders>
              <w:top w:val="single" w:sz="4" w:space="0" w:color="auto"/>
              <w:left w:val="single" w:sz="6" w:space="0" w:color="auto"/>
              <w:bottom w:val="single" w:sz="6" w:space="0" w:color="auto"/>
              <w:right w:val="single" w:sz="6" w:space="0" w:color="auto"/>
            </w:tcBorders>
            <w:vAlign w:val="center"/>
          </w:tcPr>
          <w:p w14:paraId="33B445F1" w14:textId="464F7337" w:rsidR="00444B3D" w:rsidRPr="00963670" w:rsidRDefault="00444B3D" w:rsidP="00444B3D">
            <w:pPr>
              <w:spacing w:after="0"/>
              <w:jc w:val="center"/>
              <w:rPr>
                <w:rFonts w:cs="Calibri Light"/>
                <w:sz w:val="18"/>
                <w:szCs w:val="18"/>
              </w:rPr>
            </w:pPr>
            <w:r w:rsidRPr="00963670">
              <w:rPr>
                <w:rFonts w:cs="Calibri Light"/>
                <w:sz w:val="18"/>
                <w:szCs w:val="18"/>
              </w:rPr>
              <w:t>Prior to construction of piles</w:t>
            </w:r>
          </w:p>
        </w:tc>
        <w:tc>
          <w:tcPr>
            <w:tcW w:w="518" w:type="pct"/>
            <w:tcBorders>
              <w:top w:val="single" w:sz="4" w:space="0" w:color="auto"/>
              <w:left w:val="single" w:sz="6" w:space="0" w:color="auto"/>
              <w:bottom w:val="single" w:sz="6" w:space="0" w:color="auto"/>
              <w:right w:val="single" w:sz="6" w:space="0" w:color="auto"/>
            </w:tcBorders>
            <w:vAlign w:val="center"/>
          </w:tcPr>
          <w:p w14:paraId="25EBF5E2" w14:textId="77777777" w:rsidR="00444B3D" w:rsidRPr="00963670" w:rsidRDefault="00444B3D" w:rsidP="00444B3D">
            <w:pPr>
              <w:spacing w:after="0"/>
              <w:jc w:val="center"/>
              <w:rPr>
                <w:rFonts w:cs="Calibri Light"/>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844B5F1" w14:textId="23201125"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F04CC66" w14:textId="203E725D"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6222378" w14:textId="42E71BD0"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6B79832" w14:textId="16B61CEC"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C569BB2" w14:textId="2B58E2E8"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44CBC0EF"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3B2B353" w14:textId="6295AE5B" w:rsidR="00444B3D" w:rsidRPr="00963670" w:rsidRDefault="00444B3D" w:rsidP="00444B3D">
            <w:pPr>
              <w:spacing w:after="0"/>
              <w:jc w:val="center"/>
              <w:rPr>
                <w:rFonts w:cs="Calibri Light"/>
                <w:sz w:val="18"/>
                <w:szCs w:val="18"/>
              </w:rPr>
            </w:pPr>
            <w:r>
              <w:rPr>
                <w:rFonts w:cs="Calibri Light"/>
                <w:sz w:val="18"/>
                <w:szCs w:val="18"/>
              </w:rPr>
              <w:t>10.02</w:t>
            </w:r>
          </w:p>
        </w:tc>
        <w:tc>
          <w:tcPr>
            <w:tcW w:w="444" w:type="pct"/>
            <w:tcBorders>
              <w:top w:val="single" w:sz="4" w:space="0" w:color="auto"/>
              <w:left w:val="single" w:sz="6" w:space="0" w:color="auto"/>
              <w:bottom w:val="single" w:sz="6" w:space="0" w:color="auto"/>
              <w:right w:val="single" w:sz="6" w:space="0" w:color="auto"/>
            </w:tcBorders>
            <w:vAlign w:val="center"/>
          </w:tcPr>
          <w:p w14:paraId="299663F3" w14:textId="36D3897D" w:rsidR="00444B3D" w:rsidRPr="00963670" w:rsidRDefault="00444B3D" w:rsidP="00444B3D">
            <w:pPr>
              <w:spacing w:after="0"/>
              <w:jc w:val="center"/>
              <w:rPr>
                <w:rFonts w:cs="Calibri Light"/>
                <w:sz w:val="18"/>
                <w:szCs w:val="18"/>
              </w:rPr>
            </w:pPr>
            <w:r w:rsidRPr="00963670">
              <w:rPr>
                <w:rFonts w:cs="Calibri Light"/>
                <w:sz w:val="18"/>
                <w:szCs w:val="18"/>
              </w:rPr>
              <w:t>Method Statement</w:t>
            </w:r>
          </w:p>
        </w:tc>
        <w:tc>
          <w:tcPr>
            <w:tcW w:w="332" w:type="pct"/>
            <w:tcBorders>
              <w:top w:val="single" w:sz="4" w:space="0" w:color="auto"/>
              <w:left w:val="single" w:sz="6" w:space="0" w:color="auto"/>
              <w:bottom w:val="single" w:sz="6" w:space="0" w:color="auto"/>
              <w:right w:val="single" w:sz="6" w:space="0" w:color="auto"/>
            </w:tcBorders>
            <w:vAlign w:val="center"/>
          </w:tcPr>
          <w:p w14:paraId="0985313B" w14:textId="7D68350B"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7.1.4</w:t>
            </w:r>
          </w:p>
        </w:tc>
        <w:tc>
          <w:tcPr>
            <w:tcW w:w="814" w:type="pct"/>
            <w:tcBorders>
              <w:top w:val="single" w:sz="4" w:space="0" w:color="auto"/>
              <w:left w:val="single" w:sz="6" w:space="0" w:color="auto"/>
              <w:bottom w:val="single" w:sz="6" w:space="0" w:color="auto"/>
              <w:right w:val="single" w:sz="6" w:space="0" w:color="auto"/>
            </w:tcBorders>
            <w:vAlign w:val="center"/>
          </w:tcPr>
          <w:p w14:paraId="70148DD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method statement shall describe all proposed equipment, and detail the construction </w:t>
            </w:r>
            <w:proofErr w:type="gramStart"/>
            <w:r w:rsidRPr="00963670">
              <w:rPr>
                <w:rFonts w:cs="Calibri Light"/>
                <w:color w:val="000000"/>
                <w:sz w:val="18"/>
                <w:szCs w:val="18"/>
                <w:lang w:val="en-NZ"/>
              </w:rPr>
              <w:t>sequence</w:t>
            </w:r>
            <w:proofErr w:type="gramEnd"/>
          </w:p>
          <w:p w14:paraId="5F915EC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including but not limited to:</w:t>
            </w:r>
          </w:p>
          <w:p w14:paraId="66ED8F4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Programme of the works, detailing the timing and sequence of individual portions of the </w:t>
            </w:r>
            <w:proofErr w:type="gramStart"/>
            <w:r w:rsidRPr="00963670">
              <w:rPr>
                <w:rFonts w:cs="Calibri Light"/>
                <w:color w:val="000000"/>
                <w:sz w:val="18"/>
                <w:szCs w:val="18"/>
                <w:lang w:val="en-NZ"/>
              </w:rPr>
              <w:t>works;</w:t>
            </w:r>
            <w:proofErr w:type="gramEnd"/>
          </w:p>
          <w:p w14:paraId="429F2762"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Full details of the installation plant to be used, including manufacturer’s information and proof of servicing/recent </w:t>
            </w:r>
            <w:proofErr w:type="gramStart"/>
            <w:r w:rsidRPr="00963670">
              <w:rPr>
                <w:rFonts w:cs="Calibri Light"/>
                <w:color w:val="000000"/>
                <w:sz w:val="18"/>
                <w:szCs w:val="18"/>
                <w:lang w:val="en-NZ"/>
              </w:rPr>
              <w:t>upkeep;</w:t>
            </w:r>
            <w:proofErr w:type="gramEnd"/>
          </w:p>
          <w:p w14:paraId="6EB6AD18"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Full details of proposed plant set-up and loading throughout the works to inform on the local tability during the </w:t>
            </w:r>
            <w:proofErr w:type="gramStart"/>
            <w:r w:rsidRPr="00963670">
              <w:rPr>
                <w:rFonts w:cs="Calibri Light"/>
                <w:color w:val="000000"/>
                <w:sz w:val="18"/>
                <w:szCs w:val="18"/>
                <w:lang w:val="en-NZ"/>
              </w:rPr>
              <w:t>construction;</w:t>
            </w:r>
            <w:proofErr w:type="gramEnd"/>
          </w:p>
          <w:p w14:paraId="711B716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Proposed phasing of excavation/filling operations such that the design stresses in the piles (and any supporting frames) are not </w:t>
            </w:r>
            <w:proofErr w:type="gramStart"/>
            <w:r w:rsidRPr="00963670">
              <w:rPr>
                <w:rFonts w:cs="Calibri Light"/>
                <w:color w:val="000000"/>
                <w:sz w:val="18"/>
                <w:szCs w:val="18"/>
                <w:lang w:val="en-NZ"/>
              </w:rPr>
              <w:t>exceeded;</w:t>
            </w:r>
            <w:proofErr w:type="gramEnd"/>
          </w:p>
          <w:p w14:paraId="44DA1D5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(Driven piles) Pile driving methodology and equipment for driving </w:t>
            </w:r>
            <w:proofErr w:type="gramStart"/>
            <w:r w:rsidRPr="00963670">
              <w:rPr>
                <w:rFonts w:cs="Calibri Light"/>
                <w:color w:val="000000"/>
                <w:sz w:val="18"/>
                <w:szCs w:val="18"/>
                <w:lang w:val="en-NZ"/>
              </w:rPr>
              <w:t>piles;</w:t>
            </w:r>
            <w:proofErr w:type="gramEnd"/>
          </w:p>
          <w:p w14:paraId="7EA35602"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 contingency plan to be adopted in the event of encountering obstructions, to minimise disruption and delay; and,</w:t>
            </w:r>
          </w:p>
          <w:p w14:paraId="55BE50A4" w14:textId="5B2783A9"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Example Pile Construction Card.</w:t>
            </w:r>
          </w:p>
        </w:tc>
        <w:tc>
          <w:tcPr>
            <w:tcW w:w="733" w:type="pct"/>
            <w:tcBorders>
              <w:top w:val="single" w:sz="4" w:space="0" w:color="auto"/>
              <w:left w:val="single" w:sz="6" w:space="0" w:color="auto"/>
              <w:bottom w:val="single" w:sz="6" w:space="0" w:color="auto"/>
              <w:right w:val="single" w:sz="6" w:space="0" w:color="auto"/>
            </w:tcBorders>
            <w:vAlign w:val="center"/>
          </w:tcPr>
          <w:p w14:paraId="012883DD" w14:textId="77F782F4"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Acceptance of Method Statement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0A57786D" w14:textId="3DEBA216" w:rsidR="00444B3D" w:rsidRPr="00963670" w:rsidRDefault="00444B3D" w:rsidP="00444B3D">
            <w:pPr>
              <w:spacing w:after="0"/>
              <w:jc w:val="center"/>
              <w:rPr>
                <w:rFonts w:cs="Calibri Light"/>
                <w:sz w:val="18"/>
                <w:szCs w:val="18"/>
              </w:rPr>
            </w:pPr>
            <w:r w:rsidRPr="00963670">
              <w:rPr>
                <w:rFonts w:cs="Calibri Light"/>
                <w:sz w:val="18"/>
                <w:szCs w:val="18"/>
              </w:rPr>
              <w:t>At least two weeks prior to construction of piles</w:t>
            </w:r>
          </w:p>
        </w:tc>
        <w:tc>
          <w:tcPr>
            <w:tcW w:w="518" w:type="pct"/>
            <w:tcBorders>
              <w:top w:val="single" w:sz="4" w:space="0" w:color="auto"/>
              <w:left w:val="single" w:sz="6" w:space="0" w:color="auto"/>
              <w:bottom w:val="single" w:sz="6" w:space="0" w:color="auto"/>
              <w:right w:val="single" w:sz="6" w:space="0" w:color="auto"/>
            </w:tcBorders>
            <w:vAlign w:val="center"/>
          </w:tcPr>
          <w:p w14:paraId="58B3977C" w14:textId="1D35B2EC" w:rsidR="00444B3D" w:rsidRPr="00963670" w:rsidRDefault="00444B3D" w:rsidP="00444B3D">
            <w:pPr>
              <w:spacing w:after="0"/>
              <w:jc w:val="center"/>
              <w:rPr>
                <w:rFonts w:cs="Calibri Light"/>
                <w:sz w:val="18"/>
                <w:szCs w:val="18"/>
              </w:rPr>
            </w:pPr>
            <w:r w:rsidRPr="00963670">
              <w:rPr>
                <w:rFonts w:cs="Calibri Light"/>
                <w:sz w:val="18"/>
                <w:szCs w:val="18"/>
              </w:rPr>
              <w:t>Method Statement</w:t>
            </w:r>
          </w:p>
        </w:tc>
        <w:tc>
          <w:tcPr>
            <w:tcW w:w="263" w:type="pct"/>
            <w:tcBorders>
              <w:top w:val="single" w:sz="4" w:space="0" w:color="auto"/>
              <w:left w:val="single" w:sz="6" w:space="0" w:color="auto"/>
              <w:bottom w:val="single" w:sz="6" w:space="0" w:color="auto"/>
              <w:right w:val="single" w:sz="6" w:space="0" w:color="auto"/>
            </w:tcBorders>
            <w:vAlign w:val="center"/>
          </w:tcPr>
          <w:p w14:paraId="7CC743A0" w14:textId="1DFACE26"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37A55E7" w14:textId="39C346F8"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73E2D4D" w14:textId="3722D29B"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75CA728" w14:textId="733BD938"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8858E9C" w14:textId="0C05B820"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69C5B5C5"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F0F0B04" w14:textId="547F6217" w:rsidR="00444B3D" w:rsidRPr="00963670" w:rsidRDefault="00444B3D" w:rsidP="00444B3D">
            <w:pPr>
              <w:spacing w:after="0"/>
              <w:jc w:val="center"/>
              <w:rPr>
                <w:rFonts w:cs="Calibri Light"/>
                <w:sz w:val="18"/>
                <w:szCs w:val="18"/>
              </w:rPr>
            </w:pPr>
            <w:r>
              <w:rPr>
                <w:rFonts w:cs="Calibri Light"/>
                <w:sz w:val="18"/>
                <w:szCs w:val="18"/>
              </w:rPr>
              <w:t>10.03</w:t>
            </w:r>
          </w:p>
        </w:tc>
        <w:tc>
          <w:tcPr>
            <w:tcW w:w="444" w:type="pct"/>
            <w:tcBorders>
              <w:top w:val="single" w:sz="4" w:space="0" w:color="auto"/>
              <w:left w:val="single" w:sz="6" w:space="0" w:color="auto"/>
              <w:bottom w:val="single" w:sz="6" w:space="0" w:color="auto"/>
              <w:right w:val="single" w:sz="6" w:space="0" w:color="auto"/>
            </w:tcBorders>
            <w:vAlign w:val="center"/>
          </w:tcPr>
          <w:p w14:paraId="7F268ACA" w14:textId="7260C479" w:rsidR="00444B3D" w:rsidRPr="00963670" w:rsidRDefault="00444B3D" w:rsidP="00444B3D">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04A76EC8" w14:textId="41E02B70"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7.1.5</w:t>
            </w:r>
          </w:p>
        </w:tc>
        <w:tc>
          <w:tcPr>
            <w:tcW w:w="814" w:type="pct"/>
            <w:tcBorders>
              <w:top w:val="single" w:sz="4" w:space="0" w:color="auto"/>
              <w:left w:val="single" w:sz="6" w:space="0" w:color="auto"/>
              <w:bottom w:val="single" w:sz="6" w:space="0" w:color="auto"/>
              <w:right w:val="single" w:sz="6" w:space="0" w:color="auto"/>
            </w:tcBorders>
            <w:vAlign w:val="center"/>
          </w:tcPr>
          <w:p w14:paraId="2651AAD3" w14:textId="1EB9488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specified shall apply for the construction of the piles unless otherwise specified on the drawings or agreed with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543D4F93" w14:textId="745E3701"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following tolerances shall applyt, unless otherwise:</w:t>
            </w:r>
          </w:p>
          <w:p w14:paraId="4F22AF84"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Position of pile head (at underside of cap) shall not vary more than -25/+ 75 mm horizontally</w:t>
            </w:r>
          </w:p>
          <w:p w14:paraId="00B4312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towards rail / + away from rail) and +/- 25 mm vertically from the true position as specified on the drawings.</w:t>
            </w:r>
          </w:p>
          <w:p w14:paraId="26133506" w14:textId="1BCD47C2"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The maximum permitted deviation of the piles from the vertical, at any depth, </w:t>
            </w:r>
            <w:r w:rsidRPr="00963670">
              <w:rPr>
                <w:rFonts w:cs="Calibri Light"/>
                <w:color w:val="000000"/>
                <w:sz w:val="18"/>
                <w:szCs w:val="18"/>
                <w:lang w:val="en-NZ"/>
              </w:rPr>
              <w:lastRenderedPageBreak/>
              <w:t>shall not be greater than 1H:75V deviation from the vertical.</w:t>
            </w:r>
          </w:p>
        </w:tc>
        <w:tc>
          <w:tcPr>
            <w:tcW w:w="520" w:type="pct"/>
            <w:tcBorders>
              <w:top w:val="single" w:sz="4" w:space="0" w:color="auto"/>
              <w:left w:val="single" w:sz="6" w:space="0" w:color="auto"/>
              <w:bottom w:val="single" w:sz="6" w:space="0" w:color="auto"/>
              <w:right w:val="single" w:sz="6" w:space="0" w:color="auto"/>
            </w:tcBorders>
            <w:vAlign w:val="center"/>
          </w:tcPr>
          <w:p w14:paraId="49E5EEE3" w14:textId="6A7A7BA4" w:rsidR="00444B3D" w:rsidRPr="00963670" w:rsidRDefault="00444B3D" w:rsidP="00444B3D">
            <w:pPr>
              <w:spacing w:after="0"/>
              <w:jc w:val="center"/>
              <w:rPr>
                <w:rFonts w:cs="Calibri Light"/>
                <w:sz w:val="18"/>
                <w:szCs w:val="18"/>
              </w:rPr>
            </w:pPr>
            <w:r w:rsidRPr="00963670">
              <w:rPr>
                <w:rFonts w:cs="Calibri Light"/>
                <w:sz w:val="18"/>
                <w:szCs w:val="18"/>
              </w:rPr>
              <w:lastRenderedPageBreak/>
              <w:t>Tolerances to be inspected during construction of each pile</w:t>
            </w:r>
          </w:p>
        </w:tc>
        <w:tc>
          <w:tcPr>
            <w:tcW w:w="518" w:type="pct"/>
            <w:tcBorders>
              <w:top w:val="single" w:sz="4" w:space="0" w:color="auto"/>
              <w:left w:val="single" w:sz="6" w:space="0" w:color="auto"/>
              <w:bottom w:val="single" w:sz="6" w:space="0" w:color="auto"/>
              <w:right w:val="single" w:sz="6" w:space="0" w:color="auto"/>
            </w:tcBorders>
            <w:vAlign w:val="center"/>
          </w:tcPr>
          <w:p w14:paraId="150A4DCA" w14:textId="6D8D1EA2" w:rsidR="00444B3D" w:rsidRPr="00963670" w:rsidRDefault="00444B3D" w:rsidP="00444B3D">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6" w:space="0" w:color="auto"/>
              <w:right w:val="single" w:sz="6" w:space="0" w:color="auto"/>
            </w:tcBorders>
            <w:vAlign w:val="center"/>
          </w:tcPr>
          <w:p w14:paraId="4756F142" w14:textId="4D99D811"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D7257A0" w14:textId="2202E150"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6988F7B" w14:textId="4DF64831"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5C5535A" w14:textId="638A8B6F"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E1B6C39" w14:textId="52754EEF"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78D772C4"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0DB384E" w14:textId="7E53E853" w:rsidR="00444B3D" w:rsidRPr="00963670" w:rsidRDefault="00444B3D" w:rsidP="00444B3D">
            <w:pPr>
              <w:spacing w:after="0"/>
              <w:jc w:val="center"/>
              <w:rPr>
                <w:rFonts w:cs="Calibri Light"/>
                <w:sz w:val="18"/>
                <w:szCs w:val="18"/>
              </w:rPr>
            </w:pPr>
            <w:r>
              <w:rPr>
                <w:rFonts w:cs="Calibri Light"/>
                <w:sz w:val="18"/>
                <w:szCs w:val="18"/>
              </w:rPr>
              <w:t>10.04</w:t>
            </w:r>
          </w:p>
        </w:tc>
        <w:tc>
          <w:tcPr>
            <w:tcW w:w="444" w:type="pct"/>
            <w:tcBorders>
              <w:top w:val="single" w:sz="4" w:space="0" w:color="auto"/>
              <w:left w:val="single" w:sz="6" w:space="0" w:color="auto"/>
              <w:bottom w:val="single" w:sz="4" w:space="0" w:color="auto"/>
              <w:right w:val="single" w:sz="6" w:space="0" w:color="auto"/>
            </w:tcBorders>
            <w:vAlign w:val="center"/>
          </w:tcPr>
          <w:p w14:paraId="550BFE32" w14:textId="2A3AB769" w:rsidR="00444B3D" w:rsidRPr="00963670" w:rsidRDefault="00444B3D" w:rsidP="00444B3D">
            <w:pPr>
              <w:spacing w:after="0"/>
              <w:jc w:val="center"/>
              <w:rPr>
                <w:rFonts w:cs="Calibri Light"/>
                <w:sz w:val="18"/>
                <w:szCs w:val="18"/>
              </w:rPr>
            </w:pPr>
            <w:r w:rsidRPr="00963670">
              <w:rPr>
                <w:rFonts w:cs="Calibri Light"/>
                <w:sz w:val="18"/>
                <w:szCs w:val="18"/>
              </w:rPr>
              <w:t>Inspections</w:t>
            </w:r>
          </w:p>
        </w:tc>
        <w:tc>
          <w:tcPr>
            <w:tcW w:w="332" w:type="pct"/>
            <w:tcBorders>
              <w:top w:val="single" w:sz="4" w:space="0" w:color="auto"/>
              <w:left w:val="single" w:sz="6" w:space="0" w:color="auto"/>
              <w:bottom w:val="single" w:sz="4" w:space="0" w:color="auto"/>
              <w:right w:val="single" w:sz="6" w:space="0" w:color="auto"/>
            </w:tcBorders>
            <w:vAlign w:val="center"/>
          </w:tcPr>
          <w:p w14:paraId="4823B9A7" w14:textId="7439E5FE"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7.1.7</w:t>
            </w:r>
          </w:p>
        </w:tc>
        <w:tc>
          <w:tcPr>
            <w:tcW w:w="814" w:type="pct"/>
            <w:tcBorders>
              <w:top w:val="single" w:sz="4" w:space="0" w:color="auto"/>
              <w:left w:val="single" w:sz="6" w:space="0" w:color="auto"/>
              <w:bottom w:val="single" w:sz="4" w:space="0" w:color="auto"/>
              <w:right w:val="single" w:sz="6" w:space="0" w:color="auto"/>
            </w:tcBorders>
            <w:vAlign w:val="center"/>
          </w:tcPr>
          <w:p w14:paraId="1D960E51" w14:textId="02AA23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Engineer is required to have the opportunity to observe all phases of piling operations and inspect specific items, including driving piles and required testing. They must have access to all parts of the works included in the contract and be given at least three working days' notice when work is ready for inspection or testing. The Contractor must arrange inspection facilities and replace or rectify defective or unsuitable parts or materials at their expense, as per the </w:t>
            </w:r>
            <w:proofErr w:type="gramStart"/>
            <w:r w:rsidRPr="00963670">
              <w:rPr>
                <w:rFonts w:cs="Calibri Light"/>
                <w:color w:val="000000"/>
                <w:sz w:val="18"/>
                <w:szCs w:val="18"/>
                <w:lang w:val="en-NZ"/>
              </w:rPr>
              <w:t>Principal's</w:t>
            </w:r>
            <w:proofErr w:type="gramEnd"/>
            <w:r w:rsidRPr="00963670">
              <w:rPr>
                <w:rFonts w:cs="Calibri Light"/>
                <w:color w:val="000000"/>
                <w:sz w:val="18"/>
                <w:szCs w:val="18"/>
                <w:lang w:val="en-NZ"/>
              </w:rPr>
              <w:t xml:space="preserve"> contract documents.</w:t>
            </w:r>
          </w:p>
        </w:tc>
        <w:tc>
          <w:tcPr>
            <w:tcW w:w="733" w:type="pct"/>
            <w:tcBorders>
              <w:top w:val="single" w:sz="4" w:space="0" w:color="auto"/>
              <w:left w:val="single" w:sz="6" w:space="0" w:color="auto"/>
              <w:bottom w:val="single" w:sz="4" w:space="0" w:color="auto"/>
              <w:right w:val="single" w:sz="6" w:space="0" w:color="auto"/>
            </w:tcBorders>
            <w:vAlign w:val="center"/>
          </w:tcPr>
          <w:p w14:paraId="60B418F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must be given opportunity to observe all phases of the piling operation.</w:t>
            </w:r>
          </w:p>
          <w:p w14:paraId="20AFFA51" w14:textId="0EBF6C8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shall have at all reasonable times access to all parts of the works included in the Contract.</w:t>
            </w:r>
          </w:p>
        </w:tc>
        <w:tc>
          <w:tcPr>
            <w:tcW w:w="520" w:type="pct"/>
            <w:tcBorders>
              <w:top w:val="single" w:sz="4" w:space="0" w:color="auto"/>
              <w:left w:val="single" w:sz="6" w:space="0" w:color="auto"/>
              <w:bottom w:val="single" w:sz="4" w:space="0" w:color="auto"/>
              <w:right w:val="single" w:sz="6" w:space="0" w:color="auto"/>
            </w:tcBorders>
            <w:vAlign w:val="center"/>
          </w:tcPr>
          <w:p w14:paraId="1A22B471" w14:textId="46645444" w:rsidR="00444B3D" w:rsidRPr="00963670" w:rsidRDefault="00444B3D" w:rsidP="00444B3D">
            <w:pPr>
              <w:spacing w:after="0"/>
              <w:jc w:val="center"/>
              <w:rPr>
                <w:rFonts w:cs="Calibri Light"/>
                <w:sz w:val="18"/>
                <w:szCs w:val="18"/>
              </w:rPr>
            </w:pPr>
            <w:r w:rsidRPr="00963670">
              <w:rPr>
                <w:rFonts w:cs="Calibri Light"/>
                <w:sz w:val="18"/>
                <w:szCs w:val="18"/>
              </w:rPr>
              <w:t>Engineer given at least 3 working days’ notice of when work is ready for inspection or testing</w:t>
            </w:r>
          </w:p>
        </w:tc>
        <w:tc>
          <w:tcPr>
            <w:tcW w:w="518" w:type="pct"/>
            <w:tcBorders>
              <w:top w:val="single" w:sz="4" w:space="0" w:color="auto"/>
              <w:left w:val="single" w:sz="6" w:space="0" w:color="auto"/>
              <w:bottom w:val="single" w:sz="4" w:space="0" w:color="auto"/>
              <w:right w:val="single" w:sz="6" w:space="0" w:color="auto"/>
            </w:tcBorders>
            <w:vAlign w:val="center"/>
          </w:tcPr>
          <w:p w14:paraId="407123AD" w14:textId="47F5E87C" w:rsidR="00444B3D" w:rsidRPr="00963670" w:rsidRDefault="00444B3D" w:rsidP="00444B3D">
            <w:pPr>
              <w:spacing w:after="0"/>
              <w:jc w:val="center"/>
              <w:rPr>
                <w:rFonts w:cs="Calibri Light"/>
                <w:sz w:val="18"/>
                <w:szCs w:val="18"/>
              </w:rPr>
            </w:pPr>
            <w:r w:rsidRPr="00963670">
              <w:rPr>
                <w:rFonts w:cs="Calibri Light"/>
                <w:sz w:val="18"/>
                <w:szCs w:val="18"/>
              </w:rPr>
              <w:t>QA Checksheet(s),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F726868" w14:textId="4DB7A8EA"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31C3F56" w14:textId="19D7F8D8"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DB6B31E" w14:textId="7C3C6F5E"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5023688" w14:textId="0C2573D5" w:rsidR="00444B3D" w:rsidRPr="00963670" w:rsidRDefault="00444B3D" w:rsidP="00444B3D">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40F2AE76" w14:textId="79620036"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70108F76"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D4AC42F" w14:textId="11D147C9" w:rsidR="00444B3D" w:rsidRPr="00963670" w:rsidRDefault="00444B3D" w:rsidP="00444B3D">
            <w:pPr>
              <w:spacing w:after="0"/>
              <w:jc w:val="center"/>
              <w:rPr>
                <w:rFonts w:cs="Calibri Light"/>
                <w:sz w:val="18"/>
                <w:szCs w:val="18"/>
              </w:rPr>
            </w:pPr>
            <w:r>
              <w:rPr>
                <w:rFonts w:cs="Calibri Light"/>
                <w:sz w:val="18"/>
                <w:szCs w:val="18"/>
              </w:rPr>
              <w:t>10.05</w:t>
            </w:r>
          </w:p>
        </w:tc>
        <w:tc>
          <w:tcPr>
            <w:tcW w:w="444" w:type="pct"/>
            <w:tcBorders>
              <w:top w:val="single" w:sz="4" w:space="0" w:color="auto"/>
              <w:left w:val="single" w:sz="6" w:space="0" w:color="auto"/>
              <w:bottom w:val="single" w:sz="4" w:space="0" w:color="auto"/>
              <w:right w:val="single" w:sz="6" w:space="0" w:color="auto"/>
            </w:tcBorders>
            <w:vAlign w:val="center"/>
          </w:tcPr>
          <w:p w14:paraId="48550CA0" w14:textId="42196A6B" w:rsidR="00444B3D" w:rsidRPr="00963670" w:rsidRDefault="00444B3D" w:rsidP="00444B3D">
            <w:pPr>
              <w:spacing w:after="0"/>
              <w:jc w:val="center"/>
              <w:rPr>
                <w:rFonts w:cs="Calibri Light"/>
                <w:sz w:val="18"/>
                <w:szCs w:val="18"/>
              </w:rPr>
            </w:pPr>
            <w:r w:rsidRPr="00963670">
              <w:rPr>
                <w:rFonts w:cs="Calibri Light"/>
                <w:sz w:val="18"/>
                <w:szCs w:val="18"/>
              </w:rPr>
              <w:t>Producer Statements</w:t>
            </w:r>
          </w:p>
        </w:tc>
        <w:tc>
          <w:tcPr>
            <w:tcW w:w="332" w:type="pct"/>
            <w:tcBorders>
              <w:top w:val="single" w:sz="4" w:space="0" w:color="auto"/>
              <w:left w:val="single" w:sz="6" w:space="0" w:color="auto"/>
              <w:bottom w:val="single" w:sz="4" w:space="0" w:color="auto"/>
              <w:right w:val="single" w:sz="6" w:space="0" w:color="auto"/>
            </w:tcBorders>
            <w:vAlign w:val="center"/>
          </w:tcPr>
          <w:p w14:paraId="01D22FE5" w14:textId="6D80D280"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7.1.9</w:t>
            </w:r>
          </w:p>
        </w:tc>
        <w:tc>
          <w:tcPr>
            <w:tcW w:w="814" w:type="pct"/>
            <w:tcBorders>
              <w:top w:val="single" w:sz="4" w:space="0" w:color="auto"/>
              <w:left w:val="single" w:sz="6" w:space="0" w:color="auto"/>
              <w:bottom w:val="single" w:sz="4" w:space="0" w:color="auto"/>
              <w:right w:val="single" w:sz="6" w:space="0" w:color="auto"/>
            </w:tcBorders>
            <w:vAlign w:val="center"/>
          </w:tcPr>
          <w:p w14:paraId="77840887" w14:textId="4DC8C45E"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Producer Statement – Construction (PS3) are required for each structure for the construction of the piles, with relevant construction records.</w:t>
            </w:r>
          </w:p>
        </w:tc>
        <w:tc>
          <w:tcPr>
            <w:tcW w:w="733" w:type="pct"/>
            <w:tcBorders>
              <w:top w:val="single" w:sz="4" w:space="0" w:color="auto"/>
              <w:left w:val="single" w:sz="6" w:space="0" w:color="auto"/>
              <w:bottom w:val="single" w:sz="4" w:space="0" w:color="auto"/>
              <w:right w:val="single" w:sz="6" w:space="0" w:color="auto"/>
            </w:tcBorders>
            <w:vAlign w:val="center"/>
          </w:tcPr>
          <w:p w14:paraId="1F4826EC" w14:textId="1EA4ED5F"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PS3 submission for each structure of the construction of the piles with relevant records</w:t>
            </w:r>
          </w:p>
        </w:tc>
        <w:tc>
          <w:tcPr>
            <w:tcW w:w="520" w:type="pct"/>
            <w:tcBorders>
              <w:top w:val="single" w:sz="4" w:space="0" w:color="auto"/>
              <w:left w:val="single" w:sz="6" w:space="0" w:color="auto"/>
              <w:bottom w:val="single" w:sz="4" w:space="0" w:color="auto"/>
              <w:right w:val="single" w:sz="6" w:space="0" w:color="auto"/>
            </w:tcBorders>
            <w:vAlign w:val="center"/>
          </w:tcPr>
          <w:p w14:paraId="2E09EA4D" w14:textId="65854973" w:rsidR="00444B3D" w:rsidRPr="00963670" w:rsidRDefault="00444B3D" w:rsidP="00444B3D">
            <w:pPr>
              <w:spacing w:after="0"/>
              <w:jc w:val="center"/>
              <w:rPr>
                <w:rFonts w:cs="Calibri Light"/>
                <w:sz w:val="18"/>
                <w:szCs w:val="18"/>
              </w:rPr>
            </w:pPr>
            <w:r w:rsidRPr="00963670">
              <w:rPr>
                <w:rFonts w:cs="Calibri Light"/>
                <w:sz w:val="18"/>
                <w:szCs w:val="18"/>
              </w:rPr>
              <w:t>Post construction</w:t>
            </w:r>
          </w:p>
        </w:tc>
        <w:tc>
          <w:tcPr>
            <w:tcW w:w="518" w:type="pct"/>
            <w:tcBorders>
              <w:top w:val="single" w:sz="4" w:space="0" w:color="auto"/>
              <w:left w:val="single" w:sz="6" w:space="0" w:color="auto"/>
              <w:bottom w:val="single" w:sz="4" w:space="0" w:color="auto"/>
              <w:right w:val="single" w:sz="6" w:space="0" w:color="auto"/>
            </w:tcBorders>
            <w:vAlign w:val="center"/>
          </w:tcPr>
          <w:p w14:paraId="4D6E5926" w14:textId="4985AFEF" w:rsidR="00444B3D" w:rsidRPr="00963670" w:rsidRDefault="00444B3D" w:rsidP="00444B3D">
            <w:pPr>
              <w:spacing w:after="0"/>
              <w:jc w:val="center"/>
              <w:rPr>
                <w:rFonts w:cs="Calibri Light"/>
                <w:sz w:val="18"/>
                <w:szCs w:val="18"/>
              </w:rPr>
            </w:pPr>
            <w:r w:rsidRPr="00963670">
              <w:rPr>
                <w:rFonts w:cs="Calibri Light"/>
                <w:sz w:val="18"/>
                <w:szCs w:val="18"/>
              </w:rPr>
              <w:t>Producer Statement (PS3)</w:t>
            </w:r>
          </w:p>
        </w:tc>
        <w:tc>
          <w:tcPr>
            <w:tcW w:w="263" w:type="pct"/>
            <w:tcBorders>
              <w:top w:val="single" w:sz="4" w:space="0" w:color="auto"/>
              <w:left w:val="single" w:sz="6" w:space="0" w:color="auto"/>
              <w:bottom w:val="single" w:sz="4" w:space="0" w:color="auto"/>
              <w:right w:val="single" w:sz="6" w:space="0" w:color="auto"/>
            </w:tcBorders>
            <w:vAlign w:val="center"/>
          </w:tcPr>
          <w:p w14:paraId="1D5EE418" w14:textId="6B2921B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5C6125AA" w14:textId="23FE9484"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5EEC666" w14:textId="358954BF"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43DF027" w14:textId="79E8C33F"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732CB61" w14:textId="3FAF0C35"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13C72330"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F68D1FA" w14:textId="5E89E375" w:rsidR="00444B3D" w:rsidRPr="00963670" w:rsidRDefault="00444B3D" w:rsidP="00444B3D">
            <w:pPr>
              <w:spacing w:after="0"/>
              <w:jc w:val="center"/>
              <w:rPr>
                <w:rFonts w:cs="Calibri Light"/>
                <w:sz w:val="18"/>
                <w:szCs w:val="18"/>
              </w:rPr>
            </w:pPr>
            <w:r>
              <w:rPr>
                <w:rFonts w:cs="Calibri Light"/>
                <w:sz w:val="18"/>
                <w:szCs w:val="18"/>
              </w:rPr>
              <w:t>10.06</w:t>
            </w:r>
          </w:p>
        </w:tc>
        <w:tc>
          <w:tcPr>
            <w:tcW w:w="444" w:type="pct"/>
            <w:tcBorders>
              <w:top w:val="single" w:sz="4" w:space="0" w:color="auto"/>
              <w:left w:val="single" w:sz="6" w:space="0" w:color="auto"/>
              <w:bottom w:val="single" w:sz="4" w:space="0" w:color="auto"/>
              <w:right w:val="single" w:sz="6" w:space="0" w:color="auto"/>
            </w:tcBorders>
            <w:vAlign w:val="center"/>
          </w:tcPr>
          <w:p w14:paraId="234C5CD5" w14:textId="4D0AA87F" w:rsidR="00444B3D" w:rsidRPr="00963670" w:rsidRDefault="00444B3D" w:rsidP="00444B3D">
            <w:pPr>
              <w:spacing w:after="0"/>
              <w:jc w:val="center"/>
              <w:rPr>
                <w:rFonts w:cs="Calibri Light"/>
                <w:sz w:val="18"/>
                <w:szCs w:val="18"/>
              </w:rPr>
            </w:pPr>
            <w:r w:rsidRPr="00963670">
              <w:rPr>
                <w:rFonts w:cs="Calibri Light"/>
                <w:sz w:val="18"/>
                <w:szCs w:val="18"/>
              </w:rPr>
              <w:t>Pile Embedment</w:t>
            </w:r>
          </w:p>
        </w:tc>
        <w:tc>
          <w:tcPr>
            <w:tcW w:w="332" w:type="pct"/>
            <w:tcBorders>
              <w:top w:val="single" w:sz="4" w:space="0" w:color="auto"/>
              <w:left w:val="single" w:sz="6" w:space="0" w:color="auto"/>
              <w:bottom w:val="single" w:sz="4" w:space="0" w:color="auto"/>
              <w:right w:val="single" w:sz="6" w:space="0" w:color="auto"/>
            </w:tcBorders>
            <w:vAlign w:val="center"/>
          </w:tcPr>
          <w:p w14:paraId="43921858" w14:textId="39D8DE8F"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7.2.4</w:t>
            </w:r>
          </w:p>
        </w:tc>
        <w:tc>
          <w:tcPr>
            <w:tcW w:w="814" w:type="pct"/>
            <w:tcBorders>
              <w:top w:val="single" w:sz="4" w:space="0" w:color="auto"/>
              <w:left w:val="single" w:sz="6" w:space="0" w:color="auto"/>
              <w:bottom w:val="single" w:sz="4" w:space="0" w:color="auto"/>
              <w:right w:val="single" w:sz="6" w:space="0" w:color="auto"/>
            </w:tcBorders>
            <w:vAlign w:val="center"/>
          </w:tcPr>
          <w:p w14:paraId="56BCADF3" w14:textId="113FB068"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Set cards (showing sets and rebound) shall be inspected by the Engineer and embedment depth agreed upon.</w:t>
            </w:r>
          </w:p>
        </w:tc>
        <w:tc>
          <w:tcPr>
            <w:tcW w:w="733" w:type="pct"/>
            <w:tcBorders>
              <w:top w:val="single" w:sz="4" w:space="0" w:color="auto"/>
              <w:left w:val="single" w:sz="6" w:space="0" w:color="auto"/>
              <w:bottom w:val="single" w:sz="4" w:space="0" w:color="auto"/>
              <w:right w:val="single" w:sz="6" w:space="0" w:color="auto"/>
            </w:tcBorders>
            <w:vAlign w:val="center"/>
          </w:tcPr>
          <w:p w14:paraId="1F6A3625" w14:textId="5B25DEC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Sets and embedment agreed with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48ABEE60" w14:textId="190A7238" w:rsidR="00444B3D" w:rsidRPr="00963670" w:rsidRDefault="00444B3D" w:rsidP="00444B3D">
            <w:pPr>
              <w:spacing w:after="0"/>
              <w:jc w:val="center"/>
              <w:rPr>
                <w:rFonts w:cs="Calibri Light"/>
                <w:sz w:val="18"/>
                <w:szCs w:val="18"/>
              </w:rPr>
            </w:pPr>
            <w:r w:rsidRPr="00963670">
              <w:rPr>
                <w:rFonts w:cs="Calibri Light"/>
                <w:sz w:val="18"/>
                <w:szCs w:val="18"/>
              </w:rPr>
              <w:t>Agreed with Engineer prior to driving pile</w:t>
            </w:r>
          </w:p>
        </w:tc>
        <w:tc>
          <w:tcPr>
            <w:tcW w:w="518" w:type="pct"/>
            <w:tcBorders>
              <w:top w:val="single" w:sz="4" w:space="0" w:color="auto"/>
              <w:left w:val="single" w:sz="6" w:space="0" w:color="auto"/>
              <w:bottom w:val="single" w:sz="4" w:space="0" w:color="auto"/>
              <w:right w:val="single" w:sz="6" w:space="0" w:color="auto"/>
            </w:tcBorders>
            <w:vAlign w:val="center"/>
          </w:tcPr>
          <w:p w14:paraId="06E4B6EA" w14:textId="54CB8D37" w:rsidR="00444B3D" w:rsidRPr="00963670" w:rsidRDefault="00444B3D" w:rsidP="00444B3D">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F49E0EA" w14:textId="5D7A687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0462370" w14:textId="3C05B934"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DCA3C88" w14:textId="7084F6EE"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280F3C4" w14:textId="02277C71"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78146F2E" w14:textId="39741902"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663F8489"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65C9867" w14:textId="47BCD3F9" w:rsidR="00444B3D" w:rsidRPr="00963670" w:rsidRDefault="00444B3D" w:rsidP="00444B3D">
            <w:pPr>
              <w:spacing w:after="0"/>
              <w:jc w:val="center"/>
              <w:rPr>
                <w:rFonts w:cs="Calibri Light"/>
                <w:sz w:val="18"/>
                <w:szCs w:val="18"/>
              </w:rPr>
            </w:pPr>
            <w:r>
              <w:rPr>
                <w:rFonts w:cs="Calibri Light"/>
                <w:sz w:val="18"/>
                <w:szCs w:val="18"/>
              </w:rPr>
              <w:t>10.07</w:t>
            </w:r>
          </w:p>
        </w:tc>
        <w:tc>
          <w:tcPr>
            <w:tcW w:w="444" w:type="pct"/>
            <w:tcBorders>
              <w:top w:val="single" w:sz="4" w:space="0" w:color="auto"/>
              <w:left w:val="single" w:sz="6" w:space="0" w:color="auto"/>
              <w:bottom w:val="single" w:sz="4" w:space="0" w:color="auto"/>
              <w:right w:val="single" w:sz="6" w:space="0" w:color="auto"/>
            </w:tcBorders>
            <w:vAlign w:val="center"/>
          </w:tcPr>
          <w:p w14:paraId="694F8F0B" w14:textId="10BF5B10" w:rsidR="00444B3D" w:rsidRPr="00963670" w:rsidRDefault="00444B3D" w:rsidP="00444B3D">
            <w:pPr>
              <w:spacing w:after="0"/>
              <w:jc w:val="center"/>
              <w:rPr>
                <w:rFonts w:cs="Calibri Light"/>
                <w:sz w:val="18"/>
                <w:szCs w:val="18"/>
              </w:rPr>
            </w:pPr>
            <w:r w:rsidRPr="00963670">
              <w:rPr>
                <w:rFonts w:cs="Calibri Light"/>
                <w:sz w:val="18"/>
                <w:szCs w:val="18"/>
              </w:rPr>
              <w:t>Piling Records</w:t>
            </w:r>
          </w:p>
        </w:tc>
        <w:tc>
          <w:tcPr>
            <w:tcW w:w="332" w:type="pct"/>
            <w:tcBorders>
              <w:top w:val="single" w:sz="4" w:space="0" w:color="auto"/>
              <w:left w:val="single" w:sz="6" w:space="0" w:color="auto"/>
              <w:bottom w:val="single" w:sz="4" w:space="0" w:color="auto"/>
              <w:right w:val="single" w:sz="6" w:space="0" w:color="auto"/>
            </w:tcBorders>
            <w:vAlign w:val="center"/>
          </w:tcPr>
          <w:p w14:paraId="2C2F7ADB" w14:textId="20D3C6C8"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7.2.6</w:t>
            </w:r>
          </w:p>
        </w:tc>
        <w:tc>
          <w:tcPr>
            <w:tcW w:w="814" w:type="pct"/>
            <w:tcBorders>
              <w:top w:val="single" w:sz="4" w:space="0" w:color="auto"/>
              <w:left w:val="single" w:sz="6" w:space="0" w:color="auto"/>
              <w:bottom w:val="single" w:sz="4" w:space="0" w:color="auto"/>
              <w:right w:val="single" w:sz="6" w:space="0" w:color="auto"/>
            </w:tcBorders>
            <w:vAlign w:val="center"/>
          </w:tcPr>
          <w:p w14:paraId="278CB77A"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piling record must be submitted on professionally formatted, clearly typed </w:t>
            </w:r>
            <w:proofErr w:type="gramStart"/>
            <w:r w:rsidRPr="00963670">
              <w:rPr>
                <w:rFonts w:cs="Calibri Light"/>
                <w:color w:val="000000"/>
                <w:sz w:val="18"/>
                <w:szCs w:val="18"/>
                <w:lang w:val="en-NZ"/>
              </w:rPr>
              <w:t>documents</w:t>
            </w:r>
            <w:proofErr w:type="gramEnd"/>
            <w:r w:rsidRPr="00963670">
              <w:rPr>
                <w:rFonts w:cs="Calibri Light"/>
                <w:color w:val="000000"/>
                <w:sz w:val="18"/>
                <w:szCs w:val="18"/>
                <w:lang w:val="en-NZ"/>
              </w:rPr>
              <w:t xml:space="preserve"> and only accepted after verification by the Engineer or the nominated site representative:</w:t>
            </w:r>
          </w:p>
          <w:p w14:paraId="5C678CA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date and time of installation.</w:t>
            </w:r>
          </w:p>
          <w:p w14:paraId="0B8C9C06"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Sequence of driving (if driving in groups)</w:t>
            </w:r>
          </w:p>
          <w:p w14:paraId="2C4A371F"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level of the bed at the commencement of operations.</w:t>
            </w:r>
          </w:p>
          <w:p w14:paraId="363168C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pile number or location.</w:t>
            </w:r>
          </w:p>
          <w:p w14:paraId="208E06FE"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type and size of the piling hammer.</w:t>
            </w:r>
          </w:p>
          <w:p w14:paraId="03AF108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type and condition of the piling helmet and packing.</w:t>
            </w:r>
          </w:p>
          <w:p w14:paraId="6E1A8F44"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Details of any variations in the penetration resistance.</w:t>
            </w:r>
          </w:p>
          <w:p w14:paraId="0BF71DB1"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Any apparent deviation from specified location and inclination</w:t>
            </w:r>
          </w:p>
          <w:p w14:paraId="223AB7B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length of the complete pitched pile.</w:t>
            </w:r>
          </w:p>
          <w:p w14:paraId="41A5B11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toe level of the pile before and after driving.</w:t>
            </w:r>
          </w:p>
          <w:p w14:paraId="0C882E4E"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distance driven.</w:t>
            </w:r>
          </w:p>
          <w:p w14:paraId="5F65237A"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distance drilled.</w:t>
            </w:r>
          </w:p>
          <w:p w14:paraId="460EE18D"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level of the top of the rock.</w:t>
            </w:r>
          </w:p>
          <w:p w14:paraId="43EFBD1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set at 0.5 m intervals over the last 3 m of driving.</w:t>
            </w:r>
          </w:p>
          <w:p w14:paraId="5F35A6D1"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final set and rebound (averaged over the last 10 blows).</w:t>
            </w:r>
          </w:p>
          <w:p w14:paraId="3488DF94" w14:textId="284D981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Details of any interruption to driving</w:t>
            </w:r>
          </w:p>
        </w:tc>
        <w:tc>
          <w:tcPr>
            <w:tcW w:w="733" w:type="pct"/>
            <w:tcBorders>
              <w:top w:val="single" w:sz="4" w:space="0" w:color="auto"/>
              <w:left w:val="single" w:sz="6" w:space="0" w:color="auto"/>
              <w:bottom w:val="single" w:sz="4" w:space="0" w:color="auto"/>
              <w:right w:val="single" w:sz="6" w:space="0" w:color="auto"/>
            </w:tcBorders>
            <w:vAlign w:val="center"/>
          </w:tcPr>
          <w:p w14:paraId="01F5F734" w14:textId="6D2AA90E"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Review cards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54192F7A" w14:textId="609430FF" w:rsidR="00444B3D" w:rsidRPr="00963670" w:rsidRDefault="00444B3D" w:rsidP="00444B3D">
            <w:pPr>
              <w:spacing w:after="0"/>
              <w:jc w:val="center"/>
              <w:rPr>
                <w:rFonts w:cs="Calibri Light"/>
                <w:sz w:val="18"/>
                <w:szCs w:val="18"/>
              </w:rPr>
            </w:pPr>
            <w:r w:rsidRPr="00963670">
              <w:rPr>
                <w:rFonts w:cs="Calibri Light"/>
                <w:sz w:val="18"/>
                <w:szCs w:val="18"/>
              </w:rPr>
              <w:t>Records provided to the Engineer within 24 hours of pile completion</w:t>
            </w:r>
          </w:p>
        </w:tc>
        <w:tc>
          <w:tcPr>
            <w:tcW w:w="518" w:type="pct"/>
            <w:tcBorders>
              <w:top w:val="single" w:sz="4" w:space="0" w:color="auto"/>
              <w:left w:val="single" w:sz="6" w:space="0" w:color="auto"/>
              <w:bottom w:val="single" w:sz="4" w:space="0" w:color="auto"/>
              <w:right w:val="single" w:sz="6" w:space="0" w:color="auto"/>
            </w:tcBorders>
            <w:vAlign w:val="center"/>
          </w:tcPr>
          <w:p w14:paraId="653F2DE4" w14:textId="2F5D4268" w:rsidR="00444B3D" w:rsidRPr="00963670" w:rsidRDefault="00444B3D" w:rsidP="00444B3D">
            <w:pPr>
              <w:spacing w:after="0"/>
              <w:jc w:val="center"/>
              <w:rPr>
                <w:rFonts w:cs="Calibri Light"/>
                <w:sz w:val="18"/>
                <w:szCs w:val="18"/>
              </w:rPr>
            </w:pPr>
            <w:r w:rsidRPr="00963670">
              <w:rPr>
                <w:rFonts w:cs="Calibri Light"/>
                <w:sz w:val="18"/>
                <w:szCs w:val="18"/>
              </w:rPr>
              <w:t>Piling Records</w:t>
            </w:r>
          </w:p>
        </w:tc>
        <w:tc>
          <w:tcPr>
            <w:tcW w:w="263" w:type="pct"/>
            <w:tcBorders>
              <w:top w:val="single" w:sz="4" w:space="0" w:color="auto"/>
              <w:left w:val="single" w:sz="6" w:space="0" w:color="auto"/>
              <w:bottom w:val="single" w:sz="4" w:space="0" w:color="auto"/>
              <w:right w:val="single" w:sz="6" w:space="0" w:color="auto"/>
            </w:tcBorders>
            <w:vAlign w:val="center"/>
          </w:tcPr>
          <w:p w14:paraId="43D07B1D" w14:textId="62CC93E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00FE7F8" w14:textId="5D52345E"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D42E62A" w14:textId="3801F69B"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A84C7A1" w14:textId="4108CC40" w:rsidR="00444B3D" w:rsidRPr="00963670" w:rsidRDefault="00444B3D" w:rsidP="00444B3D">
            <w:pPr>
              <w:spacing w:after="0"/>
              <w:jc w:val="center"/>
              <w:rPr>
                <w:rFonts w:cs="Calibri Light"/>
                <w:sz w:val="18"/>
                <w:szCs w:val="18"/>
              </w:rPr>
            </w:pPr>
            <w:r>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12EB3466" w14:textId="35F02DB4" w:rsidR="00444B3D" w:rsidRPr="00963670" w:rsidRDefault="00444B3D" w:rsidP="00444B3D">
            <w:pPr>
              <w:spacing w:after="0"/>
              <w:jc w:val="center"/>
              <w:rPr>
                <w:rFonts w:cs="Calibri Light"/>
                <w:sz w:val="18"/>
                <w:szCs w:val="18"/>
              </w:rPr>
            </w:pPr>
            <w:r w:rsidRPr="00024233">
              <w:rPr>
                <w:sz w:val="18"/>
                <w:szCs w:val="18"/>
              </w:rPr>
              <w:t>T&amp;T</w:t>
            </w:r>
          </w:p>
        </w:tc>
      </w:tr>
      <w:tr w:rsidR="001730E7" w:rsidRPr="008B6F44" w14:paraId="0984BAC7"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34E301D8" w14:textId="61BC5076" w:rsidR="001730E7" w:rsidRPr="00963670" w:rsidRDefault="001730E7" w:rsidP="001730E7">
            <w:pPr>
              <w:spacing w:after="0"/>
              <w:rPr>
                <w:rFonts w:cs="Calibri Light"/>
                <w:sz w:val="18"/>
                <w:szCs w:val="18"/>
              </w:rPr>
            </w:pPr>
            <w:r w:rsidRPr="00963670">
              <w:rPr>
                <w:rFonts w:cs="Calibri Light"/>
                <w:b/>
                <w:bCs/>
                <w:sz w:val="18"/>
                <w:szCs w:val="18"/>
              </w:rPr>
              <w:t>11.0 STRUCTURAL SPECIFICATION – CONCRETE WORKS</w:t>
            </w:r>
          </w:p>
        </w:tc>
      </w:tr>
      <w:tr w:rsidR="00F159FF" w:rsidRPr="008B6F44" w14:paraId="7035BB03"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2495F78" w14:textId="67497488" w:rsidR="00F159FF" w:rsidRPr="00963670" w:rsidRDefault="00F159FF" w:rsidP="00F159FF">
            <w:pPr>
              <w:spacing w:after="0"/>
              <w:jc w:val="center"/>
              <w:rPr>
                <w:rFonts w:cs="Calibri Light"/>
                <w:sz w:val="18"/>
                <w:szCs w:val="18"/>
              </w:rPr>
            </w:pPr>
            <w:r>
              <w:rPr>
                <w:rFonts w:cs="Calibri Light"/>
                <w:sz w:val="18"/>
                <w:szCs w:val="18"/>
              </w:rPr>
              <w:t>11.01</w:t>
            </w:r>
          </w:p>
        </w:tc>
        <w:tc>
          <w:tcPr>
            <w:tcW w:w="444" w:type="pct"/>
            <w:tcBorders>
              <w:top w:val="single" w:sz="4" w:space="0" w:color="auto"/>
              <w:left w:val="single" w:sz="6" w:space="0" w:color="auto"/>
              <w:bottom w:val="single" w:sz="4" w:space="0" w:color="auto"/>
              <w:right w:val="single" w:sz="6" w:space="0" w:color="auto"/>
            </w:tcBorders>
            <w:vAlign w:val="center"/>
          </w:tcPr>
          <w:p w14:paraId="63E066D1" w14:textId="7B32A5D4" w:rsidR="00F159FF" w:rsidRPr="00963670" w:rsidRDefault="00F159FF" w:rsidP="00F159FF">
            <w:pPr>
              <w:spacing w:after="0"/>
              <w:jc w:val="center"/>
              <w:rPr>
                <w:rFonts w:cs="Calibri Light"/>
                <w:sz w:val="18"/>
                <w:szCs w:val="18"/>
              </w:rPr>
            </w:pPr>
            <w:r w:rsidRPr="00963670">
              <w:rPr>
                <w:rFonts w:cs="Calibri Light"/>
                <w:sz w:val="18"/>
                <w:szCs w:val="18"/>
              </w:rPr>
              <w:t>Aggregates</w:t>
            </w:r>
          </w:p>
        </w:tc>
        <w:tc>
          <w:tcPr>
            <w:tcW w:w="332" w:type="pct"/>
            <w:tcBorders>
              <w:top w:val="single" w:sz="4" w:space="0" w:color="auto"/>
              <w:left w:val="single" w:sz="6" w:space="0" w:color="auto"/>
              <w:bottom w:val="single" w:sz="4" w:space="0" w:color="auto"/>
              <w:right w:val="single" w:sz="6" w:space="0" w:color="auto"/>
            </w:tcBorders>
            <w:vAlign w:val="center"/>
          </w:tcPr>
          <w:p w14:paraId="32D5532B" w14:textId="7347DD0E"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9.1.3.2</w:t>
            </w:r>
          </w:p>
        </w:tc>
        <w:tc>
          <w:tcPr>
            <w:tcW w:w="814" w:type="pct"/>
            <w:tcBorders>
              <w:top w:val="single" w:sz="4" w:space="0" w:color="auto"/>
              <w:left w:val="single" w:sz="6" w:space="0" w:color="auto"/>
              <w:bottom w:val="single" w:sz="4" w:space="0" w:color="auto"/>
              <w:right w:val="single" w:sz="6" w:space="0" w:color="auto"/>
            </w:tcBorders>
            <w:vAlign w:val="center"/>
          </w:tcPr>
          <w:p w14:paraId="3CE45A09" w14:textId="4A5FE01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provide the Engineer with details of the types and source of supply of the aggregates</w:t>
            </w:r>
          </w:p>
        </w:tc>
        <w:tc>
          <w:tcPr>
            <w:tcW w:w="733" w:type="pct"/>
            <w:tcBorders>
              <w:top w:val="single" w:sz="4" w:space="0" w:color="auto"/>
              <w:left w:val="single" w:sz="6" w:space="0" w:color="auto"/>
              <w:bottom w:val="single" w:sz="4" w:space="0" w:color="auto"/>
              <w:right w:val="single" w:sz="6" w:space="0" w:color="auto"/>
            </w:tcBorders>
            <w:vAlign w:val="center"/>
          </w:tcPr>
          <w:p w14:paraId="498B91AB" w14:textId="26F84D7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Fine and coarse aggregates shall comply with the requirements of NZS 3121 and NZS 3111. The maximum size of coarse aggregate shall be 19 mm.</w:t>
            </w:r>
          </w:p>
          <w:p w14:paraId="41BC0C77" w14:textId="22F609CA"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Proposed aggregates are non-reactive as defined in clause 6.1 of the CCANZ </w:t>
            </w:r>
            <w:r w:rsidRPr="00963670">
              <w:rPr>
                <w:rFonts w:cs="Calibri Light"/>
                <w:color w:val="000000"/>
                <w:sz w:val="18"/>
                <w:szCs w:val="18"/>
                <w:lang w:val="en-NZ"/>
              </w:rPr>
              <w:lastRenderedPageBreak/>
              <w:t xml:space="preserve">report no. TR3, Alkali Silica Reaction: Minimising the Risk of Damage to </w:t>
            </w:r>
            <w:proofErr w:type="gramStart"/>
            <w:r w:rsidRPr="00963670">
              <w:rPr>
                <w:rFonts w:cs="Calibri Light"/>
                <w:color w:val="000000"/>
                <w:sz w:val="18"/>
                <w:szCs w:val="18"/>
                <w:lang w:val="en-NZ"/>
              </w:rPr>
              <w:t>Concrete :</w:t>
            </w:r>
            <w:proofErr w:type="gramEnd"/>
            <w:r w:rsidRPr="00963670">
              <w:rPr>
                <w:rFonts w:cs="Calibri Light"/>
                <w:color w:val="000000"/>
                <w:sz w:val="18"/>
                <w:szCs w:val="18"/>
                <w:lang w:val="en-NZ"/>
              </w:rPr>
              <w:t xml:space="preserve"> Guidance Notes and Recommended Practice</w:t>
            </w:r>
          </w:p>
          <w:p w14:paraId="143BC574" w14:textId="1EC0669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(2 no. edn) 2003.</w:t>
            </w:r>
          </w:p>
          <w:p w14:paraId="6C6BF79A"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p>
          <w:p w14:paraId="6637078C" w14:textId="5412B30E"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Once approval has been obtained for the aggregates to be used, neither the quality</w:t>
            </w:r>
          </w:p>
          <w:p w14:paraId="1F5ED4B4" w14:textId="6829694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nor source shall vary without the prior approval of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1412B12B" w14:textId="562C3D3E" w:rsidR="00F159FF" w:rsidRPr="00963670" w:rsidRDefault="00F159FF" w:rsidP="00F159FF">
            <w:pPr>
              <w:spacing w:after="0"/>
              <w:jc w:val="center"/>
              <w:rPr>
                <w:rFonts w:cs="Calibri Light"/>
                <w:sz w:val="18"/>
                <w:szCs w:val="18"/>
              </w:rPr>
            </w:pPr>
            <w:r w:rsidRPr="00963670">
              <w:rPr>
                <w:rFonts w:cs="Calibri Light"/>
                <w:sz w:val="18"/>
                <w:szCs w:val="18"/>
              </w:rPr>
              <w:lastRenderedPageBreak/>
              <w:t>At least two weeks before work is to commence.</w:t>
            </w:r>
          </w:p>
        </w:tc>
        <w:tc>
          <w:tcPr>
            <w:tcW w:w="518" w:type="pct"/>
            <w:tcBorders>
              <w:top w:val="single" w:sz="4" w:space="0" w:color="auto"/>
              <w:left w:val="single" w:sz="6" w:space="0" w:color="auto"/>
              <w:bottom w:val="single" w:sz="4" w:space="0" w:color="auto"/>
              <w:right w:val="single" w:sz="6" w:space="0" w:color="auto"/>
            </w:tcBorders>
            <w:vAlign w:val="center"/>
          </w:tcPr>
          <w:p w14:paraId="2C2385CE" w14:textId="536E89C8" w:rsidR="00F159FF" w:rsidRPr="00963670" w:rsidRDefault="00F159FF" w:rsidP="00F159FF">
            <w:pPr>
              <w:spacing w:after="0"/>
              <w:jc w:val="center"/>
              <w:rPr>
                <w:rFonts w:cs="Calibri Light"/>
                <w:sz w:val="18"/>
                <w:szCs w:val="18"/>
              </w:rPr>
            </w:pPr>
            <w:r w:rsidRPr="00963670">
              <w:rPr>
                <w:rFonts w:cs="Calibri Light"/>
                <w:sz w:val="18"/>
                <w:szCs w:val="18"/>
              </w:rPr>
              <w:t>Mix Design (Aggregate source)</w:t>
            </w:r>
          </w:p>
        </w:tc>
        <w:tc>
          <w:tcPr>
            <w:tcW w:w="263" w:type="pct"/>
            <w:tcBorders>
              <w:top w:val="single" w:sz="4" w:space="0" w:color="auto"/>
              <w:left w:val="single" w:sz="6" w:space="0" w:color="auto"/>
              <w:bottom w:val="single" w:sz="4" w:space="0" w:color="auto"/>
              <w:right w:val="single" w:sz="6" w:space="0" w:color="auto"/>
            </w:tcBorders>
            <w:vAlign w:val="center"/>
          </w:tcPr>
          <w:p w14:paraId="69D0F8BD" w14:textId="27BF7E19"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0E360C0" w14:textId="78555DF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E03636A" w14:textId="21C5289C"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309C627" w14:textId="7E01F71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903AEB2" w14:textId="2AC4F355"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1E3470D9"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8545375" w14:textId="4662ACBA" w:rsidR="00F159FF" w:rsidRPr="00963670" w:rsidRDefault="00F159FF" w:rsidP="00F159FF">
            <w:pPr>
              <w:spacing w:after="0"/>
              <w:jc w:val="center"/>
              <w:rPr>
                <w:rFonts w:cs="Calibri Light"/>
                <w:sz w:val="18"/>
                <w:szCs w:val="18"/>
              </w:rPr>
            </w:pPr>
            <w:r>
              <w:rPr>
                <w:rFonts w:cs="Calibri Light"/>
                <w:sz w:val="18"/>
                <w:szCs w:val="18"/>
              </w:rPr>
              <w:t>11.02</w:t>
            </w:r>
          </w:p>
        </w:tc>
        <w:tc>
          <w:tcPr>
            <w:tcW w:w="444" w:type="pct"/>
            <w:tcBorders>
              <w:top w:val="single" w:sz="4" w:space="0" w:color="auto"/>
              <w:left w:val="single" w:sz="6" w:space="0" w:color="auto"/>
              <w:bottom w:val="single" w:sz="4" w:space="0" w:color="auto"/>
              <w:right w:val="single" w:sz="6" w:space="0" w:color="auto"/>
            </w:tcBorders>
            <w:vAlign w:val="center"/>
          </w:tcPr>
          <w:p w14:paraId="3612829A" w14:textId="556DFB70" w:rsidR="00F159FF" w:rsidRPr="00963670" w:rsidRDefault="00F159FF" w:rsidP="00F159FF">
            <w:pPr>
              <w:spacing w:after="0"/>
              <w:jc w:val="center"/>
              <w:rPr>
                <w:rFonts w:cs="Calibri Light"/>
                <w:sz w:val="18"/>
                <w:szCs w:val="18"/>
              </w:rPr>
            </w:pPr>
            <w:r w:rsidRPr="00963670">
              <w:rPr>
                <w:rFonts w:cs="Calibri Light"/>
                <w:sz w:val="18"/>
                <w:szCs w:val="18"/>
              </w:rPr>
              <w:t>Reinforcing Steel</w:t>
            </w:r>
          </w:p>
        </w:tc>
        <w:tc>
          <w:tcPr>
            <w:tcW w:w="332" w:type="pct"/>
            <w:tcBorders>
              <w:top w:val="single" w:sz="4" w:space="0" w:color="auto"/>
              <w:left w:val="single" w:sz="6" w:space="0" w:color="auto"/>
              <w:bottom w:val="single" w:sz="4" w:space="0" w:color="auto"/>
              <w:right w:val="single" w:sz="6" w:space="0" w:color="auto"/>
            </w:tcBorders>
            <w:vAlign w:val="center"/>
          </w:tcPr>
          <w:p w14:paraId="7F291247" w14:textId="23F9F1A7"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9.1.3.8</w:t>
            </w:r>
          </w:p>
        </w:tc>
        <w:tc>
          <w:tcPr>
            <w:tcW w:w="814" w:type="pct"/>
            <w:tcBorders>
              <w:top w:val="single" w:sz="4" w:space="0" w:color="auto"/>
              <w:left w:val="single" w:sz="6" w:space="0" w:color="auto"/>
              <w:bottom w:val="single" w:sz="4" w:space="0" w:color="auto"/>
              <w:right w:val="single" w:sz="6" w:space="0" w:color="auto"/>
            </w:tcBorders>
            <w:vAlign w:val="center"/>
          </w:tcPr>
          <w:p w14:paraId="65AF20CE" w14:textId="5A5A4D4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to comply with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4B8602DE"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shall be higher ductility plain carbon steel grade 300E or 500E as shown on the drawings, and shall comply with AS/NZS 4671</w:t>
            </w:r>
          </w:p>
          <w:p w14:paraId="0A8A7826" w14:textId="7A36489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Grade 250N or grade 500N reinforcement is permitted where specifically indicated on the drawings. Grade 250L or 500L is not permitted.</w:t>
            </w:r>
          </w:p>
        </w:tc>
        <w:tc>
          <w:tcPr>
            <w:tcW w:w="520" w:type="pct"/>
            <w:tcBorders>
              <w:top w:val="single" w:sz="4" w:space="0" w:color="auto"/>
              <w:left w:val="single" w:sz="6" w:space="0" w:color="auto"/>
              <w:bottom w:val="single" w:sz="4" w:space="0" w:color="auto"/>
              <w:right w:val="single" w:sz="6" w:space="0" w:color="auto"/>
            </w:tcBorders>
            <w:vAlign w:val="center"/>
          </w:tcPr>
          <w:p w14:paraId="7D300033" w14:textId="1BDC52F4" w:rsidR="00F159FF" w:rsidRPr="00963670" w:rsidRDefault="00F159FF" w:rsidP="00F159FF">
            <w:pPr>
              <w:spacing w:after="0"/>
              <w:jc w:val="center"/>
              <w:rPr>
                <w:rFonts w:cs="Calibri Light"/>
                <w:sz w:val="18"/>
                <w:szCs w:val="18"/>
              </w:rPr>
            </w:pPr>
            <w:r>
              <w:rPr>
                <w:rFonts w:cs="Calibri Light"/>
                <w:sz w:val="18"/>
                <w:szCs w:val="18"/>
              </w:rPr>
              <w:t>For every reinforcing bar(s) used</w:t>
            </w:r>
          </w:p>
        </w:tc>
        <w:tc>
          <w:tcPr>
            <w:tcW w:w="518" w:type="pct"/>
            <w:tcBorders>
              <w:top w:val="single" w:sz="4" w:space="0" w:color="auto"/>
              <w:left w:val="single" w:sz="6" w:space="0" w:color="auto"/>
              <w:bottom w:val="single" w:sz="4" w:space="0" w:color="auto"/>
              <w:right w:val="single" w:sz="6" w:space="0" w:color="auto"/>
            </w:tcBorders>
            <w:vAlign w:val="center"/>
          </w:tcPr>
          <w:p w14:paraId="35849FC9" w14:textId="2325474A" w:rsidR="00F159FF" w:rsidRPr="00963670" w:rsidRDefault="00F159FF" w:rsidP="00F159FF">
            <w:pPr>
              <w:spacing w:after="0"/>
              <w:jc w:val="center"/>
              <w:rPr>
                <w:rFonts w:cs="Calibri Light"/>
                <w:sz w:val="18"/>
                <w:szCs w:val="18"/>
              </w:rPr>
            </w:pPr>
            <w:r w:rsidRPr="00963670">
              <w:rPr>
                <w:rFonts w:cs="Calibri Light"/>
                <w:sz w:val="18"/>
                <w:szCs w:val="18"/>
              </w:rPr>
              <w:t>Dockets</w:t>
            </w:r>
          </w:p>
        </w:tc>
        <w:tc>
          <w:tcPr>
            <w:tcW w:w="263" w:type="pct"/>
            <w:tcBorders>
              <w:top w:val="single" w:sz="4" w:space="0" w:color="auto"/>
              <w:left w:val="single" w:sz="6" w:space="0" w:color="auto"/>
              <w:bottom w:val="single" w:sz="4" w:space="0" w:color="auto"/>
              <w:right w:val="single" w:sz="6" w:space="0" w:color="auto"/>
            </w:tcBorders>
            <w:vAlign w:val="center"/>
          </w:tcPr>
          <w:p w14:paraId="3BF2B437" w14:textId="1B241C9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8F885C8" w14:textId="53696C66"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13147C3" w14:textId="23B3A2BE"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7A9AD236" w14:textId="70CC0CC6"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207F61AC" w14:textId="60B7CC42"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7D725BBB"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CD9FE2F" w14:textId="76E976C2" w:rsidR="00F159FF" w:rsidRPr="00963670" w:rsidRDefault="00F159FF" w:rsidP="00F159FF">
            <w:pPr>
              <w:spacing w:after="0"/>
              <w:jc w:val="center"/>
              <w:rPr>
                <w:rFonts w:cs="Calibri Light"/>
                <w:sz w:val="18"/>
                <w:szCs w:val="18"/>
              </w:rPr>
            </w:pPr>
            <w:r>
              <w:rPr>
                <w:rFonts w:cs="Calibri Light"/>
                <w:sz w:val="18"/>
                <w:szCs w:val="18"/>
              </w:rPr>
              <w:t>11.03</w:t>
            </w:r>
          </w:p>
        </w:tc>
        <w:tc>
          <w:tcPr>
            <w:tcW w:w="444" w:type="pct"/>
            <w:tcBorders>
              <w:top w:val="single" w:sz="4" w:space="0" w:color="auto"/>
              <w:left w:val="single" w:sz="6" w:space="0" w:color="auto"/>
              <w:bottom w:val="single" w:sz="4" w:space="0" w:color="auto"/>
              <w:right w:val="single" w:sz="6" w:space="0" w:color="auto"/>
            </w:tcBorders>
            <w:vAlign w:val="center"/>
          </w:tcPr>
          <w:p w14:paraId="31F94A9C" w14:textId="620E1A80" w:rsidR="00F159FF" w:rsidRPr="00963670" w:rsidRDefault="00F159FF" w:rsidP="00F159FF">
            <w:pPr>
              <w:spacing w:after="0"/>
              <w:jc w:val="center"/>
              <w:rPr>
                <w:rFonts w:cs="Calibri Light"/>
                <w:sz w:val="18"/>
                <w:szCs w:val="18"/>
              </w:rPr>
            </w:pPr>
            <w:r w:rsidRPr="00963670">
              <w:rPr>
                <w:rFonts w:cs="Calibri Light"/>
                <w:sz w:val="18"/>
                <w:szCs w:val="18"/>
              </w:rPr>
              <w:t>Concrete Mix Design (from a non approved ready mix concrete producer)</w:t>
            </w:r>
          </w:p>
        </w:tc>
        <w:tc>
          <w:tcPr>
            <w:tcW w:w="332" w:type="pct"/>
            <w:tcBorders>
              <w:top w:val="single" w:sz="4" w:space="0" w:color="auto"/>
              <w:left w:val="single" w:sz="6" w:space="0" w:color="auto"/>
              <w:bottom w:val="single" w:sz="4" w:space="0" w:color="auto"/>
              <w:right w:val="single" w:sz="6" w:space="0" w:color="auto"/>
            </w:tcBorders>
            <w:vAlign w:val="center"/>
          </w:tcPr>
          <w:p w14:paraId="43B00DFA" w14:textId="610B26E8"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9.1.4.1</w:t>
            </w:r>
          </w:p>
        </w:tc>
        <w:tc>
          <w:tcPr>
            <w:tcW w:w="814" w:type="pct"/>
            <w:tcBorders>
              <w:top w:val="single" w:sz="4" w:space="0" w:color="auto"/>
              <w:left w:val="single" w:sz="6" w:space="0" w:color="auto"/>
              <w:bottom w:val="single" w:sz="4" w:space="0" w:color="auto"/>
              <w:right w:val="single" w:sz="6" w:space="0" w:color="auto"/>
            </w:tcBorders>
            <w:vAlign w:val="center"/>
          </w:tcPr>
          <w:p w14:paraId="5B6005BE" w14:textId="4E28CE5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supply to the Engineer details of the concrete mix design for approval. These shall include the following:</w:t>
            </w:r>
          </w:p>
          <w:p w14:paraId="0DC93FBD"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 </w:t>
            </w:r>
            <w:proofErr w:type="gramStart"/>
            <w:r w:rsidRPr="00963670">
              <w:rPr>
                <w:rFonts w:cs="Calibri Light"/>
                <w:color w:val="000000"/>
                <w:sz w:val="18"/>
                <w:szCs w:val="18"/>
                <w:lang w:val="en-NZ"/>
              </w:rPr>
              <w:t>weights</w:t>
            </w:r>
            <w:proofErr w:type="gramEnd"/>
            <w:r w:rsidRPr="00963670">
              <w:rPr>
                <w:rFonts w:cs="Calibri Light"/>
                <w:color w:val="000000"/>
                <w:sz w:val="18"/>
                <w:szCs w:val="18"/>
                <w:lang w:val="en-NZ"/>
              </w:rPr>
              <w:t xml:space="preserve"> of aggregates and water</w:t>
            </w:r>
          </w:p>
          <w:p w14:paraId="7C9EF6D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 cement weight</w:t>
            </w:r>
          </w:p>
          <w:p w14:paraId="7970BDB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 water/cement ratio by weight</w:t>
            </w:r>
          </w:p>
          <w:p w14:paraId="752B226B"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 target slump</w:t>
            </w:r>
          </w:p>
          <w:p w14:paraId="12D45657"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 target compressive strength</w:t>
            </w:r>
          </w:p>
          <w:p w14:paraId="7700F7A2"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 admixtures</w:t>
            </w:r>
          </w:p>
          <w:p w14:paraId="7B28EC3F"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 concrete grade</w:t>
            </w:r>
          </w:p>
          <w:p w14:paraId="5414F85A" w14:textId="6BFC2A6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h mix designation</w:t>
            </w:r>
          </w:p>
        </w:tc>
        <w:tc>
          <w:tcPr>
            <w:tcW w:w="733" w:type="pct"/>
            <w:tcBorders>
              <w:top w:val="single" w:sz="4" w:space="0" w:color="auto"/>
              <w:left w:val="single" w:sz="6" w:space="0" w:color="auto"/>
              <w:bottom w:val="single" w:sz="4" w:space="0" w:color="auto"/>
              <w:right w:val="single" w:sz="6" w:space="0" w:color="auto"/>
            </w:tcBorders>
            <w:vAlign w:val="center"/>
          </w:tcPr>
          <w:p w14:paraId="438867F1" w14:textId="6C4A596A"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mix design prior to commencement of concrete works</w:t>
            </w:r>
          </w:p>
        </w:tc>
        <w:tc>
          <w:tcPr>
            <w:tcW w:w="520" w:type="pct"/>
            <w:tcBorders>
              <w:top w:val="single" w:sz="4" w:space="0" w:color="auto"/>
              <w:left w:val="single" w:sz="6" w:space="0" w:color="auto"/>
              <w:bottom w:val="single" w:sz="4" w:space="0" w:color="auto"/>
              <w:right w:val="single" w:sz="6" w:space="0" w:color="auto"/>
            </w:tcBorders>
            <w:vAlign w:val="center"/>
          </w:tcPr>
          <w:p w14:paraId="63085AD2" w14:textId="3C8C9AFE" w:rsidR="00F159FF" w:rsidRPr="00963670" w:rsidRDefault="00F159FF" w:rsidP="00F159FF">
            <w:pPr>
              <w:spacing w:after="0"/>
              <w:jc w:val="center"/>
              <w:rPr>
                <w:rFonts w:cs="Calibri Light"/>
                <w:sz w:val="18"/>
                <w:szCs w:val="18"/>
              </w:rPr>
            </w:pPr>
            <w:r w:rsidRPr="00963670">
              <w:rPr>
                <w:rFonts w:cs="Calibri Light"/>
                <w:sz w:val="18"/>
                <w:szCs w:val="18"/>
              </w:rPr>
              <w:t>At least two weeks notice</w:t>
            </w:r>
          </w:p>
        </w:tc>
        <w:tc>
          <w:tcPr>
            <w:tcW w:w="518" w:type="pct"/>
            <w:tcBorders>
              <w:top w:val="single" w:sz="4" w:space="0" w:color="auto"/>
              <w:left w:val="single" w:sz="6" w:space="0" w:color="auto"/>
              <w:bottom w:val="single" w:sz="4" w:space="0" w:color="auto"/>
              <w:right w:val="single" w:sz="6" w:space="0" w:color="auto"/>
            </w:tcBorders>
            <w:vAlign w:val="center"/>
          </w:tcPr>
          <w:p w14:paraId="52911510" w14:textId="0997D718" w:rsidR="00F159FF" w:rsidRPr="00963670" w:rsidRDefault="00F159FF" w:rsidP="00F159FF">
            <w:pPr>
              <w:spacing w:after="0"/>
              <w:jc w:val="center"/>
              <w:rPr>
                <w:rFonts w:cs="Calibri Light"/>
                <w:sz w:val="18"/>
                <w:szCs w:val="18"/>
              </w:rPr>
            </w:pPr>
            <w:r w:rsidRPr="00963670">
              <w:rPr>
                <w:rFonts w:cs="Calibri Light"/>
                <w:sz w:val="18"/>
                <w:szCs w:val="18"/>
              </w:rPr>
              <w:t>Mix Design</w:t>
            </w:r>
          </w:p>
        </w:tc>
        <w:tc>
          <w:tcPr>
            <w:tcW w:w="263" w:type="pct"/>
            <w:tcBorders>
              <w:top w:val="single" w:sz="4" w:space="0" w:color="auto"/>
              <w:left w:val="single" w:sz="6" w:space="0" w:color="auto"/>
              <w:bottom w:val="single" w:sz="4" w:space="0" w:color="auto"/>
              <w:right w:val="single" w:sz="6" w:space="0" w:color="auto"/>
            </w:tcBorders>
            <w:vAlign w:val="center"/>
          </w:tcPr>
          <w:p w14:paraId="22E1DA6F" w14:textId="7829DE2C"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D85A313" w14:textId="46822CF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ACDE613" w14:textId="3D772419"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8001608" w14:textId="719FA37E"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65A1469" w14:textId="0623EBA7"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3876A4F1"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B8A3750" w14:textId="7B929470" w:rsidR="00F159FF" w:rsidRPr="00963670" w:rsidRDefault="00F159FF" w:rsidP="00F159FF">
            <w:pPr>
              <w:spacing w:after="0"/>
              <w:jc w:val="center"/>
              <w:rPr>
                <w:rFonts w:cs="Calibri Light"/>
                <w:sz w:val="18"/>
                <w:szCs w:val="18"/>
              </w:rPr>
            </w:pPr>
            <w:r>
              <w:rPr>
                <w:rFonts w:cs="Calibri Light"/>
                <w:sz w:val="18"/>
                <w:szCs w:val="18"/>
              </w:rPr>
              <w:t>11.04</w:t>
            </w:r>
          </w:p>
        </w:tc>
        <w:tc>
          <w:tcPr>
            <w:tcW w:w="444" w:type="pct"/>
            <w:tcBorders>
              <w:top w:val="single" w:sz="4" w:space="0" w:color="auto"/>
              <w:left w:val="single" w:sz="6" w:space="0" w:color="auto"/>
              <w:bottom w:val="single" w:sz="4" w:space="0" w:color="auto"/>
              <w:right w:val="single" w:sz="6" w:space="0" w:color="auto"/>
            </w:tcBorders>
            <w:vAlign w:val="center"/>
          </w:tcPr>
          <w:p w14:paraId="2078B7FB" w14:textId="39D16030" w:rsidR="00F159FF" w:rsidRPr="00963670" w:rsidRDefault="00F159FF" w:rsidP="00F159FF">
            <w:pPr>
              <w:spacing w:after="0"/>
              <w:jc w:val="center"/>
              <w:rPr>
                <w:rFonts w:cs="Calibri Light"/>
                <w:sz w:val="18"/>
                <w:szCs w:val="18"/>
              </w:rPr>
            </w:pPr>
            <w:r w:rsidRPr="00963670">
              <w:rPr>
                <w:rFonts w:cs="Calibri Light"/>
                <w:sz w:val="18"/>
                <w:szCs w:val="18"/>
              </w:rPr>
              <w:t>Concrete Mix Design (from an audited NZRMCA plant)</w:t>
            </w:r>
          </w:p>
        </w:tc>
        <w:tc>
          <w:tcPr>
            <w:tcW w:w="332" w:type="pct"/>
            <w:tcBorders>
              <w:top w:val="single" w:sz="4" w:space="0" w:color="auto"/>
              <w:left w:val="single" w:sz="6" w:space="0" w:color="auto"/>
              <w:bottom w:val="single" w:sz="4" w:space="0" w:color="auto"/>
              <w:right w:val="single" w:sz="6" w:space="0" w:color="auto"/>
            </w:tcBorders>
            <w:vAlign w:val="center"/>
          </w:tcPr>
          <w:p w14:paraId="5236C956" w14:textId="617FCB53"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9.1.4.2</w:t>
            </w:r>
          </w:p>
        </w:tc>
        <w:tc>
          <w:tcPr>
            <w:tcW w:w="814" w:type="pct"/>
            <w:tcBorders>
              <w:top w:val="single" w:sz="4" w:space="0" w:color="auto"/>
              <w:left w:val="single" w:sz="6" w:space="0" w:color="auto"/>
              <w:bottom w:val="single" w:sz="4" w:space="0" w:color="auto"/>
              <w:right w:val="single" w:sz="6" w:space="0" w:color="auto"/>
            </w:tcBorders>
            <w:vAlign w:val="center"/>
          </w:tcPr>
          <w:p w14:paraId="1AD6C814" w14:textId="79F3D22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Contractor shall advise the Engineer of the mix details, concrete supplier and provide all supporting documentation if requested to do so to confirm the audit status of the </w:t>
            </w:r>
            <w:proofErr w:type="gramStart"/>
            <w:r w:rsidRPr="00963670">
              <w:rPr>
                <w:rFonts w:cs="Calibri Light"/>
                <w:color w:val="000000"/>
                <w:sz w:val="18"/>
                <w:szCs w:val="18"/>
                <w:lang w:val="en-NZ"/>
              </w:rPr>
              <w:t>ready mix</w:t>
            </w:r>
            <w:proofErr w:type="gramEnd"/>
            <w:r w:rsidRPr="00963670">
              <w:rPr>
                <w:rFonts w:cs="Calibri Light"/>
                <w:color w:val="000000"/>
                <w:sz w:val="18"/>
                <w:szCs w:val="18"/>
                <w:lang w:val="en-NZ"/>
              </w:rPr>
              <w:t xml:space="preserve"> plant.</w:t>
            </w:r>
          </w:p>
        </w:tc>
        <w:tc>
          <w:tcPr>
            <w:tcW w:w="733" w:type="pct"/>
            <w:tcBorders>
              <w:top w:val="single" w:sz="4" w:space="0" w:color="auto"/>
              <w:left w:val="single" w:sz="6" w:space="0" w:color="auto"/>
              <w:bottom w:val="single" w:sz="4" w:space="0" w:color="auto"/>
              <w:right w:val="single" w:sz="6" w:space="0" w:color="auto"/>
            </w:tcBorders>
            <w:vAlign w:val="center"/>
          </w:tcPr>
          <w:p w14:paraId="3CC666F5" w14:textId="0DC129B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mix design if requested to do so</w:t>
            </w:r>
          </w:p>
        </w:tc>
        <w:tc>
          <w:tcPr>
            <w:tcW w:w="520" w:type="pct"/>
            <w:tcBorders>
              <w:top w:val="single" w:sz="4" w:space="0" w:color="auto"/>
              <w:left w:val="single" w:sz="6" w:space="0" w:color="auto"/>
              <w:bottom w:val="single" w:sz="4" w:space="0" w:color="auto"/>
              <w:right w:val="single" w:sz="6" w:space="0" w:color="auto"/>
            </w:tcBorders>
            <w:vAlign w:val="center"/>
          </w:tcPr>
          <w:p w14:paraId="2268879E" w14:textId="02B4FA91" w:rsidR="00F159FF" w:rsidRPr="00963670" w:rsidRDefault="00F159FF" w:rsidP="00F159FF">
            <w:pPr>
              <w:spacing w:after="0"/>
              <w:jc w:val="center"/>
              <w:rPr>
                <w:rFonts w:cs="Calibri Light"/>
                <w:sz w:val="18"/>
                <w:szCs w:val="18"/>
              </w:rPr>
            </w:pPr>
            <w:r w:rsidRPr="00963670">
              <w:rPr>
                <w:rFonts w:cs="Calibri Light"/>
                <w:sz w:val="18"/>
                <w:szCs w:val="18"/>
              </w:rPr>
              <w:t>Upon request of the Engineer</w:t>
            </w:r>
          </w:p>
        </w:tc>
        <w:tc>
          <w:tcPr>
            <w:tcW w:w="518" w:type="pct"/>
            <w:tcBorders>
              <w:top w:val="single" w:sz="4" w:space="0" w:color="auto"/>
              <w:left w:val="single" w:sz="6" w:space="0" w:color="auto"/>
              <w:bottom w:val="single" w:sz="4" w:space="0" w:color="auto"/>
              <w:right w:val="single" w:sz="6" w:space="0" w:color="auto"/>
            </w:tcBorders>
            <w:vAlign w:val="center"/>
          </w:tcPr>
          <w:p w14:paraId="1F277E3C" w14:textId="23CFD46A" w:rsidR="00F159FF" w:rsidRPr="00963670" w:rsidRDefault="00F159FF" w:rsidP="00F159FF">
            <w:pPr>
              <w:spacing w:after="0"/>
              <w:jc w:val="center"/>
              <w:rPr>
                <w:rFonts w:cs="Calibri Light"/>
                <w:sz w:val="18"/>
                <w:szCs w:val="18"/>
              </w:rPr>
            </w:pPr>
            <w:r w:rsidRPr="00963670">
              <w:rPr>
                <w:rFonts w:cs="Calibri Light"/>
                <w:sz w:val="18"/>
                <w:szCs w:val="18"/>
              </w:rPr>
              <w:t>Mix Design</w:t>
            </w:r>
          </w:p>
        </w:tc>
        <w:tc>
          <w:tcPr>
            <w:tcW w:w="263" w:type="pct"/>
            <w:tcBorders>
              <w:top w:val="single" w:sz="4" w:space="0" w:color="auto"/>
              <w:left w:val="single" w:sz="6" w:space="0" w:color="auto"/>
              <w:bottom w:val="single" w:sz="4" w:space="0" w:color="auto"/>
              <w:right w:val="single" w:sz="6" w:space="0" w:color="auto"/>
            </w:tcBorders>
            <w:vAlign w:val="center"/>
          </w:tcPr>
          <w:p w14:paraId="4922825D" w14:textId="77149B54"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BEFF6F6" w14:textId="6C97E7E3"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FE218A7" w14:textId="1EB09B17"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FD89DFA" w14:textId="10A0E2D9" w:rsidR="00F159FF" w:rsidRPr="00963670" w:rsidRDefault="00F159FF" w:rsidP="00F159FF">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24315B76" w14:textId="2B1419D2"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6FF4120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AA288C5" w14:textId="088F69A6" w:rsidR="00F159FF" w:rsidRPr="00963670" w:rsidRDefault="00F159FF" w:rsidP="00F159FF">
            <w:pPr>
              <w:spacing w:after="0"/>
              <w:jc w:val="center"/>
              <w:rPr>
                <w:rFonts w:cs="Calibri Light"/>
                <w:sz w:val="18"/>
                <w:szCs w:val="18"/>
              </w:rPr>
            </w:pPr>
            <w:r>
              <w:rPr>
                <w:rFonts w:cs="Calibri Light"/>
                <w:sz w:val="18"/>
                <w:szCs w:val="18"/>
              </w:rPr>
              <w:t>11.05</w:t>
            </w:r>
          </w:p>
        </w:tc>
        <w:tc>
          <w:tcPr>
            <w:tcW w:w="444" w:type="pct"/>
            <w:tcBorders>
              <w:top w:val="single" w:sz="4" w:space="0" w:color="auto"/>
              <w:left w:val="single" w:sz="6" w:space="0" w:color="auto"/>
              <w:bottom w:val="single" w:sz="4" w:space="0" w:color="auto"/>
              <w:right w:val="single" w:sz="6" w:space="0" w:color="auto"/>
            </w:tcBorders>
            <w:vAlign w:val="center"/>
          </w:tcPr>
          <w:p w14:paraId="0865B188" w14:textId="1983871C" w:rsidR="00F159FF" w:rsidRPr="00963670" w:rsidRDefault="00F159FF" w:rsidP="00F159FF">
            <w:pPr>
              <w:spacing w:after="0"/>
              <w:jc w:val="center"/>
              <w:rPr>
                <w:rFonts w:cs="Calibri Light"/>
                <w:sz w:val="18"/>
                <w:szCs w:val="18"/>
              </w:rPr>
            </w:pPr>
            <w:r w:rsidRPr="00963670">
              <w:rPr>
                <w:rFonts w:cs="Calibri Light"/>
                <w:sz w:val="18"/>
                <w:szCs w:val="18"/>
              </w:rPr>
              <w:t>Delivery Records</w:t>
            </w:r>
          </w:p>
        </w:tc>
        <w:tc>
          <w:tcPr>
            <w:tcW w:w="332" w:type="pct"/>
            <w:tcBorders>
              <w:top w:val="single" w:sz="4" w:space="0" w:color="auto"/>
              <w:left w:val="single" w:sz="6" w:space="0" w:color="auto"/>
              <w:bottom w:val="single" w:sz="4" w:space="0" w:color="auto"/>
              <w:right w:val="single" w:sz="6" w:space="0" w:color="auto"/>
            </w:tcBorders>
            <w:vAlign w:val="center"/>
          </w:tcPr>
          <w:p w14:paraId="40585837" w14:textId="5B9D10D8"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9.1.4.2</w:t>
            </w:r>
          </w:p>
        </w:tc>
        <w:tc>
          <w:tcPr>
            <w:tcW w:w="814" w:type="pct"/>
            <w:tcBorders>
              <w:top w:val="single" w:sz="4" w:space="0" w:color="auto"/>
              <w:left w:val="single" w:sz="6" w:space="0" w:color="auto"/>
              <w:bottom w:val="single" w:sz="4" w:space="0" w:color="auto"/>
              <w:right w:val="single" w:sz="6" w:space="0" w:color="auto"/>
            </w:tcBorders>
            <w:vAlign w:val="center"/>
          </w:tcPr>
          <w:p w14:paraId="4EAE4FE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Records shall be kept at the bacthing plant for each batch incl the following:</w:t>
            </w:r>
          </w:p>
          <w:p w14:paraId="27B2C381"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i Batch number and docket number which can be referred back to the batch </w:t>
            </w:r>
            <w:proofErr w:type="gramStart"/>
            <w:r w:rsidRPr="00963670">
              <w:rPr>
                <w:rFonts w:cs="Calibri Light"/>
                <w:color w:val="000000"/>
                <w:sz w:val="18"/>
                <w:szCs w:val="18"/>
                <w:lang w:val="en-NZ"/>
              </w:rPr>
              <w:t>plant</w:t>
            </w:r>
            <w:proofErr w:type="gramEnd"/>
          </w:p>
          <w:p w14:paraId="1002E93C"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ii Specified slump</w:t>
            </w:r>
          </w:p>
          <w:p w14:paraId="5ABA4D3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iii Mix designation (minimum strength, aggregate </w:t>
            </w:r>
            <w:proofErr w:type="gramStart"/>
            <w:r w:rsidRPr="00963670">
              <w:rPr>
                <w:rFonts w:cs="Calibri Light"/>
                <w:color w:val="000000"/>
                <w:sz w:val="18"/>
                <w:szCs w:val="18"/>
                <w:lang w:val="en-NZ"/>
              </w:rPr>
              <w:t>size</w:t>
            </w:r>
            <w:proofErr w:type="gramEnd"/>
            <w:r w:rsidRPr="00963670">
              <w:rPr>
                <w:rFonts w:cs="Calibri Light"/>
                <w:color w:val="000000"/>
                <w:sz w:val="18"/>
                <w:szCs w:val="18"/>
                <w:lang w:val="en-NZ"/>
              </w:rPr>
              <w:t xml:space="preserve"> and admixtures)</w:t>
            </w:r>
          </w:p>
          <w:p w14:paraId="3830BCC0"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iv Specified strength</w:t>
            </w:r>
          </w:p>
          <w:p w14:paraId="40C5EB11"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 Date and time of mixing</w:t>
            </w:r>
          </w:p>
          <w:p w14:paraId="03D7B270"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vi Quantity </w:t>
            </w:r>
            <w:proofErr w:type="gramStart"/>
            <w:r w:rsidRPr="00963670">
              <w:rPr>
                <w:rFonts w:cs="Calibri Light"/>
                <w:color w:val="000000"/>
                <w:sz w:val="18"/>
                <w:szCs w:val="18"/>
                <w:lang w:val="en-NZ"/>
              </w:rPr>
              <w:t>delivered</w:t>
            </w:r>
            <w:proofErr w:type="gramEnd"/>
          </w:p>
          <w:p w14:paraId="04E51C3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vii Actual weight and type of cement, fine and coarse aggregate, weight of free water and hence</w:t>
            </w:r>
          </w:p>
          <w:p w14:paraId="183D1D76" w14:textId="64779C21"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free water / cement ratio.</w:t>
            </w:r>
          </w:p>
        </w:tc>
        <w:tc>
          <w:tcPr>
            <w:tcW w:w="733" w:type="pct"/>
            <w:tcBorders>
              <w:top w:val="single" w:sz="4" w:space="0" w:color="auto"/>
              <w:left w:val="single" w:sz="6" w:space="0" w:color="auto"/>
              <w:bottom w:val="single" w:sz="4" w:space="0" w:color="auto"/>
              <w:right w:val="single" w:sz="6" w:space="0" w:color="auto"/>
            </w:tcBorders>
            <w:vAlign w:val="center"/>
          </w:tcPr>
          <w:p w14:paraId="7B9FE56C" w14:textId="5271C12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Records must meet the approved Mix Design</w:t>
            </w:r>
          </w:p>
        </w:tc>
        <w:tc>
          <w:tcPr>
            <w:tcW w:w="520" w:type="pct"/>
            <w:tcBorders>
              <w:top w:val="single" w:sz="4" w:space="0" w:color="auto"/>
              <w:left w:val="single" w:sz="6" w:space="0" w:color="auto"/>
              <w:bottom w:val="single" w:sz="4" w:space="0" w:color="auto"/>
              <w:right w:val="single" w:sz="6" w:space="0" w:color="auto"/>
            </w:tcBorders>
            <w:vAlign w:val="center"/>
          </w:tcPr>
          <w:p w14:paraId="40314ADC" w14:textId="75E6D75C" w:rsidR="00F159FF" w:rsidRPr="00963670" w:rsidRDefault="00F159FF" w:rsidP="00F159FF">
            <w:pPr>
              <w:spacing w:after="0"/>
              <w:jc w:val="center"/>
              <w:rPr>
                <w:rFonts w:cs="Calibri Light"/>
                <w:sz w:val="18"/>
                <w:szCs w:val="18"/>
              </w:rPr>
            </w:pPr>
            <w:r w:rsidRPr="00963670">
              <w:rPr>
                <w:rFonts w:cs="Calibri Light"/>
                <w:sz w:val="18"/>
                <w:szCs w:val="18"/>
              </w:rPr>
              <w:t>Records for each batch of concrete ordered</w:t>
            </w:r>
          </w:p>
        </w:tc>
        <w:tc>
          <w:tcPr>
            <w:tcW w:w="518" w:type="pct"/>
            <w:tcBorders>
              <w:top w:val="single" w:sz="4" w:space="0" w:color="auto"/>
              <w:left w:val="single" w:sz="6" w:space="0" w:color="auto"/>
              <w:bottom w:val="single" w:sz="4" w:space="0" w:color="auto"/>
              <w:right w:val="single" w:sz="6" w:space="0" w:color="auto"/>
            </w:tcBorders>
            <w:vAlign w:val="center"/>
          </w:tcPr>
          <w:p w14:paraId="3E119FAE" w14:textId="042829B2" w:rsidR="00F159FF" w:rsidRPr="00963670" w:rsidRDefault="00F159FF" w:rsidP="00F159FF">
            <w:pPr>
              <w:spacing w:after="0"/>
              <w:jc w:val="center"/>
              <w:rPr>
                <w:rFonts w:cs="Calibri Light"/>
                <w:sz w:val="18"/>
                <w:szCs w:val="18"/>
              </w:rPr>
            </w:pPr>
            <w:r w:rsidRPr="00963670">
              <w:rPr>
                <w:rFonts w:cs="Calibri Light"/>
                <w:sz w:val="18"/>
                <w:szCs w:val="18"/>
              </w:rPr>
              <w:t>Concrete Dockets</w:t>
            </w:r>
          </w:p>
        </w:tc>
        <w:tc>
          <w:tcPr>
            <w:tcW w:w="263" w:type="pct"/>
            <w:tcBorders>
              <w:top w:val="single" w:sz="4" w:space="0" w:color="auto"/>
              <w:left w:val="single" w:sz="6" w:space="0" w:color="auto"/>
              <w:bottom w:val="single" w:sz="4" w:space="0" w:color="auto"/>
              <w:right w:val="single" w:sz="6" w:space="0" w:color="auto"/>
            </w:tcBorders>
            <w:vAlign w:val="center"/>
          </w:tcPr>
          <w:p w14:paraId="4527B42C" w14:textId="29515139"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F37CD49" w14:textId="2FA5AF9B"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ACB2011" w14:textId="783A8A2F"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D9A0F02" w14:textId="28AD6F97"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3A3E899B" w14:textId="3D2F50F3"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2E1BE48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163C83F" w14:textId="7DC42B2D" w:rsidR="00F159FF" w:rsidRPr="00963670" w:rsidRDefault="00F159FF" w:rsidP="00F159FF">
            <w:pPr>
              <w:spacing w:after="0"/>
              <w:jc w:val="center"/>
              <w:rPr>
                <w:rFonts w:cs="Calibri Light"/>
                <w:sz w:val="18"/>
                <w:szCs w:val="18"/>
              </w:rPr>
            </w:pPr>
            <w:r>
              <w:rPr>
                <w:rFonts w:cs="Calibri Light"/>
                <w:sz w:val="18"/>
                <w:szCs w:val="18"/>
              </w:rPr>
              <w:t>11.06</w:t>
            </w:r>
          </w:p>
        </w:tc>
        <w:tc>
          <w:tcPr>
            <w:tcW w:w="444" w:type="pct"/>
            <w:tcBorders>
              <w:top w:val="single" w:sz="4" w:space="0" w:color="auto"/>
              <w:left w:val="single" w:sz="6" w:space="0" w:color="auto"/>
              <w:bottom w:val="single" w:sz="4" w:space="0" w:color="auto"/>
              <w:right w:val="single" w:sz="6" w:space="0" w:color="auto"/>
            </w:tcBorders>
            <w:vAlign w:val="center"/>
          </w:tcPr>
          <w:p w14:paraId="6C05D38E" w14:textId="235B4661" w:rsidR="00F159FF" w:rsidRPr="00963670" w:rsidRDefault="00F159FF" w:rsidP="00F159FF">
            <w:pPr>
              <w:spacing w:after="0"/>
              <w:jc w:val="center"/>
              <w:rPr>
                <w:rFonts w:cs="Calibri Light"/>
                <w:sz w:val="18"/>
                <w:szCs w:val="18"/>
              </w:rPr>
            </w:pPr>
            <w:r w:rsidRPr="00963670">
              <w:rPr>
                <w:rFonts w:cs="Calibri Light"/>
                <w:sz w:val="18"/>
                <w:szCs w:val="18"/>
              </w:rPr>
              <w:t>Testing – Slump Test</w:t>
            </w:r>
          </w:p>
        </w:tc>
        <w:tc>
          <w:tcPr>
            <w:tcW w:w="332" w:type="pct"/>
            <w:tcBorders>
              <w:top w:val="single" w:sz="4" w:space="0" w:color="auto"/>
              <w:left w:val="single" w:sz="6" w:space="0" w:color="auto"/>
              <w:bottom w:val="single" w:sz="4" w:space="0" w:color="auto"/>
              <w:right w:val="single" w:sz="6" w:space="0" w:color="auto"/>
            </w:tcBorders>
            <w:vAlign w:val="center"/>
          </w:tcPr>
          <w:p w14:paraId="3691D10B" w14:textId="19E4BB80"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9.1.6.2</w:t>
            </w:r>
          </w:p>
        </w:tc>
        <w:tc>
          <w:tcPr>
            <w:tcW w:w="814" w:type="pct"/>
            <w:tcBorders>
              <w:top w:val="single" w:sz="4" w:space="0" w:color="auto"/>
              <w:left w:val="single" w:sz="6" w:space="0" w:color="auto"/>
              <w:bottom w:val="single" w:sz="4" w:space="0" w:color="auto"/>
              <w:right w:val="single" w:sz="6" w:space="0" w:color="auto"/>
            </w:tcBorders>
            <w:vAlign w:val="center"/>
          </w:tcPr>
          <w:p w14:paraId="130D6BF0" w14:textId="7AA16BF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results of slump tests taken on samples of concrete supervised by the Engineer at the point of delivery shall be the only basis for defining the slump of the mixes supplied.</w:t>
            </w:r>
          </w:p>
        </w:tc>
        <w:tc>
          <w:tcPr>
            <w:tcW w:w="733" w:type="pct"/>
            <w:tcBorders>
              <w:top w:val="single" w:sz="4" w:space="0" w:color="auto"/>
              <w:left w:val="single" w:sz="6" w:space="0" w:color="auto"/>
              <w:bottom w:val="single" w:sz="4" w:space="0" w:color="auto"/>
              <w:right w:val="single" w:sz="6" w:space="0" w:color="auto"/>
            </w:tcBorders>
            <w:vAlign w:val="center"/>
          </w:tcPr>
          <w:p w14:paraId="04F2A0F8" w14:textId="308855A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for slump shall be in accordance with Table 9.1 (Snippet below).</w:t>
            </w:r>
          </w:p>
        </w:tc>
        <w:tc>
          <w:tcPr>
            <w:tcW w:w="520" w:type="pct"/>
            <w:tcBorders>
              <w:top w:val="single" w:sz="4" w:space="0" w:color="auto"/>
              <w:left w:val="single" w:sz="6" w:space="0" w:color="auto"/>
              <w:bottom w:val="single" w:sz="4" w:space="0" w:color="auto"/>
              <w:right w:val="single" w:sz="6" w:space="0" w:color="auto"/>
            </w:tcBorders>
            <w:vAlign w:val="center"/>
          </w:tcPr>
          <w:p w14:paraId="6B160835" w14:textId="2BFD970B" w:rsidR="00F159FF" w:rsidRPr="00963670" w:rsidRDefault="00F159FF" w:rsidP="00F159FF">
            <w:pPr>
              <w:spacing w:after="0"/>
              <w:jc w:val="center"/>
              <w:rPr>
                <w:rFonts w:cs="Calibri Light"/>
                <w:sz w:val="18"/>
                <w:szCs w:val="18"/>
              </w:rPr>
            </w:pPr>
            <w:r w:rsidRPr="00963670">
              <w:rPr>
                <w:rFonts w:cs="Calibri Light"/>
                <w:sz w:val="18"/>
                <w:szCs w:val="18"/>
              </w:rPr>
              <w:t>At least one slump test on each bach of concrete</w:t>
            </w:r>
          </w:p>
        </w:tc>
        <w:tc>
          <w:tcPr>
            <w:tcW w:w="518" w:type="pct"/>
            <w:tcBorders>
              <w:top w:val="single" w:sz="4" w:space="0" w:color="auto"/>
              <w:left w:val="single" w:sz="6" w:space="0" w:color="auto"/>
              <w:bottom w:val="single" w:sz="4" w:space="0" w:color="auto"/>
              <w:right w:val="single" w:sz="6" w:space="0" w:color="auto"/>
            </w:tcBorders>
            <w:vAlign w:val="center"/>
          </w:tcPr>
          <w:p w14:paraId="4745C959" w14:textId="6230BE45" w:rsidR="00F159FF" w:rsidRPr="00963670" w:rsidRDefault="00F159FF" w:rsidP="00F159FF">
            <w:pPr>
              <w:spacing w:after="0"/>
              <w:jc w:val="center"/>
              <w:rPr>
                <w:rFonts w:cs="Calibri Light"/>
                <w:sz w:val="18"/>
                <w:szCs w:val="18"/>
              </w:rPr>
            </w:pPr>
            <w:r w:rsidRPr="00963670">
              <w:rPr>
                <w:rFonts w:cs="Calibri Light"/>
                <w:sz w:val="18"/>
                <w:szCs w:val="18"/>
              </w:rPr>
              <w:t>In-situ Slump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5B4A2AFB" w14:textId="209AB76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75FBC3F" w14:textId="6A7ADCD5"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EC5874A" w14:textId="78D41C31"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AE409E2" w14:textId="0676BF3C"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95C016F" w14:textId="5B4154F0" w:rsidR="00F159FF" w:rsidRPr="00963670" w:rsidRDefault="00F159FF" w:rsidP="00F159FF">
            <w:pPr>
              <w:spacing w:after="0"/>
              <w:jc w:val="center"/>
              <w:rPr>
                <w:rFonts w:cs="Calibri Light"/>
                <w:sz w:val="18"/>
                <w:szCs w:val="18"/>
              </w:rPr>
            </w:pPr>
            <w:r w:rsidRPr="00EA3137">
              <w:rPr>
                <w:sz w:val="18"/>
                <w:szCs w:val="18"/>
              </w:rPr>
              <w:t>T&amp;T</w:t>
            </w:r>
          </w:p>
        </w:tc>
      </w:tr>
      <w:tr w:rsidR="004E6D75" w:rsidRPr="008B6F44" w14:paraId="6A6205A8" w14:textId="77777777" w:rsidTr="004E6D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296387EB" w14:textId="0DC81B56" w:rsidR="004E6D75" w:rsidRPr="00EA3137" w:rsidRDefault="004E6D75" w:rsidP="00F159FF">
            <w:pPr>
              <w:spacing w:after="0"/>
              <w:jc w:val="center"/>
              <w:rPr>
                <w:sz w:val="18"/>
                <w:szCs w:val="18"/>
              </w:rPr>
            </w:pPr>
            <w:r w:rsidRPr="004E6D75">
              <w:rPr>
                <w:noProof/>
                <w:sz w:val="18"/>
                <w:szCs w:val="18"/>
              </w:rPr>
              <w:lastRenderedPageBreak/>
              <w:drawing>
                <wp:inline distT="0" distB="0" distL="0" distR="0" wp14:anchorId="50CD5EC0" wp14:editId="7040959E">
                  <wp:extent cx="5653378" cy="1868134"/>
                  <wp:effectExtent l="0" t="0" r="5080" b="0"/>
                  <wp:docPr id="176726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67837" name=""/>
                          <pic:cNvPicPr/>
                        </pic:nvPicPr>
                        <pic:blipFill>
                          <a:blip r:embed="rId12"/>
                          <a:stretch>
                            <a:fillRect/>
                          </a:stretch>
                        </pic:blipFill>
                        <pic:spPr>
                          <a:xfrm>
                            <a:off x="0" y="0"/>
                            <a:ext cx="5655832" cy="1868945"/>
                          </a:xfrm>
                          <a:prstGeom prst="rect">
                            <a:avLst/>
                          </a:prstGeom>
                        </pic:spPr>
                      </pic:pic>
                    </a:graphicData>
                  </a:graphic>
                </wp:inline>
              </w:drawing>
            </w:r>
          </w:p>
        </w:tc>
      </w:tr>
      <w:tr w:rsidR="00F159FF" w:rsidRPr="008B6F44" w14:paraId="2D010013"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EC20D23" w14:textId="05E53758" w:rsidR="00F159FF" w:rsidRPr="00963670" w:rsidRDefault="00F159FF" w:rsidP="00F159FF">
            <w:pPr>
              <w:spacing w:after="0"/>
              <w:jc w:val="center"/>
              <w:rPr>
                <w:rFonts w:cs="Calibri Light"/>
                <w:sz w:val="18"/>
                <w:szCs w:val="18"/>
              </w:rPr>
            </w:pPr>
            <w:r>
              <w:rPr>
                <w:rFonts w:cs="Calibri Light"/>
                <w:sz w:val="18"/>
                <w:szCs w:val="18"/>
              </w:rPr>
              <w:t>11.07</w:t>
            </w:r>
          </w:p>
        </w:tc>
        <w:tc>
          <w:tcPr>
            <w:tcW w:w="444" w:type="pct"/>
            <w:tcBorders>
              <w:top w:val="single" w:sz="4" w:space="0" w:color="auto"/>
              <w:left w:val="single" w:sz="6" w:space="0" w:color="auto"/>
              <w:bottom w:val="single" w:sz="4" w:space="0" w:color="auto"/>
              <w:right w:val="single" w:sz="6" w:space="0" w:color="auto"/>
            </w:tcBorders>
            <w:vAlign w:val="center"/>
          </w:tcPr>
          <w:p w14:paraId="457EA220" w14:textId="4000A021" w:rsidR="00F159FF" w:rsidRPr="00963670" w:rsidRDefault="00F159FF" w:rsidP="00F159FF">
            <w:pPr>
              <w:spacing w:after="0"/>
              <w:jc w:val="center"/>
              <w:rPr>
                <w:rFonts w:cs="Calibri Light"/>
                <w:sz w:val="18"/>
                <w:szCs w:val="18"/>
              </w:rPr>
            </w:pPr>
            <w:r w:rsidRPr="00963670">
              <w:rPr>
                <w:rFonts w:cs="Calibri Light"/>
                <w:sz w:val="18"/>
                <w:szCs w:val="18"/>
              </w:rPr>
              <w:t>Testing – Compressive Strength Test</w:t>
            </w:r>
          </w:p>
        </w:tc>
        <w:tc>
          <w:tcPr>
            <w:tcW w:w="332" w:type="pct"/>
            <w:tcBorders>
              <w:top w:val="single" w:sz="4" w:space="0" w:color="auto"/>
              <w:left w:val="single" w:sz="6" w:space="0" w:color="auto"/>
              <w:bottom w:val="single" w:sz="4" w:space="0" w:color="auto"/>
              <w:right w:val="single" w:sz="6" w:space="0" w:color="auto"/>
            </w:tcBorders>
            <w:vAlign w:val="center"/>
          </w:tcPr>
          <w:p w14:paraId="261E781F" w14:textId="469DE175"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9.1.6.2</w:t>
            </w:r>
          </w:p>
        </w:tc>
        <w:tc>
          <w:tcPr>
            <w:tcW w:w="814" w:type="pct"/>
            <w:tcBorders>
              <w:top w:val="single" w:sz="4" w:space="0" w:color="auto"/>
              <w:left w:val="single" w:sz="6" w:space="0" w:color="auto"/>
              <w:bottom w:val="single" w:sz="4" w:space="0" w:color="auto"/>
              <w:right w:val="single" w:sz="6" w:space="0" w:color="auto"/>
            </w:tcBorders>
            <w:vAlign w:val="center"/>
          </w:tcPr>
          <w:p w14:paraId="79F31693" w14:textId="1F3C38D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Compressive testing to be undertaken</w:t>
            </w:r>
          </w:p>
        </w:tc>
        <w:tc>
          <w:tcPr>
            <w:tcW w:w="733" w:type="pct"/>
            <w:tcBorders>
              <w:top w:val="single" w:sz="4" w:space="0" w:color="auto"/>
              <w:left w:val="single" w:sz="6" w:space="0" w:color="auto"/>
              <w:bottom w:val="single" w:sz="4" w:space="0" w:color="auto"/>
              <w:right w:val="single" w:sz="6" w:space="0" w:color="auto"/>
            </w:tcBorders>
            <w:vAlign w:val="center"/>
          </w:tcPr>
          <w:p w14:paraId="7DB5F305" w14:textId="0F8AC2BD"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Three specimens tested at 28 days and another at 7 days (if required). Test results must comply with the parameters set on the approved mix design</w:t>
            </w:r>
          </w:p>
        </w:tc>
        <w:tc>
          <w:tcPr>
            <w:tcW w:w="520" w:type="pct"/>
            <w:tcBorders>
              <w:top w:val="single" w:sz="4" w:space="0" w:color="auto"/>
              <w:left w:val="single" w:sz="6" w:space="0" w:color="auto"/>
              <w:bottom w:val="single" w:sz="4" w:space="0" w:color="auto"/>
              <w:right w:val="single" w:sz="6" w:space="0" w:color="auto"/>
            </w:tcBorders>
            <w:vAlign w:val="center"/>
          </w:tcPr>
          <w:p w14:paraId="4838FD21" w14:textId="619809A7" w:rsidR="00F159FF" w:rsidRPr="00963670" w:rsidRDefault="00F159FF" w:rsidP="00F159FF">
            <w:pPr>
              <w:spacing w:after="0"/>
              <w:jc w:val="center"/>
              <w:rPr>
                <w:rFonts w:cs="Calibri Light"/>
                <w:sz w:val="18"/>
                <w:szCs w:val="18"/>
              </w:rPr>
            </w:pPr>
            <w:r w:rsidRPr="00963670">
              <w:rPr>
                <w:rFonts w:cs="Calibri Light"/>
                <w:sz w:val="18"/>
                <w:szCs w:val="18"/>
              </w:rPr>
              <w:t>Three compressive strength specimens shall be moulded for each 75m3 of concrete placed.</w:t>
            </w:r>
          </w:p>
        </w:tc>
        <w:tc>
          <w:tcPr>
            <w:tcW w:w="518" w:type="pct"/>
            <w:tcBorders>
              <w:top w:val="single" w:sz="4" w:space="0" w:color="auto"/>
              <w:left w:val="single" w:sz="6" w:space="0" w:color="auto"/>
              <w:bottom w:val="single" w:sz="4" w:space="0" w:color="auto"/>
              <w:right w:val="single" w:sz="6" w:space="0" w:color="auto"/>
            </w:tcBorders>
            <w:vAlign w:val="center"/>
          </w:tcPr>
          <w:p w14:paraId="4D53ADA2" w14:textId="070C71B7" w:rsidR="00F159FF" w:rsidRPr="00963670" w:rsidRDefault="00F159FF" w:rsidP="00F159FF">
            <w:pPr>
              <w:spacing w:after="0"/>
              <w:jc w:val="center"/>
              <w:rPr>
                <w:rFonts w:cs="Calibri Light"/>
                <w:sz w:val="18"/>
                <w:szCs w:val="18"/>
              </w:rPr>
            </w:pPr>
            <w:r w:rsidRPr="00963670">
              <w:rPr>
                <w:rFonts w:cs="Calibri Light"/>
                <w:sz w:val="18"/>
                <w:szCs w:val="18"/>
              </w:rPr>
              <w:t>Compressive Strength Lab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1E39071B" w14:textId="169A925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CD255D4" w14:textId="42ED44A9"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C335046" w14:textId="7C4A6C06"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79B785A" w14:textId="236FE98D"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264F655" w14:textId="74647325"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29F7FB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A691861" w14:textId="2FCA6194" w:rsidR="00F159FF" w:rsidRPr="00963670" w:rsidRDefault="00F159FF" w:rsidP="00F159FF">
            <w:pPr>
              <w:spacing w:after="0"/>
              <w:jc w:val="center"/>
              <w:rPr>
                <w:rFonts w:cs="Calibri Light"/>
                <w:sz w:val="18"/>
                <w:szCs w:val="18"/>
              </w:rPr>
            </w:pPr>
            <w:r>
              <w:rPr>
                <w:rFonts w:cs="Calibri Light"/>
                <w:sz w:val="18"/>
                <w:szCs w:val="18"/>
              </w:rPr>
              <w:t>11.08</w:t>
            </w:r>
          </w:p>
        </w:tc>
        <w:tc>
          <w:tcPr>
            <w:tcW w:w="444" w:type="pct"/>
            <w:tcBorders>
              <w:top w:val="single" w:sz="4" w:space="0" w:color="auto"/>
              <w:left w:val="single" w:sz="6" w:space="0" w:color="auto"/>
              <w:bottom w:val="single" w:sz="4" w:space="0" w:color="auto"/>
              <w:right w:val="single" w:sz="6" w:space="0" w:color="auto"/>
            </w:tcBorders>
            <w:vAlign w:val="center"/>
          </w:tcPr>
          <w:p w14:paraId="5CD92664" w14:textId="646C9BBC" w:rsidR="00F159FF" w:rsidRPr="00963670" w:rsidRDefault="00F159FF" w:rsidP="00F159FF">
            <w:pPr>
              <w:spacing w:after="0"/>
              <w:jc w:val="center"/>
              <w:rPr>
                <w:rFonts w:cs="Calibri Light"/>
                <w:sz w:val="18"/>
                <w:szCs w:val="18"/>
              </w:rPr>
            </w:pPr>
            <w:r w:rsidRPr="00963670">
              <w:rPr>
                <w:rFonts w:cs="Calibri Light"/>
                <w:sz w:val="18"/>
                <w:szCs w:val="18"/>
              </w:rPr>
              <w:t>Testing – air entrainment</w:t>
            </w:r>
          </w:p>
        </w:tc>
        <w:tc>
          <w:tcPr>
            <w:tcW w:w="332" w:type="pct"/>
            <w:tcBorders>
              <w:top w:val="single" w:sz="4" w:space="0" w:color="auto"/>
              <w:left w:val="single" w:sz="6" w:space="0" w:color="auto"/>
              <w:bottom w:val="single" w:sz="4" w:space="0" w:color="auto"/>
              <w:right w:val="single" w:sz="6" w:space="0" w:color="auto"/>
            </w:tcBorders>
            <w:vAlign w:val="center"/>
          </w:tcPr>
          <w:p w14:paraId="11A2B7E0" w14:textId="1D2E7D6D"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9.1.6.5</w:t>
            </w:r>
          </w:p>
        </w:tc>
        <w:tc>
          <w:tcPr>
            <w:tcW w:w="814" w:type="pct"/>
            <w:tcBorders>
              <w:top w:val="single" w:sz="4" w:space="0" w:color="auto"/>
              <w:left w:val="single" w:sz="6" w:space="0" w:color="auto"/>
              <w:bottom w:val="single" w:sz="4" w:space="0" w:color="auto"/>
              <w:right w:val="single" w:sz="6" w:space="0" w:color="auto"/>
            </w:tcBorders>
            <w:vAlign w:val="center"/>
          </w:tcPr>
          <w:p w14:paraId="2A74D548" w14:textId="548939A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Air entrainment tests shall be carried out in accordance with NZS 3104 clause </w:t>
            </w:r>
            <w:proofErr w:type="gramStart"/>
            <w:r w:rsidRPr="00963670">
              <w:rPr>
                <w:rFonts w:cs="Calibri Light"/>
                <w:color w:val="000000"/>
                <w:sz w:val="18"/>
                <w:szCs w:val="18"/>
                <w:lang w:val="en-NZ"/>
              </w:rPr>
              <w:t>2.15.3.1</w:t>
            </w:r>
            <w:proofErr w:type="gramEnd"/>
            <w:r w:rsidRPr="00963670">
              <w:rPr>
                <w:rFonts w:cs="Calibri Light"/>
                <w:color w:val="000000"/>
                <w:sz w:val="18"/>
                <w:szCs w:val="18"/>
                <w:lang w:val="en-NZ"/>
              </w:rPr>
              <w:t xml:space="preserve"> and percentage of air entrained determined in accordance with NZS 3112 Part 1</w:t>
            </w:r>
          </w:p>
        </w:tc>
        <w:tc>
          <w:tcPr>
            <w:tcW w:w="733" w:type="pct"/>
            <w:tcBorders>
              <w:top w:val="single" w:sz="4" w:space="0" w:color="auto"/>
              <w:left w:val="single" w:sz="6" w:space="0" w:color="auto"/>
              <w:bottom w:val="single" w:sz="4" w:space="0" w:color="auto"/>
              <w:right w:val="single" w:sz="6" w:space="0" w:color="auto"/>
            </w:tcBorders>
            <w:vAlign w:val="center"/>
          </w:tcPr>
          <w:p w14:paraId="5F26FAE1" w14:textId="2F75769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Air entrainment values for the work shall be between 3% and 6% for concrete with nominal aggregate size greater than 20 mm, and 4 to 8% for 10 to 20 mm nominal aggregate size.</w:t>
            </w:r>
          </w:p>
        </w:tc>
        <w:tc>
          <w:tcPr>
            <w:tcW w:w="520" w:type="pct"/>
            <w:tcBorders>
              <w:top w:val="single" w:sz="4" w:space="0" w:color="auto"/>
              <w:left w:val="single" w:sz="6" w:space="0" w:color="auto"/>
              <w:bottom w:val="single" w:sz="4" w:space="0" w:color="auto"/>
              <w:right w:val="single" w:sz="6" w:space="0" w:color="auto"/>
            </w:tcBorders>
            <w:vAlign w:val="center"/>
          </w:tcPr>
          <w:p w14:paraId="75736DC4" w14:textId="00CF2433" w:rsidR="00F159FF" w:rsidRPr="00963670" w:rsidRDefault="00F159FF" w:rsidP="00F159FF">
            <w:pPr>
              <w:spacing w:after="0"/>
              <w:jc w:val="center"/>
              <w:rPr>
                <w:rFonts w:cs="Calibri Light"/>
                <w:sz w:val="18"/>
                <w:szCs w:val="18"/>
              </w:rPr>
            </w:pPr>
            <w:r w:rsidRPr="00963670">
              <w:rPr>
                <w:rFonts w:cs="Calibri Light"/>
                <w:sz w:val="18"/>
                <w:szCs w:val="18"/>
              </w:rPr>
              <w:t>At least one test on each bach of concrete</w:t>
            </w:r>
          </w:p>
        </w:tc>
        <w:tc>
          <w:tcPr>
            <w:tcW w:w="518" w:type="pct"/>
            <w:tcBorders>
              <w:top w:val="single" w:sz="4" w:space="0" w:color="auto"/>
              <w:left w:val="single" w:sz="6" w:space="0" w:color="auto"/>
              <w:bottom w:val="single" w:sz="4" w:space="0" w:color="auto"/>
              <w:right w:val="single" w:sz="6" w:space="0" w:color="auto"/>
            </w:tcBorders>
            <w:vAlign w:val="center"/>
          </w:tcPr>
          <w:p w14:paraId="6846E4D9" w14:textId="04C5F325" w:rsidR="00F159FF" w:rsidRPr="00963670" w:rsidRDefault="00F159FF" w:rsidP="00F159FF">
            <w:pPr>
              <w:spacing w:after="0"/>
              <w:jc w:val="center"/>
              <w:rPr>
                <w:rFonts w:cs="Calibri Light"/>
                <w:sz w:val="18"/>
                <w:szCs w:val="18"/>
              </w:rPr>
            </w:pPr>
            <w:r w:rsidRPr="00963670">
              <w:rPr>
                <w:rFonts w:cs="Calibri Light"/>
                <w:sz w:val="18"/>
                <w:szCs w:val="18"/>
              </w:rPr>
              <w:t>Lab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02C6415C" w14:textId="69F34E5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AC628D0" w14:textId="36128467"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F18647E" w14:textId="4E1F157E"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5D417B3" w14:textId="7F6E40DA"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49DE1CF" w14:textId="4CA24B3A"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1EEBB584"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596EEFC" w14:textId="0F76F64C" w:rsidR="00F159FF" w:rsidRPr="00963670" w:rsidRDefault="00F159FF" w:rsidP="00F159FF">
            <w:pPr>
              <w:spacing w:after="0"/>
              <w:jc w:val="center"/>
              <w:rPr>
                <w:rFonts w:cs="Calibri Light"/>
                <w:sz w:val="18"/>
                <w:szCs w:val="18"/>
              </w:rPr>
            </w:pPr>
            <w:r>
              <w:rPr>
                <w:rFonts w:cs="Calibri Light"/>
                <w:sz w:val="18"/>
                <w:szCs w:val="18"/>
              </w:rPr>
              <w:t>11.09</w:t>
            </w:r>
          </w:p>
        </w:tc>
        <w:tc>
          <w:tcPr>
            <w:tcW w:w="444" w:type="pct"/>
            <w:tcBorders>
              <w:top w:val="single" w:sz="4" w:space="0" w:color="auto"/>
              <w:left w:val="single" w:sz="6" w:space="0" w:color="auto"/>
              <w:bottom w:val="single" w:sz="4" w:space="0" w:color="auto"/>
              <w:right w:val="single" w:sz="6" w:space="0" w:color="auto"/>
            </w:tcBorders>
            <w:vAlign w:val="center"/>
          </w:tcPr>
          <w:p w14:paraId="3A5B3C86" w14:textId="2409FBD8" w:rsidR="00F159FF" w:rsidRPr="00963670" w:rsidRDefault="00F159FF" w:rsidP="00F159FF">
            <w:pPr>
              <w:spacing w:after="0"/>
              <w:jc w:val="center"/>
              <w:rPr>
                <w:rFonts w:cs="Calibri Light"/>
                <w:sz w:val="18"/>
                <w:szCs w:val="18"/>
              </w:rPr>
            </w:pPr>
            <w:r w:rsidRPr="00963670">
              <w:rPr>
                <w:rFonts w:cs="Calibri Light"/>
                <w:sz w:val="18"/>
                <w:szCs w:val="18"/>
              </w:rPr>
              <w:t>Testing - Reinforcement</w:t>
            </w:r>
          </w:p>
        </w:tc>
        <w:tc>
          <w:tcPr>
            <w:tcW w:w="332" w:type="pct"/>
            <w:tcBorders>
              <w:top w:val="single" w:sz="4" w:space="0" w:color="auto"/>
              <w:left w:val="single" w:sz="6" w:space="0" w:color="auto"/>
              <w:bottom w:val="single" w:sz="4" w:space="0" w:color="auto"/>
              <w:right w:val="single" w:sz="6" w:space="0" w:color="auto"/>
            </w:tcBorders>
            <w:vAlign w:val="center"/>
          </w:tcPr>
          <w:p w14:paraId="592DA7A3" w14:textId="1F099E3D"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9.1.6.5</w:t>
            </w:r>
          </w:p>
        </w:tc>
        <w:tc>
          <w:tcPr>
            <w:tcW w:w="814" w:type="pct"/>
            <w:tcBorders>
              <w:top w:val="single" w:sz="4" w:space="0" w:color="auto"/>
              <w:left w:val="single" w:sz="6" w:space="0" w:color="auto"/>
              <w:bottom w:val="single" w:sz="4" w:space="0" w:color="auto"/>
              <w:right w:val="single" w:sz="6" w:space="0" w:color="auto"/>
            </w:tcBorders>
            <w:vAlign w:val="center"/>
          </w:tcPr>
          <w:p w14:paraId="1C528313"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provide a steel manufacturer's test certificate for each reinforcement material grade supplied.</w:t>
            </w:r>
          </w:p>
          <w:p w14:paraId="451FE46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Independent testing shall also be carried out by the Contractor:</w:t>
            </w:r>
          </w:p>
          <w:p w14:paraId="5EF0518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One tensile and two bend tests shall be carried out on a random sample of every bar size, </w:t>
            </w:r>
            <w:proofErr w:type="gramStart"/>
            <w:r w:rsidRPr="00963670">
              <w:rPr>
                <w:rFonts w:cs="Calibri Light"/>
                <w:color w:val="000000"/>
                <w:sz w:val="18"/>
                <w:szCs w:val="18"/>
                <w:lang w:val="en-NZ"/>
              </w:rPr>
              <w:t>type</w:t>
            </w:r>
            <w:proofErr w:type="gramEnd"/>
            <w:r w:rsidRPr="00963670">
              <w:rPr>
                <w:rFonts w:cs="Calibri Light"/>
                <w:color w:val="000000"/>
                <w:sz w:val="18"/>
                <w:szCs w:val="18"/>
                <w:lang w:val="en-NZ"/>
              </w:rPr>
              <w:t xml:space="preserve"> and grade, for every 250 tonnes batch of reinforcing steel delivered to the site, with a minimum of one series of tests for each bars size, type and grade. The tests shall be carried out in accordance with</w:t>
            </w:r>
          </w:p>
          <w:p w14:paraId="4784F294" w14:textId="160B55A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AS/NZS 4671, by an independent TELARC registered testing laboratory and the samples shall be selected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25AF3DA" w14:textId="4C9AF67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steel shall be deemed acceptable if it complies fully with the requirements of AS/NZS 4671</w:t>
            </w:r>
          </w:p>
        </w:tc>
        <w:tc>
          <w:tcPr>
            <w:tcW w:w="520" w:type="pct"/>
            <w:tcBorders>
              <w:top w:val="single" w:sz="4" w:space="0" w:color="auto"/>
              <w:left w:val="single" w:sz="6" w:space="0" w:color="auto"/>
              <w:bottom w:val="single" w:sz="4" w:space="0" w:color="auto"/>
              <w:right w:val="single" w:sz="6" w:space="0" w:color="auto"/>
            </w:tcBorders>
            <w:vAlign w:val="center"/>
          </w:tcPr>
          <w:p w14:paraId="0649D51B" w14:textId="01AFC693" w:rsidR="00F159FF" w:rsidRPr="00963670" w:rsidRDefault="00F159FF" w:rsidP="00F159FF">
            <w:pPr>
              <w:spacing w:after="0"/>
              <w:jc w:val="center"/>
              <w:rPr>
                <w:rFonts w:cs="Calibri Light"/>
                <w:sz w:val="18"/>
                <w:szCs w:val="18"/>
              </w:rPr>
            </w:pPr>
            <w:r w:rsidRPr="00963670">
              <w:rPr>
                <w:rFonts w:cs="Calibri Light"/>
                <w:sz w:val="18"/>
                <w:szCs w:val="18"/>
              </w:rPr>
              <w:t>Prior to use of reinforcement</w:t>
            </w:r>
          </w:p>
        </w:tc>
        <w:tc>
          <w:tcPr>
            <w:tcW w:w="518" w:type="pct"/>
            <w:tcBorders>
              <w:top w:val="single" w:sz="4" w:space="0" w:color="auto"/>
              <w:left w:val="single" w:sz="6" w:space="0" w:color="auto"/>
              <w:bottom w:val="single" w:sz="4" w:space="0" w:color="auto"/>
              <w:right w:val="single" w:sz="6" w:space="0" w:color="auto"/>
            </w:tcBorders>
            <w:vAlign w:val="center"/>
          </w:tcPr>
          <w:p w14:paraId="5981174B" w14:textId="3B1ABB06" w:rsidR="00F159FF" w:rsidRPr="00963670" w:rsidRDefault="00F159FF" w:rsidP="00F159FF">
            <w:pPr>
              <w:spacing w:after="0"/>
              <w:jc w:val="center"/>
              <w:rPr>
                <w:rFonts w:cs="Calibri Light"/>
                <w:sz w:val="18"/>
                <w:szCs w:val="18"/>
              </w:rPr>
            </w:pPr>
            <w:r w:rsidRPr="00963670">
              <w:rPr>
                <w:rFonts w:cs="Calibri Light"/>
                <w:sz w:val="18"/>
                <w:szCs w:val="18"/>
              </w:rPr>
              <w:t>Test certificates, Tensile and Bend Tests Results</w:t>
            </w:r>
          </w:p>
        </w:tc>
        <w:tc>
          <w:tcPr>
            <w:tcW w:w="263" w:type="pct"/>
            <w:tcBorders>
              <w:top w:val="single" w:sz="4" w:space="0" w:color="auto"/>
              <w:left w:val="single" w:sz="6" w:space="0" w:color="auto"/>
              <w:bottom w:val="single" w:sz="4" w:space="0" w:color="auto"/>
              <w:right w:val="single" w:sz="6" w:space="0" w:color="auto"/>
            </w:tcBorders>
            <w:vAlign w:val="center"/>
          </w:tcPr>
          <w:p w14:paraId="486771B6" w14:textId="1A1A7A8C"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3822850" w14:textId="04DC1F8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3514CB1" w14:textId="19887198"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0F81505" w14:textId="18895EA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84B17E4" w14:textId="092CC26C"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68E202A7"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39F42CC" w14:textId="20A62682" w:rsidR="00F159FF" w:rsidRPr="00963670" w:rsidRDefault="00F159FF" w:rsidP="00F159FF">
            <w:pPr>
              <w:spacing w:after="0"/>
              <w:jc w:val="center"/>
              <w:rPr>
                <w:rFonts w:cs="Calibri Light"/>
                <w:sz w:val="18"/>
                <w:szCs w:val="18"/>
              </w:rPr>
            </w:pPr>
            <w:r>
              <w:rPr>
                <w:rFonts w:cs="Calibri Light"/>
                <w:sz w:val="18"/>
                <w:szCs w:val="18"/>
              </w:rPr>
              <w:t>11.10</w:t>
            </w:r>
          </w:p>
        </w:tc>
        <w:tc>
          <w:tcPr>
            <w:tcW w:w="444" w:type="pct"/>
            <w:tcBorders>
              <w:top w:val="single" w:sz="4" w:space="0" w:color="auto"/>
              <w:left w:val="single" w:sz="6" w:space="0" w:color="auto"/>
              <w:bottom w:val="single" w:sz="4" w:space="0" w:color="auto"/>
              <w:right w:val="single" w:sz="6" w:space="0" w:color="auto"/>
            </w:tcBorders>
            <w:vAlign w:val="center"/>
          </w:tcPr>
          <w:p w14:paraId="1FD26EA4" w14:textId="61578EE6" w:rsidR="00F159FF" w:rsidRPr="00963670" w:rsidRDefault="00F159FF" w:rsidP="00F159FF">
            <w:pPr>
              <w:spacing w:after="0"/>
              <w:jc w:val="center"/>
              <w:rPr>
                <w:rFonts w:cs="Calibri Light"/>
                <w:sz w:val="18"/>
                <w:szCs w:val="18"/>
              </w:rPr>
            </w:pPr>
            <w:r w:rsidRPr="00963670">
              <w:rPr>
                <w:rFonts w:cs="Calibri Light"/>
                <w:sz w:val="18"/>
                <w:szCs w:val="18"/>
              </w:rPr>
              <w:t>Concrete Placing</w:t>
            </w:r>
          </w:p>
        </w:tc>
        <w:tc>
          <w:tcPr>
            <w:tcW w:w="332" w:type="pct"/>
            <w:tcBorders>
              <w:top w:val="single" w:sz="4" w:space="0" w:color="auto"/>
              <w:left w:val="single" w:sz="6" w:space="0" w:color="auto"/>
              <w:bottom w:val="single" w:sz="4" w:space="0" w:color="auto"/>
              <w:right w:val="single" w:sz="6" w:space="0" w:color="auto"/>
            </w:tcBorders>
            <w:vAlign w:val="center"/>
          </w:tcPr>
          <w:p w14:paraId="66EB5DF2" w14:textId="10379997"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9.1.7.4</w:t>
            </w:r>
          </w:p>
        </w:tc>
        <w:tc>
          <w:tcPr>
            <w:tcW w:w="814" w:type="pct"/>
            <w:tcBorders>
              <w:top w:val="single" w:sz="4" w:space="0" w:color="auto"/>
              <w:left w:val="single" w:sz="6" w:space="0" w:color="auto"/>
              <w:bottom w:val="single" w:sz="4" w:space="0" w:color="auto"/>
              <w:right w:val="single" w:sz="6" w:space="0" w:color="auto"/>
            </w:tcBorders>
            <w:vAlign w:val="center"/>
          </w:tcPr>
          <w:p w14:paraId="6E7FFAFB" w14:textId="1D824FB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be advised before any concrete is placed to inspect the formwork and reinforcement</w:t>
            </w:r>
          </w:p>
        </w:tc>
        <w:tc>
          <w:tcPr>
            <w:tcW w:w="733" w:type="pct"/>
            <w:tcBorders>
              <w:top w:val="single" w:sz="4" w:space="0" w:color="auto"/>
              <w:left w:val="single" w:sz="6" w:space="0" w:color="auto"/>
              <w:bottom w:val="single" w:sz="4" w:space="0" w:color="auto"/>
              <w:right w:val="single" w:sz="6" w:space="0" w:color="auto"/>
            </w:tcBorders>
            <w:vAlign w:val="center"/>
          </w:tcPr>
          <w:p w14:paraId="3ECC68DE" w14:textId="14714042"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approve pre-pour inspection</w:t>
            </w:r>
          </w:p>
        </w:tc>
        <w:tc>
          <w:tcPr>
            <w:tcW w:w="520" w:type="pct"/>
            <w:tcBorders>
              <w:top w:val="single" w:sz="4" w:space="0" w:color="auto"/>
              <w:left w:val="single" w:sz="6" w:space="0" w:color="auto"/>
              <w:bottom w:val="single" w:sz="4" w:space="0" w:color="auto"/>
              <w:right w:val="single" w:sz="6" w:space="0" w:color="auto"/>
            </w:tcBorders>
            <w:vAlign w:val="center"/>
          </w:tcPr>
          <w:p w14:paraId="42DFE5E3" w14:textId="1348AF21" w:rsidR="00F159FF" w:rsidRPr="00963670" w:rsidRDefault="00F159FF" w:rsidP="00F159FF">
            <w:pPr>
              <w:spacing w:after="0"/>
              <w:jc w:val="center"/>
              <w:rPr>
                <w:rFonts w:cs="Calibri Light"/>
                <w:sz w:val="18"/>
                <w:szCs w:val="18"/>
              </w:rPr>
            </w:pPr>
            <w:r w:rsidRPr="00963670">
              <w:rPr>
                <w:rFonts w:cs="Calibri Light"/>
                <w:sz w:val="18"/>
                <w:szCs w:val="18"/>
              </w:rPr>
              <w:t>At least 48 hours before concrete placement</w:t>
            </w:r>
          </w:p>
        </w:tc>
        <w:tc>
          <w:tcPr>
            <w:tcW w:w="518" w:type="pct"/>
            <w:tcBorders>
              <w:top w:val="single" w:sz="4" w:space="0" w:color="auto"/>
              <w:left w:val="single" w:sz="6" w:space="0" w:color="auto"/>
              <w:bottom w:val="single" w:sz="4" w:space="0" w:color="auto"/>
              <w:right w:val="single" w:sz="6" w:space="0" w:color="auto"/>
            </w:tcBorders>
            <w:vAlign w:val="center"/>
          </w:tcPr>
          <w:p w14:paraId="22831C1E" w14:textId="4F61AB0D" w:rsidR="00F159FF" w:rsidRPr="00963670" w:rsidRDefault="00F159FF" w:rsidP="00F159FF">
            <w:pPr>
              <w:spacing w:after="0"/>
              <w:jc w:val="center"/>
              <w:rPr>
                <w:rFonts w:cs="Calibri Light"/>
                <w:sz w:val="18"/>
                <w:szCs w:val="18"/>
              </w:rPr>
            </w:pPr>
            <w:r w:rsidRPr="00963670">
              <w:rPr>
                <w:rFonts w:cs="Calibri Light"/>
                <w:sz w:val="18"/>
                <w:szCs w:val="18"/>
              </w:rPr>
              <w:t>QA Checksheet(s), Written Confirmation of Engineer’s/Rep Approval</w:t>
            </w:r>
          </w:p>
        </w:tc>
        <w:tc>
          <w:tcPr>
            <w:tcW w:w="263" w:type="pct"/>
            <w:tcBorders>
              <w:top w:val="single" w:sz="4" w:space="0" w:color="auto"/>
              <w:left w:val="single" w:sz="6" w:space="0" w:color="auto"/>
              <w:bottom w:val="single" w:sz="4" w:space="0" w:color="auto"/>
              <w:right w:val="single" w:sz="6" w:space="0" w:color="auto"/>
            </w:tcBorders>
            <w:vAlign w:val="center"/>
          </w:tcPr>
          <w:p w14:paraId="1ADA7EE5" w14:textId="09955AD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B42E26B" w14:textId="41CA81DC"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FF50ACC" w14:textId="227AA07F"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6AC0B7A" w14:textId="10E49EA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21411938" w14:textId="152B4E40"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6C4CD80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18CB3E8" w14:textId="6487478B" w:rsidR="00F159FF" w:rsidRPr="00963670" w:rsidRDefault="00F159FF" w:rsidP="00F159FF">
            <w:pPr>
              <w:spacing w:after="0"/>
              <w:jc w:val="center"/>
              <w:rPr>
                <w:rFonts w:cs="Calibri Light"/>
                <w:sz w:val="18"/>
                <w:szCs w:val="18"/>
              </w:rPr>
            </w:pPr>
            <w:r>
              <w:rPr>
                <w:rFonts w:cs="Calibri Light"/>
                <w:sz w:val="18"/>
                <w:szCs w:val="18"/>
              </w:rPr>
              <w:t>11.11</w:t>
            </w:r>
          </w:p>
        </w:tc>
        <w:tc>
          <w:tcPr>
            <w:tcW w:w="444" w:type="pct"/>
            <w:tcBorders>
              <w:top w:val="single" w:sz="4" w:space="0" w:color="auto"/>
              <w:left w:val="single" w:sz="6" w:space="0" w:color="auto"/>
              <w:bottom w:val="single" w:sz="4" w:space="0" w:color="auto"/>
              <w:right w:val="single" w:sz="6" w:space="0" w:color="auto"/>
            </w:tcBorders>
            <w:vAlign w:val="center"/>
          </w:tcPr>
          <w:p w14:paraId="4DDEB30E" w14:textId="57D79F80" w:rsidR="00F159FF" w:rsidRPr="00963670" w:rsidRDefault="00F159FF" w:rsidP="00F159FF">
            <w:pPr>
              <w:spacing w:after="0"/>
              <w:jc w:val="center"/>
              <w:rPr>
                <w:rFonts w:cs="Calibri Light"/>
                <w:sz w:val="18"/>
                <w:szCs w:val="18"/>
              </w:rPr>
            </w:pPr>
            <w:r w:rsidRPr="00963670">
              <w:rPr>
                <w:rFonts w:cs="Calibri Light"/>
                <w:sz w:val="18"/>
                <w:szCs w:val="18"/>
              </w:rPr>
              <w:t>Curing Compounds</w:t>
            </w:r>
          </w:p>
        </w:tc>
        <w:tc>
          <w:tcPr>
            <w:tcW w:w="332" w:type="pct"/>
            <w:tcBorders>
              <w:top w:val="single" w:sz="4" w:space="0" w:color="auto"/>
              <w:left w:val="single" w:sz="6" w:space="0" w:color="auto"/>
              <w:bottom w:val="single" w:sz="4" w:space="0" w:color="auto"/>
              <w:right w:val="single" w:sz="6" w:space="0" w:color="auto"/>
            </w:tcBorders>
            <w:vAlign w:val="center"/>
          </w:tcPr>
          <w:p w14:paraId="73880FE0" w14:textId="3F39B03D"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9.1.7.8.4</w:t>
            </w:r>
          </w:p>
        </w:tc>
        <w:tc>
          <w:tcPr>
            <w:tcW w:w="814" w:type="pct"/>
            <w:tcBorders>
              <w:top w:val="single" w:sz="4" w:space="0" w:color="auto"/>
              <w:left w:val="single" w:sz="6" w:space="0" w:color="auto"/>
              <w:bottom w:val="single" w:sz="4" w:space="0" w:color="auto"/>
              <w:right w:val="single" w:sz="6" w:space="0" w:color="auto"/>
            </w:tcBorders>
            <w:vAlign w:val="center"/>
          </w:tcPr>
          <w:p w14:paraId="5D177D3F" w14:textId="672D779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Curing compound details shall be approved in writing by the Engineer, such details shall be accompanied by test certificates to</w:t>
            </w:r>
          </w:p>
          <w:p w14:paraId="45D604E1" w14:textId="692CD40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show that the compound will give satisfactory results for the proposed application</w:t>
            </w:r>
          </w:p>
        </w:tc>
        <w:tc>
          <w:tcPr>
            <w:tcW w:w="733" w:type="pct"/>
            <w:tcBorders>
              <w:top w:val="single" w:sz="4" w:space="0" w:color="auto"/>
              <w:left w:val="single" w:sz="6" w:space="0" w:color="auto"/>
              <w:bottom w:val="single" w:sz="4" w:space="0" w:color="auto"/>
              <w:right w:val="single" w:sz="6" w:space="0" w:color="auto"/>
            </w:tcBorders>
            <w:vAlign w:val="center"/>
          </w:tcPr>
          <w:p w14:paraId="256229B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compound shall be applied in strict accordance with the Manufacturer’s Specification and </w:t>
            </w:r>
            <w:proofErr w:type="gramStart"/>
            <w:r w:rsidRPr="00963670">
              <w:rPr>
                <w:rFonts w:cs="Calibri Light"/>
                <w:color w:val="000000"/>
                <w:sz w:val="18"/>
                <w:szCs w:val="18"/>
                <w:lang w:val="en-NZ"/>
              </w:rPr>
              <w:t>shall</w:t>
            </w:r>
            <w:proofErr w:type="gramEnd"/>
          </w:p>
          <w:p w14:paraId="3E85F2FF" w14:textId="41E731C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 applied as soon as the surface water has disappeared</w:t>
            </w:r>
          </w:p>
        </w:tc>
        <w:tc>
          <w:tcPr>
            <w:tcW w:w="520" w:type="pct"/>
            <w:tcBorders>
              <w:top w:val="single" w:sz="4" w:space="0" w:color="auto"/>
              <w:left w:val="single" w:sz="6" w:space="0" w:color="auto"/>
              <w:bottom w:val="single" w:sz="4" w:space="0" w:color="auto"/>
              <w:right w:val="single" w:sz="6" w:space="0" w:color="auto"/>
            </w:tcBorders>
            <w:vAlign w:val="center"/>
          </w:tcPr>
          <w:p w14:paraId="33C7F083" w14:textId="20EF4511" w:rsidR="00F159FF" w:rsidRPr="00963670" w:rsidRDefault="00F159FF" w:rsidP="00F159FF">
            <w:pPr>
              <w:spacing w:after="0"/>
              <w:jc w:val="center"/>
              <w:rPr>
                <w:rFonts w:cs="Calibri Light"/>
                <w:sz w:val="18"/>
                <w:szCs w:val="18"/>
              </w:rPr>
            </w:pPr>
            <w:r w:rsidRPr="00963670">
              <w:rPr>
                <w:rFonts w:cs="Calibri Light"/>
                <w:sz w:val="18"/>
                <w:szCs w:val="18"/>
              </w:rPr>
              <w:t>At least 6 days prior to use of curing compound</w:t>
            </w:r>
          </w:p>
        </w:tc>
        <w:tc>
          <w:tcPr>
            <w:tcW w:w="518" w:type="pct"/>
            <w:tcBorders>
              <w:top w:val="single" w:sz="4" w:space="0" w:color="auto"/>
              <w:left w:val="single" w:sz="6" w:space="0" w:color="auto"/>
              <w:bottom w:val="single" w:sz="4" w:space="0" w:color="auto"/>
              <w:right w:val="single" w:sz="6" w:space="0" w:color="auto"/>
            </w:tcBorders>
            <w:vAlign w:val="center"/>
          </w:tcPr>
          <w:p w14:paraId="18629D32" w14:textId="24B0B253" w:rsidR="00F159FF" w:rsidRPr="00963670" w:rsidRDefault="00F159FF" w:rsidP="00F159FF">
            <w:pPr>
              <w:spacing w:after="0"/>
              <w:jc w:val="center"/>
              <w:rPr>
                <w:rFonts w:cs="Calibri Light"/>
                <w:sz w:val="18"/>
                <w:szCs w:val="18"/>
              </w:rPr>
            </w:pPr>
            <w:r w:rsidRPr="00963670">
              <w:rPr>
                <w:rFonts w:cs="Calibri Light"/>
                <w:sz w:val="18"/>
                <w:szCs w:val="18"/>
              </w:rPr>
              <w:t>Curing Compound Spec Sheet, Confirmation of Engineer’s/Rep Approval</w:t>
            </w:r>
          </w:p>
        </w:tc>
        <w:tc>
          <w:tcPr>
            <w:tcW w:w="263" w:type="pct"/>
            <w:tcBorders>
              <w:top w:val="single" w:sz="4" w:space="0" w:color="auto"/>
              <w:left w:val="single" w:sz="6" w:space="0" w:color="auto"/>
              <w:bottom w:val="single" w:sz="4" w:space="0" w:color="auto"/>
              <w:right w:val="single" w:sz="6" w:space="0" w:color="auto"/>
            </w:tcBorders>
            <w:vAlign w:val="center"/>
          </w:tcPr>
          <w:p w14:paraId="1A354535" w14:textId="4013075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8ACC505" w14:textId="350D9D6D"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70EFE39" w14:textId="556BFE87"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53BAD65" w14:textId="665D2BF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D77C99F" w14:textId="3965BCC0"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D9DD28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3D25183" w14:textId="3D5B6373" w:rsidR="00F159FF" w:rsidRPr="00963670" w:rsidRDefault="00F159FF" w:rsidP="00F159FF">
            <w:pPr>
              <w:spacing w:after="0"/>
              <w:jc w:val="center"/>
              <w:rPr>
                <w:rFonts w:cs="Calibri Light"/>
                <w:sz w:val="18"/>
                <w:szCs w:val="18"/>
              </w:rPr>
            </w:pPr>
            <w:r>
              <w:rPr>
                <w:rFonts w:cs="Calibri Light"/>
                <w:sz w:val="18"/>
                <w:szCs w:val="18"/>
              </w:rPr>
              <w:t>11.12</w:t>
            </w:r>
          </w:p>
        </w:tc>
        <w:tc>
          <w:tcPr>
            <w:tcW w:w="444" w:type="pct"/>
            <w:tcBorders>
              <w:top w:val="single" w:sz="4" w:space="0" w:color="auto"/>
              <w:left w:val="single" w:sz="6" w:space="0" w:color="auto"/>
              <w:bottom w:val="single" w:sz="4" w:space="0" w:color="auto"/>
              <w:right w:val="single" w:sz="6" w:space="0" w:color="auto"/>
            </w:tcBorders>
            <w:vAlign w:val="center"/>
          </w:tcPr>
          <w:p w14:paraId="768DF982" w14:textId="31E89C89" w:rsidR="00F159FF" w:rsidRPr="00963670" w:rsidRDefault="00F159FF" w:rsidP="00F159FF">
            <w:pPr>
              <w:spacing w:after="0"/>
              <w:jc w:val="center"/>
              <w:rPr>
                <w:rFonts w:cs="Calibri Light"/>
                <w:sz w:val="18"/>
                <w:szCs w:val="18"/>
              </w:rPr>
            </w:pPr>
            <w:r w:rsidRPr="00963670">
              <w:rPr>
                <w:rFonts w:cs="Calibri Light"/>
                <w:sz w:val="18"/>
                <w:szCs w:val="18"/>
              </w:rPr>
              <w:t>Cast-in items</w:t>
            </w:r>
          </w:p>
        </w:tc>
        <w:tc>
          <w:tcPr>
            <w:tcW w:w="332" w:type="pct"/>
            <w:tcBorders>
              <w:top w:val="single" w:sz="4" w:space="0" w:color="auto"/>
              <w:left w:val="single" w:sz="6" w:space="0" w:color="auto"/>
              <w:bottom w:val="single" w:sz="4" w:space="0" w:color="auto"/>
              <w:right w:val="single" w:sz="6" w:space="0" w:color="auto"/>
            </w:tcBorders>
            <w:vAlign w:val="center"/>
          </w:tcPr>
          <w:p w14:paraId="3FA9F826" w14:textId="03A97D71"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9.1.8.1</w:t>
            </w:r>
          </w:p>
        </w:tc>
        <w:tc>
          <w:tcPr>
            <w:tcW w:w="814" w:type="pct"/>
            <w:tcBorders>
              <w:top w:val="single" w:sz="4" w:space="0" w:color="auto"/>
              <w:left w:val="single" w:sz="6" w:space="0" w:color="auto"/>
              <w:bottom w:val="single" w:sz="4" w:space="0" w:color="auto"/>
              <w:right w:val="single" w:sz="6" w:space="0" w:color="auto"/>
            </w:tcBorders>
            <w:vAlign w:val="center"/>
          </w:tcPr>
          <w:p w14:paraId="76A19076" w14:textId="009738E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Holding down bolts and inserts shall be secured and fixed before the concrete is placed or, if shown on the drawings or if directed by the Engineer, recesses or blockouts shall be made in the concrete and the holding down bolts or inserts shall be grouted in place, or embedded in the second-stage concrete</w:t>
            </w:r>
          </w:p>
        </w:tc>
        <w:tc>
          <w:tcPr>
            <w:tcW w:w="733" w:type="pct"/>
            <w:tcBorders>
              <w:top w:val="single" w:sz="4" w:space="0" w:color="auto"/>
              <w:left w:val="single" w:sz="6" w:space="0" w:color="auto"/>
              <w:bottom w:val="single" w:sz="4" w:space="0" w:color="auto"/>
              <w:right w:val="single" w:sz="6" w:space="0" w:color="auto"/>
            </w:tcBorders>
            <w:vAlign w:val="center"/>
          </w:tcPr>
          <w:p w14:paraId="7AB3B8A9"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position tolerance on cast-in items shall be as follows:</w:t>
            </w:r>
          </w:p>
          <w:p w14:paraId="5BC0239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bolts and inserts +/- 10 mm</w:t>
            </w:r>
          </w:p>
          <w:p w14:paraId="2F2FE3B9" w14:textId="7521CC1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cast-in items shall meet the durability requirements of the New Zealand Building Code.</w:t>
            </w:r>
          </w:p>
        </w:tc>
        <w:tc>
          <w:tcPr>
            <w:tcW w:w="520" w:type="pct"/>
            <w:tcBorders>
              <w:top w:val="single" w:sz="4" w:space="0" w:color="auto"/>
              <w:left w:val="single" w:sz="6" w:space="0" w:color="auto"/>
              <w:bottom w:val="single" w:sz="4" w:space="0" w:color="auto"/>
              <w:right w:val="single" w:sz="6" w:space="0" w:color="auto"/>
            </w:tcBorders>
            <w:vAlign w:val="center"/>
          </w:tcPr>
          <w:p w14:paraId="5B3FF690" w14:textId="65E7CA99" w:rsidR="00F159FF" w:rsidRPr="00963670" w:rsidRDefault="00F159FF" w:rsidP="00F159FF">
            <w:pPr>
              <w:spacing w:after="0"/>
              <w:jc w:val="center"/>
              <w:rPr>
                <w:rFonts w:cs="Calibri Light"/>
                <w:sz w:val="18"/>
                <w:szCs w:val="18"/>
              </w:rPr>
            </w:pPr>
            <w:r w:rsidRPr="00963670">
              <w:rPr>
                <w:rFonts w:cs="Calibri Light"/>
                <w:sz w:val="18"/>
                <w:szCs w:val="18"/>
              </w:rPr>
              <w:t>Visual check prior to concrete placement</w:t>
            </w:r>
          </w:p>
        </w:tc>
        <w:tc>
          <w:tcPr>
            <w:tcW w:w="518" w:type="pct"/>
            <w:tcBorders>
              <w:top w:val="single" w:sz="4" w:space="0" w:color="auto"/>
              <w:left w:val="single" w:sz="6" w:space="0" w:color="auto"/>
              <w:bottom w:val="single" w:sz="4" w:space="0" w:color="auto"/>
              <w:right w:val="single" w:sz="6" w:space="0" w:color="auto"/>
            </w:tcBorders>
            <w:vAlign w:val="center"/>
          </w:tcPr>
          <w:p w14:paraId="3FE2E1A8" w14:textId="279F00B0" w:rsidR="00F159FF" w:rsidRPr="00963670" w:rsidRDefault="00F159FF" w:rsidP="00F159FF">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4" w:space="0" w:color="auto"/>
              <w:right w:val="single" w:sz="6" w:space="0" w:color="auto"/>
            </w:tcBorders>
            <w:vAlign w:val="center"/>
          </w:tcPr>
          <w:p w14:paraId="7DF7C0B8" w14:textId="7802074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4A9591E" w14:textId="00DE9C05"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FCC9A8F" w14:textId="2B106B71"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7521E71" w14:textId="77142249"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64669B42" w14:textId="0F06E0E1"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4C1555C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AA2B0ED" w14:textId="6BD4746A" w:rsidR="00F159FF" w:rsidRPr="00963670" w:rsidRDefault="00F159FF" w:rsidP="00F159FF">
            <w:pPr>
              <w:spacing w:after="0"/>
              <w:jc w:val="center"/>
              <w:rPr>
                <w:rFonts w:cs="Calibri Light"/>
                <w:sz w:val="18"/>
                <w:szCs w:val="18"/>
              </w:rPr>
            </w:pPr>
            <w:r>
              <w:rPr>
                <w:rFonts w:cs="Calibri Light"/>
                <w:sz w:val="18"/>
                <w:szCs w:val="18"/>
              </w:rPr>
              <w:lastRenderedPageBreak/>
              <w:t>11.13</w:t>
            </w:r>
          </w:p>
        </w:tc>
        <w:tc>
          <w:tcPr>
            <w:tcW w:w="444" w:type="pct"/>
            <w:tcBorders>
              <w:top w:val="single" w:sz="4" w:space="0" w:color="auto"/>
              <w:left w:val="single" w:sz="6" w:space="0" w:color="auto"/>
              <w:bottom w:val="single" w:sz="4" w:space="0" w:color="auto"/>
              <w:right w:val="single" w:sz="6" w:space="0" w:color="auto"/>
            </w:tcBorders>
            <w:vAlign w:val="center"/>
          </w:tcPr>
          <w:p w14:paraId="4E6A6829" w14:textId="01C0AEF4" w:rsidR="00F159FF" w:rsidRPr="00963670" w:rsidRDefault="00F159FF" w:rsidP="00F159FF">
            <w:pPr>
              <w:spacing w:after="0"/>
              <w:jc w:val="center"/>
              <w:rPr>
                <w:rFonts w:cs="Calibri Light"/>
                <w:sz w:val="18"/>
                <w:szCs w:val="18"/>
              </w:rPr>
            </w:pPr>
            <w:r w:rsidRPr="00963670">
              <w:rPr>
                <w:rFonts w:cs="Calibri Light"/>
                <w:sz w:val="18"/>
                <w:szCs w:val="18"/>
              </w:rPr>
              <w:t>Construction Joint</w:t>
            </w:r>
          </w:p>
        </w:tc>
        <w:tc>
          <w:tcPr>
            <w:tcW w:w="332" w:type="pct"/>
            <w:tcBorders>
              <w:top w:val="single" w:sz="4" w:space="0" w:color="auto"/>
              <w:left w:val="single" w:sz="6" w:space="0" w:color="auto"/>
              <w:bottom w:val="single" w:sz="4" w:space="0" w:color="auto"/>
              <w:right w:val="single" w:sz="6" w:space="0" w:color="auto"/>
            </w:tcBorders>
            <w:vAlign w:val="center"/>
          </w:tcPr>
          <w:p w14:paraId="632AD4AB" w14:textId="6B062014"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9.1.9.1</w:t>
            </w:r>
          </w:p>
        </w:tc>
        <w:tc>
          <w:tcPr>
            <w:tcW w:w="814" w:type="pct"/>
            <w:tcBorders>
              <w:top w:val="single" w:sz="4" w:space="0" w:color="auto"/>
              <w:left w:val="single" w:sz="6" w:space="0" w:color="auto"/>
              <w:bottom w:val="single" w:sz="4" w:space="0" w:color="auto"/>
              <w:right w:val="single" w:sz="6" w:space="0" w:color="auto"/>
            </w:tcBorders>
            <w:vAlign w:val="center"/>
          </w:tcPr>
          <w:p w14:paraId="7D2D93E9" w14:textId="462A9921"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8905225" w14:textId="0329E59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33AC4310" w14:textId="34833DCB" w:rsidR="00F159FF" w:rsidRPr="00963670" w:rsidRDefault="00F159FF" w:rsidP="00F159FF">
            <w:pPr>
              <w:spacing w:after="0"/>
              <w:jc w:val="center"/>
              <w:rPr>
                <w:rFonts w:cs="Calibri Light"/>
                <w:sz w:val="18"/>
                <w:szCs w:val="18"/>
              </w:rPr>
            </w:pPr>
            <w:r w:rsidRPr="00963670">
              <w:rPr>
                <w:rFonts w:cs="Calibri Light"/>
                <w:sz w:val="18"/>
                <w:szCs w:val="18"/>
              </w:rPr>
              <w:t>Contractor to confirm joint locations with Engineer prior to concrete pour</w:t>
            </w:r>
          </w:p>
        </w:tc>
        <w:tc>
          <w:tcPr>
            <w:tcW w:w="518" w:type="pct"/>
            <w:tcBorders>
              <w:top w:val="single" w:sz="4" w:space="0" w:color="auto"/>
              <w:left w:val="single" w:sz="6" w:space="0" w:color="auto"/>
              <w:bottom w:val="single" w:sz="4" w:space="0" w:color="auto"/>
              <w:right w:val="single" w:sz="6" w:space="0" w:color="auto"/>
            </w:tcBorders>
            <w:vAlign w:val="center"/>
          </w:tcPr>
          <w:p w14:paraId="72958CAF" w14:textId="7C6BDAFA" w:rsidR="00F159FF" w:rsidRPr="00963670" w:rsidRDefault="00F159FF" w:rsidP="00F159FF">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4" w:space="0" w:color="auto"/>
              <w:right w:val="single" w:sz="6" w:space="0" w:color="auto"/>
            </w:tcBorders>
            <w:vAlign w:val="center"/>
          </w:tcPr>
          <w:p w14:paraId="6E43078A" w14:textId="58DE82B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C851D9D" w14:textId="6B495FCC"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9CDD9D7" w14:textId="2FF6A532"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92AE3B9" w14:textId="78ED139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D6F0925" w14:textId="15EDC406"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4EE1FCE5"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987CB24" w14:textId="3581F09F" w:rsidR="00F159FF" w:rsidRPr="00963670" w:rsidRDefault="00F159FF" w:rsidP="00F159FF">
            <w:pPr>
              <w:spacing w:after="0"/>
              <w:jc w:val="center"/>
              <w:rPr>
                <w:rFonts w:cs="Calibri Light"/>
                <w:sz w:val="18"/>
                <w:szCs w:val="18"/>
              </w:rPr>
            </w:pPr>
            <w:r>
              <w:rPr>
                <w:rFonts w:cs="Calibri Light"/>
                <w:sz w:val="18"/>
                <w:szCs w:val="18"/>
              </w:rPr>
              <w:t>11.14</w:t>
            </w:r>
          </w:p>
        </w:tc>
        <w:tc>
          <w:tcPr>
            <w:tcW w:w="444" w:type="pct"/>
            <w:tcBorders>
              <w:top w:val="single" w:sz="4" w:space="0" w:color="auto"/>
              <w:left w:val="single" w:sz="6" w:space="0" w:color="auto"/>
              <w:bottom w:val="single" w:sz="4" w:space="0" w:color="auto"/>
              <w:right w:val="single" w:sz="6" w:space="0" w:color="auto"/>
            </w:tcBorders>
            <w:vAlign w:val="center"/>
          </w:tcPr>
          <w:p w14:paraId="198911DA" w14:textId="7375291A" w:rsidR="00F159FF" w:rsidRPr="00963670" w:rsidRDefault="00F159FF" w:rsidP="00F159FF">
            <w:pPr>
              <w:spacing w:after="0"/>
              <w:jc w:val="center"/>
              <w:rPr>
                <w:rFonts w:cs="Calibri Light"/>
                <w:sz w:val="18"/>
                <w:szCs w:val="18"/>
              </w:rPr>
            </w:pPr>
            <w:r w:rsidRPr="00963670">
              <w:rPr>
                <w:rFonts w:cs="Calibri Light"/>
                <w:sz w:val="18"/>
                <w:szCs w:val="18"/>
              </w:rPr>
              <w:t>Sealants</w:t>
            </w:r>
          </w:p>
        </w:tc>
        <w:tc>
          <w:tcPr>
            <w:tcW w:w="332" w:type="pct"/>
            <w:tcBorders>
              <w:top w:val="single" w:sz="4" w:space="0" w:color="auto"/>
              <w:left w:val="single" w:sz="6" w:space="0" w:color="auto"/>
              <w:bottom w:val="single" w:sz="4" w:space="0" w:color="auto"/>
              <w:right w:val="single" w:sz="6" w:space="0" w:color="auto"/>
            </w:tcBorders>
            <w:vAlign w:val="center"/>
          </w:tcPr>
          <w:p w14:paraId="3A7E8FA5" w14:textId="7D461DE4"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9.1.9.3</w:t>
            </w:r>
          </w:p>
        </w:tc>
        <w:tc>
          <w:tcPr>
            <w:tcW w:w="814" w:type="pct"/>
            <w:tcBorders>
              <w:top w:val="single" w:sz="4" w:space="0" w:color="auto"/>
              <w:left w:val="single" w:sz="6" w:space="0" w:color="auto"/>
              <w:bottom w:val="single" w:sz="4" w:space="0" w:color="auto"/>
              <w:right w:val="single" w:sz="6" w:space="0" w:color="auto"/>
            </w:tcBorders>
            <w:vAlign w:val="center"/>
          </w:tcPr>
          <w:p w14:paraId="2459704E" w14:textId="6FAEF6E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Joints show on the drawings shall be sealed, with works undertaken in accordance with manufacturer’s instructions and by an experienced applicator. </w:t>
            </w:r>
            <w:r w:rsidRPr="00963670">
              <w:rPr>
                <w:rFonts w:cs="Calibri Light"/>
                <w:color w:val="000000"/>
                <w:sz w:val="18"/>
                <w:szCs w:val="18"/>
                <w:lang w:val="en-NZ"/>
              </w:rPr>
              <w:br/>
            </w:r>
            <w:r w:rsidRPr="00963670">
              <w:rPr>
                <w:rFonts w:cs="Calibri Light"/>
                <w:color w:val="000000"/>
                <w:sz w:val="18"/>
                <w:szCs w:val="18"/>
                <w:lang w:val="en-NZ"/>
              </w:rPr>
              <w:br/>
              <w:t>Contractor shall submit details of the proposed sealant and applicator to the approval of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6361F21" w14:textId="0A71174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proposed sealant and applicator</w:t>
            </w:r>
          </w:p>
        </w:tc>
        <w:tc>
          <w:tcPr>
            <w:tcW w:w="520" w:type="pct"/>
            <w:tcBorders>
              <w:top w:val="single" w:sz="4" w:space="0" w:color="auto"/>
              <w:left w:val="single" w:sz="6" w:space="0" w:color="auto"/>
              <w:bottom w:val="single" w:sz="4" w:space="0" w:color="auto"/>
              <w:right w:val="single" w:sz="6" w:space="0" w:color="auto"/>
            </w:tcBorders>
            <w:vAlign w:val="center"/>
          </w:tcPr>
          <w:p w14:paraId="3554F0B5" w14:textId="7F266226" w:rsidR="00F159FF" w:rsidRPr="00963670" w:rsidRDefault="00F159FF" w:rsidP="00F159FF">
            <w:pPr>
              <w:spacing w:after="0"/>
              <w:jc w:val="center"/>
              <w:rPr>
                <w:rFonts w:cs="Calibri Light"/>
                <w:sz w:val="18"/>
                <w:szCs w:val="18"/>
              </w:rPr>
            </w:pPr>
            <w:r w:rsidRPr="00963670">
              <w:rPr>
                <w:rFonts w:cs="Calibri Light"/>
                <w:sz w:val="18"/>
                <w:szCs w:val="18"/>
              </w:rPr>
              <w:t>Prior to sealant works</w:t>
            </w:r>
          </w:p>
        </w:tc>
        <w:tc>
          <w:tcPr>
            <w:tcW w:w="518" w:type="pct"/>
            <w:tcBorders>
              <w:top w:val="single" w:sz="4" w:space="0" w:color="auto"/>
              <w:left w:val="single" w:sz="6" w:space="0" w:color="auto"/>
              <w:bottom w:val="single" w:sz="4" w:space="0" w:color="auto"/>
              <w:right w:val="single" w:sz="6" w:space="0" w:color="auto"/>
            </w:tcBorders>
            <w:vAlign w:val="center"/>
          </w:tcPr>
          <w:p w14:paraId="16A320AE" w14:textId="5A5A5A7B" w:rsidR="00F159FF" w:rsidRPr="00963670" w:rsidRDefault="00F159FF" w:rsidP="00F159FF">
            <w:pPr>
              <w:spacing w:after="0"/>
              <w:jc w:val="center"/>
              <w:rPr>
                <w:rFonts w:cs="Calibri Light"/>
                <w:sz w:val="18"/>
                <w:szCs w:val="18"/>
              </w:rPr>
            </w:pPr>
            <w:r w:rsidRPr="00963670">
              <w:rPr>
                <w:rFonts w:cs="Calibri Light"/>
                <w:sz w:val="18"/>
                <w:szCs w:val="18"/>
              </w:rPr>
              <w:t>Joint material spec, Applicator’s credentials,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B296D49" w14:textId="00914972"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F52343A" w14:textId="60BB4F76"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FAA8371" w14:textId="242C2C28"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B814EE1" w14:textId="0CE452C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5ABBFCDB" w14:textId="5D85DB11"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5249D2F"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EAFC51E" w14:textId="6951BA83" w:rsidR="00F159FF" w:rsidRPr="00963670" w:rsidRDefault="00F159FF" w:rsidP="00F159FF">
            <w:pPr>
              <w:spacing w:after="0"/>
              <w:jc w:val="center"/>
              <w:rPr>
                <w:rFonts w:cs="Calibri Light"/>
                <w:sz w:val="18"/>
                <w:szCs w:val="18"/>
              </w:rPr>
            </w:pPr>
            <w:r>
              <w:rPr>
                <w:rFonts w:cs="Calibri Light"/>
                <w:sz w:val="18"/>
                <w:szCs w:val="18"/>
              </w:rPr>
              <w:t>11.15</w:t>
            </w:r>
          </w:p>
        </w:tc>
        <w:tc>
          <w:tcPr>
            <w:tcW w:w="444" w:type="pct"/>
            <w:tcBorders>
              <w:top w:val="single" w:sz="4" w:space="0" w:color="auto"/>
              <w:left w:val="single" w:sz="6" w:space="0" w:color="auto"/>
              <w:bottom w:val="single" w:sz="4" w:space="0" w:color="auto"/>
              <w:right w:val="single" w:sz="6" w:space="0" w:color="auto"/>
            </w:tcBorders>
            <w:vAlign w:val="center"/>
          </w:tcPr>
          <w:p w14:paraId="4829E744" w14:textId="66B5677E" w:rsidR="00F159FF" w:rsidRPr="00963670" w:rsidRDefault="00F159FF" w:rsidP="00F159FF">
            <w:pPr>
              <w:spacing w:after="0"/>
              <w:jc w:val="center"/>
              <w:rPr>
                <w:rFonts w:cs="Calibri Light"/>
                <w:sz w:val="18"/>
                <w:szCs w:val="18"/>
              </w:rPr>
            </w:pPr>
            <w:r w:rsidRPr="00963670">
              <w:rPr>
                <w:rFonts w:cs="Calibri Light"/>
                <w:sz w:val="18"/>
                <w:szCs w:val="18"/>
              </w:rPr>
              <w:t>Tolerances and Surface Finishes</w:t>
            </w:r>
          </w:p>
        </w:tc>
        <w:tc>
          <w:tcPr>
            <w:tcW w:w="332" w:type="pct"/>
            <w:tcBorders>
              <w:top w:val="single" w:sz="4" w:space="0" w:color="auto"/>
              <w:left w:val="single" w:sz="6" w:space="0" w:color="auto"/>
              <w:bottom w:val="single" w:sz="4" w:space="0" w:color="auto"/>
              <w:right w:val="single" w:sz="6" w:space="0" w:color="auto"/>
            </w:tcBorders>
            <w:vAlign w:val="center"/>
          </w:tcPr>
          <w:p w14:paraId="0A99ED9A" w14:textId="2D6C2FB5"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9.1.10</w:t>
            </w:r>
          </w:p>
        </w:tc>
        <w:tc>
          <w:tcPr>
            <w:tcW w:w="814" w:type="pct"/>
            <w:tcBorders>
              <w:top w:val="single" w:sz="4" w:space="0" w:color="auto"/>
              <w:left w:val="single" w:sz="6" w:space="0" w:color="auto"/>
              <w:bottom w:val="single" w:sz="4" w:space="0" w:color="auto"/>
              <w:right w:val="single" w:sz="6" w:space="0" w:color="auto"/>
            </w:tcBorders>
            <w:vAlign w:val="center"/>
          </w:tcPr>
          <w:p w14:paraId="5444965A"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concrete work shall be set out and constructed to achieve the structural tolerances specified in</w:t>
            </w:r>
          </w:p>
          <w:p w14:paraId="4E3CF4E0" w14:textId="785B417D"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Specs &amp; drawings.</w:t>
            </w:r>
          </w:p>
        </w:tc>
        <w:tc>
          <w:tcPr>
            <w:tcW w:w="733" w:type="pct"/>
            <w:tcBorders>
              <w:top w:val="single" w:sz="4" w:space="0" w:color="auto"/>
              <w:left w:val="single" w:sz="6" w:space="0" w:color="auto"/>
              <w:bottom w:val="single" w:sz="4" w:space="0" w:color="auto"/>
              <w:right w:val="single" w:sz="6" w:space="0" w:color="auto"/>
            </w:tcBorders>
            <w:vAlign w:val="center"/>
          </w:tcPr>
          <w:p w14:paraId="30EABA75" w14:textId="57469BC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Surface finish </w:t>
            </w:r>
            <w:proofErr w:type="gramStart"/>
            <w:r w:rsidRPr="00963670">
              <w:rPr>
                <w:rFonts w:cs="Calibri Light"/>
                <w:color w:val="000000"/>
                <w:sz w:val="18"/>
                <w:szCs w:val="18"/>
                <w:lang w:val="en-NZ"/>
              </w:rPr>
              <w:t>as  follows</w:t>
            </w:r>
            <w:proofErr w:type="gramEnd"/>
            <w:r w:rsidRPr="00963670">
              <w:rPr>
                <w:rFonts w:cs="Calibri Light"/>
                <w:color w:val="000000"/>
                <w:sz w:val="18"/>
                <w:szCs w:val="18"/>
                <w:lang w:val="en-NZ"/>
              </w:rPr>
              <w:t>:</w:t>
            </w:r>
          </w:p>
          <w:p w14:paraId="138B1D9A" w14:textId="60BC3FD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Below Ground (surfaces not seen)</w:t>
            </w:r>
            <w:r w:rsidRPr="00963670">
              <w:rPr>
                <w:rFonts w:cs="Calibri Light"/>
                <w:color w:val="000000"/>
                <w:sz w:val="18"/>
                <w:szCs w:val="18"/>
                <w:lang w:val="en-NZ"/>
              </w:rPr>
              <w:br/>
              <w:t>Finish: F1 U1</w:t>
            </w:r>
            <w:r w:rsidRPr="00963670">
              <w:rPr>
                <w:rFonts w:cs="Calibri Light"/>
                <w:color w:val="000000"/>
                <w:sz w:val="18"/>
                <w:szCs w:val="18"/>
                <w:lang w:val="en-NZ"/>
              </w:rPr>
              <w:br/>
            </w:r>
            <w:r w:rsidRPr="00963670">
              <w:rPr>
                <w:rFonts w:cs="Calibri Light"/>
                <w:color w:val="000000"/>
                <w:sz w:val="18"/>
                <w:szCs w:val="18"/>
                <w:lang w:val="en-NZ"/>
              </w:rPr>
              <w:br/>
              <w:t>Surfaces in contract with water</w:t>
            </w:r>
            <w:r w:rsidRPr="00963670">
              <w:rPr>
                <w:rFonts w:cs="Calibri Light"/>
                <w:color w:val="000000"/>
                <w:sz w:val="18"/>
                <w:szCs w:val="18"/>
                <w:lang w:val="en-NZ"/>
              </w:rPr>
              <w:br/>
              <w:t>Finish: F5 U4</w:t>
            </w:r>
            <w:r w:rsidRPr="00963670">
              <w:rPr>
                <w:rFonts w:cs="Calibri Light"/>
                <w:color w:val="000000"/>
                <w:sz w:val="18"/>
                <w:szCs w:val="18"/>
                <w:lang w:val="en-NZ"/>
              </w:rPr>
              <w:br/>
            </w:r>
            <w:r w:rsidRPr="00963670">
              <w:rPr>
                <w:rFonts w:cs="Calibri Light"/>
                <w:color w:val="000000"/>
                <w:sz w:val="18"/>
                <w:szCs w:val="18"/>
                <w:lang w:val="en-NZ"/>
              </w:rPr>
              <w:br/>
              <w:t>All channels</w:t>
            </w:r>
            <w:r w:rsidRPr="00963670">
              <w:rPr>
                <w:rFonts w:cs="Calibri Light"/>
                <w:color w:val="000000"/>
                <w:sz w:val="18"/>
                <w:szCs w:val="18"/>
                <w:lang w:val="en-NZ"/>
              </w:rPr>
              <w:br/>
              <w:t>Finish: F4 U3</w:t>
            </w:r>
          </w:p>
        </w:tc>
        <w:tc>
          <w:tcPr>
            <w:tcW w:w="520" w:type="pct"/>
            <w:tcBorders>
              <w:top w:val="single" w:sz="4" w:space="0" w:color="auto"/>
              <w:left w:val="single" w:sz="6" w:space="0" w:color="auto"/>
              <w:bottom w:val="single" w:sz="4" w:space="0" w:color="auto"/>
              <w:right w:val="single" w:sz="6" w:space="0" w:color="auto"/>
            </w:tcBorders>
            <w:vAlign w:val="center"/>
          </w:tcPr>
          <w:p w14:paraId="5AFB69D2" w14:textId="4329EC05" w:rsidR="00F159FF" w:rsidRPr="00963670" w:rsidRDefault="00F159FF" w:rsidP="00F159FF">
            <w:pPr>
              <w:spacing w:after="0"/>
              <w:jc w:val="center"/>
              <w:rPr>
                <w:rFonts w:cs="Calibri Light"/>
                <w:sz w:val="18"/>
                <w:szCs w:val="18"/>
              </w:rPr>
            </w:pPr>
            <w:r w:rsidRPr="00963670">
              <w:rPr>
                <w:rFonts w:cs="Calibri Light"/>
                <w:sz w:val="18"/>
                <w:szCs w:val="18"/>
              </w:rPr>
              <w:t>For every concrete pour</w:t>
            </w:r>
          </w:p>
        </w:tc>
        <w:tc>
          <w:tcPr>
            <w:tcW w:w="518" w:type="pct"/>
            <w:tcBorders>
              <w:top w:val="single" w:sz="4" w:space="0" w:color="auto"/>
              <w:left w:val="single" w:sz="6" w:space="0" w:color="auto"/>
              <w:bottom w:val="single" w:sz="4" w:space="0" w:color="auto"/>
              <w:right w:val="single" w:sz="6" w:space="0" w:color="auto"/>
            </w:tcBorders>
            <w:vAlign w:val="center"/>
          </w:tcPr>
          <w:p w14:paraId="7A178510" w14:textId="6FD57F87" w:rsidR="00F159FF" w:rsidRPr="00963670" w:rsidRDefault="00F159FF" w:rsidP="00F159FF">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4" w:space="0" w:color="auto"/>
              <w:right w:val="single" w:sz="6" w:space="0" w:color="auto"/>
            </w:tcBorders>
            <w:vAlign w:val="center"/>
          </w:tcPr>
          <w:p w14:paraId="7358A69A" w14:textId="782FE923"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AFC6273" w14:textId="610FE20B"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F599D09" w14:textId="4DA6CED3"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BEA3225" w14:textId="395FA36D"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292810C" w14:textId="7332008D"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35CF997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D6AB23C" w14:textId="7D9CE705" w:rsidR="00F159FF" w:rsidRPr="00963670" w:rsidRDefault="00F159FF" w:rsidP="00F159FF">
            <w:pPr>
              <w:spacing w:after="0"/>
              <w:jc w:val="center"/>
              <w:rPr>
                <w:rFonts w:cs="Calibri Light"/>
                <w:sz w:val="18"/>
                <w:szCs w:val="18"/>
              </w:rPr>
            </w:pPr>
            <w:r>
              <w:rPr>
                <w:rFonts w:cs="Calibri Light"/>
                <w:sz w:val="18"/>
                <w:szCs w:val="18"/>
              </w:rPr>
              <w:t>11.16</w:t>
            </w:r>
          </w:p>
        </w:tc>
        <w:tc>
          <w:tcPr>
            <w:tcW w:w="444" w:type="pct"/>
            <w:tcBorders>
              <w:top w:val="single" w:sz="4" w:space="0" w:color="auto"/>
              <w:left w:val="single" w:sz="6" w:space="0" w:color="auto"/>
              <w:bottom w:val="single" w:sz="4" w:space="0" w:color="auto"/>
              <w:right w:val="single" w:sz="6" w:space="0" w:color="auto"/>
            </w:tcBorders>
            <w:vAlign w:val="center"/>
          </w:tcPr>
          <w:p w14:paraId="71448501" w14:textId="5D378FF4" w:rsidR="00F159FF" w:rsidRPr="00963670" w:rsidRDefault="00F159FF" w:rsidP="00F159FF">
            <w:pPr>
              <w:spacing w:after="0"/>
              <w:jc w:val="center"/>
              <w:rPr>
                <w:rFonts w:cs="Calibri Light"/>
                <w:sz w:val="18"/>
                <w:szCs w:val="18"/>
              </w:rPr>
            </w:pPr>
            <w:r w:rsidRPr="00963670">
              <w:rPr>
                <w:rFonts w:cs="Calibri Light"/>
                <w:sz w:val="18"/>
                <w:szCs w:val="18"/>
              </w:rPr>
              <w:t>Concrete Repair</w:t>
            </w:r>
          </w:p>
        </w:tc>
        <w:tc>
          <w:tcPr>
            <w:tcW w:w="332" w:type="pct"/>
            <w:tcBorders>
              <w:top w:val="single" w:sz="4" w:space="0" w:color="auto"/>
              <w:left w:val="single" w:sz="6" w:space="0" w:color="auto"/>
              <w:bottom w:val="single" w:sz="4" w:space="0" w:color="auto"/>
              <w:right w:val="single" w:sz="6" w:space="0" w:color="auto"/>
            </w:tcBorders>
            <w:vAlign w:val="center"/>
          </w:tcPr>
          <w:p w14:paraId="6CAF7611" w14:textId="2F1B9BB9"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9.1.11</w:t>
            </w:r>
          </w:p>
        </w:tc>
        <w:tc>
          <w:tcPr>
            <w:tcW w:w="814" w:type="pct"/>
            <w:tcBorders>
              <w:top w:val="single" w:sz="4" w:space="0" w:color="auto"/>
              <w:left w:val="single" w:sz="6" w:space="0" w:color="auto"/>
              <w:bottom w:val="single" w:sz="4" w:space="0" w:color="auto"/>
              <w:right w:val="single" w:sz="6" w:space="0" w:color="auto"/>
            </w:tcBorders>
            <w:vAlign w:val="center"/>
          </w:tcPr>
          <w:p w14:paraId="22514A03" w14:textId="34E00B2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shall advise the Engineer of the presence of any defective concrete</w:t>
            </w:r>
          </w:p>
        </w:tc>
        <w:tc>
          <w:tcPr>
            <w:tcW w:w="733" w:type="pct"/>
            <w:tcBorders>
              <w:top w:val="single" w:sz="4" w:space="0" w:color="auto"/>
              <w:left w:val="single" w:sz="6" w:space="0" w:color="auto"/>
              <w:bottom w:val="single" w:sz="4" w:space="0" w:color="auto"/>
              <w:right w:val="single" w:sz="6" w:space="0" w:color="auto"/>
            </w:tcBorders>
            <w:vAlign w:val="center"/>
          </w:tcPr>
          <w:p w14:paraId="3A20A56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Repair of imperfections to be completed within 7 days of removal of forms.</w:t>
            </w:r>
          </w:p>
          <w:p w14:paraId="239114DB" w14:textId="4092EC6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repair methods and materials used</w:t>
            </w:r>
          </w:p>
        </w:tc>
        <w:tc>
          <w:tcPr>
            <w:tcW w:w="520" w:type="pct"/>
            <w:tcBorders>
              <w:top w:val="single" w:sz="4" w:space="0" w:color="auto"/>
              <w:left w:val="single" w:sz="6" w:space="0" w:color="auto"/>
              <w:bottom w:val="single" w:sz="4" w:space="0" w:color="auto"/>
              <w:right w:val="single" w:sz="6" w:space="0" w:color="auto"/>
            </w:tcBorders>
            <w:vAlign w:val="center"/>
          </w:tcPr>
          <w:p w14:paraId="0FD9DF24" w14:textId="0C762DDF" w:rsidR="00F159FF" w:rsidRPr="00963670" w:rsidRDefault="00F159FF" w:rsidP="00F159FF">
            <w:pPr>
              <w:spacing w:after="0"/>
              <w:jc w:val="center"/>
              <w:rPr>
                <w:rFonts w:cs="Calibri Light"/>
                <w:sz w:val="18"/>
                <w:szCs w:val="18"/>
              </w:rPr>
            </w:pPr>
            <w:r w:rsidRPr="00963670">
              <w:rPr>
                <w:rFonts w:cs="Calibri Light"/>
                <w:sz w:val="18"/>
                <w:szCs w:val="18"/>
              </w:rPr>
              <w:t>For concrete works that require repair</w:t>
            </w:r>
          </w:p>
        </w:tc>
        <w:tc>
          <w:tcPr>
            <w:tcW w:w="518" w:type="pct"/>
            <w:tcBorders>
              <w:top w:val="single" w:sz="4" w:space="0" w:color="auto"/>
              <w:left w:val="single" w:sz="6" w:space="0" w:color="auto"/>
              <w:bottom w:val="single" w:sz="4" w:space="0" w:color="auto"/>
              <w:right w:val="single" w:sz="6" w:space="0" w:color="auto"/>
            </w:tcBorders>
            <w:vAlign w:val="center"/>
          </w:tcPr>
          <w:p w14:paraId="345229CB" w14:textId="5C693E90" w:rsidR="00F159FF" w:rsidRPr="00963670" w:rsidRDefault="00F159FF" w:rsidP="00F159FF">
            <w:pPr>
              <w:spacing w:after="0"/>
              <w:jc w:val="center"/>
              <w:rPr>
                <w:rFonts w:cs="Calibri Light"/>
                <w:sz w:val="18"/>
                <w:szCs w:val="18"/>
              </w:rPr>
            </w:pPr>
            <w:r w:rsidRPr="00963670">
              <w:rPr>
                <w:rFonts w:cs="Calibri Light"/>
                <w:sz w:val="18"/>
                <w:szCs w:val="18"/>
              </w:rPr>
              <w:t>Material Specs, Repair Methodology,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F1A0FAF" w14:textId="1C1CBED4"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5D89C98" w14:textId="15D19F2A"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1FC3BE6" w14:textId="13595BC2"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492C7BC" w14:textId="5CBC4E7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E0567B1" w14:textId="604C1835"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F121D35"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83E7650" w14:textId="4A2046F0" w:rsidR="00F159FF" w:rsidRPr="00963670" w:rsidRDefault="00F159FF" w:rsidP="00F159FF">
            <w:pPr>
              <w:spacing w:after="0"/>
              <w:jc w:val="center"/>
              <w:rPr>
                <w:rFonts w:cs="Calibri Light"/>
                <w:sz w:val="18"/>
                <w:szCs w:val="18"/>
              </w:rPr>
            </w:pPr>
            <w:r>
              <w:rPr>
                <w:rFonts w:cs="Calibri Light"/>
                <w:sz w:val="18"/>
                <w:szCs w:val="18"/>
              </w:rPr>
              <w:t>11.17</w:t>
            </w:r>
          </w:p>
        </w:tc>
        <w:tc>
          <w:tcPr>
            <w:tcW w:w="444" w:type="pct"/>
            <w:tcBorders>
              <w:top w:val="single" w:sz="4" w:space="0" w:color="auto"/>
              <w:left w:val="single" w:sz="6" w:space="0" w:color="auto"/>
              <w:bottom w:val="single" w:sz="4" w:space="0" w:color="auto"/>
              <w:right w:val="single" w:sz="6" w:space="0" w:color="auto"/>
            </w:tcBorders>
            <w:vAlign w:val="center"/>
          </w:tcPr>
          <w:p w14:paraId="0F4DDB58" w14:textId="22ACCB6A" w:rsidR="00F159FF" w:rsidRPr="00963670" w:rsidRDefault="00F159FF" w:rsidP="00F159FF">
            <w:pPr>
              <w:spacing w:after="0"/>
              <w:jc w:val="center"/>
              <w:rPr>
                <w:rFonts w:cs="Calibri Light"/>
                <w:sz w:val="18"/>
                <w:szCs w:val="18"/>
              </w:rPr>
            </w:pPr>
            <w:r w:rsidRPr="00963670">
              <w:rPr>
                <w:rFonts w:cs="Calibri Light"/>
                <w:sz w:val="18"/>
                <w:szCs w:val="18"/>
              </w:rPr>
              <w:t>Slab on Grade</w:t>
            </w:r>
          </w:p>
        </w:tc>
        <w:tc>
          <w:tcPr>
            <w:tcW w:w="332" w:type="pct"/>
            <w:tcBorders>
              <w:top w:val="single" w:sz="4" w:space="0" w:color="auto"/>
              <w:left w:val="single" w:sz="6" w:space="0" w:color="auto"/>
              <w:bottom w:val="single" w:sz="4" w:space="0" w:color="auto"/>
              <w:right w:val="single" w:sz="6" w:space="0" w:color="auto"/>
            </w:tcBorders>
            <w:vAlign w:val="center"/>
          </w:tcPr>
          <w:p w14:paraId="38E4713F" w14:textId="77B525BE"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9.1.12</w:t>
            </w:r>
          </w:p>
        </w:tc>
        <w:tc>
          <w:tcPr>
            <w:tcW w:w="814" w:type="pct"/>
            <w:tcBorders>
              <w:top w:val="single" w:sz="4" w:space="0" w:color="auto"/>
              <w:left w:val="single" w:sz="6" w:space="0" w:color="auto"/>
              <w:bottom w:val="single" w:sz="4" w:space="0" w:color="auto"/>
              <w:right w:val="single" w:sz="6" w:space="0" w:color="auto"/>
            </w:tcBorders>
            <w:vAlign w:val="center"/>
          </w:tcPr>
          <w:p w14:paraId="2ED95328" w14:textId="4B7538C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adhere to minimum requirements before placing concrete ground slabs, compact the subgrade using a footpath roller or plate compactor, obtain Engineer's approval before hardfill is placed, and remove soft spots as directed.</w:t>
            </w:r>
          </w:p>
        </w:tc>
        <w:tc>
          <w:tcPr>
            <w:tcW w:w="733" w:type="pct"/>
            <w:tcBorders>
              <w:top w:val="single" w:sz="4" w:space="0" w:color="auto"/>
              <w:left w:val="single" w:sz="6" w:space="0" w:color="auto"/>
              <w:bottom w:val="single" w:sz="4" w:space="0" w:color="auto"/>
              <w:right w:val="single" w:sz="6" w:space="0" w:color="auto"/>
            </w:tcBorders>
            <w:vAlign w:val="center"/>
          </w:tcPr>
          <w:p w14:paraId="6257F421" w14:textId="12C0DA7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inspect and approve subgrade before hardfill is placed</w:t>
            </w:r>
          </w:p>
        </w:tc>
        <w:tc>
          <w:tcPr>
            <w:tcW w:w="520" w:type="pct"/>
            <w:tcBorders>
              <w:top w:val="single" w:sz="4" w:space="0" w:color="auto"/>
              <w:left w:val="single" w:sz="6" w:space="0" w:color="auto"/>
              <w:bottom w:val="single" w:sz="4" w:space="0" w:color="auto"/>
              <w:right w:val="single" w:sz="6" w:space="0" w:color="auto"/>
            </w:tcBorders>
            <w:vAlign w:val="center"/>
          </w:tcPr>
          <w:p w14:paraId="633D8495" w14:textId="24FC982A" w:rsidR="00F159FF" w:rsidRPr="00963670" w:rsidRDefault="00F159FF" w:rsidP="00F159FF">
            <w:pPr>
              <w:spacing w:after="0"/>
              <w:jc w:val="center"/>
              <w:rPr>
                <w:rFonts w:cs="Calibri Light"/>
                <w:sz w:val="18"/>
                <w:szCs w:val="18"/>
              </w:rPr>
            </w:pPr>
            <w:r w:rsidRPr="00963670">
              <w:rPr>
                <w:rFonts w:cs="Calibri Light"/>
                <w:sz w:val="18"/>
                <w:szCs w:val="18"/>
              </w:rPr>
              <w:t>Before placing concrete ground slabs</w:t>
            </w:r>
          </w:p>
        </w:tc>
        <w:tc>
          <w:tcPr>
            <w:tcW w:w="518" w:type="pct"/>
            <w:tcBorders>
              <w:top w:val="single" w:sz="4" w:space="0" w:color="auto"/>
              <w:left w:val="single" w:sz="6" w:space="0" w:color="auto"/>
              <w:bottom w:val="single" w:sz="4" w:space="0" w:color="auto"/>
              <w:right w:val="single" w:sz="6" w:space="0" w:color="auto"/>
            </w:tcBorders>
            <w:vAlign w:val="center"/>
          </w:tcPr>
          <w:p w14:paraId="4A1425DD" w14:textId="5BD7F09D" w:rsidR="00F159FF" w:rsidRPr="00963670" w:rsidRDefault="00F159FF" w:rsidP="00F159FF">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1FD720B" w14:textId="1CC0E7F0"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30CD2E7" w14:textId="2F8E9238"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E03EFFD" w14:textId="6621D28D"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81AA870" w14:textId="0B8C3262"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1BC76E8" w14:textId="6249942D"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4F4905BC"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4F74389" w14:textId="7D86CDAF" w:rsidR="00F159FF" w:rsidRPr="00963670" w:rsidRDefault="00F159FF" w:rsidP="00F159FF">
            <w:pPr>
              <w:spacing w:after="0"/>
              <w:jc w:val="center"/>
              <w:rPr>
                <w:rFonts w:cs="Calibri Light"/>
                <w:sz w:val="18"/>
                <w:szCs w:val="18"/>
              </w:rPr>
            </w:pPr>
            <w:r>
              <w:rPr>
                <w:rFonts w:cs="Calibri Light"/>
                <w:sz w:val="18"/>
                <w:szCs w:val="18"/>
              </w:rPr>
              <w:t>11.18</w:t>
            </w:r>
          </w:p>
        </w:tc>
        <w:tc>
          <w:tcPr>
            <w:tcW w:w="444" w:type="pct"/>
            <w:tcBorders>
              <w:top w:val="single" w:sz="4" w:space="0" w:color="auto"/>
              <w:left w:val="single" w:sz="6" w:space="0" w:color="auto"/>
              <w:bottom w:val="single" w:sz="4" w:space="0" w:color="auto"/>
              <w:right w:val="single" w:sz="6" w:space="0" w:color="auto"/>
            </w:tcBorders>
            <w:vAlign w:val="center"/>
          </w:tcPr>
          <w:p w14:paraId="5CE6AAF8" w14:textId="0FC82117" w:rsidR="00F159FF" w:rsidRPr="00963670" w:rsidRDefault="00F159FF" w:rsidP="00F159FF">
            <w:pPr>
              <w:spacing w:after="0"/>
              <w:jc w:val="center"/>
              <w:rPr>
                <w:rFonts w:cs="Calibri Light"/>
                <w:sz w:val="18"/>
                <w:szCs w:val="18"/>
              </w:rPr>
            </w:pPr>
            <w:r w:rsidRPr="00963670">
              <w:rPr>
                <w:rFonts w:cs="Calibri Light"/>
                <w:sz w:val="18"/>
                <w:szCs w:val="18"/>
              </w:rPr>
              <w:t>Shop Drawings</w:t>
            </w:r>
          </w:p>
        </w:tc>
        <w:tc>
          <w:tcPr>
            <w:tcW w:w="332" w:type="pct"/>
            <w:tcBorders>
              <w:top w:val="single" w:sz="4" w:space="0" w:color="auto"/>
              <w:left w:val="single" w:sz="6" w:space="0" w:color="auto"/>
              <w:bottom w:val="single" w:sz="4" w:space="0" w:color="auto"/>
              <w:right w:val="single" w:sz="6" w:space="0" w:color="auto"/>
            </w:tcBorders>
            <w:vAlign w:val="center"/>
          </w:tcPr>
          <w:p w14:paraId="1839E1E2" w14:textId="347E2A13"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9.1.14</w:t>
            </w:r>
          </w:p>
        </w:tc>
        <w:tc>
          <w:tcPr>
            <w:tcW w:w="814" w:type="pct"/>
            <w:tcBorders>
              <w:top w:val="single" w:sz="4" w:space="0" w:color="auto"/>
              <w:left w:val="single" w:sz="6" w:space="0" w:color="auto"/>
              <w:bottom w:val="single" w:sz="4" w:space="0" w:color="auto"/>
              <w:right w:val="single" w:sz="6" w:space="0" w:color="auto"/>
            </w:tcBorders>
            <w:vAlign w:val="center"/>
          </w:tcPr>
          <w:p w14:paraId="7F9B6341" w14:textId="102A2C12"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create shop drawings for precast units and concrete metal work, which must be submitted to the Engineer for approval before commencing operations. The Contractor is responsible for the accuracy of these drawings, ensuring competent tradesmen can fabricate structures to the dimensions and standards specified in the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073BB1BF" w14:textId="7D13844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Shop drawings reviewed and approved by Engineer</w:t>
            </w:r>
          </w:p>
        </w:tc>
        <w:tc>
          <w:tcPr>
            <w:tcW w:w="520" w:type="pct"/>
            <w:tcBorders>
              <w:top w:val="single" w:sz="4" w:space="0" w:color="auto"/>
              <w:left w:val="single" w:sz="6" w:space="0" w:color="auto"/>
              <w:bottom w:val="single" w:sz="4" w:space="0" w:color="auto"/>
              <w:right w:val="single" w:sz="6" w:space="0" w:color="auto"/>
            </w:tcBorders>
            <w:vAlign w:val="center"/>
          </w:tcPr>
          <w:p w14:paraId="181EAD0D" w14:textId="30FBA170" w:rsidR="00F159FF" w:rsidRPr="00963670" w:rsidRDefault="00F159FF" w:rsidP="00F159FF">
            <w:pPr>
              <w:spacing w:after="0"/>
              <w:jc w:val="center"/>
              <w:rPr>
                <w:rFonts w:cs="Calibri Light"/>
                <w:sz w:val="18"/>
                <w:szCs w:val="18"/>
              </w:rPr>
            </w:pPr>
            <w:r w:rsidRPr="00963670">
              <w:rPr>
                <w:rFonts w:cs="Calibri Light"/>
                <w:sz w:val="18"/>
                <w:szCs w:val="18"/>
              </w:rPr>
              <w:t>Prior to fabrication or pre-cast units and metal work cast into concrete</w:t>
            </w:r>
          </w:p>
        </w:tc>
        <w:tc>
          <w:tcPr>
            <w:tcW w:w="518" w:type="pct"/>
            <w:tcBorders>
              <w:top w:val="single" w:sz="4" w:space="0" w:color="auto"/>
              <w:left w:val="single" w:sz="6" w:space="0" w:color="auto"/>
              <w:bottom w:val="single" w:sz="4" w:space="0" w:color="auto"/>
              <w:right w:val="single" w:sz="6" w:space="0" w:color="auto"/>
            </w:tcBorders>
            <w:vAlign w:val="center"/>
          </w:tcPr>
          <w:p w14:paraId="6BE19C31" w14:textId="26697618" w:rsidR="00F159FF" w:rsidRPr="00963670" w:rsidRDefault="00F159FF" w:rsidP="00F159FF">
            <w:pPr>
              <w:spacing w:after="0"/>
              <w:jc w:val="center"/>
              <w:rPr>
                <w:rFonts w:cs="Calibri Light"/>
                <w:sz w:val="18"/>
                <w:szCs w:val="18"/>
              </w:rPr>
            </w:pPr>
            <w:r w:rsidRPr="00963670">
              <w:rPr>
                <w:rFonts w:cs="Calibri Light"/>
                <w:sz w:val="18"/>
                <w:szCs w:val="18"/>
              </w:rPr>
              <w:t xml:space="preserve">Shop </w:t>
            </w:r>
            <w:proofErr w:type="gramStart"/>
            <w:r w:rsidRPr="00963670">
              <w:rPr>
                <w:rFonts w:cs="Calibri Light"/>
                <w:sz w:val="18"/>
                <w:szCs w:val="18"/>
              </w:rPr>
              <w:t>Drawings,  Written</w:t>
            </w:r>
            <w:proofErr w:type="gramEnd"/>
            <w:r w:rsidRPr="00963670">
              <w:rPr>
                <w:rFonts w:cs="Calibri Light"/>
                <w:sz w:val="18"/>
                <w:szCs w:val="18"/>
              </w:rPr>
              <w:t xml:space="preserve">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9320726" w14:textId="01020BB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F4926AE" w14:textId="46894773"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45DADF0" w14:textId="3A976A74"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8E6AA07" w14:textId="1B86CEF0"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3415A037" w14:textId="3BC663E8" w:rsidR="00F159FF" w:rsidRPr="00963670" w:rsidRDefault="00F159FF" w:rsidP="00F159FF">
            <w:pPr>
              <w:spacing w:after="0"/>
              <w:jc w:val="center"/>
              <w:rPr>
                <w:rFonts w:cs="Calibri Light"/>
                <w:sz w:val="18"/>
                <w:szCs w:val="18"/>
              </w:rPr>
            </w:pPr>
            <w:r w:rsidRPr="00EA3137">
              <w:rPr>
                <w:sz w:val="18"/>
                <w:szCs w:val="18"/>
              </w:rPr>
              <w:t>T&amp;T</w:t>
            </w:r>
          </w:p>
        </w:tc>
      </w:tr>
      <w:tr w:rsidR="008D3A49" w:rsidRPr="008B6F44" w14:paraId="7F0EF899"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1FBF97F" w14:textId="1F1D037A" w:rsidR="008D3A49" w:rsidRPr="00963670" w:rsidRDefault="008D3A49" w:rsidP="008D3A49">
            <w:pPr>
              <w:spacing w:after="0"/>
              <w:rPr>
                <w:rFonts w:cs="Calibri Light"/>
                <w:sz w:val="18"/>
                <w:szCs w:val="18"/>
              </w:rPr>
            </w:pPr>
            <w:r>
              <w:rPr>
                <w:rFonts w:cs="Calibri Light"/>
                <w:b/>
                <w:bCs/>
                <w:sz w:val="18"/>
                <w:szCs w:val="18"/>
              </w:rPr>
              <w:t>12</w:t>
            </w:r>
            <w:r w:rsidRPr="00963670">
              <w:rPr>
                <w:rFonts w:cs="Calibri Light"/>
                <w:b/>
                <w:bCs/>
                <w:sz w:val="18"/>
                <w:szCs w:val="18"/>
              </w:rPr>
              <w:t>.0 STRUCTURAL SPECIFICATION – STRUCTURAL STEELWORK &amp; METALWORK</w:t>
            </w:r>
          </w:p>
        </w:tc>
      </w:tr>
      <w:tr w:rsidR="00DA6655" w:rsidRPr="008B6F44" w14:paraId="660F0FC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13A138A" w14:textId="12012CE0" w:rsidR="00DA6655" w:rsidRPr="00963670" w:rsidRDefault="00DA6655" w:rsidP="00DA6655">
            <w:pPr>
              <w:spacing w:after="0"/>
              <w:jc w:val="center"/>
              <w:rPr>
                <w:rFonts w:cs="Calibri Light"/>
                <w:sz w:val="18"/>
                <w:szCs w:val="18"/>
              </w:rPr>
            </w:pPr>
            <w:r>
              <w:rPr>
                <w:rFonts w:cs="Calibri Light"/>
                <w:sz w:val="18"/>
                <w:szCs w:val="18"/>
              </w:rPr>
              <w:t>12.01</w:t>
            </w:r>
          </w:p>
        </w:tc>
        <w:tc>
          <w:tcPr>
            <w:tcW w:w="444" w:type="pct"/>
            <w:tcBorders>
              <w:top w:val="single" w:sz="4" w:space="0" w:color="auto"/>
              <w:left w:val="single" w:sz="6" w:space="0" w:color="auto"/>
              <w:bottom w:val="single" w:sz="4" w:space="0" w:color="auto"/>
              <w:right w:val="single" w:sz="6" w:space="0" w:color="auto"/>
            </w:tcBorders>
            <w:vAlign w:val="center"/>
          </w:tcPr>
          <w:p w14:paraId="1C0C599F" w14:textId="2667C539" w:rsidR="00DA6655" w:rsidRPr="00963670" w:rsidRDefault="00DA6655" w:rsidP="00DA6655">
            <w:pPr>
              <w:spacing w:after="0"/>
              <w:jc w:val="center"/>
              <w:rPr>
                <w:rFonts w:cs="Calibri Light"/>
                <w:sz w:val="18"/>
                <w:szCs w:val="18"/>
              </w:rPr>
            </w:pPr>
            <w:r w:rsidRPr="00963670">
              <w:rPr>
                <w:rFonts w:cs="Calibri Light"/>
                <w:sz w:val="18"/>
                <w:szCs w:val="18"/>
              </w:rPr>
              <w:t>Origin of Steel</w:t>
            </w:r>
          </w:p>
        </w:tc>
        <w:tc>
          <w:tcPr>
            <w:tcW w:w="332" w:type="pct"/>
            <w:tcBorders>
              <w:top w:val="single" w:sz="4" w:space="0" w:color="auto"/>
              <w:left w:val="single" w:sz="6" w:space="0" w:color="auto"/>
              <w:bottom w:val="single" w:sz="4" w:space="0" w:color="auto"/>
              <w:right w:val="single" w:sz="6" w:space="0" w:color="auto"/>
            </w:tcBorders>
            <w:vAlign w:val="center"/>
          </w:tcPr>
          <w:p w14:paraId="20D6DCFD" w14:textId="52A304C8"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9.2.5</w:t>
            </w:r>
          </w:p>
        </w:tc>
        <w:tc>
          <w:tcPr>
            <w:tcW w:w="814" w:type="pct"/>
            <w:tcBorders>
              <w:top w:val="single" w:sz="4" w:space="0" w:color="auto"/>
              <w:left w:val="single" w:sz="6" w:space="0" w:color="auto"/>
              <w:bottom w:val="single" w:sz="4" w:space="0" w:color="auto"/>
              <w:right w:val="single" w:sz="6" w:space="0" w:color="auto"/>
            </w:tcBorders>
            <w:vAlign w:val="center"/>
          </w:tcPr>
          <w:p w14:paraId="6DE8A089" w14:textId="746D345F" w:rsidR="00DA6655" w:rsidRPr="00963670" w:rsidRDefault="00140B86" w:rsidP="00DA6655">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T</w:t>
            </w:r>
            <w:r w:rsidR="00DA6655" w:rsidRPr="00963670">
              <w:rPr>
                <w:rFonts w:cs="Calibri Light"/>
                <w:color w:val="000000"/>
                <w:sz w:val="18"/>
                <w:szCs w:val="18"/>
                <w:lang w:val="en-NZ"/>
              </w:rPr>
              <w:t>he Contractor shall submit steel source steel list as described in the SCNZ Report to the Design Engineer for review.</w:t>
            </w:r>
          </w:p>
        </w:tc>
        <w:tc>
          <w:tcPr>
            <w:tcW w:w="733" w:type="pct"/>
            <w:tcBorders>
              <w:top w:val="single" w:sz="4" w:space="0" w:color="auto"/>
              <w:left w:val="single" w:sz="6" w:space="0" w:color="auto"/>
              <w:bottom w:val="single" w:sz="4" w:space="0" w:color="auto"/>
              <w:right w:val="single" w:sz="6" w:space="0" w:color="auto"/>
            </w:tcBorders>
            <w:vAlign w:val="center"/>
          </w:tcPr>
          <w:p w14:paraId="1063A4AE" w14:textId="48AE7DE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Evidence of conformity meeting the requirements of the SCNZ Report shall be submitted to the Construction Reviewer for review</w:t>
            </w:r>
          </w:p>
        </w:tc>
        <w:tc>
          <w:tcPr>
            <w:tcW w:w="520" w:type="pct"/>
            <w:tcBorders>
              <w:top w:val="single" w:sz="4" w:space="0" w:color="auto"/>
              <w:left w:val="single" w:sz="6" w:space="0" w:color="auto"/>
              <w:bottom w:val="single" w:sz="4" w:space="0" w:color="auto"/>
              <w:right w:val="single" w:sz="6" w:space="0" w:color="auto"/>
            </w:tcBorders>
            <w:vAlign w:val="center"/>
          </w:tcPr>
          <w:p w14:paraId="59B152E5" w14:textId="3A9A0986" w:rsidR="00DA6655" w:rsidRPr="00963670" w:rsidRDefault="00DA6655" w:rsidP="00DA6655">
            <w:pPr>
              <w:spacing w:after="0"/>
              <w:jc w:val="center"/>
              <w:rPr>
                <w:rFonts w:cs="Calibri Light"/>
                <w:sz w:val="18"/>
                <w:szCs w:val="18"/>
              </w:rPr>
            </w:pPr>
            <w:r w:rsidRPr="00963670">
              <w:rPr>
                <w:rFonts w:cs="Calibri Light"/>
                <w:sz w:val="18"/>
                <w:szCs w:val="18"/>
              </w:rPr>
              <w:t>Prior to procurement of steel</w:t>
            </w:r>
          </w:p>
        </w:tc>
        <w:tc>
          <w:tcPr>
            <w:tcW w:w="518" w:type="pct"/>
            <w:tcBorders>
              <w:top w:val="single" w:sz="4" w:space="0" w:color="auto"/>
              <w:left w:val="single" w:sz="6" w:space="0" w:color="auto"/>
              <w:bottom w:val="single" w:sz="4" w:space="0" w:color="auto"/>
              <w:right w:val="single" w:sz="6" w:space="0" w:color="auto"/>
            </w:tcBorders>
            <w:vAlign w:val="center"/>
          </w:tcPr>
          <w:p w14:paraId="02C5F110" w14:textId="63586BD7" w:rsidR="00DA6655" w:rsidRPr="00963670" w:rsidRDefault="00FE1044" w:rsidP="00DA6655">
            <w:pPr>
              <w:spacing w:after="0"/>
              <w:jc w:val="center"/>
              <w:rPr>
                <w:rFonts w:cs="Calibri Light"/>
                <w:sz w:val="18"/>
                <w:szCs w:val="18"/>
              </w:rPr>
            </w:pPr>
            <w:r>
              <w:rPr>
                <w:rFonts w:cs="Calibri Light"/>
                <w:sz w:val="18"/>
                <w:szCs w:val="18"/>
              </w:rPr>
              <w:t>Steel Source List</w:t>
            </w:r>
          </w:p>
        </w:tc>
        <w:tc>
          <w:tcPr>
            <w:tcW w:w="263" w:type="pct"/>
            <w:tcBorders>
              <w:top w:val="single" w:sz="4" w:space="0" w:color="auto"/>
              <w:left w:val="single" w:sz="6" w:space="0" w:color="auto"/>
              <w:bottom w:val="single" w:sz="4" w:space="0" w:color="auto"/>
              <w:right w:val="single" w:sz="6" w:space="0" w:color="auto"/>
            </w:tcBorders>
            <w:vAlign w:val="center"/>
          </w:tcPr>
          <w:p w14:paraId="7EBDAC6E" w14:textId="1549AD58" w:rsidR="00DA6655" w:rsidRPr="00963670" w:rsidRDefault="00140B86" w:rsidP="00DA6655">
            <w:pPr>
              <w:spacing w:after="0"/>
              <w:jc w:val="center"/>
              <w:rPr>
                <w:rFonts w:cs="Calibri Light"/>
                <w:sz w:val="18"/>
                <w:szCs w:val="18"/>
              </w:rPr>
            </w:pPr>
            <w:r>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D8CEBF4" w14:textId="1757C781" w:rsidR="00DA6655" w:rsidRPr="00963670" w:rsidRDefault="00140B86" w:rsidP="00DA6655">
            <w:pPr>
              <w:spacing w:after="0"/>
              <w:jc w:val="center"/>
              <w:rPr>
                <w:rFonts w:cs="Calibri Light"/>
                <w:sz w:val="18"/>
                <w:szCs w:val="18"/>
              </w:rPr>
            </w:pPr>
            <w:r>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244C117" w14:textId="5DDBA7F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2B053D8" w14:textId="360B8EAC" w:rsidR="00DA6655" w:rsidRPr="00963670" w:rsidRDefault="00140B86" w:rsidP="00DA6655">
            <w:pPr>
              <w:spacing w:after="0"/>
              <w:jc w:val="center"/>
              <w:rPr>
                <w:rFonts w:cs="Calibri Light"/>
                <w:sz w:val="18"/>
                <w:szCs w:val="18"/>
              </w:rPr>
            </w:pPr>
            <w:r>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118D39B2" w14:textId="0DB6A8FE"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018041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ADD8A6D" w14:textId="7A59FFB2" w:rsidR="00DA6655" w:rsidRPr="00963670" w:rsidRDefault="00DA6655" w:rsidP="00DA6655">
            <w:pPr>
              <w:spacing w:after="0"/>
              <w:jc w:val="center"/>
              <w:rPr>
                <w:rFonts w:cs="Calibri Light"/>
                <w:sz w:val="18"/>
                <w:szCs w:val="18"/>
              </w:rPr>
            </w:pPr>
            <w:r>
              <w:rPr>
                <w:rFonts w:cs="Calibri Light"/>
                <w:sz w:val="18"/>
                <w:szCs w:val="18"/>
              </w:rPr>
              <w:t>12.02</w:t>
            </w:r>
          </w:p>
        </w:tc>
        <w:tc>
          <w:tcPr>
            <w:tcW w:w="444" w:type="pct"/>
            <w:tcBorders>
              <w:top w:val="single" w:sz="4" w:space="0" w:color="auto"/>
              <w:left w:val="single" w:sz="6" w:space="0" w:color="auto"/>
              <w:bottom w:val="single" w:sz="4" w:space="0" w:color="auto"/>
              <w:right w:val="single" w:sz="6" w:space="0" w:color="auto"/>
            </w:tcBorders>
            <w:vAlign w:val="center"/>
          </w:tcPr>
          <w:p w14:paraId="501473D4" w14:textId="41A0B2F7" w:rsidR="00DA6655" w:rsidRPr="00963670" w:rsidRDefault="00DA6655" w:rsidP="00DA6655">
            <w:pPr>
              <w:spacing w:after="0"/>
              <w:jc w:val="center"/>
              <w:rPr>
                <w:rFonts w:cs="Calibri Light"/>
                <w:sz w:val="18"/>
                <w:szCs w:val="18"/>
              </w:rPr>
            </w:pPr>
            <w:r w:rsidRPr="00963670">
              <w:rPr>
                <w:rFonts w:cs="Calibri Light"/>
                <w:sz w:val="18"/>
                <w:szCs w:val="18"/>
              </w:rPr>
              <w:t>Inspections</w:t>
            </w:r>
          </w:p>
        </w:tc>
        <w:tc>
          <w:tcPr>
            <w:tcW w:w="332" w:type="pct"/>
            <w:tcBorders>
              <w:top w:val="single" w:sz="4" w:space="0" w:color="auto"/>
              <w:left w:val="single" w:sz="6" w:space="0" w:color="auto"/>
              <w:bottom w:val="single" w:sz="4" w:space="0" w:color="auto"/>
              <w:right w:val="single" w:sz="6" w:space="0" w:color="auto"/>
            </w:tcBorders>
            <w:vAlign w:val="center"/>
          </w:tcPr>
          <w:p w14:paraId="3BAC6C26" w14:textId="641C1761"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9.2.7</w:t>
            </w:r>
          </w:p>
        </w:tc>
        <w:tc>
          <w:tcPr>
            <w:tcW w:w="814" w:type="pct"/>
            <w:tcBorders>
              <w:top w:val="single" w:sz="4" w:space="0" w:color="auto"/>
              <w:left w:val="single" w:sz="6" w:space="0" w:color="auto"/>
              <w:bottom w:val="single" w:sz="4" w:space="0" w:color="auto"/>
              <w:right w:val="single" w:sz="6" w:space="0" w:color="auto"/>
            </w:tcBorders>
            <w:vAlign w:val="center"/>
          </w:tcPr>
          <w:p w14:paraId="60BDC95E" w14:textId="26DC346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inform the Engineer of shop work commencement in advance, offer necessary assistance for material observation, and ensure reasonable access to work locations. The contractor must cooperate with the Engineer in arranging inspections and keeping them informed about all stages of work.</w:t>
            </w:r>
          </w:p>
        </w:tc>
        <w:tc>
          <w:tcPr>
            <w:tcW w:w="733" w:type="pct"/>
            <w:tcBorders>
              <w:top w:val="single" w:sz="4" w:space="0" w:color="auto"/>
              <w:left w:val="single" w:sz="6" w:space="0" w:color="auto"/>
              <w:bottom w:val="single" w:sz="4" w:space="0" w:color="auto"/>
              <w:right w:val="single" w:sz="6" w:space="0" w:color="auto"/>
            </w:tcBorders>
            <w:vAlign w:val="center"/>
          </w:tcPr>
          <w:p w14:paraId="6BE2F3A3" w14:textId="0DEFF02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provide approval of inspection.</w:t>
            </w:r>
          </w:p>
        </w:tc>
        <w:tc>
          <w:tcPr>
            <w:tcW w:w="520" w:type="pct"/>
            <w:tcBorders>
              <w:top w:val="single" w:sz="4" w:space="0" w:color="auto"/>
              <w:left w:val="single" w:sz="6" w:space="0" w:color="auto"/>
              <w:bottom w:val="single" w:sz="4" w:space="0" w:color="auto"/>
              <w:right w:val="single" w:sz="6" w:space="0" w:color="auto"/>
            </w:tcBorders>
            <w:vAlign w:val="center"/>
          </w:tcPr>
          <w:p w14:paraId="1149FDB9" w14:textId="1DB051A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following inspections are required by the Engineer:</w:t>
            </w:r>
          </w:p>
          <w:p w14:paraId="5E974A7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Random inspection during the fabrication </w:t>
            </w:r>
            <w:proofErr w:type="gramStart"/>
            <w:r w:rsidRPr="00963670">
              <w:rPr>
                <w:rFonts w:cs="Calibri Light"/>
                <w:color w:val="000000"/>
                <w:sz w:val="18"/>
                <w:szCs w:val="18"/>
                <w:lang w:val="en-NZ"/>
              </w:rPr>
              <w:t>process;</w:t>
            </w:r>
            <w:proofErr w:type="gramEnd"/>
          </w:p>
          <w:p w14:paraId="6D0FBFA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After completion of fabrication and application of all protective coatings; and</w:t>
            </w:r>
          </w:p>
          <w:p w14:paraId="7CA9A1E8" w14:textId="1037FAAE"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 After erection in final location in the works.</w:t>
            </w:r>
          </w:p>
        </w:tc>
        <w:tc>
          <w:tcPr>
            <w:tcW w:w="518" w:type="pct"/>
            <w:tcBorders>
              <w:top w:val="single" w:sz="4" w:space="0" w:color="auto"/>
              <w:left w:val="single" w:sz="6" w:space="0" w:color="auto"/>
              <w:bottom w:val="single" w:sz="4" w:space="0" w:color="auto"/>
              <w:right w:val="single" w:sz="6" w:space="0" w:color="auto"/>
            </w:tcBorders>
            <w:vAlign w:val="center"/>
          </w:tcPr>
          <w:p w14:paraId="12B53E7D" w14:textId="6717D4A0" w:rsidR="00DA6655" w:rsidRPr="00963670" w:rsidRDefault="00DA6655" w:rsidP="00DA6655">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E2B08F7" w14:textId="3D7C7CB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403D77A" w14:textId="6BCA31D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26E44CE" w14:textId="4EC6FDE0"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B525260" w14:textId="46E683A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02F07EB" w14:textId="32E4B36B"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BC2EC10"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462633E" w14:textId="33EFCE1A" w:rsidR="00DA6655" w:rsidRPr="00963670" w:rsidRDefault="00DA6655" w:rsidP="00DA6655">
            <w:pPr>
              <w:spacing w:after="0"/>
              <w:jc w:val="center"/>
              <w:rPr>
                <w:rFonts w:cs="Calibri Light"/>
                <w:sz w:val="18"/>
                <w:szCs w:val="18"/>
              </w:rPr>
            </w:pPr>
            <w:r>
              <w:rPr>
                <w:rFonts w:cs="Calibri Light"/>
                <w:sz w:val="18"/>
                <w:szCs w:val="18"/>
              </w:rPr>
              <w:lastRenderedPageBreak/>
              <w:t>12.03</w:t>
            </w:r>
          </w:p>
        </w:tc>
        <w:tc>
          <w:tcPr>
            <w:tcW w:w="444" w:type="pct"/>
            <w:tcBorders>
              <w:top w:val="single" w:sz="4" w:space="0" w:color="auto"/>
              <w:left w:val="single" w:sz="6" w:space="0" w:color="auto"/>
              <w:bottom w:val="single" w:sz="4" w:space="0" w:color="auto"/>
              <w:right w:val="single" w:sz="6" w:space="0" w:color="auto"/>
            </w:tcBorders>
            <w:vAlign w:val="center"/>
          </w:tcPr>
          <w:p w14:paraId="6D85F66C" w14:textId="6659B061" w:rsidR="00DA6655" w:rsidRPr="00963670" w:rsidRDefault="00DA6655" w:rsidP="00DA6655">
            <w:pPr>
              <w:spacing w:after="0"/>
              <w:jc w:val="center"/>
              <w:rPr>
                <w:rFonts w:cs="Calibri Light"/>
                <w:sz w:val="18"/>
                <w:szCs w:val="18"/>
              </w:rPr>
            </w:pPr>
            <w:r w:rsidRPr="00963670">
              <w:rPr>
                <w:rFonts w:cs="Calibri Light"/>
                <w:sz w:val="18"/>
                <w:szCs w:val="18"/>
              </w:rPr>
              <w:t>Bolts, Nuts, and Washers</w:t>
            </w:r>
          </w:p>
        </w:tc>
        <w:tc>
          <w:tcPr>
            <w:tcW w:w="332" w:type="pct"/>
            <w:tcBorders>
              <w:top w:val="single" w:sz="4" w:space="0" w:color="auto"/>
              <w:left w:val="single" w:sz="6" w:space="0" w:color="auto"/>
              <w:bottom w:val="single" w:sz="4" w:space="0" w:color="auto"/>
              <w:right w:val="single" w:sz="6" w:space="0" w:color="auto"/>
            </w:tcBorders>
            <w:vAlign w:val="center"/>
          </w:tcPr>
          <w:p w14:paraId="474B7037" w14:textId="7C15C466"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9.2.8.3</w:t>
            </w:r>
          </w:p>
        </w:tc>
        <w:tc>
          <w:tcPr>
            <w:tcW w:w="814" w:type="pct"/>
            <w:tcBorders>
              <w:top w:val="single" w:sz="4" w:space="0" w:color="auto"/>
              <w:left w:val="single" w:sz="6" w:space="0" w:color="auto"/>
              <w:bottom w:val="single" w:sz="4" w:space="0" w:color="auto"/>
              <w:right w:val="single" w:sz="6" w:space="0" w:color="auto"/>
            </w:tcBorders>
            <w:vAlign w:val="center"/>
          </w:tcPr>
          <w:p w14:paraId="341CC5DF" w14:textId="59B5A57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ensure the bolt, nut, and washer set have correct markings, and unmarked bolts should not be used. If no certification is provided, the Engineer may reject the bolts or request testing in accordance with AS/NZS 1252 Appendix A</w:t>
            </w:r>
          </w:p>
        </w:tc>
        <w:tc>
          <w:tcPr>
            <w:tcW w:w="733" w:type="pct"/>
            <w:tcBorders>
              <w:top w:val="single" w:sz="4" w:space="0" w:color="auto"/>
              <w:left w:val="single" w:sz="6" w:space="0" w:color="auto"/>
              <w:bottom w:val="single" w:sz="4" w:space="0" w:color="auto"/>
              <w:right w:val="single" w:sz="6" w:space="0" w:color="auto"/>
            </w:tcBorders>
            <w:vAlign w:val="center"/>
          </w:tcPr>
          <w:p w14:paraId="4EDFD853" w14:textId="112B0764"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there is no certification provided the Engineer may reject the bolts and nuts or request them to be tested in accordance with AS/NZS 1252 App</w:t>
            </w:r>
          </w:p>
        </w:tc>
        <w:tc>
          <w:tcPr>
            <w:tcW w:w="520" w:type="pct"/>
            <w:tcBorders>
              <w:top w:val="single" w:sz="4" w:space="0" w:color="auto"/>
              <w:left w:val="single" w:sz="6" w:space="0" w:color="auto"/>
              <w:bottom w:val="single" w:sz="4" w:space="0" w:color="auto"/>
              <w:right w:val="single" w:sz="6" w:space="0" w:color="auto"/>
            </w:tcBorders>
            <w:vAlign w:val="center"/>
          </w:tcPr>
          <w:p w14:paraId="7C7AB999" w14:textId="4D51D178" w:rsidR="00DA6655" w:rsidRPr="00963670" w:rsidRDefault="00DA6655" w:rsidP="00DA6655">
            <w:pPr>
              <w:spacing w:after="0"/>
              <w:jc w:val="center"/>
              <w:rPr>
                <w:rFonts w:cs="Calibri Light"/>
                <w:sz w:val="18"/>
                <w:szCs w:val="18"/>
              </w:rPr>
            </w:pPr>
            <w:r w:rsidRPr="00963670">
              <w:rPr>
                <w:rFonts w:cs="Calibri Light"/>
                <w:sz w:val="18"/>
                <w:szCs w:val="18"/>
              </w:rPr>
              <w:t>Prior to use of bolts, nuts, and washers.</w:t>
            </w:r>
          </w:p>
        </w:tc>
        <w:tc>
          <w:tcPr>
            <w:tcW w:w="518" w:type="pct"/>
            <w:tcBorders>
              <w:top w:val="single" w:sz="4" w:space="0" w:color="auto"/>
              <w:left w:val="single" w:sz="6" w:space="0" w:color="auto"/>
              <w:bottom w:val="single" w:sz="4" w:space="0" w:color="auto"/>
              <w:right w:val="single" w:sz="6" w:space="0" w:color="auto"/>
            </w:tcBorders>
            <w:vAlign w:val="center"/>
          </w:tcPr>
          <w:p w14:paraId="0B2F0D6F" w14:textId="5B07A1DB" w:rsidR="00DA6655" w:rsidRPr="00963670" w:rsidRDefault="00DA6655" w:rsidP="00DA6655">
            <w:pPr>
              <w:spacing w:after="0"/>
              <w:jc w:val="center"/>
              <w:rPr>
                <w:rFonts w:cs="Calibri Light"/>
                <w:sz w:val="18"/>
                <w:szCs w:val="18"/>
              </w:rPr>
            </w:pPr>
            <w:r w:rsidRPr="00963670">
              <w:rPr>
                <w:rFonts w:cs="Calibri Light"/>
                <w:sz w:val="18"/>
                <w:szCs w:val="18"/>
              </w:rPr>
              <w:t>Certification for the bolts and nuts</w:t>
            </w:r>
          </w:p>
        </w:tc>
        <w:tc>
          <w:tcPr>
            <w:tcW w:w="263" w:type="pct"/>
            <w:tcBorders>
              <w:top w:val="single" w:sz="4" w:space="0" w:color="auto"/>
              <w:left w:val="single" w:sz="6" w:space="0" w:color="auto"/>
              <w:bottom w:val="single" w:sz="4" w:space="0" w:color="auto"/>
              <w:right w:val="single" w:sz="6" w:space="0" w:color="auto"/>
            </w:tcBorders>
            <w:vAlign w:val="center"/>
          </w:tcPr>
          <w:p w14:paraId="27230FB3" w14:textId="3435606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71E1E99" w14:textId="7EC147EE"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9887B85" w14:textId="43066A18"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73F77009" w14:textId="70741736"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7691F77C" w14:textId="6EF56FEA"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9FFBF2F"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94233BF" w14:textId="54F97DA1" w:rsidR="00DA6655" w:rsidRPr="00963670" w:rsidRDefault="00DA6655" w:rsidP="00DA6655">
            <w:pPr>
              <w:spacing w:after="0"/>
              <w:jc w:val="center"/>
              <w:rPr>
                <w:rFonts w:cs="Calibri Light"/>
                <w:sz w:val="18"/>
                <w:szCs w:val="18"/>
              </w:rPr>
            </w:pPr>
            <w:r>
              <w:rPr>
                <w:rFonts w:cs="Calibri Light"/>
                <w:sz w:val="18"/>
                <w:szCs w:val="18"/>
              </w:rPr>
              <w:t>12.04</w:t>
            </w:r>
          </w:p>
        </w:tc>
        <w:tc>
          <w:tcPr>
            <w:tcW w:w="444" w:type="pct"/>
            <w:tcBorders>
              <w:top w:val="single" w:sz="4" w:space="0" w:color="auto"/>
              <w:left w:val="single" w:sz="6" w:space="0" w:color="auto"/>
              <w:bottom w:val="single" w:sz="4" w:space="0" w:color="auto"/>
              <w:right w:val="single" w:sz="6" w:space="0" w:color="auto"/>
            </w:tcBorders>
            <w:vAlign w:val="center"/>
          </w:tcPr>
          <w:p w14:paraId="5BC818F3" w14:textId="160794B2" w:rsidR="00DA6655" w:rsidRPr="00963670" w:rsidRDefault="00DA6655" w:rsidP="00DA6655">
            <w:pPr>
              <w:spacing w:after="0"/>
              <w:jc w:val="center"/>
              <w:rPr>
                <w:rFonts w:cs="Calibri Light"/>
                <w:sz w:val="18"/>
                <w:szCs w:val="18"/>
              </w:rPr>
            </w:pPr>
            <w:r w:rsidRPr="00963670">
              <w:rPr>
                <w:rFonts w:cs="Calibri Light"/>
                <w:sz w:val="18"/>
                <w:szCs w:val="18"/>
              </w:rPr>
              <w:t>Fabrication</w:t>
            </w:r>
          </w:p>
        </w:tc>
        <w:tc>
          <w:tcPr>
            <w:tcW w:w="332" w:type="pct"/>
            <w:tcBorders>
              <w:top w:val="single" w:sz="4" w:space="0" w:color="auto"/>
              <w:left w:val="single" w:sz="6" w:space="0" w:color="auto"/>
              <w:bottom w:val="single" w:sz="4" w:space="0" w:color="auto"/>
              <w:right w:val="single" w:sz="6" w:space="0" w:color="auto"/>
            </w:tcBorders>
            <w:vAlign w:val="center"/>
          </w:tcPr>
          <w:p w14:paraId="26721811" w14:textId="3B027CED"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9.2.10.1</w:t>
            </w:r>
          </w:p>
        </w:tc>
        <w:tc>
          <w:tcPr>
            <w:tcW w:w="814" w:type="pct"/>
            <w:tcBorders>
              <w:top w:val="single" w:sz="4" w:space="0" w:color="auto"/>
              <w:left w:val="single" w:sz="6" w:space="0" w:color="auto"/>
              <w:bottom w:val="single" w:sz="4" w:space="0" w:color="auto"/>
              <w:right w:val="single" w:sz="6" w:space="0" w:color="auto"/>
            </w:tcBorders>
            <w:vAlign w:val="center"/>
          </w:tcPr>
          <w:p w14:paraId="02120C56" w14:textId="5FA7FE8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approves all quality control and checking procedures, and after a component's fabrication and erection, the Contractor must promptly provide the Engineer with the results of all quality control checks for that component.</w:t>
            </w:r>
          </w:p>
        </w:tc>
        <w:tc>
          <w:tcPr>
            <w:tcW w:w="733" w:type="pct"/>
            <w:tcBorders>
              <w:top w:val="single" w:sz="4" w:space="0" w:color="auto"/>
              <w:left w:val="single" w:sz="6" w:space="0" w:color="auto"/>
              <w:bottom w:val="single" w:sz="4" w:space="0" w:color="auto"/>
              <w:right w:val="single" w:sz="6" w:space="0" w:color="auto"/>
            </w:tcBorders>
            <w:vAlign w:val="center"/>
          </w:tcPr>
          <w:p w14:paraId="096FEFA6" w14:textId="2207A48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quality control and checking procedures</w:t>
            </w:r>
          </w:p>
        </w:tc>
        <w:tc>
          <w:tcPr>
            <w:tcW w:w="520" w:type="pct"/>
            <w:tcBorders>
              <w:top w:val="single" w:sz="4" w:space="0" w:color="auto"/>
              <w:left w:val="single" w:sz="6" w:space="0" w:color="auto"/>
              <w:bottom w:val="single" w:sz="4" w:space="0" w:color="auto"/>
              <w:right w:val="single" w:sz="6" w:space="0" w:color="auto"/>
            </w:tcBorders>
            <w:vAlign w:val="center"/>
          </w:tcPr>
          <w:p w14:paraId="264973D2" w14:textId="066081C1" w:rsidR="00DA6655" w:rsidRPr="00963670" w:rsidRDefault="00DA6655" w:rsidP="00DA6655">
            <w:pPr>
              <w:spacing w:after="0"/>
              <w:jc w:val="center"/>
              <w:rPr>
                <w:rFonts w:cs="Calibri Light"/>
                <w:sz w:val="18"/>
                <w:szCs w:val="18"/>
              </w:rPr>
            </w:pPr>
            <w:r w:rsidRPr="00963670">
              <w:rPr>
                <w:rFonts w:cs="Calibri Light"/>
                <w:sz w:val="18"/>
                <w:szCs w:val="18"/>
              </w:rPr>
              <w:t>Prior to and during fabrication</w:t>
            </w:r>
          </w:p>
        </w:tc>
        <w:tc>
          <w:tcPr>
            <w:tcW w:w="518" w:type="pct"/>
            <w:tcBorders>
              <w:top w:val="single" w:sz="4" w:space="0" w:color="auto"/>
              <w:left w:val="single" w:sz="6" w:space="0" w:color="auto"/>
              <w:bottom w:val="single" w:sz="4" w:space="0" w:color="auto"/>
              <w:right w:val="single" w:sz="6" w:space="0" w:color="auto"/>
            </w:tcBorders>
            <w:vAlign w:val="center"/>
          </w:tcPr>
          <w:p w14:paraId="6AED18D1" w14:textId="6E817C59" w:rsidR="00DA6655" w:rsidRPr="00963670" w:rsidRDefault="00DA6655" w:rsidP="00DA6655">
            <w:pPr>
              <w:spacing w:after="0"/>
              <w:jc w:val="center"/>
              <w:rPr>
                <w:rFonts w:cs="Calibri Light"/>
                <w:sz w:val="18"/>
                <w:szCs w:val="18"/>
              </w:rPr>
            </w:pPr>
            <w:r w:rsidRPr="00963670">
              <w:rPr>
                <w:rFonts w:cs="Calibri Light"/>
                <w:sz w:val="18"/>
                <w:szCs w:val="18"/>
              </w:rPr>
              <w:t>QC and Checking Procedures,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24DDFD34" w14:textId="15151D02" w:rsidR="00DA6655" w:rsidRPr="00963670" w:rsidRDefault="00DA6655" w:rsidP="00DA6655">
            <w:pPr>
              <w:spacing w:after="0"/>
              <w:jc w:val="center"/>
              <w:rPr>
                <w:rFonts w:cs="Calibri Light"/>
                <w:sz w:val="18"/>
                <w:szCs w:val="18"/>
              </w:rPr>
            </w:pPr>
            <w:r>
              <w:rPr>
                <w:rFonts w:cs="Calibri Light"/>
                <w:sz w:val="18"/>
                <w:szCs w:val="18"/>
              </w:rPr>
              <w:t xml:space="preserve"> HOLD</w:t>
            </w:r>
          </w:p>
        </w:tc>
        <w:tc>
          <w:tcPr>
            <w:tcW w:w="395" w:type="pct"/>
            <w:tcBorders>
              <w:top w:val="single" w:sz="4" w:space="0" w:color="auto"/>
              <w:left w:val="single" w:sz="6" w:space="0" w:color="auto"/>
              <w:bottom w:val="single" w:sz="4" w:space="0" w:color="auto"/>
              <w:right w:val="single" w:sz="6" w:space="0" w:color="auto"/>
            </w:tcBorders>
            <w:vAlign w:val="center"/>
          </w:tcPr>
          <w:p w14:paraId="73478C14" w14:textId="404BD49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AD5D374" w14:textId="6820EDE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81DCA1B" w14:textId="38286BC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49DF33CB" w14:textId="3C3C0F67"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2352396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3564C1C" w14:textId="37BF71D1" w:rsidR="00DA6655" w:rsidRPr="00963670" w:rsidRDefault="00DA6655" w:rsidP="00DA6655">
            <w:pPr>
              <w:spacing w:after="0"/>
              <w:jc w:val="center"/>
              <w:rPr>
                <w:rFonts w:cs="Calibri Light"/>
                <w:sz w:val="18"/>
                <w:szCs w:val="18"/>
              </w:rPr>
            </w:pPr>
            <w:r>
              <w:rPr>
                <w:rFonts w:cs="Calibri Light"/>
                <w:sz w:val="18"/>
                <w:szCs w:val="18"/>
              </w:rPr>
              <w:t>12.05</w:t>
            </w:r>
          </w:p>
        </w:tc>
        <w:tc>
          <w:tcPr>
            <w:tcW w:w="444" w:type="pct"/>
            <w:tcBorders>
              <w:top w:val="single" w:sz="4" w:space="0" w:color="auto"/>
              <w:left w:val="single" w:sz="6" w:space="0" w:color="auto"/>
              <w:bottom w:val="single" w:sz="4" w:space="0" w:color="auto"/>
              <w:right w:val="single" w:sz="6" w:space="0" w:color="auto"/>
            </w:tcBorders>
            <w:vAlign w:val="center"/>
          </w:tcPr>
          <w:p w14:paraId="40B2A670" w14:textId="46C33E8F" w:rsidR="00DA6655" w:rsidRPr="00963670" w:rsidRDefault="00DA6655" w:rsidP="00DA6655">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4" w:space="0" w:color="auto"/>
              <w:right w:val="single" w:sz="6" w:space="0" w:color="auto"/>
            </w:tcBorders>
            <w:vAlign w:val="center"/>
          </w:tcPr>
          <w:p w14:paraId="20A7EF7B" w14:textId="273AB4F9"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9.2.10.2</w:t>
            </w:r>
          </w:p>
        </w:tc>
        <w:tc>
          <w:tcPr>
            <w:tcW w:w="814" w:type="pct"/>
            <w:tcBorders>
              <w:top w:val="single" w:sz="4" w:space="0" w:color="auto"/>
              <w:left w:val="single" w:sz="6" w:space="0" w:color="auto"/>
              <w:bottom w:val="single" w:sz="4" w:space="0" w:color="auto"/>
              <w:right w:val="single" w:sz="6" w:space="0" w:color="auto"/>
            </w:tcBorders>
            <w:vAlign w:val="center"/>
          </w:tcPr>
          <w:p w14:paraId="0958CB5D"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General Tolerances</w:t>
            </w:r>
          </w:p>
          <w:p w14:paraId="2E7E69FB" w14:textId="3000E607" w:rsidR="00DA6655" w:rsidRPr="00963670" w:rsidRDefault="00DA6655" w:rsidP="00DA6655">
            <w:pPr>
              <w:pStyle w:val="ListParagraph"/>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Straightness length/500</w:t>
            </w:r>
          </w:p>
          <w:p w14:paraId="42B488B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Structural dimensions + 3 mm</w:t>
            </w:r>
          </w:p>
          <w:p w14:paraId="22ECC53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Plan position of structural members + 5 mm</w:t>
            </w:r>
          </w:p>
          <w:p w14:paraId="659AFE86" w14:textId="72F64ED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Level of structural members + 5 mm.</w:t>
            </w:r>
          </w:p>
        </w:tc>
        <w:tc>
          <w:tcPr>
            <w:tcW w:w="733" w:type="pct"/>
            <w:tcBorders>
              <w:top w:val="single" w:sz="4" w:space="0" w:color="auto"/>
              <w:left w:val="single" w:sz="6" w:space="0" w:color="auto"/>
              <w:bottom w:val="single" w:sz="4" w:space="0" w:color="auto"/>
              <w:right w:val="single" w:sz="6" w:space="0" w:color="auto"/>
            </w:tcBorders>
            <w:vAlign w:val="center"/>
          </w:tcPr>
          <w:p w14:paraId="7B96180D"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Fabrication tolerances shall not be exceeded.</w:t>
            </w:r>
          </w:p>
          <w:p w14:paraId="3FC44D1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6234768" w14:textId="4825957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 assembled item's tolerance doesn't meet the clause, the Contractor and Engineer must agree on a method for achieving acceptable tolerances</w:t>
            </w:r>
          </w:p>
        </w:tc>
        <w:tc>
          <w:tcPr>
            <w:tcW w:w="520" w:type="pct"/>
            <w:tcBorders>
              <w:top w:val="single" w:sz="4" w:space="0" w:color="auto"/>
              <w:left w:val="single" w:sz="6" w:space="0" w:color="auto"/>
              <w:bottom w:val="single" w:sz="4" w:space="0" w:color="auto"/>
              <w:right w:val="single" w:sz="6" w:space="0" w:color="auto"/>
            </w:tcBorders>
            <w:vAlign w:val="center"/>
          </w:tcPr>
          <w:p w14:paraId="12770367" w14:textId="153F9E6B" w:rsidR="00DA6655" w:rsidRPr="00963670" w:rsidRDefault="00DA6655" w:rsidP="00DA6655">
            <w:pPr>
              <w:spacing w:after="0"/>
              <w:jc w:val="center"/>
              <w:rPr>
                <w:rFonts w:cs="Calibri Light"/>
                <w:sz w:val="18"/>
                <w:szCs w:val="18"/>
              </w:rPr>
            </w:pPr>
            <w:r>
              <w:rPr>
                <w:rFonts w:cs="Calibri Light"/>
                <w:sz w:val="18"/>
                <w:szCs w:val="18"/>
              </w:rPr>
              <w:t>For every section of steelwork and metalwork installed</w:t>
            </w:r>
          </w:p>
        </w:tc>
        <w:tc>
          <w:tcPr>
            <w:tcW w:w="518" w:type="pct"/>
            <w:tcBorders>
              <w:top w:val="single" w:sz="4" w:space="0" w:color="auto"/>
              <w:left w:val="single" w:sz="6" w:space="0" w:color="auto"/>
              <w:bottom w:val="single" w:sz="4" w:space="0" w:color="auto"/>
              <w:right w:val="single" w:sz="6" w:space="0" w:color="auto"/>
            </w:tcBorders>
            <w:vAlign w:val="center"/>
          </w:tcPr>
          <w:p w14:paraId="7ACA36BE" w14:textId="309EFEBE" w:rsidR="00DA6655" w:rsidRPr="00963670" w:rsidRDefault="00DA6655" w:rsidP="00DA6655">
            <w:pPr>
              <w:spacing w:after="0"/>
              <w:jc w:val="center"/>
              <w:rPr>
                <w:rFonts w:cs="Calibri Light"/>
                <w:sz w:val="18"/>
                <w:szCs w:val="18"/>
              </w:rPr>
            </w:pPr>
            <w:r>
              <w:rPr>
                <w:rFonts w:cs="Calibri Light"/>
                <w:sz w:val="18"/>
                <w:szCs w:val="18"/>
              </w:rPr>
              <w:t>QA Checksheet(s), Photos</w:t>
            </w:r>
          </w:p>
        </w:tc>
        <w:tc>
          <w:tcPr>
            <w:tcW w:w="263" w:type="pct"/>
            <w:tcBorders>
              <w:top w:val="single" w:sz="4" w:space="0" w:color="auto"/>
              <w:left w:val="single" w:sz="6" w:space="0" w:color="auto"/>
              <w:bottom w:val="single" w:sz="4" w:space="0" w:color="auto"/>
              <w:right w:val="single" w:sz="6" w:space="0" w:color="auto"/>
            </w:tcBorders>
            <w:vAlign w:val="center"/>
          </w:tcPr>
          <w:p w14:paraId="3AA31D4C" w14:textId="6A77CB17"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EA7B345" w14:textId="10B71DB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2951C8F" w14:textId="52530F21"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D756028" w14:textId="5BFB65E5"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2AF6BFF1" w14:textId="4FA7A86A"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754C9806"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471B1F0" w14:textId="32937DEC" w:rsidR="00DA6655" w:rsidRPr="00963670" w:rsidRDefault="00DA6655" w:rsidP="00DA6655">
            <w:pPr>
              <w:spacing w:after="0"/>
              <w:jc w:val="center"/>
              <w:rPr>
                <w:rFonts w:cs="Calibri Light"/>
                <w:sz w:val="18"/>
                <w:szCs w:val="18"/>
              </w:rPr>
            </w:pPr>
            <w:r>
              <w:rPr>
                <w:rFonts w:cs="Calibri Light"/>
                <w:sz w:val="18"/>
                <w:szCs w:val="18"/>
              </w:rPr>
              <w:t>12.06</w:t>
            </w:r>
          </w:p>
        </w:tc>
        <w:tc>
          <w:tcPr>
            <w:tcW w:w="444" w:type="pct"/>
            <w:tcBorders>
              <w:top w:val="single" w:sz="4" w:space="0" w:color="auto"/>
              <w:left w:val="single" w:sz="6" w:space="0" w:color="auto"/>
              <w:bottom w:val="single" w:sz="4" w:space="0" w:color="auto"/>
              <w:right w:val="single" w:sz="6" w:space="0" w:color="auto"/>
            </w:tcBorders>
            <w:vAlign w:val="center"/>
          </w:tcPr>
          <w:p w14:paraId="38C40587" w14:textId="4FCBF267" w:rsidR="00DA6655" w:rsidRPr="00963670" w:rsidRDefault="00DA6655" w:rsidP="00DA6655">
            <w:pPr>
              <w:spacing w:after="0"/>
              <w:jc w:val="center"/>
              <w:rPr>
                <w:rFonts w:cs="Calibri Light"/>
                <w:sz w:val="18"/>
                <w:szCs w:val="18"/>
              </w:rPr>
            </w:pPr>
            <w:r w:rsidRPr="00963670">
              <w:rPr>
                <w:rFonts w:cs="Calibri Light"/>
                <w:sz w:val="18"/>
                <w:szCs w:val="18"/>
              </w:rPr>
              <w:t>Welding</w:t>
            </w:r>
          </w:p>
        </w:tc>
        <w:tc>
          <w:tcPr>
            <w:tcW w:w="332" w:type="pct"/>
            <w:tcBorders>
              <w:top w:val="single" w:sz="4" w:space="0" w:color="auto"/>
              <w:left w:val="single" w:sz="6" w:space="0" w:color="auto"/>
              <w:bottom w:val="single" w:sz="4" w:space="0" w:color="auto"/>
              <w:right w:val="single" w:sz="6" w:space="0" w:color="auto"/>
            </w:tcBorders>
            <w:vAlign w:val="center"/>
          </w:tcPr>
          <w:p w14:paraId="5314CE81" w14:textId="40BCCCB4"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9.2.10.17</w:t>
            </w:r>
          </w:p>
        </w:tc>
        <w:tc>
          <w:tcPr>
            <w:tcW w:w="814" w:type="pct"/>
            <w:tcBorders>
              <w:top w:val="single" w:sz="4" w:space="0" w:color="auto"/>
              <w:left w:val="single" w:sz="6" w:space="0" w:color="auto"/>
              <w:bottom w:val="single" w:sz="4" w:space="0" w:color="auto"/>
              <w:right w:val="single" w:sz="6" w:space="0" w:color="auto"/>
            </w:tcBorders>
            <w:vAlign w:val="center"/>
          </w:tcPr>
          <w:p w14:paraId="6043091F" w14:textId="4D52342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welding is commenced, the Contractor shall advise the Engineer so that they may have an opportunity to inspect any of the prepared surfaces.</w:t>
            </w:r>
          </w:p>
        </w:tc>
        <w:tc>
          <w:tcPr>
            <w:tcW w:w="733" w:type="pct"/>
            <w:tcBorders>
              <w:top w:val="single" w:sz="4" w:space="0" w:color="auto"/>
              <w:left w:val="single" w:sz="6" w:space="0" w:color="auto"/>
              <w:bottom w:val="single" w:sz="4" w:space="0" w:color="auto"/>
              <w:right w:val="single" w:sz="6" w:space="0" w:color="auto"/>
            </w:tcBorders>
            <w:vAlign w:val="center"/>
          </w:tcPr>
          <w:p w14:paraId="06C1D770" w14:textId="70EBEDA9"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Surfaces cleaned, prepared, and preppred for welding</w:t>
            </w:r>
          </w:p>
        </w:tc>
        <w:tc>
          <w:tcPr>
            <w:tcW w:w="520" w:type="pct"/>
            <w:tcBorders>
              <w:top w:val="single" w:sz="4" w:space="0" w:color="auto"/>
              <w:left w:val="single" w:sz="6" w:space="0" w:color="auto"/>
              <w:bottom w:val="single" w:sz="4" w:space="0" w:color="auto"/>
              <w:right w:val="single" w:sz="6" w:space="0" w:color="auto"/>
            </w:tcBorders>
            <w:vAlign w:val="center"/>
          </w:tcPr>
          <w:p w14:paraId="557289C0" w14:textId="4B673AE6" w:rsidR="00DA6655" w:rsidRPr="00963670" w:rsidRDefault="00DA6655" w:rsidP="00DA6655">
            <w:pPr>
              <w:spacing w:after="0"/>
              <w:jc w:val="center"/>
              <w:rPr>
                <w:rFonts w:cs="Calibri Light"/>
                <w:sz w:val="18"/>
                <w:szCs w:val="18"/>
              </w:rPr>
            </w:pPr>
            <w:r w:rsidRPr="00963670">
              <w:rPr>
                <w:rFonts w:cs="Calibri Light"/>
                <w:sz w:val="18"/>
                <w:szCs w:val="18"/>
              </w:rPr>
              <w:t>Before any welding is commenced</w:t>
            </w:r>
          </w:p>
        </w:tc>
        <w:tc>
          <w:tcPr>
            <w:tcW w:w="518" w:type="pct"/>
            <w:tcBorders>
              <w:top w:val="single" w:sz="4" w:space="0" w:color="auto"/>
              <w:left w:val="single" w:sz="6" w:space="0" w:color="auto"/>
              <w:bottom w:val="single" w:sz="4" w:space="0" w:color="auto"/>
              <w:right w:val="single" w:sz="6" w:space="0" w:color="auto"/>
            </w:tcBorders>
            <w:vAlign w:val="center"/>
          </w:tcPr>
          <w:p w14:paraId="261B6F15" w14:textId="411C04A1" w:rsidR="00DA6655" w:rsidRPr="00963670" w:rsidRDefault="00DA6655" w:rsidP="00DA6655">
            <w:pPr>
              <w:spacing w:after="0"/>
              <w:jc w:val="center"/>
              <w:rPr>
                <w:rFonts w:cs="Calibri Light"/>
                <w:sz w:val="18"/>
                <w:szCs w:val="18"/>
              </w:rPr>
            </w:pPr>
            <w:r w:rsidRPr="00963670">
              <w:rPr>
                <w:rFonts w:cs="Calibri Light"/>
                <w:sz w:val="18"/>
                <w:szCs w:val="18"/>
              </w:rPr>
              <w:t>Email trails</w:t>
            </w:r>
          </w:p>
        </w:tc>
        <w:tc>
          <w:tcPr>
            <w:tcW w:w="263" w:type="pct"/>
            <w:tcBorders>
              <w:top w:val="single" w:sz="4" w:space="0" w:color="auto"/>
              <w:left w:val="single" w:sz="6" w:space="0" w:color="auto"/>
              <w:bottom w:val="single" w:sz="4" w:space="0" w:color="auto"/>
              <w:right w:val="single" w:sz="6" w:space="0" w:color="auto"/>
            </w:tcBorders>
            <w:vAlign w:val="center"/>
          </w:tcPr>
          <w:p w14:paraId="0581346D" w14:textId="54D226D0"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8C4EB20" w14:textId="1D27CE4F"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57D06F0" w14:textId="577853E2"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87FF6A2" w14:textId="1B2270E3"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10258FB4" w14:textId="20F15DC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DCA237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6711B17" w14:textId="476E1C8D" w:rsidR="00DA6655" w:rsidRPr="00963670" w:rsidRDefault="00DA6655" w:rsidP="00DA6655">
            <w:pPr>
              <w:spacing w:after="0"/>
              <w:jc w:val="center"/>
              <w:rPr>
                <w:rFonts w:cs="Calibri Light"/>
                <w:sz w:val="18"/>
                <w:szCs w:val="18"/>
              </w:rPr>
            </w:pPr>
            <w:r>
              <w:rPr>
                <w:rFonts w:cs="Calibri Light"/>
                <w:sz w:val="18"/>
                <w:szCs w:val="18"/>
              </w:rPr>
              <w:t>12.07</w:t>
            </w:r>
          </w:p>
        </w:tc>
        <w:tc>
          <w:tcPr>
            <w:tcW w:w="444" w:type="pct"/>
            <w:tcBorders>
              <w:top w:val="single" w:sz="4" w:space="0" w:color="auto"/>
              <w:left w:val="single" w:sz="6" w:space="0" w:color="auto"/>
              <w:bottom w:val="single" w:sz="4" w:space="0" w:color="auto"/>
              <w:right w:val="single" w:sz="6" w:space="0" w:color="auto"/>
            </w:tcBorders>
            <w:vAlign w:val="center"/>
          </w:tcPr>
          <w:p w14:paraId="0C28ED0B" w14:textId="0B6F24F5" w:rsidR="00DA6655" w:rsidRPr="00963670" w:rsidRDefault="00DA6655" w:rsidP="00DA6655">
            <w:pPr>
              <w:spacing w:after="0"/>
              <w:jc w:val="center"/>
              <w:rPr>
                <w:rFonts w:cs="Calibri Light"/>
                <w:sz w:val="18"/>
                <w:szCs w:val="18"/>
              </w:rPr>
            </w:pPr>
            <w:r w:rsidRPr="00963670">
              <w:rPr>
                <w:rFonts w:cs="Calibri Light"/>
                <w:sz w:val="18"/>
                <w:szCs w:val="18"/>
              </w:rPr>
              <w:t>Weld Quality Control</w:t>
            </w:r>
          </w:p>
        </w:tc>
        <w:tc>
          <w:tcPr>
            <w:tcW w:w="332" w:type="pct"/>
            <w:tcBorders>
              <w:top w:val="single" w:sz="4" w:space="0" w:color="auto"/>
              <w:left w:val="single" w:sz="6" w:space="0" w:color="auto"/>
              <w:bottom w:val="single" w:sz="4" w:space="0" w:color="auto"/>
              <w:right w:val="single" w:sz="6" w:space="0" w:color="auto"/>
            </w:tcBorders>
            <w:vAlign w:val="center"/>
          </w:tcPr>
          <w:p w14:paraId="191A6E81" w14:textId="33785F72"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9.2.10.17</w:t>
            </w:r>
          </w:p>
        </w:tc>
        <w:tc>
          <w:tcPr>
            <w:tcW w:w="814" w:type="pct"/>
            <w:tcBorders>
              <w:top w:val="single" w:sz="4" w:space="0" w:color="auto"/>
              <w:left w:val="single" w:sz="6" w:space="0" w:color="auto"/>
              <w:bottom w:val="single" w:sz="4" w:space="0" w:color="auto"/>
              <w:right w:val="single" w:sz="6" w:space="0" w:color="auto"/>
            </w:tcBorders>
            <w:vAlign w:val="center"/>
          </w:tcPr>
          <w:p w14:paraId="3B2E350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 independent Welding Inspector will conduct all necessary inspections, tests, and reports, including NDT testing, for welding defects, and must be qualified to AS/NZS1554.</w:t>
            </w:r>
          </w:p>
          <w:p w14:paraId="29203443"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260E047C" w14:textId="0167B46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Welding Inspector must be approved by the Designer, and their details, including company, technical qualifications, and curriculum vitae</w:t>
            </w:r>
          </w:p>
        </w:tc>
        <w:tc>
          <w:tcPr>
            <w:tcW w:w="733" w:type="pct"/>
            <w:tcBorders>
              <w:top w:val="single" w:sz="4" w:space="0" w:color="auto"/>
              <w:left w:val="single" w:sz="6" w:space="0" w:color="auto"/>
              <w:bottom w:val="single" w:sz="4" w:space="0" w:color="auto"/>
              <w:right w:val="single" w:sz="6" w:space="0" w:color="auto"/>
            </w:tcBorders>
            <w:vAlign w:val="center"/>
          </w:tcPr>
          <w:p w14:paraId="20A011D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Welding Inspector shall record all details of its inspections and shall submit a weekly written report covering progress, testing, </w:t>
            </w:r>
            <w:proofErr w:type="gramStart"/>
            <w:r w:rsidRPr="00963670">
              <w:rPr>
                <w:rFonts w:cs="Calibri Light"/>
                <w:color w:val="000000"/>
                <w:sz w:val="18"/>
                <w:szCs w:val="18"/>
                <w:lang w:val="en-NZ"/>
              </w:rPr>
              <w:t>rework</w:t>
            </w:r>
            <w:proofErr w:type="gramEnd"/>
            <w:r w:rsidRPr="00963670">
              <w:rPr>
                <w:rFonts w:cs="Calibri Light"/>
                <w:color w:val="000000"/>
                <w:sz w:val="18"/>
                <w:szCs w:val="18"/>
                <w:lang w:val="en-NZ"/>
              </w:rPr>
              <w:t xml:space="preserve"> and welding quality matters for that week.</w:t>
            </w:r>
          </w:p>
          <w:p w14:paraId="5B143975"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2CED6AD" w14:textId="7E62907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Welding procedure sheets shall be prepared by the fabricator and approved by the Welding Inspector.</w:t>
            </w:r>
          </w:p>
        </w:tc>
        <w:tc>
          <w:tcPr>
            <w:tcW w:w="520" w:type="pct"/>
            <w:tcBorders>
              <w:top w:val="single" w:sz="4" w:space="0" w:color="auto"/>
              <w:left w:val="single" w:sz="6" w:space="0" w:color="auto"/>
              <w:bottom w:val="single" w:sz="4" w:space="0" w:color="auto"/>
              <w:right w:val="single" w:sz="6" w:space="0" w:color="auto"/>
            </w:tcBorders>
            <w:vAlign w:val="center"/>
          </w:tcPr>
          <w:p w14:paraId="540E6537" w14:textId="57090879"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Inspector details must be submitted two weeks before commencing structural steelwork fabrication.</w:t>
            </w:r>
          </w:p>
        </w:tc>
        <w:tc>
          <w:tcPr>
            <w:tcW w:w="518" w:type="pct"/>
            <w:tcBorders>
              <w:top w:val="single" w:sz="4" w:space="0" w:color="auto"/>
              <w:left w:val="single" w:sz="6" w:space="0" w:color="auto"/>
              <w:bottom w:val="single" w:sz="4" w:space="0" w:color="auto"/>
              <w:right w:val="single" w:sz="6" w:space="0" w:color="auto"/>
            </w:tcBorders>
            <w:vAlign w:val="center"/>
          </w:tcPr>
          <w:p w14:paraId="474DDBEE" w14:textId="1B000E3E" w:rsidR="00DA6655" w:rsidRPr="00963670" w:rsidRDefault="00DA6655" w:rsidP="00DA6655">
            <w:pPr>
              <w:spacing w:after="0"/>
              <w:jc w:val="center"/>
              <w:rPr>
                <w:rFonts w:cs="Calibri Light"/>
                <w:sz w:val="18"/>
                <w:szCs w:val="18"/>
              </w:rPr>
            </w:pPr>
            <w:r w:rsidRPr="00963670">
              <w:rPr>
                <w:rFonts w:cs="Calibri Light"/>
                <w:sz w:val="18"/>
                <w:szCs w:val="18"/>
              </w:rPr>
              <w:t>Welding Procedure Sheets, Written Confirmation from Welding Inspector</w:t>
            </w:r>
          </w:p>
        </w:tc>
        <w:tc>
          <w:tcPr>
            <w:tcW w:w="263" w:type="pct"/>
            <w:tcBorders>
              <w:top w:val="single" w:sz="4" w:space="0" w:color="auto"/>
              <w:left w:val="single" w:sz="6" w:space="0" w:color="auto"/>
              <w:bottom w:val="single" w:sz="4" w:space="0" w:color="auto"/>
              <w:right w:val="single" w:sz="6" w:space="0" w:color="auto"/>
            </w:tcBorders>
            <w:vAlign w:val="center"/>
          </w:tcPr>
          <w:p w14:paraId="10FB07FD" w14:textId="1B0F0AE7"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96E362D" w14:textId="2B21F48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42117D7" w14:textId="3E36D859"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49C757C" w14:textId="438BFB2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15402D7" w14:textId="2FC325C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6BE2C71F"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EBE867B" w14:textId="288D4907" w:rsidR="00DA6655" w:rsidRPr="00963670" w:rsidRDefault="00DA6655" w:rsidP="00DA6655">
            <w:pPr>
              <w:spacing w:after="0"/>
              <w:jc w:val="center"/>
              <w:rPr>
                <w:rFonts w:cs="Calibri Light"/>
                <w:sz w:val="18"/>
                <w:szCs w:val="18"/>
              </w:rPr>
            </w:pPr>
            <w:r>
              <w:rPr>
                <w:rFonts w:cs="Calibri Light"/>
                <w:sz w:val="18"/>
                <w:szCs w:val="18"/>
              </w:rPr>
              <w:t>12.08</w:t>
            </w:r>
          </w:p>
        </w:tc>
        <w:tc>
          <w:tcPr>
            <w:tcW w:w="444" w:type="pct"/>
            <w:tcBorders>
              <w:top w:val="single" w:sz="4" w:space="0" w:color="auto"/>
              <w:left w:val="single" w:sz="6" w:space="0" w:color="auto"/>
              <w:bottom w:val="single" w:sz="4" w:space="0" w:color="auto"/>
              <w:right w:val="single" w:sz="6" w:space="0" w:color="auto"/>
            </w:tcBorders>
            <w:vAlign w:val="center"/>
          </w:tcPr>
          <w:p w14:paraId="1E3A141F" w14:textId="3ADB3E76" w:rsidR="00DA6655" w:rsidRPr="00963670" w:rsidRDefault="00DA6655" w:rsidP="00DA6655">
            <w:pPr>
              <w:spacing w:after="0"/>
              <w:jc w:val="center"/>
              <w:rPr>
                <w:rFonts w:cs="Calibri Light"/>
                <w:sz w:val="18"/>
                <w:szCs w:val="18"/>
              </w:rPr>
            </w:pPr>
            <w:r w:rsidRPr="00963670">
              <w:rPr>
                <w:rFonts w:cs="Calibri Light"/>
                <w:sz w:val="18"/>
                <w:szCs w:val="18"/>
              </w:rPr>
              <w:t>Corrosion Protection</w:t>
            </w:r>
          </w:p>
        </w:tc>
        <w:tc>
          <w:tcPr>
            <w:tcW w:w="332" w:type="pct"/>
            <w:tcBorders>
              <w:top w:val="single" w:sz="4" w:space="0" w:color="auto"/>
              <w:left w:val="single" w:sz="6" w:space="0" w:color="auto"/>
              <w:bottom w:val="single" w:sz="4" w:space="0" w:color="auto"/>
              <w:right w:val="single" w:sz="6" w:space="0" w:color="auto"/>
            </w:tcBorders>
            <w:vAlign w:val="center"/>
          </w:tcPr>
          <w:p w14:paraId="3522B16B" w14:textId="01133A5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9.2.13.3</w:t>
            </w:r>
          </w:p>
        </w:tc>
        <w:tc>
          <w:tcPr>
            <w:tcW w:w="814" w:type="pct"/>
            <w:tcBorders>
              <w:top w:val="single" w:sz="4" w:space="0" w:color="auto"/>
              <w:left w:val="single" w:sz="6" w:space="0" w:color="auto"/>
              <w:bottom w:val="single" w:sz="4" w:space="0" w:color="auto"/>
              <w:right w:val="single" w:sz="6" w:space="0" w:color="auto"/>
            </w:tcBorders>
            <w:vAlign w:val="center"/>
          </w:tcPr>
          <w:p w14:paraId="6EFEB2B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Corrosion protection shall be fabricated and erected in accordance with a quality plan meeting the requirements of AS/NZS9002</w:t>
            </w:r>
          </w:p>
          <w:p w14:paraId="62FFA8D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EFD2CA4" w14:textId="4EEF8E3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Applicators shall have in place formal written quality assurance procedures appropriate to the scope of work, prior to commencing work on application of the corrosion protection system.</w:t>
            </w:r>
          </w:p>
        </w:tc>
        <w:tc>
          <w:tcPr>
            <w:tcW w:w="733" w:type="pct"/>
            <w:tcBorders>
              <w:top w:val="single" w:sz="4" w:space="0" w:color="auto"/>
              <w:left w:val="single" w:sz="6" w:space="0" w:color="auto"/>
              <w:bottom w:val="single" w:sz="4" w:space="0" w:color="auto"/>
              <w:right w:val="single" w:sz="6" w:space="0" w:color="auto"/>
            </w:tcBorders>
            <w:vAlign w:val="center"/>
          </w:tcPr>
          <w:p w14:paraId="21A65018" w14:textId="5C5B1555"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Quality Plan shall allow for the engagement of an independent Corrosion Protection Inspector to carry out inspections and coating thickness measurements and provide corresponding reports in accordance section 11 of AS/NZS 2312.</w:t>
            </w:r>
          </w:p>
        </w:tc>
        <w:tc>
          <w:tcPr>
            <w:tcW w:w="520" w:type="pct"/>
            <w:tcBorders>
              <w:top w:val="single" w:sz="4" w:space="0" w:color="auto"/>
              <w:left w:val="single" w:sz="6" w:space="0" w:color="auto"/>
              <w:bottom w:val="single" w:sz="4" w:space="0" w:color="auto"/>
              <w:right w:val="single" w:sz="6" w:space="0" w:color="auto"/>
            </w:tcBorders>
            <w:vAlign w:val="center"/>
          </w:tcPr>
          <w:p w14:paraId="045B6B42" w14:textId="2EBF663C" w:rsidR="00DA6655" w:rsidRPr="00963670" w:rsidRDefault="00DA6655" w:rsidP="00DA6655">
            <w:pPr>
              <w:spacing w:after="0"/>
              <w:jc w:val="center"/>
              <w:rPr>
                <w:rFonts w:cs="Calibri Light"/>
                <w:sz w:val="18"/>
                <w:szCs w:val="18"/>
              </w:rPr>
            </w:pPr>
            <w:r w:rsidRPr="00963670">
              <w:rPr>
                <w:rFonts w:cs="Calibri Light"/>
                <w:sz w:val="18"/>
                <w:szCs w:val="18"/>
              </w:rPr>
              <w:t>Prior to fabrication of corrosion protection</w:t>
            </w:r>
          </w:p>
        </w:tc>
        <w:tc>
          <w:tcPr>
            <w:tcW w:w="518" w:type="pct"/>
            <w:tcBorders>
              <w:top w:val="single" w:sz="4" w:space="0" w:color="auto"/>
              <w:left w:val="single" w:sz="6" w:space="0" w:color="auto"/>
              <w:bottom w:val="single" w:sz="4" w:space="0" w:color="auto"/>
              <w:right w:val="single" w:sz="6" w:space="0" w:color="auto"/>
            </w:tcBorders>
            <w:vAlign w:val="center"/>
          </w:tcPr>
          <w:p w14:paraId="422E81D7" w14:textId="6C2F2395" w:rsidR="00DA6655" w:rsidRPr="00963670" w:rsidRDefault="00DA6655" w:rsidP="00DA6655">
            <w:pPr>
              <w:spacing w:after="0"/>
              <w:jc w:val="center"/>
              <w:rPr>
                <w:rFonts w:cs="Calibri Light"/>
                <w:sz w:val="18"/>
                <w:szCs w:val="18"/>
              </w:rPr>
            </w:pPr>
            <w:r w:rsidRPr="00963670">
              <w:rPr>
                <w:rFonts w:cs="Calibri Light"/>
                <w:sz w:val="18"/>
                <w:szCs w:val="18"/>
              </w:rPr>
              <w:t>Quality Plan, Written Confirmation from Corrosion Protection Inspector</w:t>
            </w:r>
          </w:p>
        </w:tc>
        <w:tc>
          <w:tcPr>
            <w:tcW w:w="263" w:type="pct"/>
            <w:tcBorders>
              <w:top w:val="single" w:sz="4" w:space="0" w:color="auto"/>
              <w:left w:val="single" w:sz="6" w:space="0" w:color="auto"/>
              <w:bottom w:val="single" w:sz="4" w:space="0" w:color="auto"/>
              <w:right w:val="single" w:sz="6" w:space="0" w:color="auto"/>
            </w:tcBorders>
            <w:vAlign w:val="center"/>
          </w:tcPr>
          <w:p w14:paraId="0D37FE29" w14:textId="70B2E70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81E1155" w14:textId="1A5649A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48BCAAF" w14:textId="5916A09A"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1EB8F7D" w14:textId="7B53FEB4"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34EC8840" w14:textId="04E25D13"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D22CE61"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DADC906" w14:textId="255E369B" w:rsidR="00DA6655" w:rsidRPr="00963670" w:rsidRDefault="00DA6655" w:rsidP="00DA6655">
            <w:pPr>
              <w:spacing w:after="0"/>
              <w:jc w:val="center"/>
              <w:rPr>
                <w:rFonts w:cs="Calibri Light"/>
                <w:sz w:val="18"/>
                <w:szCs w:val="18"/>
              </w:rPr>
            </w:pPr>
            <w:r>
              <w:rPr>
                <w:rFonts w:cs="Calibri Light"/>
                <w:sz w:val="18"/>
                <w:szCs w:val="18"/>
              </w:rPr>
              <w:t>12.09</w:t>
            </w:r>
          </w:p>
        </w:tc>
        <w:tc>
          <w:tcPr>
            <w:tcW w:w="444" w:type="pct"/>
            <w:tcBorders>
              <w:top w:val="single" w:sz="4" w:space="0" w:color="auto"/>
              <w:left w:val="single" w:sz="6" w:space="0" w:color="auto"/>
              <w:bottom w:val="single" w:sz="4" w:space="0" w:color="auto"/>
              <w:right w:val="single" w:sz="6" w:space="0" w:color="auto"/>
            </w:tcBorders>
            <w:vAlign w:val="center"/>
          </w:tcPr>
          <w:p w14:paraId="7F05B175" w14:textId="4DDC4680" w:rsidR="00DA6655" w:rsidRPr="00963670" w:rsidRDefault="00DA6655" w:rsidP="00DA6655">
            <w:pPr>
              <w:spacing w:after="0"/>
              <w:jc w:val="center"/>
              <w:rPr>
                <w:rFonts w:cs="Calibri Light"/>
                <w:sz w:val="18"/>
                <w:szCs w:val="18"/>
              </w:rPr>
            </w:pPr>
            <w:r w:rsidRPr="00963670">
              <w:rPr>
                <w:rFonts w:cs="Calibri Light"/>
                <w:sz w:val="18"/>
                <w:szCs w:val="18"/>
              </w:rPr>
              <w:t>Storage and Handling</w:t>
            </w:r>
          </w:p>
        </w:tc>
        <w:tc>
          <w:tcPr>
            <w:tcW w:w="332" w:type="pct"/>
            <w:tcBorders>
              <w:top w:val="single" w:sz="4" w:space="0" w:color="auto"/>
              <w:left w:val="single" w:sz="6" w:space="0" w:color="auto"/>
              <w:bottom w:val="single" w:sz="4" w:space="0" w:color="auto"/>
              <w:right w:val="single" w:sz="6" w:space="0" w:color="auto"/>
            </w:tcBorders>
            <w:vAlign w:val="center"/>
          </w:tcPr>
          <w:p w14:paraId="1875E43F" w14:textId="2965AA64"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9.2.14.2</w:t>
            </w:r>
          </w:p>
        </w:tc>
        <w:tc>
          <w:tcPr>
            <w:tcW w:w="814" w:type="pct"/>
            <w:tcBorders>
              <w:top w:val="single" w:sz="4" w:space="0" w:color="auto"/>
              <w:left w:val="single" w:sz="6" w:space="0" w:color="auto"/>
              <w:bottom w:val="single" w:sz="4" w:space="0" w:color="auto"/>
              <w:right w:val="single" w:sz="6" w:space="0" w:color="auto"/>
            </w:tcBorders>
            <w:vAlign w:val="center"/>
          </w:tcPr>
          <w:p w14:paraId="7DC1F968" w14:textId="7D9D8F3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lay down the steelwork on the site at the position agreed with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58A17A6" w14:textId="668F9AE0"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Prior to erection all </w:t>
            </w:r>
            <w:proofErr w:type="gramStart"/>
            <w:r w:rsidRPr="00963670">
              <w:rPr>
                <w:rFonts w:cs="Calibri Light"/>
                <w:color w:val="000000"/>
                <w:sz w:val="18"/>
                <w:szCs w:val="18"/>
                <w:lang w:val="en-NZ"/>
              </w:rPr>
              <w:t>steelwork</w:t>
            </w:r>
            <w:proofErr w:type="gramEnd"/>
            <w:r w:rsidRPr="00963670">
              <w:rPr>
                <w:rFonts w:cs="Calibri Light"/>
                <w:color w:val="000000"/>
                <w:sz w:val="18"/>
                <w:szCs w:val="18"/>
                <w:lang w:val="en-NZ"/>
              </w:rPr>
              <w:t xml:space="preserve"> shall be cleaned as necessary to the satisfaction of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6DBA015C" w14:textId="460F034F" w:rsidR="00DA6655" w:rsidRPr="00963670" w:rsidRDefault="00DA6655" w:rsidP="00DA6655">
            <w:pPr>
              <w:spacing w:after="0"/>
              <w:jc w:val="center"/>
              <w:rPr>
                <w:rFonts w:cs="Calibri Light"/>
                <w:sz w:val="18"/>
                <w:szCs w:val="18"/>
              </w:rPr>
            </w:pPr>
            <w:r w:rsidRPr="00963670">
              <w:rPr>
                <w:rFonts w:cs="Calibri Light"/>
                <w:sz w:val="18"/>
                <w:szCs w:val="18"/>
              </w:rPr>
              <w:t>Prior to erection of steelwork</w:t>
            </w:r>
          </w:p>
        </w:tc>
        <w:tc>
          <w:tcPr>
            <w:tcW w:w="518" w:type="pct"/>
            <w:tcBorders>
              <w:top w:val="single" w:sz="4" w:space="0" w:color="auto"/>
              <w:left w:val="single" w:sz="6" w:space="0" w:color="auto"/>
              <w:bottom w:val="single" w:sz="4" w:space="0" w:color="auto"/>
              <w:right w:val="single" w:sz="6" w:space="0" w:color="auto"/>
            </w:tcBorders>
            <w:vAlign w:val="center"/>
          </w:tcPr>
          <w:p w14:paraId="13D32042" w14:textId="7F2C8FB0" w:rsidR="00DA6655" w:rsidRPr="00963670" w:rsidRDefault="00DA6655" w:rsidP="00DA6655">
            <w:pPr>
              <w:spacing w:after="0"/>
              <w:jc w:val="center"/>
              <w:rPr>
                <w:rFonts w:cs="Calibri Light"/>
                <w:sz w:val="18"/>
                <w:szCs w:val="18"/>
              </w:rPr>
            </w:pPr>
            <w:r w:rsidRPr="00963670">
              <w:rPr>
                <w:rFonts w:cs="Calibri Light"/>
                <w:sz w:val="18"/>
                <w:szCs w:val="18"/>
              </w:rPr>
              <w:t>Photos, Written Confirmation from Engineer</w:t>
            </w:r>
          </w:p>
        </w:tc>
        <w:tc>
          <w:tcPr>
            <w:tcW w:w="263" w:type="pct"/>
            <w:tcBorders>
              <w:top w:val="single" w:sz="4" w:space="0" w:color="auto"/>
              <w:left w:val="single" w:sz="6" w:space="0" w:color="auto"/>
              <w:bottom w:val="single" w:sz="4" w:space="0" w:color="auto"/>
              <w:right w:val="single" w:sz="6" w:space="0" w:color="auto"/>
            </w:tcBorders>
            <w:vAlign w:val="center"/>
          </w:tcPr>
          <w:p w14:paraId="258944F1" w14:textId="00E4009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E269789" w14:textId="45F87CE6"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9902F45" w14:textId="541C1EB8"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B72555D" w14:textId="1BBE7CC9"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2C41AED2" w14:textId="0135EA8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D0F82E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B541C27" w14:textId="0668E931" w:rsidR="00DA6655" w:rsidRPr="00963670" w:rsidRDefault="00DA6655" w:rsidP="00DA6655">
            <w:pPr>
              <w:spacing w:after="0"/>
              <w:jc w:val="center"/>
              <w:rPr>
                <w:rFonts w:cs="Calibri Light"/>
                <w:sz w:val="18"/>
                <w:szCs w:val="18"/>
              </w:rPr>
            </w:pPr>
            <w:r>
              <w:rPr>
                <w:rFonts w:cs="Calibri Light"/>
                <w:sz w:val="18"/>
                <w:szCs w:val="18"/>
              </w:rPr>
              <w:t>12.10</w:t>
            </w:r>
          </w:p>
        </w:tc>
        <w:tc>
          <w:tcPr>
            <w:tcW w:w="444" w:type="pct"/>
            <w:tcBorders>
              <w:top w:val="single" w:sz="4" w:space="0" w:color="auto"/>
              <w:left w:val="single" w:sz="6" w:space="0" w:color="auto"/>
              <w:bottom w:val="single" w:sz="4" w:space="0" w:color="auto"/>
              <w:right w:val="single" w:sz="6" w:space="0" w:color="auto"/>
            </w:tcBorders>
            <w:vAlign w:val="center"/>
          </w:tcPr>
          <w:p w14:paraId="44C8F7DB" w14:textId="622E27E0" w:rsidR="00DA6655" w:rsidRPr="00963670" w:rsidRDefault="00DA6655" w:rsidP="00DA6655">
            <w:pPr>
              <w:spacing w:after="0"/>
              <w:jc w:val="center"/>
              <w:rPr>
                <w:rFonts w:cs="Calibri Light"/>
                <w:sz w:val="18"/>
                <w:szCs w:val="18"/>
              </w:rPr>
            </w:pPr>
            <w:r w:rsidRPr="00963670">
              <w:rPr>
                <w:rFonts w:cs="Calibri Light"/>
                <w:sz w:val="18"/>
                <w:szCs w:val="18"/>
              </w:rPr>
              <w:t>Erection Method</w:t>
            </w:r>
          </w:p>
        </w:tc>
        <w:tc>
          <w:tcPr>
            <w:tcW w:w="332" w:type="pct"/>
            <w:tcBorders>
              <w:top w:val="single" w:sz="4" w:space="0" w:color="auto"/>
              <w:left w:val="single" w:sz="6" w:space="0" w:color="auto"/>
              <w:bottom w:val="single" w:sz="4" w:space="0" w:color="auto"/>
              <w:right w:val="single" w:sz="6" w:space="0" w:color="auto"/>
            </w:tcBorders>
            <w:vAlign w:val="center"/>
          </w:tcPr>
          <w:p w14:paraId="6CD977C7" w14:textId="5B184D9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9.2.14.3</w:t>
            </w:r>
          </w:p>
        </w:tc>
        <w:tc>
          <w:tcPr>
            <w:tcW w:w="814" w:type="pct"/>
            <w:tcBorders>
              <w:top w:val="single" w:sz="4" w:space="0" w:color="auto"/>
              <w:left w:val="single" w:sz="6" w:space="0" w:color="auto"/>
              <w:bottom w:val="single" w:sz="4" w:space="0" w:color="auto"/>
              <w:right w:val="single" w:sz="6" w:space="0" w:color="auto"/>
            </w:tcBorders>
            <w:vAlign w:val="center"/>
          </w:tcPr>
          <w:p w14:paraId="6DD50AB8" w14:textId="1536C25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 detailed method statement shall be prepared covering structural steel erection</w:t>
            </w:r>
          </w:p>
        </w:tc>
        <w:tc>
          <w:tcPr>
            <w:tcW w:w="733" w:type="pct"/>
            <w:tcBorders>
              <w:top w:val="single" w:sz="4" w:space="0" w:color="auto"/>
              <w:left w:val="single" w:sz="6" w:space="0" w:color="auto"/>
              <w:bottom w:val="single" w:sz="4" w:space="0" w:color="auto"/>
              <w:right w:val="single" w:sz="6" w:space="0" w:color="auto"/>
            </w:tcBorders>
            <w:vAlign w:val="center"/>
          </w:tcPr>
          <w:p w14:paraId="210937BF" w14:textId="017AE68C"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method statement prior to erection of steel on site</w:t>
            </w:r>
          </w:p>
        </w:tc>
        <w:tc>
          <w:tcPr>
            <w:tcW w:w="520" w:type="pct"/>
            <w:tcBorders>
              <w:top w:val="single" w:sz="4" w:space="0" w:color="auto"/>
              <w:left w:val="single" w:sz="6" w:space="0" w:color="auto"/>
              <w:bottom w:val="single" w:sz="4" w:space="0" w:color="auto"/>
              <w:right w:val="single" w:sz="6" w:space="0" w:color="auto"/>
            </w:tcBorders>
            <w:vAlign w:val="center"/>
          </w:tcPr>
          <w:p w14:paraId="79AC5A72" w14:textId="73011964" w:rsidR="00DA6655" w:rsidRPr="00963670" w:rsidRDefault="00DA6655" w:rsidP="00DA6655">
            <w:pPr>
              <w:spacing w:after="0"/>
              <w:jc w:val="center"/>
              <w:rPr>
                <w:rFonts w:cs="Calibri Light"/>
                <w:sz w:val="18"/>
                <w:szCs w:val="18"/>
              </w:rPr>
            </w:pPr>
            <w:r w:rsidRPr="00963670">
              <w:rPr>
                <w:rFonts w:cs="Calibri Light"/>
                <w:sz w:val="18"/>
                <w:szCs w:val="18"/>
              </w:rPr>
              <w:t>2 weeks before commencing structural steel erection on site</w:t>
            </w:r>
          </w:p>
        </w:tc>
        <w:tc>
          <w:tcPr>
            <w:tcW w:w="518" w:type="pct"/>
            <w:tcBorders>
              <w:top w:val="single" w:sz="4" w:space="0" w:color="auto"/>
              <w:left w:val="single" w:sz="6" w:space="0" w:color="auto"/>
              <w:bottom w:val="single" w:sz="4" w:space="0" w:color="auto"/>
              <w:right w:val="single" w:sz="6" w:space="0" w:color="auto"/>
            </w:tcBorders>
            <w:vAlign w:val="center"/>
          </w:tcPr>
          <w:p w14:paraId="6416D33A" w14:textId="4981F96A" w:rsidR="00DA6655" w:rsidRPr="00963670" w:rsidRDefault="00DA6655" w:rsidP="00DA6655">
            <w:pPr>
              <w:spacing w:after="0"/>
              <w:jc w:val="center"/>
              <w:rPr>
                <w:rFonts w:cs="Calibri Light"/>
                <w:sz w:val="18"/>
                <w:szCs w:val="18"/>
              </w:rPr>
            </w:pPr>
            <w:r w:rsidRPr="00963670">
              <w:rPr>
                <w:rFonts w:cs="Calibri Light"/>
                <w:sz w:val="18"/>
                <w:szCs w:val="18"/>
              </w:rPr>
              <w:t>Method Statement,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5AB2562C" w14:textId="0E01157E"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6A0CABA" w14:textId="5AA244C9"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18DF4E5" w14:textId="55D34C76"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DF8DF4B" w14:textId="1E35ADD6"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F9AFB83" w14:textId="6DF1369A" w:rsidR="00DA6655" w:rsidRPr="00963670" w:rsidRDefault="00F159FF" w:rsidP="00DA6655">
            <w:pPr>
              <w:spacing w:after="0"/>
              <w:jc w:val="center"/>
              <w:rPr>
                <w:rFonts w:cs="Calibri Light"/>
                <w:sz w:val="18"/>
                <w:szCs w:val="18"/>
              </w:rPr>
            </w:pPr>
            <w:r w:rsidRPr="00024233">
              <w:rPr>
                <w:sz w:val="18"/>
                <w:szCs w:val="18"/>
              </w:rPr>
              <w:t>T&amp;T</w:t>
            </w:r>
          </w:p>
        </w:tc>
      </w:tr>
      <w:tr w:rsidR="008D3A49" w:rsidRPr="008B6F44" w14:paraId="120193C8"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7E5CAD" w14:textId="495CB5C9" w:rsidR="008D3A49" w:rsidRPr="00963670" w:rsidRDefault="008D3A49" w:rsidP="008D3A49">
            <w:pPr>
              <w:spacing w:after="0"/>
              <w:rPr>
                <w:rFonts w:cs="Calibri Light"/>
                <w:sz w:val="18"/>
                <w:szCs w:val="18"/>
              </w:rPr>
            </w:pPr>
            <w:proofErr w:type="gramStart"/>
            <w:r w:rsidRPr="00963670">
              <w:rPr>
                <w:rFonts w:cs="Calibri Light"/>
                <w:b/>
                <w:bCs/>
                <w:sz w:val="18"/>
                <w:szCs w:val="18"/>
              </w:rPr>
              <w:t>1</w:t>
            </w:r>
            <w:r>
              <w:rPr>
                <w:rFonts w:cs="Calibri Light"/>
                <w:b/>
                <w:bCs/>
                <w:sz w:val="18"/>
                <w:szCs w:val="18"/>
              </w:rPr>
              <w:t>3</w:t>
            </w:r>
            <w:r w:rsidRPr="00963670">
              <w:rPr>
                <w:rFonts w:cs="Calibri Light"/>
                <w:b/>
                <w:bCs/>
                <w:sz w:val="18"/>
                <w:szCs w:val="18"/>
              </w:rPr>
              <w:t>.0  CIVIL</w:t>
            </w:r>
            <w:proofErr w:type="gramEnd"/>
            <w:r w:rsidRPr="00963670">
              <w:rPr>
                <w:rFonts w:cs="Calibri Light"/>
                <w:b/>
                <w:bCs/>
                <w:sz w:val="18"/>
                <w:szCs w:val="18"/>
              </w:rPr>
              <w:t xml:space="preserve"> SPECIFICATION – PIPES &amp; ASSOCIATED WORKS (GRAVITY DRAINAGE SYSTEM)</w:t>
            </w:r>
          </w:p>
        </w:tc>
      </w:tr>
      <w:tr w:rsidR="00DA6655" w:rsidRPr="008B6F44" w14:paraId="1A197EC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18F2437" w14:textId="19E1FE2E" w:rsidR="00DA6655" w:rsidRPr="00963670" w:rsidRDefault="00DA6655" w:rsidP="00DA6655">
            <w:pPr>
              <w:spacing w:after="0"/>
              <w:jc w:val="center"/>
              <w:rPr>
                <w:rFonts w:cs="Calibri Light"/>
                <w:sz w:val="18"/>
                <w:szCs w:val="18"/>
              </w:rPr>
            </w:pPr>
            <w:r>
              <w:rPr>
                <w:rFonts w:cs="Calibri Light"/>
                <w:sz w:val="18"/>
                <w:szCs w:val="18"/>
              </w:rPr>
              <w:t>13.01</w:t>
            </w:r>
          </w:p>
        </w:tc>
        <w:tc>
          <w:tcPr>
            <w:tcW w:w="444" w:type="pct"/>
            <w:tcBorders>
              <w:top w:val="single" w:sz="4" w:space="0" w:color="auto"/>
              <w:left w:val="single" w:sz="6" w:space="0" w:color="auto"/>
              <w:bottom w:val="single" w:sz="4" w:space="0" w:color="auto"/>
              <w:right w:val="single" w:sz="6" w:space="0" w:color="auto"/>
            </w:tcBorders>
            <w:vAlign w:val="center"/>
          </w:tcPr>
          <w:p w14:paraId="4B6D3389" w14:textId="3B713286" w:rsidR="00DA6655" w:rsidRPr="00963670" w:rsidRDefault="00DA6655" w:rsidP="00DA6655">
            <w:pPr>
              <w:spacing w:after="0"/>
              <w:jc w:val="center"/>
              <w:rPr>
                <w:rFonts w:cs="Calibri Light"/>
                <w:sz w:val="18"/>
                <w:szCs w:val="18"/>
              </w:rPr>
            </w:pPr>
            <w:r w:rsidRPr="00963670">
              <w:rPr>
                <w:rFonts w:cs="Calibri Light"/>
                <w:sz w:val="18"/>
                <w:szCs w:val="18"/>
              </w:rPr>
              <w:t>Manhole Foundation</w:t>
            </w:r>
          </w:p>
        </w:tc>
        <w:tc>
          <w:tcPr>
            <w:tcW w:w="332" w:type="pct"/>
            <w:tcBorders>
              <w:top w:val="single" w:sz="4" w:space="0" w:color="auto"/>
              <w:left w:val="single" w:sz="6" w:space="0" w:color="auto"/>
              <w:bottom w:val="single" w:sz="4" w:space="0" w:color="auto"/>
              <w:right w:val="single" w:sz="6" w:space="0" w:color="auto"/>
            </w:tcBorders>
            <w:vAlign w:val="center"/>
          </w:tcPr>
          <w:p w14:paraId="375EFBA4" w14:textId="0481EE8E"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10.1.3.3.2</w:t>
            </w:r>
          </w:p>
        </w:tc>
        <w:tc>
          <w:tcPr>
            <w:tcW w:w="814" w:type="pct"/>
            <w:tcBorders>
              <w:top w:val="single" w:sz="4" w:space="0" w:color="auto"/>
              <w:left w:val="single" w:sz="6" w:space="0" w:color="auto"/>
              <w:bottom w:val="single" w:sz="4" w:space="0" w:color="auto"/>
              <w:right w:val="single" w:sz="6" w:space="0" w:color="auto"/>
            </w:tcBorders>
            <w:vAlign w:val="center"/>
          </w:tcPr>
          <w:p w14:paraId="3ABEBC7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231E320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structure shall be constructed or placed on a levelling course placed on top of the subgrade material.</w:t>
            </w:r>
          </w:p>
          <w:p w14:paraId="51E8997F" w14:textId="58718C0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The levelling course shall comprise a 100 mm minimum layer of compacted approved AP20 granular material or concrete.</w:t>
            </w:r>
          </w:p>
        </w:tc>
        <w:tc>
          <w:tcPr>
            <w:tcW w:w="733" w:type="pct"/>
            <w:tcBorders>
              <w:top w:val="single" w:sz="4" w:space="0" w:color="auto"/>
              <w:left w:val="single" w:sz="6" w:space="0" w:color="auto"/>
              <w:bottom w:val="single" w:sz="4" w:space="0" w:color="auto"/>
              <w:right w:val="single" w:sz="6" w:space="0" w:color="auto"/>
            </w:tcBorders>
            <w:vAlign w:val="center"/>
          </w:tcPr>
          <w:p w14:paraId="63556B96" w14:textId="4F255F6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The suitability of the subgrade material shall be confirmed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5F0D3A26" w14:textId="18286381" w:rsidR="00DA6655" w:rsidRPr="00963670" w:rsidRDefault="00DA6655" w:rsidP="00DA6655">
            <w:pPr>
              <w:spacing w:after="0"/>
              <w:jc w:val="center"/>
              <w:rPr>
                <w:rFonts w:cs="Calibri Light"/>
                <w:sz w:val="18"/>
                <w:szCs w:val="18"/>
              </w:rPr>
            </w:pPr>
            <w:r w:rsidRPr="00963670">
              <w:rPr>
                <w:rFonts w:cs="Calibri Light"/>
                <w:sz w:val="18"/>
                <w:szCs w:val="18"/>
              </w:rPr>
              <w:t>Prior to placement of levelling course</w:t>
            </w:r>
          </w:p>
        </w:tc>
        <w:tc>
          <w:tcPr>
            <w:tcW w:w="518" w:type="pct"/>
            <w:tcBorders>
              <w:top w:val="single" w:sz="4" w:space="0" w:color="auto"/>
              <w:left w:val="single" w:sz="6" w:space="0" w:color="auto"/>
              <w:bottom w:val="single" w:sz="4" w:space="0" w:color="auto"/>
              <w:right w:val="single" w:sz="6" w:space="0" w:color="auto"/>
            </w:tcBorders>
            <w:vAlign w:val="center"/>
          </w:tcPr>
          <w:p w14:paraId="197CA9C9" w14:textId="43B5DABC" w:rsidR="00DA6655" w:rsidRPr="00963670" w:rsidRDefault="00DA6655" w:rsidP="00DA6655">
            <w:pPr>
              <w:spacing w:after="0"/>
              <w:jc w:val="center"/>
              <w:rPr>
                <w:rFonts w:cs="Calibri Light"/>
                <w:sz w:val="18"/>
                <w:szCs w:val="18"/>
              </w:rPr>
            </w:pPr>
            <w:r w:rsidRPr="00963670">
              <w:rPr>
                <w:rFonts w:cs="Calibri Light"/>
                <w:sz w:val="18"/>
                <w:szCs w:val="18"/>
              </w:rPr>
              <w:t>QA Checksheet(s), Test Result(s),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5E8A3FA9" w14:textId="6726F08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8B926B5" w14:textId="5BE619C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20EF8AB" w14:textId="26293FF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366AF55" w14:textId="25788E23"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5561296B" w14:textId="768285F0"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6AA218B"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CFA5D09" w14:textId="155C39F8" w:rsidR="00DA6655" w:rsidRPr="00963670" w:rsidRDefault="00DA6655" w:rsidP="00DA6655">
            <w:pPr>
              <w:spacing w:after="0"/>
              <w:jc w:val="center"/>
              <w:rPr>
                <w:rFonts w:cs="Calibri Light"/>
                <w:sz w:val="18"/>
                <w:szCs w:val="18"/>
              </w:rPr>
            </w:pPr>
            <w:r>
              <w:rPr>
                <w:rFonts w:cs="Calibri Light"/>
                <w:sz w:val="18"/>
                <w:szCs w:val="18"/>
              </w:rPr>
              <w:t>13.02</w:t>
            </w:r>
          </w:p>
        </w:tc>
        <w:tc>
          <w:tcPr>
            <w:tcW w:w="444" w:type="pct"/>
            <w:tcBorders>
              <w:top w:val="single" w:sz="4" w:space="0" w:color="auto"/>
              <w:left w:val="single" w:sz="6" w:space="0" w:color="auto"/>
              <w:bottom w:val="single" w:sz="4" w:space="0" w:color="auto"/>
              <w:right w:val="single" w:sz="6" w:space="0" w:color="auto"/>
            </w:tcBorders>
            <w:vAlign w:val="center"/>
          </w:tcPr>
          <w:p w14:paraId="2BD012AA" w14:textId="17439890" w:rsidR="00DA6655" w:rsidRPr="00963670" w:rsidRDefault="00DA6655" w:rsidP="00DA6655">
            <w:pPr>
              <w:spacing w:after="0"/>
              <w:jc w:val="center"/>
              <w:rPr>
                <w:rFonts w:cs="Calibri Light"/>
                <w:sz w:val="18"/>
                <w:szCs w:val="18"/>
              </w:rPr>
            </w:pPr>
            <w:r w:rsidRPr="00963670">
              <w:rPr>
                <w:rFonts w:cs="Calibri Light"/>
                <w:sz w:val="18"/>
                <w:szCs w:val="18"/>
              </w:rPr>
              <w:t>Manhole Testing</w:t>
            </w:r>
          </w:p>
        </w:tc>
        <w:tc>
          <w:tcPr>
            <w:tcW w:w="332" w:type="pct"/>
            <w:tcBorders>
              <w:top w:val="single" w:sz="4" w:space="0" w:color="auto"/>
              <w:left w:val="single" w:sz="6" w:space="0" w:color="auto"/>
              <w:bottom w:val="single" w:sz="4" w:space="0" w:color="auto"/>
              <w:right w:val="single" w:sz="6" w:space="0" w:color="auto"/>
            </w:tcBorders>
            <w:vAlign w:val="center"/>
          </w:tcPr>
          <w:p w14:paraId="6868C8EA" w14:textId="7F9FB314"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10.1.3.3.3</w:t>
            </w:r>
          </w:p>
        </w:tc>
        <w:tc>
          <w:tcPr>
            <w:tcW w:w="814" w:type="pct"/>
            <w:tcBorders>
              <w:top w:val="single" w:sz="4" w:space="0" w:color="auto"/>
              <w:left w:val="single" w:sz="6" w:space="0" w:color="auto"/>
              <w:bottom w:val="single" w:sz="4" w:space="0" w:color="auto"/>
              <w:right w:val="single" w:sz="6" w:space="0" w:color="auto"/>
            </w:tcBorders>
            <w:vAlign w:val="center"/>
          </w:tcPr>
          <w:p w14:paraId="16F0ABF3" w14:textId="0B1B069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may require a watertightness test to be carried out at manholes.</w:t>
            </w:r>
          </w:p>
        </w:tc>
        <w:tc>
          <w:tcPr>
            <w:tcW w:w="733" w:type="pct"/>
            <w:tcBorders>
              <w:top w:val="single" w:sz="4" w:space="0" w:color="auto"/>
              <w:left w:val="single" w:sz="6" w:space="0" w:color="auto"/>
              <w:bottom w:val="single" w:sz="4" w:space="0" w:color="auto"/>
              <w:right w:val="single" w:sz="6" w:space="0" w:color="auto"/>
            </w:tcBorders>
            <w:vAlign w:val="center"/>
          </w:tcPr>
          <w:p w14:paraId="2A01552E" w14:textId="331BD1D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shall be considered watertight if the drop does not exceed 0.2 litre per square metre of internal cross-section area per metre depth of the manhole.</w:t>
            </w:r>
          </w:p>
        </w:tc>
        <w:tc>
          <w:tcPr>
            <w:tcW w:w="520" w:type="pct"/>
            <w:tcBorders>
              <w:top w:val="single" w:sz="4" w:space="0" w:color="auto"/>
              <w:left w:val="single" w:sz="6" w:space="0" w:color="auto"/>
              <w:bottom w:val="single" w:sz="4" w:space="0" w:color="auto"/>
              <w:right w:val="single" w:sz="6" w:space="0" w:color="auto"/>
            </w:tcBorders>
            <w:vAlign w:val="center"/>
          </w:tcPr>
          <w:p w14:paraId="102D9FA1" w14:textId="4F31C741" w:rsidR="00DA6655" w:rsidRPr="00963670" w:rsidRDefault="00DA6655" w:rsidP="00DA6655">
            <w:pPr>
              <w:spacing w:after="0"/>
              <w:jc w:val="center"/>
              <w:rPr>
                <w:rFonts w:cs="Calibri Light"/>
                <w:sz w:val="18"/>
                <w:szCs w:val="18"/>
              </w:rPr>
            </w:pPr>
            <w:r w:rsidRPr="00963670">
              <w:rPr>
                <w:rFonts w:cs="Calibri Light"/>
                <w:sz w:val="18"/>
                <w:szCs w:val="18"/>
              </w:rPr>
              <w:t>Upon request</w:t>
            </w:r>
          </w:p>
        </w:tc>
        <w:tc>
          <w:tcPr>
            <w:tcW w:w="518" w:type="pct"/>
            <w:tcBorders>
              <w:top w:val="single" w:sz="4" w:space="0" w:color="auto"/>
              <w:left w:val="single" w:sz="6" w:space="0" w:color="auto"/>
              <w:bottom w:val="single" w:sz="4" w:space="0" w:color="auto"/>
              <w:right w:val="single" w:sz="6" w:space="0" w:color="auto"/>
            </w:tcBorders>
            <w:vAlign w:val="center"/>
          </w:tcPr>
          <w:p w14:paraId="415195C4" w14:textId="4A9E5195" w:rsidR="00DA6655" w:rsidRPr="00963670" w:rsidRDefault="00DA6655" w:rsidP="00DA6655">
            <w:pPr>
              <w:spacing w:after="0"/>
              <w:jc w:val="center"/>
              <w:rPr>
                <w:rFonts w:cs="Calibri Light"/>
                <w:sz w:val="18"/>
                <w:szCs w:val="18"/>
              </w:rPr>
            </w:pPr>
            <w:r w:rsidRPr="00963670">
              <w:rPr>
                <w:rFonts w:cs="Calibri Light"/>
                <w:sz w:val="18"/>
                <w:szCs w:val="18"/>
              </w:rPr>
              <w:t>Test Result, Photos,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71EB5578" w14:textId="3EF7B841"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C3AD18E" w14:textId="40647CD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7862342" w14:textId="1788565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0035964" w14:textId="1FB19A68"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7B8936ED" w14:textId="4E14225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0D15DC67"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7D5BB26" w14:textId="2BA6EA52" w:rsidR="00DA6655" w:rsidRPr="00963670" w:rsidRDefault="00DA6655" w:rsidP="00DA6655">
            <w:pPr>
              <w:spacing w:after="0"/>
              <w:jc w:val="center"/>
              <w:rPr>
                <w:rFonts w:cs="Calibri Light"/>
                <w:sz w:val="18"/>
                <w:szCs w:val="18"/>
              </w:rPr>
            </w:pPr>
            <w:r>
              <w:rPr>
                <w:rFonts w:cs="Calibri Light"/>
                <w:sz w:val="18"/>
                <w:szCs w:val="18"/>
              </w:rPr>
              <w:t>13.03</w:t>
            </w:r>
          </w:p>
        </w:tc>
        <w:tc>
          <w:tcPr>
            <w:tcW w:w="444" w:type="pct"/>
            <w:tcBorders>
              <w:top w:val="single" w:sz="4" w:space="0" w:color="auto"/>
              <w:left w:val="single" w:sz="6" w:space="0" w:color="auto"/>
              <w:bottom w:val="single" w:sz="4" w:space="0" w:color="auto"/>
              <w:right w:val="single" w:sz="6" w:space="0" w:color="auto"/>
            </w:tcBorders>
            <w:vAlign w:val="center"/>
          </w:tcPr>
          <w:p w14:paraId="2D7958A1" w14:textId="723FBAD0" w:rsidR="00DA6655" w:rsidRPr="00963670" w:rsidRDefault="00DA6655" w:rsidP="00DA6655">
            <w:pPr>
              <w:spacing w:after="0"/>
              <w:jc w:val="center"/>
              <w:rPr>
                <w:rFonts w:cs="Calibri Light"/>
                <w:sz w:val="18"/>
                <w:szCs w:val="18"/>
              </w:rPr>
            </w:pPr>
            <w:r w:rsidRPr="00963670">
              <w:rPr>
                <w:rFonts w:cs="Calibri Light"/>
                <w:sz w:val="18"/>
                <w:szCs w:val="18"/>
              </w:rPr>
              <w:t>Transport, Handling, and Storage of Materials</w:t>
            </w:r>
          </w:p>
        </w:tc>
        <w:tc>
          <w:tcPr>
            <w:tcW w:w="332" w:type="pct"/>
            <w:tcBorders>
              <w:top w:val="single" w:sz="4" w:space="0" w:color="auto"/>
              <w:left w:val="single" w:sz="6" w:space="0" w:color="auto"/>
              <w:bottom w:val="single" w:sz="4" w:space="0" w:color="auto"/>
              <w:right w:val="single" w:sz="6" w:space="0" w:color="auto"/>
            </w:tcBorders>
            <w:vAlign w:val="center"/>
          </w:tcPr>
          <w:p w14:paraId="2349D854" w14:textId="65ACADC1"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10.1.4.2</w:t>
            </w:r>
          </w:p>
        </w:tc>
        <w:tc>
          <w:tcPr>
            <w:tcW w:w="814" w:type="pct"/>
            <w:tcBorders>
              <w:top w:val="single" w:sz="4" w:space="0" w:color="auto"/>
              <w:left w:val="single" w:sz="6" w:space="0" w:color="auto"/>
              <w:bottom w:val="single" w:sz="4" w:space="0" w:color="auto"/>
              <w:right w:val="single" w:sz="6" w:space="0" w:color="auto"/>
            </w:tcBorders>
            <w:vAlign w:val="center"/>
          </w:tcPr>
          <w:p w14:paraId="62FCDF10" w14:textId="07A8A3A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will be inspected by the Engineer, at their discretion, upon delivery to Site or as soon thereafter as practicable.</w:t>
            </w:r>
          </w:p>
        </w:tc>
        <w:tc>
          <w:tcPr>
            <w:tcW w:w="733" w:type="pct"/>
            <w:tcBorders>
              <w:top w:val="single" w:sz="4" w:space="0" w:color="auto"/>
              <w:left w:val="single" w:sz="6" w:space="0" w:color="auto"/>
              <w:bottom w:val="single" w:sz="4" w:space="0" w:color="auto"/>
              <w:right w:val="single" w:sz="6" w:space="0" w:color="auto"/>
            </w:tcBorders>
            <w:vAlign w:val="center"/>
          </w:tcPr>
          <w:p w14:paraId="1A064CC5" w14:textId="4C79EA0D"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Damaged or unsatisfactory materials noted at that time will be marked and the Contractor shall either replace the item or if the Engineer permits, repair the defect in an approved manner.</w:t>
            </w:r>
          </w:p>
        </w:tc>
        <w:tc>
          <w:tcPr>
            <w:tcW w:w="520" w:type="pct"/>
            <w:tcBorders>
              <w:top w:val="single" w:sz="4" w:space="0" w:color="auto"/>
              <w:left w:val="single" w:sz="6" w:space="0" w:color="auto"/>
              <w:bottom w:val="single" w:sz="4" w:space="0" w:color="auto"/>
              <w:right w:val="single" w:sz="6" w:space="0" w:color="auto"/>
            </w:tcBorders>
            <w:vAlign w:val="center"/>
          </w:tcPr>
          <w:p w14:paraId="7EBBE0E1" w14:textId="6FF3C1BF" w:rsidR="00DA6655" w:rsidRPr="00963670" w:rsidRDefault="00DA6655" w:rsidP="00DA6655">
            <w:pPr>
              <w:spacing w:after="0"/>
              <w:jc w:val="center"/>
              <w:rPr>
                <w:rFonts w:cs="Calibri Light"/>
                <w:sz w:val="18"/>
                <w:szCs w:val="18"/>
              </w:rPr>
            </w:pPr>
            <w:r w:rsidRPr="00963670">
              <w:rPr>
                <w:rFonts w:cs="Calibri Light"/>
                <w:sz w:val="18"/>
                <w:szCs w:val="18"/>
              </w:rPr>
              <w:t>At the Engineer’s discretion</w:t>
            </w:r>
          </w:p>
        </w:tc>
        <w:tc>
          <w:tcPr>
            <w:tcW w:w="518" w:type="pct"/>
            <w:tcBorders>
              <w:top w:val="single" w:sz="4" w:space="0" w:color="auto"/>
              <w:left w:val="single" w:sz="6" w:space="0" w:color="auto"/>
              <w:bottom w:val="single" w:sz="4" w:space="0" w:color="auto"/>
              <w:right w:val="single" w:sz="6" w:space="0" w:color="auto"/>
            </w:tcBorders>
            <w:vAlign w:val="center"/>
          </w:tcPr>
          <w:p w14:paraId="08AF043D" w14:textId="12ECF1A0" w:rsidR="00DA6655" w:rsidRPr="00963670" w:rsidRDefault="00DA6655" w:rsidP="00DA6655">
            <w:pPr>
              <w:spacing w:after="0"/>
              <w:jc w:val="center"/>
              <w:rPr>
                <w:rFonts w:cs="Calibri Light"/>
                <w:sz w:val="18"/>
                <w:szCs w:val="18"/>
              </w:rPr>
            </w:pPr>
            <w:r w:rsidRPr="00963670">
              <w:rPr>
                <w:rFonts w:cs="Calibri Light"/>
                <w:sz w:val="18"/>
                <w:szCs w:val="18"/>
              </w:rPr>
              <w:t>Written Confirmation of Engineer’s Acceptance</w:t>
            </w:r>
          </w:p>
        </w:tc>
        <w:tc>
          <w:tcPr>
            <w:tcW w:w="263" w:type="pct"/>
            <w:tcBorders>
              <w:top w:val="single" w:sz="4" w:space="0" w:color="auto"/>
              <w:left w:val="single" w:sz="6" w:space="0" w:color="auto"/>
              <w:bottom w:val="single" w:sz="4" w:space="0" w:color="auto"/>
              <w:right w:val="single" w:sz="6" w:space="0" w:color="auto"/>
            </w:tcBorders>
            <w:vAlign w:val="center"/>
          </w:tcPr>
          <w:p w14:paraId="3D424C3C" w14:textId="08AAE37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3737CDA" w14:textId="1EE5948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08995FA" w14:textId="64659030"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94B8F67" w14:textId="28CBB301"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12C95EBA" w14:textId="714FDA56"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3F0B58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AB5162A" w14:textId="403D3359" w:rsidR="00DA6655" w:rsidRPr="00963670" w:rsidRDefault="00DA6655" w:rsidP="00DA6655">
            <w:pPr>
              <w:spacing w:after="0"/>
              <w:jc w:val="center"/>
              <w:rPr>
                <w:rFonts w:cs="Calibri Light"/>
                <w:sz w:val="18"/>
                <w:szCs w:val="18"/>
              </w:rPr>
            </w:pPr>
            <w:r>
              <w:rPr>
                <w:rFonts w:cs="Calibri Light"/>
                <w:sz w:val="18"/>
                <w:szCs w:val="18"/>
              </w:rPr>
              <w:t>13.04</w:t>
            </w:r>
          </w:p>
        </w:tc>
        <w:tc>
          <w:tcPr>
            <w:tcW w:w="444" w:type="pct"/>
            <w:tcBorders>
              <w:top w:val="single" w:sz="4" w:space="0" w:color="auto"/>
              <w:left w:val="single" w:sz="6" w:space="0" w:color="auto"/>
              <w:bottom w:val="single" w:sz="4" w:space="0" w:color="auto"/>
              <w:right w:val="single" w:sz="6" w:space="0" w:color="auto"/>
            </w:tcBorders>
            <w:vAlign w:val="center"/>
          </w:tcPr>
          <w:p w14:paraId="30200C52" w14:textId="72D0D8F4" w:rsidR="00DA6655" w:rsidRPr="00963670" w:rsidRDefault="00DA6655" w:rsidP="00DA6655">
            <w:pPr>
              <w:spacing w:after="0"/>
              <w:jc w:val="center"/>
              <w:rPr>
                <w:rFonts w:cs="Calibri Light"/>
                <w:sz w:val="18"/>
                <w:szCs w:val="18"/>
              </w:rPr>
            </w:pPr>
            <w:r w:rsidRPr="00963670">
              <w:rPr>
                <w:rFonts w:cs="Calibri Light"/>
                <w:sz w:val="18"/>
                <w:szCs w:val="18"/>
              </w:rPr>
              <w:t>Tolerance</w:t>
            </w:r>
          </w:p>
        </w:tc>
        <w:tc>
          <w:tcPr>
            <w:tcW w:w="332" w:type="pct"/>
            <w:tcBorders>
              <w:top w:val="single" w:sz="4" w:space="0" w:color="auto"/>
              <w:left w:val="single" w:sz="6" w:space="0" w:color="auto"/>
              <w:bottom w:val="single" w:sz="4" w:space="0" w:color="auto"/>
              <w:right w:val="single" w:sz="6" w:space="0" w:color="auto"/>
            </w:tcBorders>
            <w:vAlign w:val="center"/>
          </w:tcPr>
          <w:p w14:paraId="58856F11" w14:textId="668428C8"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10.1.4.5</w:t>
            </w:r>
          </w:p>
        </w:tc>
        <w:tc>
          <w:tcPr>
            <w:tcW w:w="814" w:type="pct"/>
            <w:tcBorders>
              <w:top w:val="single" w:sz="4" w:space="0" w:color="auto"/>
              <w:left w:val="single" w:sz="6" w:space="0" w:color="auto"/>
              <w:bottom w:val="single" w:sz="4" w:space="0" w:color="auto"/>
              <w:right w:val="single" w:sz="6" w:space="0" w:color="auto"/>
            </w:tcBorders>
            <w:vAlign w:val="center"/>
          </w:tcPr>
          <w:p w14:paraId="4CBE498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For all culverts:</w:t>
            </w:r>
          </w:p>
          <w:p w14:paraId="3B17BFF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 overall slope tolerance of + / - 0.5% is acceptable for installed culvert unless absolute maximum or minimum grades are stated on the Drawings.</w:t>
            </w:r>
          </w:p>
          <w:p w14:paraId="192B831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Each separate pipe shall be individually set to line and within 10 mm of the invert levels shown</w:t>
            </w:r>
          </w:p>
          <w:p w14:paraId="355059C7"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on the Drawings provided that the deviation from a string line extending over two </w:t>
            </w:r>
            <w:proofErr w:type="gramStart"/>
            <w:r w:rsidRPr="00963670">
              <w:rPr>
                <w:rFonts w:cs="Calibri Light"/>
                <w:color w:val="000000"/>
                <w:sz w:val="18"/>
                <w:szCs w:val="18"/>
                <w:lang w:val="en-NZ"/>
              </w:rPr>
              <w:t>pipe</w:t>
            </w:r>
            <w:proofErr w:type="gramEnd"/>
          </w:p>
          <w:p w14:paraId="6690F404" w14:textId="2609585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lengths shall not exceed 10 mm.</w:t>
            </w:r>
          </w:p>
          <w:p w14:paraId="1202D1BF" w14:textId="61EE3DA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No sections of pipe shall be laid with an adverse (negative) grade unless shown otherwise onthe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11353573" w14:textId="113B90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520" w:type="pct"/>
            <w:tcBorders>
              <w:top w:val="single" w:sz="4" w:space="0" w:color="auto"/>
              <w:left w:val="single" w:sz="6" w:space="0" w:color="auto"/>
              <w:bottom w:val="single" w:sz="4" w:space="0" w:color="auto"/>
              <w:right w:val="single" w:sz="6" w:space="0" w:color="auto"/>
            </w:tcBorders>
            <w:vAlign w:val="center"/>
          </w:tcPr>
          <w:p w14:paraId="415044EF" w14:textId="43042690" w:rsidR="00DA6655" w:rsidRPr="00963670" w:rsidRDefault="00DA6655" w:rsidP="00DA6655">
            <w:pPr>
              <w:spacing w:after="0"/>
              <w:jc w:val="center"/>
              <w:rPr>
                <w:rFonts w:cs="Calibri Light"/>
                <w:sz w:val="18"/>
                <w:szCs w:val="18"/>
              </w:rPr>
            </w:pPr>
            <w:r w:rsidRPr="00963670">
              <w:rPr>
                <w:rFonts w:cs="Calibri Light"/>
                <w:sz w:val="18"/>
                <w:szCs w:val="18"/>
              </w:rPr>
              <w:t>For every section of pipe laid</w:t>
            </w:r>
          </w:p>
        </w:tc>
        <w:tc>
          <w:tcPr>
            <w:tcW w:w="518" w:type="pct"/>
            <w:tcBorders>
              <w:top w:val="single" w:sz="4" w:space="0" w:color="auto"/>
              <w:left w:val="single" w:sz="6" w:space="0" w:color="auto"/>
              <w:bottom w:val="single" w:sz="4" w:space="0" w:color="auto"/>
              <w:right w:val="single" w:sz="6" w:space="0" w:color="auto"/>
            </w:tcBorders>
            <w:vAlign w:val="center"/>
          </w:tcPr>
          <w:p w14:paraId="3F715B97" w14:textId="4873E04E" w:rsidR="00DA6655" w:rsidRPr="00963670" w:rsidRDefault="00DA6655" w:rsidP="00DA6655">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4" w:space="0" w:color="auto"/>
              <w:right w:val="single" w:sz="6" w:space="0" w:color="auto"/>
            </w:tcBorders>
            <w:vAlign w:val="center"/>
          </w:tcPr>
          <w:p w14:paraId="7AD396BB" w14:textId="5B9CD31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24A6CD6" w14:textId="2A5BF97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C3E0C9C" w14:textId="275964F2"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3767F5C" w14:textId="620277EE"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4400B939" w14:textId="7C941932" w:rsidR="00DA6655" w:rsidRPr="00963670" w:rsidRDefault="00F159FF" w:rsidP="00DA6655">
            <w:pPr>
              <w:spacing w:after="0"/>
              <w:jc w:val="center"/>
              <w:rPr>
                <w:rFonts w:cs="Calibri Light"/>
                <w:sz w:val="18"/>
                <w:szCs w:val="18"/>
              </w:rPr>
            </w:pPr>
            <w:r w:rsidRPr="00024233">
              <w:rPr>
                <w:sz w:val="18"/>
                <w:szCs w:val="18"/>
              </w:rPr>
              <w:t>T&amp;T</w:t>
            </w:r>
          </w:p>
        </w:tc>
      </w:tr>
      <w:tr w:rsidR="0067642F" w:rsidRPr="008B6F44" w14:paraId="01B75197" w14:textId="77777777" w:rsidTr="006764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269F945E" w14:textId="54E7E6B2" w:rsidR="0067642F" w:rsidRPr="00963670" w:rsidRDefault="0067642F" w:rsidP="0067642F">
            <w:pPr>
              <w:spacing w:after="0"/>
              <w:rPr>
                <w:rFonts w:cs="Calibri Light"/>
                <w:sz w:val="18"/>
                <w:szCs w:val="18"/>
              </w:rPr>
            </w:pPr>
            <w:r w:rsidRPr="00963670">
              <w:rPr>
                <w:rFonts w:cs="Calibri Light"/>
                <w:b/>
                <w:bCs/>
                <w:sz w:val="18"/>
                <w:szCs w:val="18"/>
              </w:rPr>
              <w:t>1</w:t>
            </w:r>
            <w:r>
              <w:rPr>
                <w:rFonts w:cs="Calibri Light"/>
                <w:b/>
                <w:bCs/>
                <w:sz w:val="18"/>
                <w:szCs w:val="18"/>
              </w:rPr>
              <w:t>4</w:t>
            </w:r>
            <w:r w:rsidRPr="00963670">
              <w:rPr>
                <w:rFonts w:cs="Calibri Light"/>
                <w:b/>
                <w:bCs/>
                <w:sz w:val="18"/>
                <w:szCs w:val="18"/>
              </w:rPr>
              <w:t>.</w:t>
            </w:r>
            <w:r>
              <w:rPr>
                <w:rFonts w:cs="Calibri Light"/>
                <w:b/>
                <w:bCs/>
                <w:sz w:val="18"/>
                <w:szCs w:val="18"/>
              </w:rPr>
              <w:t>0</w:t>
            </w:r>
            <w:r w:rsidRPr="00963670">
              <w:rPr>
                <w:rFonts w:cs="Calibri Light"/>
                <w:b/>
                <w:bCs/>
                <w:sz w:val="18"/>
                <w:szCs w:val="18"/>
              </w:rPr>
              <w:t xml:space="preserve"> CIVIL SPECIFICATION – TRENCHING, BEDDING, AND BACKFILLING</w:t>
            </w:r>
          </w:p>
        </w:tc>
      </w:tr>
      <w:tr w:rsidR="00DA6655" w:rsidRPr="008B6F44" w14:paraId="26E2A40A"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0C1AC33" w14:textId="6001900E" w:rsidR="00DA6655" w:rsidRPr="00963670" w:rsidRDefault="00DA6655" w:rsidP="00DA6655">
            <w:pPr>
              <w:spacing w:after="0"/>
              <w:jc w:val="center"/>
              <w:rPr>
                <w:rFonts w:cs="Calibri Light"/>
                <w:sz w:val="18"/>
                <w:szCs w:val="18"/>
              </w:rPr>
            </w:pPr>
            <w:r>
              <w:rPr>
                <w:rFonts w:cs="Calibri Light"/>
                <w:sz w:val="18"/>
                <w:szCs w:val="18"/>
              </w:rPr>
              <w:t>14.01</w:t>
            </w:r>
          </w:p>
        </w:tc>
        <w:tc>
          <w:tcPr>
            <w:tcW w:w="444" w:type="pct"/>
            <w:tcBorders>
              <w:top w:val="single" w:sz="4" w:space="0" w:color="auto"/>
              <w:left w:val="single" w:sz="6" w:space="0" w:color="auto"/>
              <w:bottom w:val="single" w:sz="4" w:space="0" w:color="auto"/>
              <w:right w:val="single" w:sz="6" w:space="0" w:color="auto"/>
            </w:tcBorders>
            <w:vAlign w:val="center"/>
          </w:tcPr>
          <w:p w14:paraId="50F81006" w14:textId="204C0D84" w:rsidR="00DA6655" w:rsidRPr="00963670" w:rsidRDefault="00DA6655" w:rsidP="00DA6655">
            <w:pPr>
              <w:spacing w:after="0"/>
              <w:jc w:val="center"/>
              <w:rPr>
                <w:rFonts w:cs="Calibri Light"/>
                <w:sz w:val="18"/>
                <w:szCs w:val="18"/>
              </w:rPr>
            </w:pPr>
            <w:r w:rsidRPr="00963670">
              <w:rPr>
                <w:rFonts w:cs="Calibri Light"/>
                <w:sz w:val="18"/>
                <w:szCs w:val="18"/>
              </w:rPr>
              <w:t>Trenching</w:t>
            </w:r>
          </w:p>
        </w:tc>
        <w:tc>
          <w:tcPr>
            <w:tcW w:w="332" w:type="pct"/>
            <w:tcBorders>
              <w:top w:val="single" w:sz="4" w:space="0" w:color="auto"/>
              <w:left w:val="single" w:sz="6" w:space="0" w:color="auto"/>
              <w:bottom w:val="single" w:sz="4" w:space="0" w:color="auto"/>
              <w:right w:val="single" w:sz="6" w:space="0" w:color="auto"/>
            </w:tcBorders>
            <w:vAlign w:val="center"/>
          </w:tcPr>
          <w:p w14:paraId="578B8B86" w14:textId="7490FCD3"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10.2.5.1.1</w:t>
            </w:r>
          </w:p>
        </w:tc>
        <w:tc>
          <w:tcPr>
            <w:tcW w:w="814" w:type="pct"/>
            <w:tcBorders>
              <w:top w:val="single" w:sz="4" w:space="0" w:color="auto"/>
              <w:left w:val="single" w:sz="6" w:space="0" w:color="auto"/>
              <w:bottom w:val="single" w:sz="4" w:space="0" w:color="auto"/>
              <w:right w:val="single" w:sz="6" w:space="0" w:color="auto"/>
            </w:tcBorders>
            <w:vAlign w:val="center"/>
          </w:tcPr>
          <w:p w14:paraId="1F746940" w14:textId="49391C3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excavation to be carried out in accordance with KiwiRail Civil Engineering Standard Culverts C-ST-CD-4103 Section 7.1.2.</w:t>
            </w:r>
          </w:p>
        </w:tc>
        <w:tc>
          <w:tcPr>
            <w:tcW w:w="733" w:type="pct"/>
            <w:tcBorders>
              <w:top w:val="single" w:sz="4" w:space="0" w:color="auto"/>
              <w:left w:val="single" w:sz="6" w:space="0" w:color="auto"/>
              <w:bottom w:val="single" w:sz="4" w:space="0" w:color="auto"/>
              <w:right w:val="single" w:sz="6" w:space="0" w:color="auto"/>
            </w:tcBorders>
            <w:vAlign w:val="center"/>
          </w:tcPr>
          <w:p w14:paraId="4FF6805C" w14:textId="7F7C9F5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Excavation in line with KiwiRail Civil Engineering Standard Culverts C-ST-CD-4103 Section 7.</w:t>
            </w:r>
            <w:proofErr w:type="gramStart"/>
            <w:r w:rsidRPr="00963670">
              <w:rPr>
                <w:rFonts w:cs="Calibri Light"/>
                <w:color w:val="000000"/>
                <w:sz w:val="18"/>
                <w:szCs w:val="18"/>
                <w:lang w:val="en-NZ"/>
              </w:rPr>
              <w:t>1.2..</w:t>
            </w:r>
            <w:proofErr w:type="gramEnd"/>
          </w:p>
        </w:tc>
        <w:tc>
          <w:tcPr>
            <w:tcW w:w="520" w:type="pct"/>
            <w:tcBorders>
              <w:top w:val="single" w:sz="4" w:space="0" w:color="auto"/>
              <w:left w:val="single" w:sz="6" w:space="0" w:color="auto"/>
              <w:bottom w:val="single" w:sz="4" w:space="0" w:color="auto"/>
              <w:right w:val="single" w:sz="6" w:space="0" w:color="auto"/>
            </w:tcBorders>
            <w:vAlign w:val="center"/>
          </w:tcPr>
          <w:p w14:paraId="3EA72788" w14:textId="78B66BCE" w:rsidR="00DA6655" w:rsidRPr="00963670" w:rsidRDefault="00DA6655" w:rsidP="00DA6655">
            <w:pPr>
              <w:spacing w:after="0"/>
              <w:jc w:val="center"/>
              <w:rPr>
                <w:rFonts w:cs="Calibri Light"/>
                <w:sz w:val="18"/>
                <w:szCs w:val="18"/>
              </w:rPr>
            </w:pPr>
            <w:r w:rsidRPr="00963670">
              <w:rPr>
                <w:rFonts w:cs="Calibri Light"/>
                <w:sz w:val="18"/>
                <w:szCs w:val="18"/>
              </w:rPr>
              <w:t>For every section of trench</w:t>
            </w:r>
          </w:p>
        </w:tc>
        <w:tc>
          <w:tcPr>
            <w:tcW w:w="518" w:type="pct"/>
            <w:tcBorders>
              <w:top w:val="single" w:sz="4" w:space="0" w:color="auto"/>
              <w:left w:val="single" w:sz="6" w:space="0" w:color="auto"/>
              <w:bottom w:val="single" w:sz="4" w:space="0" w:color="auto"/>
              <w:right w:val="single" w:sz="6" w:space="0" w:color="auto"/>
            </w:tcBorders>
            <w:vAlign w:val="center"/>
          </w:tcPr>
          <w:p w14:paraId="2DA46BA4" w14:textId="05AEDEBD" w:rsidR="00DA6655" w:rsidRPr="00963670" w:rsidRDefault="00DA6655" w:rsidP="00DA6655">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4" w:space="0" w:color="auto"/>
              <w:right w:val="single" w:sz="6" w:space="0" w:color="auto"/>
            </w:tcBorders>
            <w:vAlign w:val="center"/>
          </w:tcPr>
          <w:p w14:paraId="17C24740" w14:textId="42A1CB2A"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3341F78" w14:textId="53FBF2A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1A8016E" w14:textId="2B8253C9"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54BB3B3" w14:textId="03980BAB"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3439B298" w14:textId="1F15C15F"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7A98D6E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FBBDB7D" w14:textId="370044CD" w:rsidR="00DA6655" w:rsidRPr="00963670" w:rsidRDefault="00DA6655" w:rsidP="00DA6655">
            <w:pPr>
              <w:spacing w:after="0"/>
              <w:jc w:val="center"/>
              <w:rPr>
                <w:rFonts w:cs="Calibri Light"/>
                <w:sz w:val="18"/>
                <w:szCs w:val="18"/>
              </w:rPr>
            </w:pPr>
            <w:r>
              <w:rPr>
                <w:rFonts w:cs="Calibri Light"/>
                <w:sz w:val="18"/>
                <w:szCs w:val="18"/>
              </w:rPr>
              <w:t>14.02</w:t>
            </w:r>
          </w:p>
        </w:tc>
        <w:tc>
          <w:tcPr>
            <w:tcW w:w="444" w:type="pct"/>
            <w:tcBorders>
              <w:top w:val="single" w:sz="4" w:space="0" w:color="auto"/>
              <w:left w:val="single" w:sz="6" w:space="0" w:color="auto"/>
              <w:bottom w:val="single" w:sz="4" w:space="0" w:color="auto"/>
              <w:right w:val="single" w:sz="6" w:space="0" w:color="auto"/>
            </w:tcBorders>
            <w:vAlign w:val="center"/>
          </w:tcPr>
          <w:p w14:paraId="44E02BAB" w14:textId="0C8B0740" w:rsidR="00DA6655" w:rsidRPr="00963670" w:rsidRDefault="00DA6655" w:rsidP="00DA6655">
            <w:pPr>
              <w:spacing w:after="0"/>
              <w:jc w:val="center"/>
              <w:rPr>
                <w:rFonts w:cs="Calibri Light"/>
                <w:sz w:val="18"/>
                <w:szCs w:val="18"/>
              </w:rPr>
            </w:pPr>
            <w:r w:rsidRPr="00963670">
              <w:rPr>
                <w:rFonts w:cs="Calibri Light"/>
                <w:sz w:val="18"/>
                <w:szCs w:val="18"/>
              </w:rPr>
              <w:t>Unsuitable Foundation</w:t>
            </w:r>
          </w:p>
        </w:tc>
        <w:tc>
          <w:tcPr>
            <w:tcW w:w="332" w:type="pct"/>
            <w:tcBorders>
              <w:top w:val="single" w:sz="4" w:space="0" w:color="auto"/>
              <w:left w:val="single" w:sz="6" w:space="0" w:color="auto"/>
              <w:bottom w:val="single" w:sz="4" w:space="0" w:color="auto"/>
              <w:right w:val="single" w:sz="6" w:space="0" w:color="auto"/>
            </w:tcBorders>
            <w:vAlign w:val="center"/>
          </w:tcPr>
          <w:p w14:paraId="66F8101E" w14:textId="23B58F89"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10.2.5.1.4</w:t>
            </w:r>
          </w:p>
        </w:tc>
        <w:tc>
          <w:tcPr>
            <w:tcW w:w="814" w:type="pct"/>
            <w:tcBorders>
              <w:top w:val="single" w:sz="4" w:space="0" w:color="auto"/>
              <w:left w:val="single" w:sz="6" w:space="0" w:color="auto"/>
              <w:bottom w:val="single" w:sz="4" w:space="0" w:color="auto"/>
              <w:right w:val="single" w:sz="6" w:space="0" w:color="auto"/>
            </w:tcBorders>
            <w:vAlign w:val="center"/>
          </w:tcPr>
          <w:p w14:paraId="558F364C" w14:textId="48C5A3D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If trench bottom material isn't suitable for pipe foundation, Contractor must over-excavate upon receipt of order from the </w:t>
            </w:r>
            <w:proofErr w:type="gramStart"/>
            <w:r w:rsidRPr="00963670">
              <w:rPr>
                <w:rFonts w:cs="Calibri Light"/>
                <w:color w:val="000000"/>
                <w:sz w:val="18"/>
                <w:szCs w:val="18"/>
                <w:lang w:val="en-NZ"/>
              </w:rPr>
              <w:t>Engineer, and</w:t>
            </w:r>
            <w:proofErr w:type="gramEnd"/>
            <w:r w:rsidRPr="00963670">
              <w:rPr>
                <w:rFonts w:cs="Calibri Light"/>
                <w:color w:val="000000"/>
                <w:sz w:val="18"/>
                <w:szCs w:val="18"/>
                <w:lang w:val="en-NZ"/>
              </w:rPr>
              <w:t xml:space="preserve"> backfill with approved material.</w:t>
            </w:r>
          </w:p>
        </w:tc>
        <w:tc>
          <w:tcPr>
            <w:tcW w:w="733" w:type="pct"/>
            <w:tcBorders>
              <w:top w:val="single" w:sz="4" w:space="0" w:color="auto"/>
              <w:left w:val="single" w:sz="6" w:space="0" w:color="auto"/>
              <w:bottom w:val="single" w:sz="4" w:space="0" w:color="auto"/>
              <w:right w:val="single" w:sz="6" w:space="0" w:color="auto"/>
            </w:tcBorders>
            <w:vAlign w:val="center"/>
          </w:tcPr>
          <w:p w14:paraId="1C6EAAED" w14:textId="5C9FF94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Over excavation required if trench invert is less than the CBR values in Table 10.1 (snippet below).</w:t>
            </w:r>
          </w:p>
          <w:p w14:paraId="054460BC"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5A56043D" w14:textId="1A2EE1BC"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Replacement material tested for strength using Clegg Hammer or Scala and shall achieve equivalent CBR strength values given in Table 10.1.</w:t>
            </w:r>
          </w:p>
          <w:p w14:paraId="7222F4EC" w14:textId="05B4997E" w:rsidR="00DA6655" w:rsidRPr="00963670" w:rsidRDefault="00DA6655" w:rsidP="00DA6655">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4" w:space="0" w:color="auto"/>
              <w:right w:val="single" w:sz="6" w:space="0" w:color="auto"/>
            </w:tcBorders>
            <w:vAlign w:val="center"/>
          </w:tcPr>
          <w:p w14:paraId="50985DC2" w14:textId="77777777" w:rsidR="00DA6655" w:rsidRPr="00963670" w:rsidRDefault="00DA6655" w:rsidP="00DA6655">
            <w:pPr>
              <w:spacing w:after="0"/>
              <w:jc w:val="center"/>
              <w:rPr>
                <w:rFonts w:cs="Calibri Light"/>
                <w:sz w:val="18"/>
                <w:szCs w:val="18"/>
              </w:rPr>
            </w:pPr>
            <w:r w:rsidRPr="00963670">
              <w:rPr>
                <w:rFonts w:cs="Calibri Light"/>
                <w:sz w:val="18"/>
                <w:szCs w:val="18"/>
              </w:rPr>
              <w:t>• For pipe diameters &lt; 1,000 mm: testing at 10 m maximum centres for each placed layer.</w:t>
            </w:r>
          </w:p>
          <w:p w14:paraId="0051A9A2" w14:textId="77777777" w:rsidR="00DA6655" w:rsidRPr="00963670" w:rsidRDefault="00DA6655" w:rsidP="00DA6655">
            <w:pPr>
              <w:spacing w:after="0"/>
              <w:jc w:val="center"/>
              <w:rPr>
                <w:rFonts w:cs="Calibri Light"/>
                <w:sz w:val="18"/>
                <w:szCs w:val="18"/>
              </w:rPr>
            </w:pPr>
            <w:r w:rsidRPr="00963670">
              <w:rPr>
                <w:rFonts w:cs="Calibri Light"/>
                <w:sz w:val="18"/>
                <w:szCs w:val="18"/>
              </w:rPr>
              <w:t>• For pipe diameters 1,000 mm to 1500 mm: testing at 5 m maximum centres for each placed layer.</w:t>
            </w:r>
          </w:p>
          <w:p w14:paraId="421AF07B" w14:textId="57E54A45" w:rsidR="00DA6655" w:rsidRPr="00963670" w:rsidRDefault="00DA6655" w:rsidP="00DA6655">
            <w:pPr>
              <w:spacing w:after="0"/>
              <w:jc w:val="center"/>
              <w:rPr>
                <w:rFonts w:cs="Calibri Light"/>
                <w:sz w:val="18"/>
                <w:szCs w:val="18"/>
              </w:rPr>
            </w:pPr>
            <w:r w:rsidRPr="00963670">
              <w:rPr>
                <w:rFonts w:cs="Calibri Light"/>
                <w:sz w:val="18"/>
                <w:szCs w:val="18"/>
              </w:rPr>
              <w:t>• For pipe diameters &gt; 1,500 mm: testing at 2.5 m centres for each placed layer.</w:t>
            </w:r>
          </w:p>
        </w:tc>
        <w:tc>
          <w:tcPr>
            <w:tcW w:w="518" w:type="pct"/>
            <w:tcBorders>
              <w:top w:val="single" w:sz="4" w:space="0" w:color="auto"/>
              <w:left w:val="single" w:sz="6" w:space="0" w:color="auto"/>
              <w:bottom w:val="single" w:sz="4" w:space="0" w:color="auto"/>
              <w:right w:val="single" w:sz="6" w:space="0" w:color="auto"/>
            </w:tcBorders>
            <w:vAlign w:val="center"/>
          </w:tcPr>
          <w:p w14:paraId="1E886425" w14:textId="2CE2BD96" w:rsidR="00DA6655" w:rsidRPr="00963670" w:rsidRDefault="00DA6655" w:rsidP="00DA6655">
            <w:pPr>
              <w:spacing w:after="0"/>
              <w:jc w:val="center"/>
              <w:rPr>
                <w:rFonts w:cs="Calibri Light"/>
                <w:sz w:val="18"/>
                <w:szCs w:val="18"/>
              </w:rPr>
            </w:pPr>
            <w:r w:rsidRPr="00963670">
              <w:rPr>
                <w:rFonts w:cs="Calibri Light"/>
                <w:sz w:val="18"/>
                <w:szCs w:val="18"/>
              </w:rPr>
              <w:t>QA Checksheet(s), Clegg and or Scala Test Results, Photos</w:t>
            </w:r>
          </w:p>
        </w:tc>
        <w:tc>
          <w:tcPr>
            <w:tcW w:w="263" w:type="pct"/>
            <w:tcBorders>
              <w:top w:val="single" w:sz="4" w:space="0" w:color="auto"/>
              <w:left w:val="single" w:sz="6" w:space="0" w:color="auto"/>
              <w:bottom w:val="single" w:sz="4" w:space="0" w:color="auto"/>
              <w:right w:val="single" w:sz="6" w:space="0" w:color="auto"/>
            </w:tcBorders>
            <w:vAlign w:val="center"/>
          </w:tcPr>
          <w:p w14:paraId="7176A187" w14:textId="42BAC4D0"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F1F99D2" w14:textId="121D3E0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A5D0F24" w14:textId="41D4FE84"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F1AA9AD" w14:textId="06E22E13"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4CEC2445" w14:textId="001A3A1D" w:rsidR="00DA6655" w:rsidRPr="00963670" w:rsidRDefault="00F159FF" w:rsidP="00DA6655">
            <w:pPr>
              <w:spacing w:after="0"/>
              <w:jc w:val="center"/>
              <w:rPr>
                <w:rFonts w:cs="Calibri Light"/>
                <w:sz w:val="18"/>
                <w:szCs w:val="18"/>
              </w:rPr>
            </w:pPr>
            <w:r w:rsidRPr="00024233">
              <w:rPr>
                <w:sz w:val="18"/>
                <w:szCs w:val="18"/>
              </w:rPr>
              <w:t>T&amp;T</w:t>
            </w:r>
          </w:p>
        </w:tc>
      </w:tr>
      <w:tr w:rsidR="00C17093" w:rsidRPr="008B6F44" w14:paraId="17B7EEC6" w14:textId="77777777" w:rsidTr="00C1709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61265C83" w14:textId="064C5C26" w:rsidR="00C17093" w:rsidRPr="00024233" w:rsidRDefault="00CB560D" w:rsidP="00DA6655">
            <w:pPr>
              <w:spacing w:after="0"/>
              <w:jc w:val="center"/>
              <w:rPr>
                <w:sz w:val="18"/>
                <w:szCs w:val="18"/>
              </w:rPr>
            </w:pPr>
            <w:r w:rsidRPr="00CB560D">
              <w:rPr>
                <w:noProof/>
                <w:sz w:val="18"/>
                <w:szCs w:val="18"/>
              </w:rPr>
              <w:lastRenderedPageBreak/>
              <w:drawing>
                <wp:inline distT="0" distB="0" distL="0" distR="0" wp14:anchorId="3A77E1C4" wp14:editId="508D2E67">
                  <wp:extent cx="7394713" cy="2570017"/>
                  <wp:effectExtent l="0" t="0" r="0" b="1905"/>
                  <wp:docPr id="81107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1907" name=""/>
                          <pic:cNvPicPr/>
                        </pic:nvPicPr>
                        <pic:blipFill>
                          <a:blip r:embed="rId13"/>
                          <a:stretch>
                            <a:fillRect/>
                          </a:stretch>
                        </pic:blipFill>
                        <pic:spPr>
                          <a:xfrm>
                            <a:off x="0" y="0"/>
                            <a:ext cx="7400080" cy="2571882"/>
                          </a:xfrm>
                          <a:prstGeom prst="rect">
                            <a:avLst/>
                          </a:prstGeom>
                        </pic:spPr>
                      </pic:pic>
                    </a:graphicData>
                  </a:graphic>
                </wp:inline>
              </w:drawing>
            </w:r>
          </w:p>
        </w:tc>
      </w:tr>
      <w:tr w:rsidR="00DA6655" w:rsidRPr="008B6F44" w14:paraId="4EF9F8B4"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BE93CCC" w14:textId="205C2C8A" w:rsidR="00DA6655" w:rsidRPr="00963670" w:rsidRDefault="00DA6655" w:rsidP="00DA6655">
            <w:pPr>
              <w:spacing w:after="0"/>
              <w:jc w:val="center"/>
              <w:rPr>
                <w:rFonts w:cs="Calibri Light"/>
                <w:sz w:val="18"/>
                <w:szCs w:val="18"/>
              </w:rPr>
            </w:pPr>
            <w:r>
              <w:rPr>
                <w:rFonts w:cs="Calibri Light"/>
                <w:sz w:val="18"/>
                <w:szCs w:val="18"/>
              </w:rPr>
              <w:t>14.03</w:t>
            </w:r>
          </w:p>
        </w:tc>
        <w:tc>
          <w:tcPr>
            <w:tcW w:w="444" w:type="pct"/>
            <w:tcBorders>
              <w:top w:val="single" w:sz="4" w:space="0" w:color="auto"/>
              <w:left w:val="single" w:sz="6" w:space="0" w:color="auto"/>
              <w:bottom w:val="single" w:sz="4" w:space="0" w:color="auto"/>
              <w:right w:val="single" w:sz="6" w:space="0" w:color="auto"/>
            </w:tcBorders>
            <w:vAlign w:val="center"/>
          </w:tcPr>
          <w:p w14:paraId="2DCE3AA6" w14:textId="60580EFD" w:rsidR="00DA6655" w:rsidRPr="00963670" w:rsidRDefault="00DA6655" w:rsidP="00DA6655">
            <w:pPr>
              <w:spacing w:after="0"/>
              <w:jc w:val="center"/>
              <w:rPr>
                <w:rFonts w:cs="Calibri Light"/>
                <w:sz w:val="18"/>
                <w:szCs w:val="18"/>
              </w:rPr>
            </w:pPr>
            <w:r w:rsidRPr="00963670">
              <w:rPr>
                <w:rFonts w:cs="Calibri Light"/>
                <w:sz w:val="18"/>
                <w:szCs w:val="18"/>
              </w:rPr>
              <w:t>Pipe Bedding &amp; Support</w:t>
            </w:r>
          </w:p>
        </w:tc>
        <w:tc>
          <w:tcPr>
            <w:tcW w:w="332" w:type="pct"/>
            <w:tcBorders>
              <w:top w:val="single" w:sz="4" w:space="0" w:color="auto"/>
              <w:left w:val="single" w:sz="6" w:space="0" w:color="auto"/>
              <w:bottom w:val="single" w:sz="4" w:space="0" w:color="auto"/>
              <w:right w:val="single" w:sz="6" w:space="0" w:color="auto"/>
            </w:tcBorders>
            <w:vAlign w:val="center"/>
          </w:tcPr>
          <w:p w14:paraId="5BACB24B" w14:textId="4F0F4203"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10.2.5.2</w:t>
            </w:r>
          </w:p>
        </w:tc>
        <w:tc>
          <w:tcPr>
            <w:tcW w:w="814" w:type="pct"/>
            <w:tcBorders>
              <w:top w:val="single" w:sz="4" w:space="0" w:color="auto"/>
              <w:left w:val="single" w:sz="6" w:space="0" w:color="auto"/>
              <w:bottom w:val="single" w:sz="4" w:space="0" w:color="auto"/>
              <w:right w:val="single" w:sz="6" w:space="0" w:color="auto"/>
            </w:tcBorders>
            <w:vAlign w:val="center"/>
          </w:tcPr>
          <w:p w14:paraId="0B40C5BC" w14:textId="630751F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Pipe bedding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4EEE72A5" w14:textId="75E9E71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Pipe bedding in line </w:t>
            </w:r>
            <w:proofErr w:type="gramStart"/>
            <w:r w:rsidRPr="00963670">
              <w:rPr>
                <w:rFonts w:cs="Calibri Light"/>
                <w:color w:val="000000"/>
                <w:sz w:val="18"/>
                <w:szCs w:val="18"/>
                <w:lang w:val="en-NZ"/>
              </w:rPr>
              <w:t>with  KiwiRail</w:t>
            </w:r>
            <w:proofErr w:type="gramEnd"/>
            <w:r w:rsidRPr="00963670">
              <w:rPr>
                <w:rFonts w:cs="Calibri Light"/>
                <w:color w:val="000000"/>
                <w:sz w:val="18"/>
                <w:szCs w:val="18"/>
                <w:lang w:val="en-NZ"/>
              </w:rPr>
              <w:t xml:space="preserve"> Civil Engineering Standard Culverts C-STCD-4103 Section 7.1.3</w:t>
            </w:r>
          </w:p>
        </w:tc>
        <w:tc>
          <w:tcPr>
            <w:tcW w:w="520" w:type="pct"/>
            <w:tcBorders>
              <w:top w:val="single" w:sz="4" w:space="0" w:color="auto"/>
              <w:left w:val="single" w:sz="6" w:space="0" w:color="auto"/>
              <w:bottom w:val="single" w:sz="4" w:space="0" w:color="auto"/>
              <w:right w:val="single" w:sz="6" w:space="0" w:color="auto"/>
            </w:tcBorders>
            <w:vAlign w:val="center"/>
          </w:tcPr>
          <w:p w14:paraId="2CB10A5F" w14:textId="06D10654" w:rsidR="00DA6655" w:rsidRPr="00963670" w:rsidRDefault="00DA6655" w:rsidP="00DA6655">
            <w:pPr>
              <w:spacing w:after="0"/>
              <w:jc w:val="center"/>
              <w:rPr>
                <w:rFonts w:cs="Calibri Light"/>
                <w:sz w:val="18"/>
                <w:szCs w:val="18"/>
              </w:rPr>
            </w:pPr>
            <w:r w:rsidRPr="00963670">
              <w:rPr>
                <w:rFonts w:cs="Calibri Light"/>
                <w:sz w:val="18"/>
                <w:szCs w:val="18"/>
              </w:rPr>
              <w:t>For every section of pipe bedding and support</w:t>
            </w:r>
          </w:p>
        </w:tc>
        <w:tc>
          <w:tcPr>
            <w:tcW w:w="518" w:type="pct"/>
            <w:tcBorders>
              <w:top w:val="single" w:sz="4" w:space="0" w:color="auto"/>
              <w:left w:val="single" w:sz="6" w:space="0" w:color="auto"/>
              <w:bottom w:val="single" w:sz="4" w:space="0" w:color="auto"/>
              <w:right w:val="single" w:sz="6" w:space="0" w:color="auto"/>
            </w:tcBorders>
            <w:vAlign w:val="center"/>
          </w:tcPr>
          <w:p w14:paraId="1EE79D9B" w14:textId="73789D8C" w:rsidR="00DA6655" w:rsidRPr="00963670" w:rsidRDefault="00DA6655" w:rsidP="00DA6655">
            <w:pPr>
              <w:spacing w:after="0"/>
              <w:jc w:val="center"/>
              <w:rPr>
                <w:rFonts w:cs="Calibri Light"/>
                <w:sz w:val="18"/>
                <w:szCs w:val="18"/>
              </w:rPr>
            </w:pPr>
            <w:r w:rsidRPr="00963670">
              <w:rPr>
                <w:rFonts w:cs="Calibri Light"/>
                <w:sz w:val="18"/>
                <w:szCs w:val="18"/>
              </w:rPr>
              <w:t>QA Checksheets, Photos,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3695F48A" w14:textId="42B920E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1D31293" w14:textId="53314E1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97C4CF9" w14:textId="2334E625"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0A1AF72" w14:textId="258E677C"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5D46AB9" w14:textId="05679B63"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94B19F7"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85BA2A3" w14:textId="0B25693A" w:rsidR="00DA6655" w:rsidRPr="00963670" w:rsidRDefault="00DA6655" w:rsidP="00DA6655">
            <w:pPr>
              <w:spacing w:after="0"/>
              <w:jc w:val="center"/>
              <w:rPr>
                <w:rFonts w:cs="Calibri Light"/>
                <w:sz w:val="18"/>
                <w:szCs w:val="18"/>
              </w:rPr>
            </w:pPr>
            <w:r>
              <w:rPr>
                <w:rFonts w:cs="Calibri Light"/>
                <w:sz w:val="18"/>
                <w:szCs w:val="18"/>
              </w:rPr>
              <w:t>14.04</w:t>
            </w:r>
          </w:p>
        </w:tc>
        <w:tc>
          <w:tcPr>
            <w:tcW w:w="444" w:type="pct"/>
            <w:tcBorders>
              <w:top w:val="single" w:sz="4" w:space="0" w:color="auto"/>
              <w:left w:val="single" w:sz="6" w:space="0" w:color="auto"/>
              <w:bottom w:val="single" w:sz="4" w:space="0" w:color="auto"/>
              <w:right w:val="single" w:sz="6" w:space="0" w:color="auto"/>
            </w:tcBorders>
            <w:vAlign w:val="center"/>
          </w:tcPr>
          <w:p w14:paraId="0E7AFA52" w14:textId="1EFB1CC5" w:rsidR="00DA6655" w:rsidRPr="00963670" w:rsidRDefault="00DA6655" w:rsidP="00DA6655">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4" w:space="0" w:color="auto"/>
              <w:right w:val="single" w:sz="6" w:space="0" w:color="auto"/>
            </w:tcBorders>
            <w:vAlign w:val="center"/>
          </w:tcPr>
          <w:p w14:paraId="1EE1CA9F" w14:textId="10A260EC"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10.2.5.2</w:t>
            </w:r>
          </w:p>
        </w:tc>
        <w:tc>
          <w:tcPr>
            <w:tcW w:w="814" w:type="pct"/>
            <w:tcBorders>
              <w:top w:val="single" w:sz="4" w:space="0" w:color="auto"/>
              <w:left w:val="single" w:sz="6" w:space="0" w:color="auto"/>
              <w:bottom w:val="single" w:sz="4" w:space="0" w:color="auto"/>
              <w:right w:val="single" w:sz="6" w:space="0" w:color="auto"/>
            </w:tcBorders>
            <w:vAlign w:val="center"/>
          </w:tcPr>
          <w:p w14:paraId="5726FD64" w14:textId="0FDD8E4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0DD3D80C" w14:textId="39A0E85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Backfilling in line </w:t>
            </w:r>
            <w:proofErr w:type="gramStart"/>
            <w:r w:rsidRPr="00963670">
              <w:rPr>
                <w:rFonts w:cs="Calibri Light"/>
                <w:color w:val="000000"/>
                <w:sz w:val="18"/>
                <w:szCs w:val="18"/>
                <w:lang w:val="en-NZ"/>
              </w:rPr>
              <w:t>with  KiwiRail</w:t>
            </w:r>
            <w:proofErr w:type="gramEnd"/>
            <w:r w:rsidRPr="00963670">
              <w:rPr>
                <w:rFonts w:cs="Calibri Light"/>
                <w:color w:val="000000"/>
                <w:sz w:val="18"/>
                <w:szCs w:val="18"/>
                <w:lang w:val="en-NZ"/>
              </w:rPr>
              <w:t xml:space="preserve"> Civil Engineering Standard Culverts C-STCD-4103 Section 7.1.3</w:t>
            </w:r>
          </w:p>
        </w:tc>
        <w:tc>
          <w:tcPr>
            <w:tcW w:w="520" w:type="pct"/>
            <w:tcBorders>
              <w:top w:val="single" w:sz="4" w:space="0" w:color="auto"/>
              <w:left w:val="single" w:sz="6" w:space="0" w:color="auto"/>
              <w:bottom w:val="single" w:sz="4" w:space="0" w:color="auto"/>
              <w:right w:val="single" w:sz="6" w:space="0" w:color="auto"/>
            </w:tcBorders>
            <w:vAlign w:val="center"/>
          </w:tcPr>
          <w:p w14:paraId="1313FB5C" w14:textId="0033B06E" w:rsidR="00DA6655" w:rsidRPr="00963670" w:rsidRDefault="00DA6655" w:rsidP="00DA6655">
            <w:pPr>
              <w:spacing w:after="0"/>
              <w:jc w:val="center"/>
              <w:rPr>
                <w:rFonts w:cs="Calibri Light"/>
                <w:sz w:val="18"/>
                <w:szCs w:val="18"/>
              </w:rPr>
            </w:pPr>
            <w:r w:rsidRPr="00963670">
              <w:rPr>
                <w:rFonts w:cs="Calibri Light"/>
                <w:sz w:val="18"/>
                <w:szCs w:val="18"/>
              </w:rPr>
              <w:t>For every section pipe backfilled</w:t>
            </w:r>
          </w:p>
        </w:tc>
        <w:tc>
          <w:tcPr>
            <w:tcW w:w="518" w:type="pct"/>
            <w:tcBorders>
              <w:top w:val="single" w:sz="4" w:space="0" w:color="auto"/>
              <w:left w:val="single" w:sz="6" w:space="0" w:color="auto"/>
              <w:bottom w:val="single" w:sz="4" w:space="0" w:color="auto"/>
              <w:right w:val="single" w:sz="6" w:space="0" w:color="auto"/>
            </w:tcBorders>
            <w:vAlign w:val="center"/>
          </w:tcPr>
          <w:p w14:paraId="009EB857" w14:textId="43324DD8" w:rsidR="00DA6655" w:rsidRPr="00963670" w:rsidRDefault="00DA6655" w:rsidP="00DA6655">
            <w:pPr>
              <w:spacing w:after="0"/>
              <w:jc w:val="center"/>
              <w:rPr>
                <w:rFonts w:cs="Calibri Light"/>
                <w:sz w:val="18"/>
                <w:szCs w:val="18"/>
              </w:rPr>
            </w:pPr>
            <w:r w:rsidRPr="00963670">
              <w:rPr>
                <w:rFonts w:cs="Calibri Light"/>
                <w:sz w:val="18"/>
                <w:szCs w:val="18"/>
              </w:rPr>
              <w:t>QA Checksheets, Photos,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641292C2" w14:textId="7BE13EC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794FC50" w14:textId="0B32DE19"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9A05437" w14:textId="3F6DEB4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6CBA2F0" w14:textId="397F0B5F"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D36ACAE" w14:textId="0C3D0CAF"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01CFCF0"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971136" w14:textId="00C7AF8D" w:rsidR="00DA6655" w:rsidRPr="00963670" w:rsidRDefault="00DA6655" w:rsidP="00DA6655">
            <w:pPr>
              <w:spacing w:after="0"/>
              <w:rPr>
                <w:rFonts w:cs="Calibri Light"/>
                <w:sz w:val="18"/>
                <w:szCs w:val="18"/>
              </w:rPr>
            </w:pPr>
            <w:r>
              <w:rPr>
                <w:rFonts w:cs="Calibri Light"/>
                <w:b/>
                <w:bCs/>
                <w:sz w:val="18"/>
                <w:szCs w:val="18"/>
              </w:rPr>
              <w:t>15.0</w:t>
            </w:r>
            <w:r w:rsidRPr="00963670">
              <w:rPr>
                <w:rFonts w:cs="Calibri Light"/>
                <w:b/>
                <w:bCs/>
                <w:sz w:val="18"/>
                <w:szCs w:val="18"/>
              </w:rPr>
              <w:t xml:space="preserve"> CIVIL SPECIFICATION – TRENCHLESS METHODS</w:t>
            </w:r>
          </w:p>
        </w:tc>
      </w:tr>
      <w:tr w:rsidR="00DA6655" w:rsidRPr="008B6F44" w14:paraId="5D5201F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3204952" w14:textId="22CAFABB" w:rsidR="00DA6655" w:rsidRPr="00963670" w:rsidRDefault="00DA6655" w:rsidP="00DA6655">
            <w:pPr>
              <w:spacing w:after="0"/>
              <w:jc w:val="center"/>
              <w:rPr>
                <w:rFonts w:cs="Calibri Light"/>
                <w:sz w:val="18"/>
                <w:szCs w:val="18"/>
              </w:rPr>
            </w:pPr>
            <w:r>
              <w:rPr>
                <w:rFonts w:cs="Calibri Light"/>
                <w:sz w:val="18"/>
                <w:szCs w:val="18"/>
              </w:rPr>
              <w:t>15.01</w:t>
            </w:r>
          </w:p>
        </w:tc>
        <w:tc>
          <w:tcPr>
            <w:tcW w:w="444" w:type="pct"/>
            <w:tcBorders>
              <w:top w:val="single" w:sz="4" w:space="0" w:color="auto"/>
              <w:left w:val="single" w:sz="6" w:space="0" w:color="auto"/>
              <w:bottom w:val="single" w:sz="4" w:space="0" w:color="auto"/>
              <w:right w:val="single" w:sz="6" w:space="0" w:color="auto"/>
            </w:tcBorders>
            <w:vAlign w:val="center"/>
          </w:tcPr>
          <w:p w14:paraId="78A9A939" w14:textId="7F624854" w:rsidR="00DA6655" w:rsidRPr="00963670" w:rsidRDefault="00DA6655" w:rsidP="00DA6655">
            <w:pPr>
              <w:spacing w:after="0"/>
              <w:jc w:val="center"/>
              <w:rPr>
                <w:rFonts w:cs="Calibri Light"/>
                <w:sz w:val="18"/>
                <w:szCs w:val="18"/>
              </w:rPr>
            </w:pPr>
            <w:r w:rsidRPr="00963670">
              <w:rPr>
                <w:rFonts w:cs="Calibri Light"/>
                <w:sz w:val="18"/>
                <w:szCs w:val="18"/>
              </w:rPr>
              <w:t>Rock Armour Grading</w:t>
            </w:r>
          </w:p>
        </w:tc>
        <w:tc>
          <w:tcPr>
            <w:tcW w:w="332" w:type="pct"/>
            <w:tcBorders>
              <w:top w:val="single" w:sz="4" w:space="0" w:color="auto"/>
              <w:left w:val="single" w:sz="6" w:space="0" w:color="auto"/>
              <w:bottom w:val="single" w:sz="4" w:space="0" w:color="auto"/>
              <w:right w:val="single" w:sz="6" w:space="0" w:color="auto"/>
            </w:tcBorders>
            <w:vAlign w:val="center"/>
          </w:tcPr>
          <w:p w14:paraId="1FCDF921" w14:textId="0A7C4372"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10.4.3.1.1</w:t>
            </w:r>
          </w:p>
        </w:tc>
        <w:tc>
          <w:tcPr>
            <w:tcW w:w="814" w:type="pct"/>
            <w:tcBorders>
              <w:top w:val="single" w:sz="4" w:space="0" w:color="auto"/>
              <w:left w:val="single" w:sz="6" w:space="0" w:color="auto"/>
              <w:bottom w:val="single" w:sz="4" w:space="0" w:color="auto"/>
              <w:right w:val="single" w:sz="6" w:space="0" w:color="auto"/>
            </w:tcBorders>
            <w:vAlign w:val="center"/>
          </w:tcPr>
          <w:p w14:paraId="3BDB1F8F" w14:textId="5F3CC8F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armour material shall be well graded as indicated on 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6056901B" w14:textId="7DA287B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Poorly graded or gap graded armour rock shall not be permitted except as approved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73E34FDF" w14:textId="2350CA26" w:rsidR="00DA6655" w:rsidRPr="00963670" w:rsidRDefault="00DA6655" w:rsidP="00DA6655">
            <w:pPr>
              <w:spacing w:after="0"/>
              <w:jc w:val="center"/>
              <w:rPr>
                <w:rFonts w:cs="Calibri Light"/>
                <w:sz w:val="18"/>
                <w:szCs w:val="18"/>
              </w:rPr>
            </w:pPr>
            <w:r w:rsidRPr="00963670">
              <w:rPr>
                <w:rFonts w:cs="Calibri Light"/>
                <w:sz w:val="18"/>
                <w:szCs w:val="18"/>
              </w:rPr>
              <w:t>For every section of rock armour</w:t>
            </w:r>
          </w:p>
        </w:tc>
        <w:tc>
          <w:tcPr>
            <w:tcW w:w="518" w:type="pct"/>
            <w:tcBorders>
              <w:top w:val="single" w:sz="4" w:space="0" w:color="auto"/>
              <w:left w:val="single" w:sz="6" w:space="0" w:color="auto"/>
              <w:bottom w:val="single" w:sz="4" w:space="0" w:color="auto"/>
              <w:right w:val="single" w:sz="6" w:space="0" w:color="auto"/>
            </w:tcBorders>
            <w:vAlign w:val="center"/>
          </w:tcPr>
          <w:p w14:paraId="727C05B6" w14:textId="61B667EF" w:rsidR="00DA6655" w:rsidRPr="00963670" w:rsidRDefault="00DA6655" w:rsidP="00DA6655">
            <w:pPr>
              <w:spacing w:after="0"/>
              <w:jc w:val="center"/>
              <w:rPr>
                <w:rFonts w:cs="Calibri Light"/>
                <w:sz w:val="18"/>
                <w:szCs w:val="18"/>
              </w:rPr>
            </w:pPr>
            <w:r w:rsidRPr="00963670">
              <w:rPr>
                <w:rFonts w:cs="Calibri Light"/>
                <w:sz w:val="18"/>
                <w:szCs w:val="18"/>
              </w:rPr>
              <w:t>Rock Specifications</w:t>
            </w:r>
          </w:p>
        </w:tc>
        <w:tc>
          <w:tcPr>
            <w:tcW w:w="263" w:type="pct"/>
            <w:tcBorders>
              <w:top w:val="single" w:sz="4" w:space="0" w:color="auto"/>
              <w:left w:val="single" w:sz="6" w:space="0" w:color="auto"/>
              <w:bottom w:val="single" w:sz="4" w:space="0" w:color="auto"/>
              <w:right w:val="single" w:sz="6" w:space="0" w:color="auto"/>
            </w:tcBorders>
            <w:vAlign w:val="center"/>
          </w:tcPr>
          <w:p w14:paraId="1AF3FFF2" w14:textId="082DE95C"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DAE9EE3" w14:textId="645E330E"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F12383D" w14:textId="76E750AA"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9046AD5" w14:textId="0CD9889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9832BB9" w14:textId="338CEA3E"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1EA4E73"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E226548" w14:textId="0EFC480B" w:rsidR="00DA6655" w:rsidRPr="00963670" w:rsidRDefault="00DA6655" w:rsidP="00DA6655">
            <w:pPr>
              <w:spacing w:after="0"/>
              <w:jc w:val="center"/>
              <w:rPr>
                <w:rFonts w:cs="Calibri Light"/>
                <w:sz w:val="18"/>
                <w:szCs w:val="18"/>
              </w:rPr>
            </w:pPr>
            <w:r>
              <w:rPr>
                <w:rFonts w:cs="Calibri Light"/>
                <w:sz w:val="18"/>
                <w:szCs w:val="18"/>
              </w:rPr>
              <w:t>15.02</w:t>
            </w:r>
          </w:p>
        </w:tc>
        <w:tc>
          <w:tcPr>
            <w:tcW w:w="444" w:type="pct"/>
            <w:tcBorders>
              <w:top w:val="single" w:sz="4" w:space="0" w:color="auto"/>
              <w:left w:val="single" w:sz="6" w:space="0" w:color="auto"/>
              <w:bottom w:val="single" w:sz="4" w:space="0" w:color="auto"/>
              <w:right w:val="single" w:sz="6" w:space="0" w:color="auto"/>
            </w:tcBorders>
            <w:vAlign w:val="center"/>
          </w:tcPr>
          <w:p w14:paraId="78943AFE" w14:textId="4CA172BA" w:rsidR="00DA6655" w:rsidRPr="00963670" w:rsidRDefault="00DA6655" w:rsidP="00DA6655">
            <w:pPr>
              <w:spacing w:after="0"/>
              <w:jc w:val="center"/>
              <w:rPr>
                <w:rFonts w:cs="Calibri Light"/>
                <w:sz w:val="18"/>
                <w:szCs w:val="18"/>
              </w:rPr>
            </w:pPr>
            <w:r w:rsidRPr="00963670">
              <w:rPr>
                <w:rFonts w:cs="Calibri Light"/>
                <w:sz w:val="18"/>
                <w:szCs w:val="18"/>
              </w:rPr>
              <w:t>Rock Armour - Placement</w:t>
            </w:r>
          </w:p>
        </w:tc>
        <w:tc>
          <w:tcPr>
            <w:tcW w:w="332" w:type="pct"/>
            <w:tcBorders>
              <w:top w:val="single" w:sz="4" w:space="0" w:color="auto"/>
              <w:left w:val="single" w:sz="6" w:space="0" w:color="auto"/>
              <w:bottom w:val="single" w:sz="4" w:space="0" w:color="auto"/>
              <w:right w:val="single" w:sz="6" w:space="0" w:color="auto"/>
            </w:tcBorders>
            <w:vAlign w:val="center"/>
          </w:tcPr>
          <w:p w14:paraId="69A8192F" w14:textId="1FB642D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10.4.4.4</w:t>
            </w:r>
          </w:p>
        </w:tc>
        <w:tc>
          <w:tcPr>
            <w:tcW w:w="814" w:type="pct"/>
            <w:tcBorders>
              <w:top w:val="single" w:sz="4" w:space="0" w:color="auto"/>
              <w:left w:val="single" w:sz="6" w:space="0" w:color="auto"/>
              <w:bottom w:val="single" w:sz="4" w:space="0" w:color="auto"/>
              <w:right w:val="single" w:sz="6" w:space="0" w:color="auto"/>
            </w:tcBorders>
            <w:vAlign w:val="center"/>
          </w:tcPr>
          <w:p w14:paraId="70DB041A" w14:textId="7B65680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placement method of armour and underlayers directly on geotextile filter fabric shall be approved by the Engineer prior to placement</w:t>
            </w:r>
          </w:p>
        </w:tc>
        <w:tc>
          <w:tcPr>
            <w:tcW w:w="733" w:type="pct"/>
            <w:tcBorders>
              <w:top w:val="single" w:sz="4" w:space="0" w:color="auto"/>
              <w:left w:val="single" w:sz="6" w:space="0" w:color="auto"/>
              <w:bottom w:val="single" w:sz="4" w:space="0" w:color="auto"/>
              <w:right w:val="single" w:sz="6" w:space="0" w:color="auto"/>
            </w:tcBorders>
            <w:vAlign w:val="center"/>
          </w:tcPr>
          <w:p w14:paraId="1D394618" w14:textId="459D57C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methodology</w:t>
            </w:r>
          </w:p>
        </w:tc>
        <w:tc>
          <w:tcPr>
            <w:tcW w:w="520" w:type="pct"/>
            <w:tcBorders>
              <w:top w:val="single" w:sz="4" w:space="0" w:color="auto"/>
              <w:left w:val="single" w:sz="6" w:space="0" w:color="auto"/>
              <w:bottom w:val="single" w:sz="4" w:space="0" w:color="auto"/>
              <w:right w:val="single" w:sz="6" w:space="0" w:color="auto"/>
            </w:tcBorders>
            <w:vAlign w:val="center"/>
          </w:tcPr>
          <w:p w14:paraId="3942C8E2" w14:textId="5C8D2AD7" w:rsidR="00DA6655" w:rsidRPr="00963670" w:rsidRDefault="00DA6655" w:rsidP="00DA6655">
            <w:pPr>
              <w:spacing w:after="0"/>
              <w:jc w:val="center"/>
              <w:rPr>
                <w:rFonts w:cs="Calibri Light"/>
                <w:sz w:val="18"/>
                <w:szCs w:val="18"/>
              </w:rPr>
            </w:pPr>
            <w:r w:rsidRPr="00963670">
              <w:rPr>
                <w:rFonts w:cs="Calibri Light"/>
                <w:sz w:val="18"/>
                <w:szCs w:val="18"/>
              </w:rPr>
              <w:t>Prior to rock armour placement</w:t>
            </w:r>
          </w:p>
        </w:tc>
        <w:tc>
          <w:tcPr>
            <w:tcW w:w="518" w:type="pct"/>
            <w:tcBorders>
              <w:top w:val="single" w:sz="4" w:space="0" w:color="auto"/>
              <w:left w:val="single" w:sz="6" w:space="0" w:color="auto"/>
              <w:bottom w:val="single" w:sz="4" w:space="0" w:color="auto"/>
              <w:right w:val="single" w:sz="6" w:space="0" w:color="auto"/>
            </w:tcBorders>
            <w:vAlign w:val="center"/>
          </w:tcPr>
          <w:p w14:paraId="5221487D" w14:textId="5213DECB" w:rsidR="00DA6655" w:rsidRPr="00963670" w:rsidRDefault="00DA6655" w:rsidP="00DA6655">
            <w:pPr>
              <w:spacing w:after="0"/>
              <w:jc w:val="center"/>
              <w:rPr>
                <w:rFonts w:cs="Calibri Light"/>
                <w:sz w:val="18"/>
                <w:szCs w:val="18"/>
              </w:rPr>
            </w:pPr>
            <w:r w:rsidRPr="00963670">
              <w:rPr>
                <w:rFonts w:cs="Calibri Light"/>
                <w:sz w:val="18"/>
                <w:szCs w:val="18"/>
              </w:rPr>
              <w:t>Method Statement,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61E6BAB3" w14:textId="361D1E18"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B955651" w14:textId="1618432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B1D53D7" w14:textId="230E761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F264709" w14:textId="6273C9F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4A7FD546" w14:textId="3038B8C0"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053B77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6A90DC4" w14:textId="410C5A04" w:rsidR="00DA6655" w:rsidRPr="00963670" w:rsidRDefault="00DA6655" w:rsidP="00DA6655">
            <w:pPr>
              <w:spacing w:after="0"/>
              <w:jc w:val="center"/>
              <w:rPr>
                <w:rFonts w:cs="Calibri Light"/>
                <w:sz w:val="18"/>
                <w:szCs w:val="18"/>
              </w:rPr>
            </w:pPr>
            <w:r>
              <w:rPr>
                <w:rFonts w:cs="Calibri Light"/>
                <w:sz w:val="18"/>
                <w:szCs w:val="18"/>
              </w:rPr>
              <w:t>15.03</w:t>
            </w:r>
          </w:p>
        </w:tc>
        <w:tc>
          <w:tcPr>
            <w:tcW w:w="444" w:type="pct"/>
            <w:tcBorders>
              <w:top w:val="single" w:sz="4" w:space="0" w:color="auto"/>
              <w:left w:val="single" w:sz="6" w:space="0" w:color="auto"/>
              <w:bottom w:val="single" w:sz="6" w:space="0" w:color="auto"/>
              <w:right w:val="single" w:sz="6" w:space="0" w:color="auto"/>
            </w:tcBorders>
            <w:vAlign w:val="center"/>
          </w:tcPr>
          <w:p w14:paraId="7E81FD47" w14:textId="1BB370B1" w:rsidR="00DA6655" w:rsidRPr="00963670" w:rsidRDefault="00DA6655" w:rsidP="00DA6655">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5BDE8E45" w14:textId="0D67566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10.4.5.2</w:t>
            </w:r>
          </w:p>
        </w:tc>
        <w:tc>
          <w:tcPr>
            <w:tcW w:w="814" w:type="pct"/>
            <w:tcBorders>
              <w:top w:val="single" w:sz="4" w:space="0" w:color="auto"/>
              <w:left w:val="single" w:sz="6" w:space="0" w:color="auto"/>
              <w:bottom w:val="single" w:sz="6" w:space="0" w:color="auto"/>
              <w:right w:val="single" w:sz="6" w:space="0" w:color="auto"/>
            </w:tcBorders>
            <w:vAlign w:val="center"/>
          </w:tcPr>
          <w:p w14:paraId="432B94C7" w14:textId="53ECAA6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materials must be placed according to the drawings' levels, dimensions, and slopes, and the surface profile must be measured using the specified tolerances:</w:t>
            </w:r>
            <w:r w:rsidRPr="00963670">
              <w:rPr>
                <w:rFonts w:cs="Calibri Light"/>
                <w:color w:val="000000"/>
                <w:sz w:val="18"/>
                <w:szCs w:val="18"/>
                <w:lang w:val="en-NZ"/>
              </w:rPr>
              <w:br/>
              <w:t xml:space="preserve">- Subgrade levels -0.1 m to +0.1 </w:t>
            </w:r>
            <w:proofErr w:type="gramStart"/>
            <w:r w:rsidRPr="00963670">
              <w:rPr>
                <w:rFonts w:cs="Calibri Light"/>
                <w:color w:val="000000"/>
                <w:sz w:val="18"/>
                <w:szCs w:val="18"/>
                <w:lang w:val="en-NZ"/>
              </w:rPr>
              <w:t>m</w:t>
            </w:r>
            <w:proofErr w:type="gramEnd"/>
          </w:p>
          <w:p w14:paraId="79F76CC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underlayer thickness (average per profile): -0.1 m to +0.2 m</w:t>
            </w:r>
          </w:p>
          <w:p w14:paraId="0404C21D" w14:textId="24143FD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rock thickness (average per profile): -0.1 m to +0.5 m</w:t>
            </w:r>
          </w:p>
        </w:tc>
        <w:tc>
          <w:tcPr>
            <w:tcW w:w="733" w:type="pct"/>
            <w:tcBorders>
              <w:top w:val="single" w:sz="4" w:space="0" w:color="auto"/>
              <w:left w:val="single" w:sz="6" w:space="0" w:color="auto"/>
              <w:bottom w:val="single" w:sz="6" w:space="0" w:color="auto"/>
              <w:right w:val="single" w:sz="6" w:space="0" w:color="auto"/>
            </w:tcBorders>
            <w:vAlign w:val="center"/>
          </w:tcPr>
          <w:p w14:paraId="45978C3B" w14:textId="2D23C334"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520" w:type="pct"/>
            <w:tcBorders>
              <w:top w:val="single" w:sz="4" w:space="0" w:color="auto"/>
              <w:left w:val="single" w:sz="6" w:space="0" w:color="auto"/>
              <w:bottom w:val="single" w:sz="6" w:space="0" w:color="auto"/>
              <w:right w:val="single" w:sz="6" w:space="0" w:color="auto"/>
            </w:tcBorders>
            <w:vAlign w:val="center"/>
          </w:tcPr>
          <w:p w14:paraId="61EB8807" w14:textId="7D8650D2" w:rsidR="00DA6655" w:rsidRPr="00963670" w:rsidRDefault="00DA6655" w:rsidP="00DA6655">
            <w:pPr>
              <w:spacing w:after="0"/>
              <w:jc w:val="center"/>
              <w:rPr>
                <w:rFonts w:cs="Calibri Light"/>
                <w:sz w:val="18"/>
                <w:szCs w:val="18"/>
              </w:rPr>
            </w:pPr>
            <w:r w:rsidRPr="00963670">
              <w:rPr>
                <w:rFonts w:cs="Calibri Light"/>
                <w:sz w:val="18"/>
                <w:szCs w:val="18"/>
              </w:rPr>
              <w:t>For every section of rock material placed</w:t>
            </w:r>
          </w:p>
        </w:tc>
        <w:tc>
          <w:tcPr>
            <w:tcW w:w="518" w:type="pct"/>
            <w:tcBorders>
              <w:top w:val="single" w:sz="4" w:space="0" w:color="auto"/>
              <w:left w:val="single" w:sz="6" w:space="0" w:color="auto"/>
              <w:bottom w:val="single" w:sz="6" w:space="0" w:color="auto"/>
              <w:right w:val="single" w:sz="6" w:space="0" w:color="auto"/>
            </w:tcBorders>
            <w:vAlign w:val="center"/>
          </w:tcPr>
          <w:p w14:paraId="23CE5128" w14:textId="5914CF05" w:rsidR="00DA6655" w:rsidRPr="00963670" w:rsidRDefault="00DA6655" w:rsidP="00DA6655">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6" w:space="0" w:color="auto"/>
              <w:right w:val="single" w:sz="6" w:space="0" w:color="auto"/>
            </w:tcBorders>
            <w:vAlign w:val="center"/>
          </w:tcPr>
          <w:p w14:paraId="3D0C327D" w14:textId="00FE923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7F9BFC7" w14:textId="413C4F9A"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33EEB04" w14:textId="7CD5B675"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FCADB5B" w14:textId="41C697F2"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44E2946" w14:textId="0482205B" w:rsidR="00DA6655" w:rsidRPr="00963670" w:rsidRDefault="00F159FF" w:rsidP="00DA6655">
            <w:pPr>
              <w:spacing w:after="0"/>
              <w:jc w:val="center"/>
              <w:rPr>
                <w:rFonts w:cs="Calibri Light"/>
                <w:sz w:val="18"/>
                <w:szCs w:val="18"/>
              </w:rPr>
            </w:pPr>
            <w:r w:rsidRPr="00024233">
              <w:rPr>
                <w:sz w:val="18"/>
                <w:szCs w:val="18"/>
              </w:rPr>
              <w:t>T&amp;T</w:t>
            </w:r>
          </w:p>
        </w:tc>
      </w:tr>
    </w:tbl>
    <w:p w14:paraId="377C798A" w14:textId="77777777" w:rsidR="00983C4A" w:rsidRPr="00983C4A" w:rsidRDefault="00983C4A" w:rsidP="00983C4A"/>
    <w:p w14:paraId="3D4F7541" w14:textId="77777777" w:rsidR="00983C4A" w:rsidRDefault="00983C4A" w:rsidP="00983C4A"/>
    <w:p w14:paraId="408A23BC" w14:textId="77777777" w:rsidR="008B6F44" w:rsidRDefault="008B6F44" w:rsidP="008B6F44">
      <w:pPr>
        <w:pStyle w:val="Heading3"/>
        <w:rPr>
          <w:rStyle w:val="normaltextrun"/>
          <w:color w:val="000000"/>
          <w:szCs w:val="22"/>
          <w:bdr w:val="none" w:sz="0" w:space="0" w:color="auto" w:frame="1"/>
        </w:rPr>
      </w:pPr>
      <w:r>
        <w:t xml:space="preserve">Sub-contractor ITPs (Refer to OP06_f09 </w:t>
      </w:r>
      <w:r>
        <w:rPr>
          <w:rStyle w:val="normaltextrun"/>
          <w:color w:val="000000"/>
          <w:szCs w:val="22"/>
          <w:bdr w:val="none" w:sz="0" w:space="0" w:color="auto" w:frame="1"/>
        </w:rPr>
        <w:t>ITP Index for Subcontractors)</w:t>
      </w:r>
    </w:p>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086"/>
        <w:gridCol w:w="2658"/>
        <w:gridCol w:w="2471"/>
        <w:gridCol w:w="1138"/>
        <w:gridCol w:w="1138"/>
        <w:gridCol w:w="1333"/>
        <w:gridCol w:w="1329"/>
        <w:gridCol w:w="1337"/>
      </w:tblGrid>
      <w:tr w:rsidR="008B6F44" w:rsidRPr="008B6F44" w14:paraId="72CB5695" w14:textId="77777777" w:rsidTr="008B6F44">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4F9E6F04" w14:textId="77777777" w:rsidR="008B6F44" w:rsidRPr="008B6F44" w:rsidRDefault="008B6F44" w:rsidP="005D3690">
            <w:pPr>
              <w:spacing w:after="0"/>
              <w:rPr>
                <w:b/>
                <w:bCs/>
                <w:sz w:val="18"/>
                <w:szCs w:val="18"/>
              </w:rPr>
            </w:pPr>
            <w:r w:rsidRPr="008B6F44">
              <w:rPr>
                <w:b/>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C15C519" w14:textId="77777777" w:rsidR="008B6F44" w:rsidRPr="008B6F44" w:rsidRDefault="008B6F44" w:rsidP="005D3690">
            <w:pPr>
              <w:spacing w:after="0"/>
              <w:rPr>
                <w:b/>
                <w:bCs/>
                <w:sz w:val="18"/>
                <w:szCs w:val="18"/>
              </w:rPr>
            </w:pPr>
            <w:r w:rsidRPr="008B6F44">
              <w:rPr>
                <w:b/>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3A36FEFD" w14:textId="77777777" w:rsidR="008B6F44" w:rsidRPr="008B6F44" w:rsidRDefault="008B6F44" w:rsidP="005D3690">
            <w:pPr>
              <w:spacing w:after="0"/>
              <w:rPr>
                <w:b/>
                <w:bCs/>
                <w:sz w:val="18"/>
                <w:szCs w:val="18"/>
              </w:rPr>
            </w:pPr>
            <w:r w:rsidRPr="008B6F44">
              <w:rPr>
                <w:b/>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6AE0FE82" w14:textId="77777777" w:rsidR="008B6F44" w:rsidRPr="008B6F44" w:rsidRDefault="008B6F44" w:rsidP="005D3690">
            <w:pPr>
              <w:spacing w:after="0"/>
              <w:rPr>
                <w:b/>
                <w:bCs/>
                <w:sz w:val="18"/>
                <w:szCs w:val="18"/>
              </w:rPr>
            </w:pPr>
            <w:r w:rsidRPr="008B6F44">
              <w:rPr>
                <w:b/>
                <w:sz w:val="18"/>
                <w:szCs w:val="18"/>
              </w:rPr>
              <w:t>Specification Detail Summary</w:t>
            </w:r>
          </w:p>
        </w:tc>
        <w:tc>
          <w:tcPr>
            <w:tcW w:w="482" w:type="pct"/>
            <w:tcBorders>
              <w:top w:val="single" w:sz="4" w:space="0" w:color="auto"/>
              <w:left w:val="single" w:sz="4" w:space="0" w:color="auto"/>
              <w:bottom w:val="single" w:sz="4" w:space="0" w:color="auto"/>
              <w:right w:val="single" w:sz="4" w:space="0" w:color="auto"/>
            </w:tcBorders>
            <w:shd w:val="clear" w:color="auto" w:fill="2C004A" w:themeFill="accent1"/>
          </w:tcPr>
          <w:p w14:paraId="5490AFD2" w14:textId="77777777" w:rsidR="008B6F44" w:rsidRPr="008B6F44" w:rsidRDefault="008B6F44" w:rsidP="005D3690">
            <w:pPr>
              <w:spacing w:after="0"/>
              <w:rPr>
                <w:b/>
                <w:bCs/>
                <w:sz w:val="18"/>
                <w:szCs w:val="18"/>
              </w:rPr>
            </w:pPr>
            <w:r w:rsidRPr="008B6F44">
              <w:rPr>
                <w:b/>
                <w:sz w:val="18"/>
                <w:szCs w:val="18"/>
              </w:rPr>
              <w:t>Acceptance Criteria</w:t>
            </w:r>
          </w:p>
        </w:tc>
        <w:tc>
          <w:tcPr>
            <w:tcW w:w="614" w:type="pct"/>
            <w:tcBorders>
              <w:top w:val="single" w:sz="4" w:space="0" w:color="auto"/>
              <w:left w:val="single" w:sz="4" w:space="0" w:color="auto"/>
              <w:bottom w:val="single" w:sz="4" w:space="0" w:color="auto"/>
              <w:right w:val="single" w:sz="4" w:space="0" w:color="auto"/>
            </w:tcBorders>
            <w:shd w:val="clear" w:color="auto" w:fill="2C004A" w:themeFill="accent1"/>
          </w:tcPr>
          <w:p w14:paraId="4DB5E906" w14:textId="77777777" w:rsidR="008B6F44" w:rsidRPr="008B6F44" w:rsidRDefault="008B6F44" w:rsidP="005D3690">
            <w:pPr>
              <w:spacing w:after="0"/>
              <w:rPr>
                <w:b/>
                <w:bCs/>
                <w:sz w:val="18"/>
                <w:szCs w:val="18"/>
              </w:rPr>
            </w:pPr>
            <w:r w:rsidRPr="008B6F44">
              <w:rPr>
                <w:b/>
                <w:sz w:val="18"/>
                <w:szCs w:val="18"/>
              </w:rPr>
              <w:t>Test Spec &amp; Frequency</w:t>
            </w:r>
          </w:p>
        </w:tc>
        <w:tc>
          <w:tcPr>
            <w:tcW w:w="571" w:type="pct"/>
            <w:tcBorders>
              <w:top w:val="single" w:sz="4" w:space="0" w:color="auto"/>
              <w:left w:val="single" w:sz="4" w:space="0" w:color="auto"/>
              <w:bottom w:val="single" w:sz="4" w:space="0" w:color="auto"/>
              <w:right w:val="single" w:sz="4" w:space="0" w:color="auto"/>
            </w:tcBorders>
            <w:shd w:val="clear" w:color="auto" w:fill="2C004A" w:themeFill="accent1"/>
          </w:tcPr>
          <w:p w14:paraId="56B96DEF" w14:textId="77777777" w:rsidR="008B6F44" w:rsidRPr="008B6F44" w:rsidRDefault="008B6F44" w:rsidP="005D3690">
            <w:pPr>
              <w:spacing w:after="0"/>
              <w:rPr>
                <w:b/>
                <w:bCs/>
                <w:sz w:val="18"/>
                <w:szCs w:val="18"/>
              </w:rPr>
            </w:pPr>
            <w:r w:rsidRPr="008B6F44">
              <w:rPr>
                <w:b/>
                <w:sz w:val="18"/>
                <w:szCs w:val="18"/>
              </w:rPr>
              <w:t>Control Type i.e. Checksheet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22BB531A" w14:textId="77777777" w:rsidR="008B6F44" w:rsidRPr="008B6F44" w:rsidRDefault="008B6F44" w:rsidP="005D3690">
            <w:pPr>
              <w:spacing w:after="0"/>
              <w:rPr>
                <w:b/>
                <w:bCs/>
                <w:sz w:val="18"/>
                <w:szCs w:val="18"/>
              </w:rPr>
            </w:pPr>
            <w:r w:rsidRPr="008B6F44">
              <w:rPr>
                <w:b/>
                <w:sz w:val="18"/>
                <w:szCs w:val="18"/>
              </w:rPr>
              <w:t xml:space="preserve">Hold / </w:t>
            </w:r>
          </w:p>
          <w:p w14:paraId="076FC7CB" w14:textId="77777777" w:rsidR="008B6F44" w:rsidRPr="008B6F44" w:rsidRDefault="008B6F44" w:rsidP="005D3690">
            <w:pPr>
              <w:spacing w:after="0"/>
              <w:rPr>
                <w:b/>
                <w:bCs/>
                <w:sz w:val="18"/>
                <w:szCs w:val="18"/>
              </w:rPr>
            </w:pPr>
            <w:r w:rsidRPr="008B6F44">
              <w:rPr>
                <w:b/>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665064D3" w14:textId="3A30BBBC" w:rsidR="008B6F44" w:rsidRPr="008B6F44" w:rsidRDefault="008B6F44" w:rsidP="005D3690">
            <w:pPr>
              <w:spacing w:after="0"/>
              <w:rPr>
                <w:b/>
                <w:bCs/>
                <w:sz w:val="18"/>
                <w:szCs w:val="18"/>
              </w:rPr>
            </w:pPr>
            <w:r w:rsidRPr="008B6F44">
              <w:rPr>
                <w:b/>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3538E7B1" w14:textId="77777777" w:rsidR="008B6F44" w:rsidRPr="008B6F44" w:rsidRDefault="008B6F44" w:rsidP="005D3690">
            <w:pPr>
              <w:spacing w:after="0"/>
              <w:rPr>
                <w:b/>
                <w:bCs/>
                <w:sz w:val="18"/>
                <w:szCs w:val="18"/>
              </w:rPr>
            </w:pPr>
            <w:r w:rsidRPr="008B6F44">
              <w:rPr>
                <w:b/>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31D4080" w14:textId="77777777" w:rsidR="008B6F44" w:rsidRPr="008B6F44" w:rsidRDefault="008B6F44" w:rsidP="005D3690">
            <w:pPr>
              <w:spacing w:after="0"/>
              <w:rPr>
                <w:b/>
                <w:bCs/>
                <w:sz w:val="18"/>
                <w:szCs w:val="18"/>
              </w:rPr>
            </w:pPr>
            <w:r w:rsidRPr="008B6F44">
              <w:rPr>
                <w:b/>
                <w:sz w:val="18"/>
                <w:szCs w:val="18"/>
              </w:rPr>
              <w:t xml:space="preserve">Hold / </w:t>
            </w:r>
          </w:p>
          <w:p w14:paraId="7440481D" w14:textId="77777777" w:rsidR="008B6F44" w:rsidRPr="008B6F44" w:rsidRDefault="008B6F44" w:rsidP="005D3690">
            <w:pPr>
              <w:spacing w:after="0"/>
              <w:rPr>
                <w:b/>
                <w:bCs/>
                <w:sz w:val="18"/>
                <w:szCs w:val="18"/>
              </w:rPr>
            </w:pPr>
            <w:r w:rsidRPr="008B6F44">
              <w:rPr>
                <w:b/>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611B63AA" w14:textId="77777777" w:rsidR="008B6F44" w:rsidRPr="008B6F44" w:rsidRDefault="008B6F44" w:rsidP="005D3690">
            <w:pPr>
              <w:spacing w:after="0"/>
              <w:rPr>
                <w:b/>
                <w:bCs/>
                <w:sz w:val="18"/>
                <w:szCs w:val="18"/>
              </w:rPr>
            </w:pPr>
            <w:r w:rsidRPr="008B6F44">
              <w:rPr>
                <w:b/>
                <w:sz w:val="18"/>
                <w:szCs w:val="18"/>
              </w:rPr>
              <w:t>PS4 Owner</w:t>
            </w:r>
          </w:p>
        </w:tc>
      </w:tr>
      <w:tr w:rsidR="008B6F44" w:rsidRPr="008B6F44" w14:paraId="50E95CA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89818" w14:textId="4203C2D1" w:rsidR="008B6F44" w:rsidRPr="008B6F44" w:rsidRDefault="00B118DC" w:rsidP="005D3690">
            <w:pPr>
              <w:spacing w:after="0"/>
              <w:rPr>
                <w:b/>
                <w:sz w:val="18"/>
                <w:szCs w:val="18"/>
              </w:rPr>
            </w:pPr>
            <w:r>
              <w:rPr>
                <w:b/>
                <w:sz w:val="18"/>
                <w:szCs w:val="18"/>
              </w:rPr>
              <w:t>Drainage (Directional Drilling) – Pipe Installation</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EFC59C" w14:textId="7B80D831" w:rsidR="008B6F44" w:rsidRPr="008B6F44" w:rsidRDefault="008B6F44" w:rsidP="008B6F44">
            <w:pPr>
              <w:spacing w:after="0"/>
              <w:jc w:val="center"/>
              <w:rPr>
                <w:b/>
                <w:bCs/>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7CB2EF" w14:textId="77777777" w:rsidR="008B6F44" w:rsidRPr="008B6F44" w:rsidRDefault="008B6F44" w:rsidP="005D3690">
            <w:pPr>
              <w:spacing w:after="0"/>
              <w:jc w:val="center"/>
              <w:rPr>
                <w:b/>
                <w:sz w:val="18"/>
                <w:szCs w:val="18"/>
              </w:rPr>
            </w:pPr>
            <w:r w:rsidRPr="008B6F44">
              <w:rPr>
                <w:b/>
                <w:sz w:val="18"/>
                <w:szCs w:val="18"/>
              </w:rPr>
              <w:t>ENGINEER</w:t>
            </w:r>
          </w:p>
        </w:tc>
      </w:tr>
      <w:tr w:rsidR="008B6F44" w:rsidRPr="008B6F44" w14:paraId="045BC21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956198" w14:textId="168C7BCC" w:rsidR="008B6F44" w:rsidRPr="008B6F44" w:rsidRDefault="008B6F44" w:rsidP="005D3690">
            <w:pPr>
              <w:spacing w:after="0"/>
              <w:rPr>
                <w:sz w:val="18"/>
                <w:szCs w:val="18"/>
              </w:rPr>
            </w:pPr>
            <w:r>
              <w:rPr>
                <w:sz w:val="18"/>
                <w:szCs w:val="18"/>
              </w:rPr>
              <w:t>30</w:t>
            </w:r>
          </w:p>
        </w:tc>
        <w:tc>
          <w:tcPr>
            <w:tcW w:w="478" w:type="pct"/>
            <w:tcBorders>
              <w:top w:val="single" w:sz="4" w:space="0" w:color="auto"/>
              <w:left w:val="single" w:sz="6" w:space="0" w:color="auto"/>
              <w:bottom w:val="single" w:sz="6" w:space="0" w:color="auto"/>
              <w:right w:val="single" w:sz="6" w:space="0" w:color="auto"/>
            </w:tcBorders>
            <w:vAlign w:val="center"/>
          </w:tcPr>
          <w:p w14:paraId="34CDCAA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55E4389E"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F5CD7F9"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7D62561"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0D64BD61"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CC1DC1F"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4267FB4"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FE12B4"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352055F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48E9EA7"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E692FCD" w14:textId="77777777" w:rsidR="008B6F44" w:rsidRPr="008B6F44" w:rsidRDefault="008B6F44" w:rsidP="005D3690">
            <w:pPr>
              <w:spacing w:after="0"/>
              <w:rPr>
                <w:sz w:val="18"/>
                <w:szCs w:val="18"/>
              </w:rPr>
            </w:pPr>
          </w:p>
        </w:tc>
      </w:tr>
      <w:tr w:rsidR="008B6F44" w:rsidRPr="008B6F44" w14:paraId="407D9525"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F318E13" w14:textId="15D8F44E" w:rsidR="008B6F44" w:rsidRPr="008B6F44" w:rsidRDefault="008B6F44" w:rsidP="005D3690">
            <w:pPr>
              <w:spacing w:after="0"/>
              <w:rPr>
                <w:sz w:val="18"/>
                <w:szCs w:val="18"/>
              </w:rPr>
            </w:pPr>
            <w:r>
              <w:rPr>
                <w:sz w:val="18"/>
                <w:szCs w:val="18"/>
              </w:rPr>
              <w:lastRenderedPageBreak/>
              <w:t>31</w:t>
            </w:r>
          </w:p>
        </w:tc>
        <w:tc>
          <w:tcPr>
            <w:tcW w:w="478" w:type="pct"/>
            <w:tcBorders>
              <w:top w:val="single" w:sz="4" w:space="0" w:color="auto"/>
              <w:left w:val="single" w:sz="6" w:space="0" w:color="auto"/>
              <w:bottom w:val="single" w:sz="6" w:space="0" w:color="auto"/>
              <w:right w:val="single" w:sz="6" w:space="0" w:color="auto"/>
            </w:tcBorders>
            <w:vAlign w:val="center"/>
          </w:tcPr>
          <w:p w14:paraId="3B243EB4"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8864406"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1EC82B4"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95F1C36"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0CA483D"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B42397A"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6A3FE0C"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C55EE98"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7AF2E10"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686E46B"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FF5B715" w14:textId="77777777" w:rsidR="008B6F44" w:rsidRPr="008B6F44" w:rsidRDefault="008B6F44" w:rsidP="005D3690">
            <w:pPr>
              <w:spacing w:after="0"/>
              <w:rPr>
                <w:sz w:val="18"/>
                <w:szCs w:val="18"/>
              </w:rPr>
            </w:pPr>
          </w:p>
        </w:tc>
      </w:tr>
      <w:tr w:rsidR="008B6F44" w:rsidRPr="008B6F44" w14:paraId="79666474"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CF714D" w14:textId="73A82C0A" w:rsidR="008B6F44" w:rsidRPr="008B6F44" w:rsidRDefault="008B6F44" w:rsidP="005D3690">
            <w:pPr>
              <w:spacing w:after="0"/>
              <w:rPr>
                <w:sz w:val="18"/>
                <w:szCs w:val="18"/>
              </w:rPr>
            </w:pPr>
            <w:r>
              <w:rPr>
                <w:sz w:val="18"/>
                <w:szCs w:val="18"/>
              </w:rPr>
              <w:t>32</w:t>
            </w:r>
          </w:p>
        </w:tc>
        <w:tc>
          <w:tcPr>
            <w:tcW w:w="478" w:type="pct"/>
            <w:tcBorders>
              <w:top w:val="single" w:sz="4" w:space="0" w:color="auto"/>
              <w:left w:val="single" w:sz="6" w:space="0" w:color="auto"/>
              <w:bottom w:val="single" w:sz="6" w:space="0" w:color="auto"/>
              <w:right w:val="single" w:sz="6" w:space="0" w:color="auto"/>
            </w:tcBorders>
            <w:vAlign w:val="center"/>
          </w:tcPr>
          <w:p w14:paraId="2D3A6E0A"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59C5205"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903623B"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21DC582A"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1D2EF7DC"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2DE77A0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44146D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747A04F"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1DE00B8"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0CCE5CCD"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3CAE2A9" w14:textId="77777777" w:rsidR="008B6F44" w:rsidRPr="008B6F44" w:rsidRDefault="008B6F44" w:rsidP="005D3690">
            <w:pPr>
              <w:spacing w:after="0"/>
              <w:rPr>
                <w:sz w:val="18"/>
                <w:szCs w:val="18"/>
              </w:rPr>
            </w:pPr>
          </w:p>
        </w:tc>
      </w:tr>
      <w:tr w:rsidR="008B6F44" w:rsidRPr="008B6F44" w14:paraId="459CBF81"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828A808" w14:textId="5F592EF0" w:rsidR="008B6F44" w:rsidRPr="008B6F44" w:rsidRDefault="008B6F44" w:rsidP="005D3690">
            <w:pPr>
              <w:spacing w:after="0"/>
              <w:rPr>
                <w:sz w:val="18"/>
                <w:szCs w:val="18"/>
              </w:rPr>
            </w:pPr>
            <w:r>
              <w:rPr>
                <w:sz w:val="18"/>
                <w:szCs w:val="18"/>
              </w:rPr>
              <w:t>33</w:t>
            </w:r>
          </w:p>
        </w:tc>
        <w:tc>
          <w:tcPr>
            <w:tcW w:w="478" w:type="pct"/>
            <w:tcBorders>
              <w:top w:val="single" w:sz="4" w:space="0" w:color="auto"/>
              <w:left w:val="single" w:sz="6" w:space="0" w:color="auto"/>
              <w:bottom w:val="single" w:sz="6" w:space="0" w:color="auto"/>
              <w:right w:val="single" w:sz="6" w:space="0" w:color="auto"/>
            </w:tcBorders>
            <w:vAlign w:val="center"/>
          </w:tcPr>
          <w:p w14:paraId="7AC3185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989AEDA"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205B4B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4FF3A4CE"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1064D20"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9C999BE"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61BF50D"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994C445"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B3A6F0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BC1F87F"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B66E645" w14:textId="77777777" w:rsidR="008B6F44" w:rsidRPr="008B6F44" w:rsidRDefault="008B6F44" w:rsidP="005D3690">
            <w:pPr>
              <w:spacing w:after="0"/>
              <w:rPr>
                <w:sz w:val="18"/>
                <w:szCs w:val="18"/>
              </w:rPr>
            </w:pPr>
          </w:p>
        </w:tc>
      </w:tr>
      <w:tr w:rsidR="008B6F44" w:rsidRPr="008B6F44" w14:paraId="33291CD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96B9AEC" w14:textId="45685410" w:rsidR="008B6F44" w:rsidRPr="008B6F44" w:rsidRDefault="008B6F44" w:rsidP="005D3690">
            <w:pPr>
              <w:spacing w:after="0"/>
              <w:rPr>
                <w:sz w:val="18"/>
                <w:szCs w:val="18"/>
              </w:rPr>
            </w:pPr>
            <w:r>
              <w:rPr>
                <w:sz w:val="18"/>
                <w:szCs w:val="18"/>
              </w:rPr>
              <w:t>34</w:t>
            </w:r>
          </w:p>
        </w:tc>
        <w:tc>
          <w:tcPr>
            <w:tcW w:w="478" w:type="pct"/>
            <w:tcBorders>
              <w:top w:val="single" w:sz="4" w:space="0" w:color="auto"/>
              <w:left w:val="single" w:sz="6" w:space="0" w:color="auto"/>
              <w:bottom w:val="single" w:sz="6" w:space="0" w:color="auto"/>
              <w:right w:val="single" w:sz="6" w:space="0" w:color="auto"/>
            </w:tcBorders>
            <w:vAlign w:val="center"/>
          </w:tcPr>
          <w:p w14:paraId="20230828"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AFCB7C0"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C223D0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88D291C"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A6F0E02"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1793FB6"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8E12EB"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C788720"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66E4DAF2"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74B06DB9"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2F6E3D0E" w14:textId="77777777" w:rsidR="008B6F44" w:rsidRPr="008B6F44" w:rsidRDefault="008B6F44" w:rsidP="005D3690">
            <w:pPr>
              <w:spacing w:after="0"/>
              <w:rPr>
                <w:sz w:val="18"/>
                <w:szCs w:val="18"/>
              </w:rPr>
            </w:pPr>
          </w:p>
        </w:tc>
      </w:tr>
      <w:tr w:rsidR="008B6F44" w:rsidRPr="008B6F44" w14:paraId="6A64275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0F37D2" w14:textId="77777777" w:rsidR="008B6F44" w:rsidRPr="008B6F44" w:rsidRDefault="008B6F44" w:rsidP="008B6F44">
            <w:pPr>
              <w:spacing w:after="0"/>
              <w:rPr>
                <w:b/>
                <w:sz w:val="18"/>
                <w:szCs w:val="18"/>
              </w:rPr>
            </w:pPr>
            <w:r w:rsidRPr="008B6F44">
              <w:rPr>
                <w:b/>
                <w:sz w:val="18"/>
                <w:szCs w:val="18"/>
              </w:rPr>
              <w:t xml:space="preserve">Sub Activity </w:t>
            </w:r>
            <w:r>
              <w:rPr>
                <w:b/>
                <w:sz w:val="18"/>
                <w:szCs w:val="18"/>
              </w:rPr>
              <w:t>2</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DD4065" w14:textId="4FE388E2" w:rsidR="008B6F44" w:rsidRPr="008B6F44" w:rsidRDefault="008B6F44" w:rsidP="008B6F44">
            <w:pPr>
              <w:spacing w:after="0"/>
              <w:jc w:val="center"/>
              <w:rPr>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C12A6" w14:textId="77777777" w:rsidR="008B6F44" w:rsidRPr="008B6F44" w:rsidRDefault="008B6F44" w:rsidP="008B6F44">
            <w:pPr>
              <w:spacing w:after="0"/>
              <w:jc w:val="center"/>
              <w:rPr>
                <w:b/>
                <w:sz w:val="18"/>
                <w:szCs w:val="18"/>
              </w:rPr>
            </w:pPr>
            <w:r w:rsidRPr="008B6F44">
              <w:rPr>
                <w:b/>
                <w:sz w:val="18"/>
                <w:szCs w:val="18"/>
              </w:rPr>
              <w:t>ENGINEER</w:t>
            </w:r>
          </w:p>
        </w:tc>
      </w:tr>
      <w:tr w:rsidR="008B6F44" w:rsidRPr="008B6F44" w14:paraId="79075BF2"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F4742C7" w14:textId="630BF9F1" w:rsidR="008B6F44" w:rsidRPr="008B6F44" w:rsidRDefault="008B6F44" w:rsidP="008B6F44">
            <w:pPr>
              <w:spacing w:after="0"/>
              <w:rPr>
                <w:sz w:val="18"/>
                <w:szCs w:val="18"/>
              </w:rPr>
            </w:pPr>
            <w:r>
              <w:rPr>
                <w:sz w:val="18"/>
                <w:szCs w:val="18"/>
              </w:rPr>
              <w:t>35</w:t>
            </w:r>
          </w:p>
        </w:tc>
        <w:tc>
          <w:tcPr>
            <w:tcW w:w="478" w:type="pct"/>
            <w:tcBorders>
              <w:top w:val="single" w:sz="4" w:space="0" w:color="auto"/>
              <w:left w:val="single" w:sz="6" w:space="0" w:color="auto"/>
              <w:bottom w:val="single" w:sz="6" w:space="0" w:color="auto"/>
              <w:right w:val="single" w:sz="6" w:space="0" w:color="auto"/>
            </w:tcBorders>
            <w:vAlign w:val="center"/>
          </w:tcPr>
          <w:p w14:paraId="0BD988EA"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3662A76"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7177C635"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AFBDB30"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B1484B2"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D338CB5"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DA9F91B"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CC67CAB"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5A96956"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5F3AF171"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34D56C9" w14:textId="77777777" w:rsidR="008B6F44" w:rsidRPr="008B6F44" w:rsidRDefault="008B6F44" w:rsidP="008B6F44">
            <w:pPr>
              <w:spacing w:after="0"/>
              <w:rPr>
                <w:sz w:val="18"/>
                <w:szCs w:val="18"/>
              </w:rPr>
            </w:pPr>
          </w:p>
        </w:tc>
      </w:tr>
      <w:tr w:rsidR="008B6F44" w:rsidRPr="008B6F44" w14:paraId="74286AB6"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A5F47BB" w14:textId="275FD53D" w:rsidR="008B6F44" w:rsidRPr="008B6F44" w:rsidRDefault="008B6F44" w:rsidP="008B6F44">
            <w:pPr>
              <w:spacing w:after="0"/>
              <w:rPr>
                <w:sz w:val="18"/>
                <w:szCs w:val="18"/>
              </w:rPr>
            </w:pPr>
            <w:r>
              <w:rPr>
                <w:sz w:val="18"/>
                <w:szCs w:val="18"/>
              </w:rPr>
              <w:t>36</w:t>
            </w:r>
          </w:p>
        </w:tc>
        <w:tc>
          <w:tcPr>
            <w:tcW w:w="478" w:type="pct"/>
            <w:tcBorders>
              <w:top w:val="single" w:sz="4" w:space="0" w:color="auto"/>
              <w:left w:val="single" w:sz="6" w:space="0" w:color="auto"/>
              <w:bottom w:val="single" w:sz="6" w:space="0" w:color="auto"/>
              <w:right w:val="single" w:sz="6" w:space="0" w:color="auto"/>
            </w:tcBorders>
            <w:vAlign w:val="center"/>
          </w:tcPr>
          <w:p w14:paraId="244F8B4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1A9FF5EC"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05AA164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924AC4E"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EF30D5E"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0D54B19C"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52E54B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5D7495F1"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CA937DC"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62D0CFAE"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FBC4177" w14:textId="77777777" w:rsidR="008B6F44" w:rsidRPr="008B6F44" w:rsidRDefault="008B6F44" w:rsidP="008B6F44">
            <w:pPr>
              <w:spacing w:after="0"/>
              <w:rPr>
                <w:sz w:val="18"/>
                <w:szCs w:val="18"/>
              </w:rPr>
            </w:pPr>
          </w:p>
        </w:tc>
      </w:tr>
      <w:tr w:rsidR="008B6F44" w:rsidRPr="008B6F44" w14:paraId="2F2B28F5"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92CB51" w14:textId="46694C48" w:rsidR="008B6F44" w:rsidRPr="008B6F44" w:rsidRDefault="008B6F44" w:rsidP="008B6F44">
            <w:pPr>
              <w:spacing w:after="0"/>
              <w:rPr>
                <w:sz w:val="18"/>
                <w:szCs w:val="18"/>
              </w:rPr>
            </w:pPr>
            <w:r>
              <w:rPr>
                <w:sz w:val="18"/>
                <w:szCs w:val="18"/>
              </w:rPr>
              <w:t>37</w:t>
            </w:r>
          </w:p>
        </w:tc>
        <w:tc>
          <w:tcPr>
            <w:tcW w:w="478" w:type="pct"/>
            <w:tcBorders>
              <w:top w:val="single" w:sz="4" w:space="0" w:color="auto"/>
              <w:left w:val="single" w:sz="6" w:space="0" w:color="auto"/>
              <w:bottom w:val="single" w:sz="6" w:space="0" w:color="auto"/>
              <w:right w:val="single" w:sz="6" w:space="0" w:color="auto"/>
            </w:tcBorders>
            <w:vAlign w:val="center"/>
          </w:tcPr>
          <w:p w14:paraId="138EBE5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6629CAC0"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6C54273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370CE9A"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9B2EC8C"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0298169"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3568F1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ABBEED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06C7BD7A"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7BCAA57"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BDFAE36" w14:textId="77777777" w:rsidR="008B6F44" w:rsidRPr="008B6F44" w:rsidRDefault="008B6F44" w:rsidP="008B6F44">
            <w:pPr>
              <w:spacing w:after="0"/>
              <w:rPr>
                <w:sz w:val="18"/>
                <w:szCs w:val="18"/>
              </w:rPr>
            </w:pPr>
          </w:p>
        </w:tc>
      </w:tr>
      <w:tr w:rsidR="008B6F44" w:rsidRPr="008B6F44" w14:paraId="34C164F4"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5CF0297" w14:textId="2FCC5F69" w:rsidR="008B6F44" w:rsidRPr="008B6F44" w:rsidRDefault="008B6F44" w:rsidP="008B6F44">
            <w:pPr>
              <w:spacing w:after="0"/>
              <w:rPr>
                <w:sz w:val="18"/>
                <w:szCs w:val="18"/>
              </w:rPr>
            </w:pPr>
            <w:r>
              <w:rPr>
                <w:sz w:val="18"/>
                <w:szCs w:val="18"/>
              </w:rPr>
              <w:t>38</w:t>
            </w:r>
          </w:p>
        </w:tc>
        <w:tc>
          <w:tcPr>
            <w:tcW w:w="478" w:type="pct"/>
            <w:tcBorders>
              <w:top w:val="single" w:sz="4" w:space="0" w:color="auto"/>
              <w:left w:val="single" w:sz="6" w:space="0" w:color="auto"/>
              <w:bottom w:val="single" w:sz="6" w:space="0" w:color="auto"/>
              <w:right w:val="single" w:sz="6" w:space="0" w:color="auto"/>
            </w:tcBorders>
            <w:vAlign w:val="center"/>
          </w:tcPr>
          <w:p w14:paraId="11A32E8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C3DACF1"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5206B99"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7CCA273"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080F5C3"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E61077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B6840F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9910A4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C457CF2"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D740A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CD93B35" w14:textId="77777777" w:rsidR="008B6F44" w:rsidRPr="008B6F44" w:rsidRDefault="008B6F44" w:rsidP="008B6F44">
            <w:pPr>
              <w:spacing w:after="0"/>
              <w:rPr>
                <w:sz w:val="18"/>
                <w:szCs w:val="18"/>
              </w:rPr>
            </w:pPr>
          </w:p>
        </w:tc>
      </w:tr>
      <w:tr w:rsidR="008B6F44" w:rsidRPr="008B6F44" w14:paraId="266F1C99"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4AB27D" w14:textId="7DE7863B" w:rsidR="008B6F44" w:rsidRPr="008B6F44" w:rsidRDefault="008B6F44" w:rsidP="008B6F44">
            <w:pPr>
              <w:spacing w:after="0"/>
              <w:rPr>
                <w:sz w:val="18"/>
                <w:szCs w:val="18"/>
              </w:rPr>
            </w:pPr>
            <w:r>
              <w:rPr>
                <w:sz w:val="18"/>
                <w:szCs w:val="18"/>
              </w:rPr>
              <w:t>39</w:t>
            </w:r>
          </w:p>
        </w:tc>
        <w:tc>
          <w:tcPr>
            <w:tcW w:w="478" w:type="pct"/>
            <w:tcBorders>
              <w:top w:val="single" w:sz="4" w:space="0" w:color="auto"/>
              <w:left w:val="single" w:sz="6" w:space="0" w:color="auto"/>
              <w:bottom w:val="single" w:sz="6" w:space="0" w:color="auto"/>
              <w:right w:val="single" w:sz="6" w:space="0" w:color="auto"/>
            </w:tcBorders>
            <w:vAlign w:val="center"/>
          </w:tcPr>
          <w:p w14:paraId="1EAE5B0D"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1E7BC18"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227AB4D"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6E386DB"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71B9703F"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2142848"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A5A34B1"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1A41862"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F483647"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5710F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733B9E3" w14:textId="77777777" w:rsidR="008B6F44" w:rsidRPr="008B6F44" w:rsidRDefault="008B6F44" w:rsidP="008B6F44">
            <w:pPr>
              <w:spacing w:after="0"/>
              <w:rPr>
                <w:sz w:val="18"/>
                <w:szCs w:val="18"/>
              </w:rPr>
            </w:pPr>
          </w:p>
        </w:tc>
      </w:tr>
    </w:tbl>
    <w:p w14:paraId="6A38229E" w14:textId="77777777" w:rsidR="008B6F44" w:rsidRPr="008B6F44" w:rsidRDefault="008B6F44" w:rsidP="008B6F44"/>
    <w:p w14:paraId="2C521B73" w14:textId="77777777" w:rsidR="00983C4A" w:rsidRDefault="00983C4A" w:rsidP="00983C4A"/>
    <w:p w14:paraId="64F3E6A3" w14:textId="1828A298" w:rsidR="000C307B" w:rsidRDefault="008B6F44" w:rsidP="008B6F44">
      <w:pPr>
        <w:pStyle w:val="Heading3"/>
      </w:pPr>
      <w:r>
        <w:t>ITP Induction Sign On</w:t>
      </w:r>
    </w:p>
    <w:tbl>
      <w:tblPr>
        <w:tblStyle w:val="GridTable4-Accent2"/>
        <w:tblW w:w="0" w:type="auto"/>
        <w:tblLook w:val="04A0" w:firstRow="1" w:lastRow="0" w:firstColumn="1" w:lastColumn="0" w:noHBand="0" w:noVBand="1"/>
      </w:tblPr>
      <w:tblGrid>
        <w:gridCol w:w="3447"/>
        <w:gridCol w:w="3448"/>
        <w:gridCol w:w="3448"/>
      </w:tblGrid>
      <w:tr w:rsidR="008B6F44" w:rsidRPr="008B6F44" w14:paraId="655A96B9" w14:textId="77777777" w:rsidTr="008B6F4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343" w:type="dxa"/>
            <w:gridSpan w:val="3"/>
          </w:tcPr>
          <w:p w14:paraId="0BEEDB2A" w14:textId="04C8F65E" w:rsidR="008B6F44" w:rsidRPr="008B6F44" w:rsidRDefault="008B6F44" w:rsidP="008B6F44">
            <w:pPr>
              <w:rPr>
                <w:b w:val="0"/>
              </w:rPr>
            </w:pPr>
            <w:r w:rsidRPr="008B6F44">
              <w:t>ITP Induction Sign-on</w:t>
            </w:r>
          </w:p>
        </w:tc>
      </w:tr>
      <w:tr w:rsidR="008B6F44" w:rsidRPr="008B6F44" w14:paraId="1F2D9D7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5F552773" w14:textId="77777777" w:rsidR="008B6F44" w:rsidRPr="008B6F44" w:rsidRDefault="008B6F44" w:rsidP="008B6F44">
            <w:r w:rsidRPr="008B6F44">
              <w:t xml:space="preserve">Name </w:t>
            </w:r>
          </w:p>
        </w:tc>
        <w:tc>
          <w:tcPr>
            <w:tcW w:w="3448" w:type="dxa"/>
          </w:tcPr>
          <w:p w14:paraId="60D7445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Date</w:t>
            </w:r>
          </w:p>
        </w:tc>
        <w:tc>
          <w:tcPr>
            <w:tcW w:w="3448" w:type="dxa"/>
          </w:tcPr>
          <w:p w14:paraId="3D66789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Signature</w:t>
            </w:r>
          </w:p>
        </w:tc>
      </w:tr>
      <w:tr w:rsidR="008B6F44" w:rsidRPr="008B6F44" w14:paraId="097C3F67"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3FE98D3" w14:textId="77777777" w:rsidR="008B6F44" w:rsidRPr="008B6F44" w:rsidRDefault="008B6F44" w:rsidP="008B6F44"/>
        </w:tc>
        <w:tc>
          <w:tcPr>
            <w:tcW w:w="3448" w:type="dxa"/>
          </w:tcPr>
          <w:p w14:paraId="4939B22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73E09A"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F1D07D1"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E990285" w14:textId="77777777" w:rsidR="008B6F44" w:rsidRPr="008B6F44" w:rsidRDefault="008B6F44" w:rsidP="008B6F44"/>
        </w:tc>
        <w:tc>
          <w:tcPr>
            <w:tcW w:w="3448" w:type="dxa"/>
          </w:tcPr>
          <w:p w14:paraId="4F0299A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1CEA1A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79F14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7C1CFF0" w14:textId="77777777" w:rsidR="008B6F44" w:rsidRPr="008B6F44" w:rsidRDefault="008B6F44" w:rsidP="008B6F44"/>
        </w:tc>
        <w:tc>
          <w:tcPr>
            <w:tcW w:w="3448" w:type="dxa"/>
          </w:tcPr>
          <w:p w14:paraId="6153236B"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D82BC2D"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F9A31D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02AE07B" w14:textId="77777777" w:rsidR="008B6F44" w:rsidRPr="008B6F44" w:rsidRDefault="008B6F44" w:rsidP="008B6F44"/>
        </w:tc>
        <w:tc>
          <w:tcPr>
            <w:tcW w:w="3448" w:type="dxa"/>
          </w:tcPr>
          <w:p w14:paraId="07F2896E"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7E8F040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7964B7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976BD60" w14:textId="77777777" w:rsidR="008B6F44" w:rsidRPr="008B6F44" w:rsidRDefault="008B6F44" w:rsidP="008B6F44"/>
        </w:tc>
        <w:tc>
          <w:tcPr>
            <w:tcW w:w="3448" w:type="dxa"/>
          </w:tcPr>
          <w:p w14:paraId="0B4BF587"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16F3D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0F144774"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BDACAF4" w14:textId="77777777" w:rsidR="008B6F44" w:rsidRPr="008B6F44" w:rsidRDefault="008B6F44" w:rsidP="008B6F44"/>
        </w:tc>
        <w:tc>
          <w:tcPr>
            <w:tcW w:w="3448" w:type="dxa"/>
          </w:tcPr>
          <w:p w14:paraId="13A8FCF6"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4FD28D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F981A02"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1805D8FA" w14:textId="77777777" w:rsidR="008B6F44" w:rsidRPr="008B6F44" w:rsidRDefault="008B6F44" w:rsidP="008B6F44"/>
        </w:tc>
        <w:tc>
          <w:tcPr>
            <w:tcW w:w="3448" w:type="dxa"/>
          </w:tcPr>
          <w:p w14:paraId="3361AC43"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1A5E1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77D763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292A720E" w14:textId="77777777" w:rsidR="008B6F44" w:rsidRPr="008B6F44" w:rsidRDefault="008B6F44" w:rsidP="008B6F44"/>
        </w:tc>
        <w:tc>
          <w:tcPr>
            <w:tcW w:w="3448" w:type="dxa"/>
          </w:tcPr>
          <w:p w14:paraId="5C6646D2"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AB7C7E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8A54D4"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32CC86B" w14:textId="77777777" w:rsidR="008B6F44" w:rsidRPr="008B6F44" w:rsidRDefault="008B6F44" w:rsidP="008B6F44"/>
        </w:tc>
        <w:tc>
          <w:tcPr>
            <w:tcW w:w="3448" w:type="dxa"/>
          </w:tcPr>
          <w:p w14:paraId="6811595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9CEF0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E8F64B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4E523E7" w14:textId="77777777" w:rsidR="008B6F44" w:rsidRPr="008B6F44" w:rsidRDefault="008B6F44" w:rsidP="008B6F44"/>
        </w:tc>
        <w:tc>
          <w:tcPr>
            <w:tcW w:w="3448" w:type="dxa"/>
          </w:tcPr>
          <w:p w14:paraId="159F3B6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18B7644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41D9134B"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E17A7A7" w14:textId="77777777" w:rsidR="008B6F44" w:rsidRPr="008B6F44" w:rsidRDefault="008B6F44" w:rsidP="008B6F44"/>
        </w:tc>
        <w:tc>
          <w:tcPr>
            <w:tcW w:w="3448" w:type="dxa"/>
          </w:tcPr>
          <w:p w14:paraId="1C87B672"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1D6EE1C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26656072"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FC60953" w14:textId="77777777" w:rsidR="008B6F44" w:rsidRPr="008B6F44" w:rsidRDefault="008B6F44" w:rsidP="008B6F44"/>
        </w:tc>
        <w:tc>
          <w:tcPr>
            <w:tcW w:w="3448" w:type="dxa"/>
          </w:tcPr>
          <w:p w14:paraId="2B609044"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28B55B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bl>
    <w:p w14:paraId="726ADDF9" w14:textId="77777777" w:rsidR="000C307B" w:rsidRPr="000C307B" w:rsidRDefault="000C307B" w:rsidP="000C307B"/>
    <w:p w14:paraId="08D2982A" w14:textId="77777777" w:rsidR="000C307B" w:rsidRPr="000C307B" w:rsidRDefault="000C307B" w:rsidP="000C307B">
      <w:pPr>
        <w:tabs>
          <w:tab w:val="left" w:pos="5251"/>
        </w:tabs>
      </w:pPr>
      <w:r>
        <w:tab/>
      </w:r>
    </w:p>
    <w:sectPr w:rsidR="000C307B" w:rsidRPr="000C307B" w:rsidSect="00CD7A5D">
      <w:footerReference w:type="default" r:id="rId14"/>
      <w:pgSz w:w="23811" w:h="16838" w:orient="landscape" w:code="8"/>
      <w:pgMar w:top="1440" w:right="1080" w:bottom="1440" w:left="1080" w:header="1304" w:footer="12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2D350" w14:textId="77777777" w:rsidR="00CD7A5D" w:rsidRDefault="00CD7A5D" w:rsidP="00BB0DC9">
      <w:r>
        <w:separator/>
      </w:r>
    </w:p>
  </w:endnote>
  <w:endnote w:type="continuationSeparator" w:id="0">
    <w:p w14:paraId="1FCABE9D" w14:textId="77777777" w:rsidR="00CD7A5D" w:rsidRDefault="00CD7A5D" w:rsidP="00BB0DC9">
      <w:r>
        <w:continuationSeparator/>
      </w:r>
    </w:p>
  </w:endnote>
  <w:endnote w:type="continuationNotice" w:id="1">
    <w:p w14:paraId="41A20D80" w14:textId="77777777" w:rsidR="00CD7A5D" w:rsidRDefault="00CD7A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Nova Light">
    <w:panose1 w:val="020B0402020204020203"/>
    <w:charset w:val="00"/>
    <w:family w:val="swiss"/>
    <w:notTrueType/>
    <w:pitch w:val="variable"/>
    <w:sig w:usb0="A00002AF" w:usb1="000068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Gill Sans Nova">
    <w:altName w:val="Calibri"/>
    <w:charset w:val="00"/>
    <w:family w:val="swiss"/>
    <w:pitch w:val="variable"/>
    <w:sig w:usb0="80000287" w:usb1="00000002"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Metropolis Black">
    <w:altName w:val="Calibri"/>
    <w:panose1 w:val="00000000000000000000"/>
    <w:charset w:val="00"/>
    <w:family w:val="modern"/>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8A29" w14:textId="77777777" w:rsidR="00FD7371" w:rsidRDefault="00FD7371" w:rsidP="00C0433D">
    <w:pPr>
      <w:pStyle w:val="FooterText"/>
      <w:pBdr>
        <w:bottom w:val="single" w:sz="48" w:space="1" w:color="008E6A" w:themeColor="accent3"/>
      </w:pBdr>
    </w:pPr>
  </w:p>
  <w:p w14:paraId="18B24980" w14:textId="77777777" w:rsidR="00676783" w:rsidRDefault="0039442D" w:rsidP="00676783">
    <w:pPr>
      <w:pStyle w:val="FooterText"/>
    </w:pPr>
    <w:r w:rsidRPr="00676783">
      <w:rPr>
        <w:noProof/>
      </w:rPr>
      <mc:AlternateContent>
        <mc:Choice Requires="wps">
          <w:drawing>
            <wp:anchor distT="0" distB="0" distL="114300" distR="114300" simplePos="0" relativeHeight="251658240" behindDoc="0" locked="0" layoutInCell="1" allowOverlap="1" wp14:anchorId="06CA2A04" wp14:editId="14BA832B">
              <wp:simplePos x="0" y="0"/>
              <wp:positionH relativeFrom="margin">
                <wp:posOffset>1</wp:posOffset>
              </wp:positionH>
              <wp:positionV relativeFrom="paragraph">
                <wp:posOffset>106325</wp:posOffset>
              </wp:positionV>
              <wp:extent cx="4471332" cy="524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71332" cy="524510"/>
                      </a:xfrm>
                      <a:prstGeom prst="rect">
                        <a:avLst/>
                      </a:prstGeom>
                      <a:noFill/>
                      <a:ln w="6350">
                        <a:noFill/>
                      </a:ln>
                    </wps:spPr>
                    <wps:txb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r w:rsidR="00B425B3">
                                  <w:fldChar w:fldCharType="begin"/>
                                </w:r>
                                <w:r w:rsidR="00B425B3">
                                  <w:instrText xml:space="preserve"> NUMPAGES  \* Arabic  \* MERGEFORMAT </w:instrText>
                                </w:r>
                                <w:r w:rsidR="00B425B3">
                                  <w:fldChar w:fldCharType="separate"/>
                                </w:r>
                                <w:r w:rsidR="00DC13F7">
                                  <w:rPr>
                                    <w:noProof/>
                                  </w:rPr>
                                  <w:t>2</w:t>
                                </w:r>
                                <w:r w:rsidR="00B425B3">
                                  <w:rPr>
                                    <w:noProof/>
                                  </w:rPr>
                                  <w:fldChar w:fldCharType="end"/>
                                </w:r>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2A04" id="_x0000_t202" coordsize="21600,21600" o:spt="202" path="m,l,21600r21600,l21600,xe">
              <v:stroke joinstyle="miter"/>
              <v:path gradientshapeok="t" o:connecttype="rect"/>
            </v:shapetype>
            <v:shape id="Text Box 23" o:spid="_x0000_s1026" type="#_x0000_t202" style="position:absolute;margin-left:0;margin-top:8.35pt;width:352.05pt;height: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" filled="f" stroked="f" strokeweight=".5pt">
              <v:textbo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r w:rsidR="00B425B3">
                            <w:fldChar w:fldCharType="begin"/>
                          </w:r>
                          <w:r w:rsidR="00B425B3">
                            <w:instrText xml:space="preserve"> NUMPAGES  \* Arabic  \* MERGEFORMAT </w:instrText>
                          </w:r>
                          <w:r w:rsidR="00B425B3">
                            <w:fldChar w:fldCharType="separate"/>
                          </w:r>
                          <w:r w:rsidR="00DC13F7">
                            <w:rPr>
                              <w:noProof/>
                            </w:rPr>
                            <w:t>2</w:t>
                          </w:r>
                          <w:r w:rsidR="00B425B3">
                            <w:rPr>
                              <w:noProof/>
                            </w:rPr>
                            <w:fldChar w:fldCharType="end"/>
                          </w:r>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v:textbox>
              <w10:wrap anchorx="margin"/>
            </v:shape>
          </w:pict>
        </mc:Fallback>
      </mc:AlternateContent>
    </w:r>
    <w:r w:rsidRPr="00676783">
      <w:rPr>
        <w:noProof/>
      </w:rPr>
      <w:drawing>
        <wp:anchor distT="0" distB="0" distL="114300" distR="114300" simplePos="0" relativeHeight="251658241" behindDoc="0" locked="0" layoutInCell="1" allowOverlap="1" wp14:anchorId="5246C670" wp14:editId="00378AE9">
          <wp:simplePos x="0" y="0"/>
          <wp:positionH relativeFrom="margin">
            <wp:align>right</wp:align>
          </wp:positionH>
          <wp:positionV relativeFrom="paragraph">
            <wp:posOffset>103583</wp:posOffset>
          </wp:positionV>
          <wp:extent cx="1162800" cy="464400"/>
          <wp:effectExtent l="0" t="0" r="0" b="0"/>
          <wp:wrapNone/>
          <wp:docPr id="1178258282" name="Picture 117825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C-Standalone.jpg"/>
                  <pic:cNvPicPr/>
                </pic:nvPicPr>
                <pic:blipFill rotWithShape="1">
                  <a:blip r:embed="rId1">
                    <a:extLst>
                      <a:ext uri="{28A0092B-C50C-407E-A947-70E740481C1C}">
                        <a14:useLocalDpi xmlns:a14="http://schemas.microsoft.com/office/drawing/2010/main" val="0"/>
                      </a:ext>
                    </a:extLst>
                  </a:blip>
                  <a:srcRect t="21238" b="22102"/>
                  <a:stretch/>
                </pic:blipFill>
                <pic:spPr bwMode="auto">
                  <a:xfrm>
                    <a:off x="0" y="0"/>
                    <a:ext cx="1162800" cy="46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C86AD" w14:textId="77777777" w:rsidR="00CD7A5D" w:rsidRDefault="00CD7A5D" w:rsidP="00BB0DC9">
      <w:r>
        <w:separator/>
      </w:r>
    </w:p>
  </w:footnote>
  <w:footnote w:type="continuationSeparator" w:id="0">
    <w:p w14:paraId="389CDA44" w14:textId="77777777" w:rsidR="00CD7A5D" w:rsidRDefault="00CD7A5D" w:rsidP="00BB0DC9">
      <w:r>
        <w:continuationSeparator/>
      </w:r>
    </w:p>
  </w:footnote>
  <w:footnote w:type="continuationNotice" w:id="1">
    <w:p w14:paraId="4340BBBD" w14:textId="77777777" w:rsidR="00CD7A5D" w:rsidRDefault="00CD7A5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28D0"/>
    <w:multiLevelType w:val="hybridMultilevel"/>
    <w:tmpl w:val="AF0021A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155C4"/>
    <w:multiLevelType w:val="hybridMultilevel"/>
    <w:tmpl w:val="913AE49C"/>
    <w:lvl w:ilvl="0" w:tplc="F0544A26">
      <w:start w:val="1"/>
      <w:numFmt w:val="decimal"/>
      <w:lvlText w:val="%1-"/>
      <w:lvlJc w:val="left"/>
      <w:pPr>
        <w:ind w:left="720" w:hanging="360"/>
      </w:pPr>
      <w:rPr>
        <w:rFonts w:ascii="Calibri Light" w:eastAsiaTheme="minorHAnsi" w:hAnsi="Calibri Light" w:cs="Calibri Ligh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493069D"/>
    <w:multiLevelType w:val="hybridMultilevel"/>
    <w:tmpl w:val="E39A4E80"/>
    <w:lvl w:ilvl="0" w:tplc="8610B554">
      <w:start w:val="11"/>
      <w:numFmt w:val="bullet"/>
      <w:lvlText w:val="-"/>
      <w:lvlJc w:val="left"/>
      <w:pPr>
        <w:ind w:left="720" w:hanging="360"/>
      </w:pPr>
      <w:rPr>
        <w:rFonts w:ascii="Calibri Light" w:eastAsiaTheme="minorHAnsi"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963712"/>
    <w:multiLevelType w:val="multilevel"/>
    <w:tmpl w:val="05249068"/>
    <w:lvl w:ilvl="0">
      <w:start w:val="1"/>
      <w:numFmt w:val="decimal"/>
      <w:lvlText w:val="%1."/>
      <w:lvlJc w:val="left"/>
      <w:pPr>
        <w:ind w:left="928"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B08C0"/>
    <w:multiLevelType w:val="hybridMultilevel"/>
    <w:tmpl w:val="D6B8EC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B07C2F"/>
    <w:multiLevelType w:val="hybridMultilevel"/>
    <w:tmpl w:val="625E25DA"/>
    <w:lvl w:ilvl="0" w:tplc="F95CFA5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948">
    <w:abstractNumId w:val="1"/>
  </w:num>
  <w:num w:numId="2" w16cid:durableId="1338777066">
    <w:abstractNumId w:val="1"/>
    <w:lvlOverride w:ilvl="0">
      <w:startOverride w:val="1"/>
    </w:lvlOverride>
  </w:num>
  <w:num w:numId="3" w16cid:durableId="1925147532">
    <w:abstractNumId w:val="4"/>
  </w:num>
  <w:num w:numId="4" w16cid:durableId="1598292065">
    <w:abstractNumId w:val="0"/>
  </w:num>
  <w:num w:numId="5" w16cid:durableId="1720009032">
    <w:abstractNumId w:val="11"/>
  </w:num>
  <w:num w:numId="6" w16cid:durableId="220409505">
    <w:abstractNumId w:val="10"/>
  </w:num>
  <w:num w:numId="7" w16cid:durableId="1677272432">
    <w:abstractNumId w:val="2"/>
  </w:num>
  <w:num w:numId="8" w16cid:durableId="1179389757">
    <w:abstractNumId w:val="7"/>
  </w:num>
  <w:num w:numId="9" w16cid:durableId="1853688624">
    <w:abstractNumId w:val="8"/>
  </w:num>
  <w:num w:numId="10" w16cid:durableId="1122262120">
    <w:abstractNumId w:val="3"/>
  </w:num>
  <w:num w:numId="11" w16cid:durableId="201483811">
    <w:abstractNumId w:val="5"/>
  </w:num>
  <w:num w:numId="12" w16cid:durableId="1219130985">
    <w:abstractNumId w:val="9"/>
  </w:num>
  <w:num w:numId="13" w16cid:durableId="131796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002014"/>
    <w:rsid w:val="000061DB"/>
    <w:rsid w:val="00006978"/>
    <w:rsid w:val="00006E99"/>
    <w:rsid w:val="0000746A"/>
    <w:rsid w:val="000131F6"/>
    <w:rsid w:val="00015BA0"/>
    <w:rsid w:val="0001773A"/>
    <w:rsid w:val="00017BB9"/>
    <w:rsid w:val="00025E14"/>
    <w:rsid w:val="00026CE2"/>
    <w:rsid w:val="0002758B"/>
    <w:rsid w:val="00044352"/>
    <w:rsid w:val="0004458D"/>
    <w:rsid w:val="00044B12"/>
    <w:rsid w:val="000473C5"/>
    <w:rsid w:val="00054033"/>
    <w:rsid w:val="00055853"/>
    <w:rsid w:val="00061540"/>
    <w:rsid w:val="0006157C"/>
    <w:rsid w:val="00061AEF"/>
    <w:rsid w:val="00061AF8"/>
    <w:rsid w:val="00062A9D"/>
    <w:rsid w:val="00063353"/>
    <w:rsid w:val="0006376E"/>
    <w:rsid w:val="000662B3"/>
    <w:rsid w:val="00071194"/>
    <w:rsid w:val="00071A97"/>
    <w:rsid w:val="00072510"/>
    <w:rsid w:val="00074200"/>
    <w:rsid w:val="0007509D"/>
    <w:rsid w:val="00077F6C"/>
    <w:rsid w:val="00082E57"/>
    <w:rsid w:val="00084868"/>
    <w:rsid w:val="00084904"/>
    <w:rsid w:val="00084F12"/>
    <w:rsid w:val="00087190"/>
    <w:rsid w:val="0008765D"/>
    <w:rsid w:val="00090813"/>
    <w:rsid w:val="00090B12"/>
    <w:rsid w:val="00092074"/>
    <w:rsid w:val="00092521"/>
    <w:rsid w:val="0009433F"/>
    <w:rsid w:val="000A0CD5"/>
    <w:rsid w:val="000A4C8B"/>
    <w:rsid w:val="000B4259"/>
    <w:rsid w:val="000B4776"/>
    <w:rsid w:val="000C0FCB"/>
    <w:rsid w:val="000C307B"/>
    <w:rsid w:val="000C326D"/>
    <w:rsid w:val="000C4F4B"/>
    <w:rsid w:val="000C51AC"/>
    <w:rsid w:val="000D0CB7"/>
    <w:rsid w:val="000D5BA1"/>
    <w:rsid w:val="000D65DB"/>
    <w:rsid w:val="000E063C"/>
    <w:rsid w:val="000E0A81"/>
    <w:rsid w:val="000E0DD8"/>
    <w:rsid w:val="000E1C11"/>
    <w:rsid w:val="000F279D"/>
    <w:rsid w:val="000F7D63"/>
    <w:rsid w:val="001005F1"/>
    <w:rsid w:val="00105893"/>
    <w:rsid w:val="00106322"/>
    <w:rsid w:val="00113381"/>
    <w:rsid w:val="00114442"/>
    <w:rsid w:val="00116815"/>
    <w:rsid w:val="001224A4"/>
    <w:rsid w:val="001242CB"/>
    <w:rsid w:val="001246EC"/>
    <w:rsid w:val="00124EB8"/>
    <w:rsid w:val="001266EA"/>
    <w:rsid w:val="00127F01"/>
    <w:rsid w:val="0013062F"/>
    <w:rsid w:val="00133FF7"/>
    <w:rsid w:val="00134778"/>
    <w:rsid w:val="00140828"/>
    <w:rsid w:val="00140B86"/>
    <w:rsid w:val="001456DB"/>
    <w:rsid w:val="001534AE"/>
    <w:rsid w:val="00161799"/>
    <w:rsid w:val="00164F22"/>
    <w:rsid w:val="00172939"/>
    <w:rsid w:val="001729DF"/>
    <w:rsid w:val="001730E7"/>
    <w:rsid w:val="001759D0"/>
    <w:rsid w:val="001769B9"/>
    <w:rsid w:val="00176EDF"/>
    <w:rsid w:val="00177FA5"/>
    <w:rsid w:val="00180AC0"/>
    <w:rsid w:val="0018169E"/>
    <w:rsid w:val="00186E46"/>
    <w:rsid w:val="001879A8"/>
    <w:rsid w:val="00191FAC"/>
    <w:rsid w:val="001927A1"/>
    <w:rsid w:val="00194C98"/>
    <w:rsid w:val="00195195"/>
    <w:rsid w:val="00197C60"/>
    <w:rsid w:val="001A2A90"/>
    <w:rsid w:val="001A2B5E"/>
    <w:rsid w:val="001A3B45"/>
    <w:rsid w:val="001A54D9"/>
    <w:rsid w:val="001A62AC"/>
    <w:rsid w:val="001B2837"/>
    <w:rsid w:val="001B6998"/>
    <w:rsid w:val="001C1994"/>
    <w:rsid w:val="001C2C40"/>
    <w:rsid w:val="001C3115"/>
    <w:rsid w:val="001D1280"/>
    <w:rsid w:val="001D38BC"/>
    <w:rsid w:val="001D3AD1"/>
    <w:rsid w:val="001E22AE"/>
    <w:rsid w:val="001E4924"/>
    <w:rsid w:val="001E7FF0"/>
    <w:rsid w:val="001F0643"/>
    <w:rsid w:val="001F35BF"/>
    <w:rsid w:val="00200155"/>
    <w:rsid w:val="00202743"/>
    <w:rsid w:val="00210483"/>
    <w:rsid w:val="0021094F"/>
    <w:rsid w:val="00212FA2"/>
    <w:rsid w:val="00213B93"/>
    <w:rsid w:val="0021487B"/>
    <w:rsid w:val="00215E39"/>
    <w:rsid w:val="00226A1E"/>
    <w:rsid w:val="00231076"/>
    <w:rsid w:val="00231B27"/>
    <w:rsid w:val="00231F6F"/>
    <w:rsid w:val="00232FB9"/>
    <w:rsid w:val="002340D6"/>
    <w:rsid w:val="002340D8"/>
    <w:rsid w:val="00240B38"/>
    <w:rsid w:val="0024154B"/>
    <w:rsid w:val="002437D9"/>
    <w:rsid w:val="00243AFE"/>
    <w:rsid w:val="00244817"/>
    <w:rsid w:val="00245E8C"/>
    <w:rsid w:val="0024601C"/>
    <w:rsid w:val="00247CE4"/>
    <w:rsid w:val="00252BB3"/>
    <w:rsid w:val="00254D4C"/>
    <w:rsid w:val="0026180B"/>
    <w:rsid w:val="00262EF7"/>
    <w:rsid w:val="00263426"/>
    <w:rsid w:val="00265138"/>
    <w:rsid w:val="002709AF"/>
    <w:rsid w:val="002716C0"/>
    <w:rsid w:val="0027361A"/>
    <w:rsid w:val="002759FA"/>
    <w:rsid w:val="00276191"/>
    <w:rsid w:val="00282AB3"/>
    <w:rsid w:val="0028406C"/>
    <w:rsid w:val="00285E90"/>
    <w:rsid w:val="00287475"/>
    <w:rsid w:val="002909B6"/>
    <w:rsid w:val="002A4361"/>
    <w:rsid w:val="002A584C"/>
    <w:rsid w:val="002A7139"/>
    <w:rsid w:val="002B075C"/>
    <w:rsid w:val="002B261E"/>
    <w:rsid w:val="002B3D33"/>
    <w:rsid w:val="002B41EB"/>
    <w:rsid w:val="002B5F93"/>
    <w:rsid w:val="002B656D"/>
    <w:rsid w:val="002B76E0"/>
    <w:rsid w:val="002C096A"/>
    <w:rsid w:val="002C0AF5"/>
    <w:rsid w:val="002C31B1"/>
    <w:rsid w:val="002C5072"/>
    <w:rsid w:val="002C5C9B"/>
    <w:rsid w:val="002D37E4"/>
    <w:rsid w:val="002D53F3"/>
    <w:rsid w:val="002D5FCE"/>
    <w:rsid w:val="002E466C"/>
    <w:rsid w:val="002E7D0E"/>
    <w:rsid w:val="002F07C9"/>
    <w:rsid w:val="002F2AF9"/>
    <w:rsid w:val="003015EF"/>
    <w:rsid w:val="00306152"/>
    <w:rsid w:val="0031020D"/>
    <w:rsid w:val="003137B9"/>
    <w:rsid w:val="00313A8B"/>
    <w:rsid w:val="00322B84"/>
    <w:rsid w:val="00323D86"/>
    <w:rsid w:val="00324153"/>
    <w:rsid w:val="003279E1"/>
    <w:rsid w:val="003304EC"/>
    <w:rsid w:val="00331271"/>
    <w:rsid w:val="00333EBF"/>
    <w:rsid w:val="003342E4"/>
    <w:rsid w:val="00346C17"/>
    <w:rsid w:val="0034731A"/>
    <w:rsid w:val="00350303"/>
    <w:rsid w:val="00355B11"/>
    <w:rsid w:val="0035664F"/>
    <w:rsid w:val="00357729"/>
    <w:rsid w:val="00364AF4"/>
    <w:rsid w:val="00364D48"/>
    <w:rsid w:val="00367B9B"/>
    <w:rsid w:val="00372109"/>
    <w:rsid w:val="00372251"/>
    <w:rsid w:val="0037238A"/>
    <w:rsid w:val="00372A96"/>
    <w:rsid w:val="00374F85"/>
    <w:rsid w:val="003765D2"/>
    <w:rsid w:val="003768B8"/>
    <w:rsid w:val="00393B60"/>
    <w:rsid w:val="0039442D"/>
    <w:rsid w:val="00397DEB"/>
    <w:rsid w:val="003A6E72"/>
    <w:rsid w:val="003B1CC0"/>
    <w:rsid w:val="003B3A1B"/>
    <w:rsid w:val="003B5612"/>
    <w:rsid w:val="003B63F2"/>
    <w:rsid w:val="003B7504"/>
    <w:rsid w:val="003B7637"/>
    <w:rsid w:val="003C0F70"/>
    <w:rsid w:val="003C784F"/>
    <w:rsid w:val="003D05C6"/>
    <w:rsid w:val="003D24C0"/>
    <w:rsid w:val="003D42B8"/>
    <w:rsid w:val="003D551D"/>
    <w:rsid w:val="003D562B"/>
    <w:rsid w:val="003E213A"/>
    <w:rsid w:val="003E3F52"/>
    <w:rsid w:val="0040099C"/>
    <w:rsid w:val="00402097"/>
    <w:rsid w:val="004020BB"/>
    <w:rsid w:val="004027FF"/>
    <w:rsid w:val="004031B1"/>
    <w:rsid w:val="004041AC"/>
    <w:rsid w:val="004046CE"/>
    <w:rsid w:val="00414DB3"/>
    <w:rsid w:val="00421BF0"/>
    <w:rsid w:val="00421F6A"/>
    <w:rsid w:val="0042339B"/>
    <w:rsid w:val="00423EF0"/>
    <w:rsid w:val="00423FB4"/>
    <w:rsid w:val="00424B3C"/>
    <w:rsid w:val="004253C6"/>
    <w:rsid w:val="00437A5C"/>
    <w:rsid w:val="00441B20"/>
    <w:rsid w:val="00442BEE"/>
    <w:rsid w:val="00443BB4"/>
    <w:rsid w:val="00444B3D"/>
    <w:rsid w:val="0044510C"/>
    <w:rsid w:val="00446E0C"/>
    <w:rsid w:val="0046609F"/>
    <w:rsid w:val="004665DA"/>
    <w:rsid w:val="00466B64"/>
    <w:rsid w:val="004676BA"/>
    <w:rsid w:val="004701EB"/>
    <w:rsid w:val="00472817"/>
    <w:rsid w:val="00475DAD"/>
    <w:rsid w:val="004774E8"/>
    <w:rsid w:val="00477625"/>
    <w:rsid w:val="00484804"/>
    <w:rsid w:val="004857DC"/>
    <w:rsid w:val="00486621"/>
    <w:rsid w:val="0048790E"/>
    <w:rsid w:val="00492008"/>
    <w:rsid w:val="004930FB"/>
    <w:rsid w:val="00494F0E"/>
    <w:rsid w:val="0049500A"/>
    <w:rsid w:val="004A3BFA"/>
    <w:rsid w:val="004A5CF6"/>
    <w:rsid w:val="004A7CF0"/>
    <w:rsid w:val="004B26B0"/>
    <w:rsid w:val="004B38F5"/>
    <w:rsid w:val="004B3F44"/>
    <w:rsid w:val="004B4958"/>
    <w:rsid w:val="004C3AC9"/>
    <w:rsid w:val="004C3AF7"/>
    <w:rsid w:val="004C43D3"/>
    <w:rsid w:val="004C4E75"/>
    <w:rsid w:val="004C4EC7"/>
    <w:rsid w:val="004C7106"/>
    <w:rsid w:val="004C7129"/>
    <w:rsid w:val="004D1229"/>
    <w:rsid w:val="004D13D2"/>
    <w:rsid w:val="004D2BCE"/>
    <w:rsid w:val="004D3EB3"/>
    <w:rsid w:val="004D571C"/>
    <w:rsid w:val="004D6C78"/>
    <w:rsid w:val="004E1209"/>
    <w:rsid w:val="004E14D2"/>
    <w:rsid w:val="004E4432"/>
    <w:rsid w:val="004E4905"/>
    <w:rsid w:val="004E6D75"/>
    <w:rsid w:val="004F102E"/>
    <w:rsid w:val="004F192D"/>
    <w:rsid w:val="004F1934"/>
    <w:rsid w:val="00501723"/>
    <w:rsid w:val="00502835"/>
    <w:rsid w:val="00502B97"/>
    <w:rsid w:val="00503FC0"/>
    <w:rsid w:val="0050438A"/>
    <w:rsid w:val="0050470C"/>
    <w:rsid w:val="00504B84"/>
    <w:rsid w:val="00505541"/>
    <w:rsid w:val="00507B48"/>
    <w:rsid w:val="005108A4"/>
    <w:rsid w:val="00512A32"/>
    <w:rsid w:val="00520420"/>
    <w:rsid w:val="00520CB4"/>
    <w:rsid w:val="0052129F"/>
    <w:rsid w:val="00524382"/>
    <w:rsid w:val="0052463F"/>
    <w:rsid w:val="005256AA"/>
    <w:rsid w:val="00525BDC"/>
    <w:rsid w:val="005267FB"/>
    <w:rsid w:val="00530DAF"/>
    <w:rsid w:val="0054291E"/>
    <w:rsid w:val="005439A1"/>
    <w:rsid w:val="00543CF9"/>
    <w:rsid w:val="005458A0"/>
    <w:rsid w:val="005464B0"/>
    <w:rsid w:val="00547F40"/>
    <w:rsid w:val="0055064C"/>
    <w:rsid w:val="0055401F"/>
    <w:rsid w:val="005547A1"/>
    <w:rsid w:val="00554B97"/>
    <w:rsid w:val="0055584C"/>
    <w:rsid w:val="0055729D"/>
    <w:rsid w:val="00557771"/>
    <w:rsid w:val="005613B9"/>
    <w:rsid w:val="00563BF0"/>
    <w:rsid w:val="00564F59"/>
    <w:rsid w:val="00564FF6"/>
    <w:rsid w:val="00566D64"/>
    <w:rsid w:val="00566D8E"/>
    <w:rsid w:val="00567E89"/>
    <w:rsid w:val="005700F4"/>
    <w:rsid w:val="00571CCA"/>
    <w:rsid w:val="00574B1A"/>
    <w:rsid w:val="0058096F"/>
    <w:rsid w:val="00582081"/>
    <w:rsid w:val="0058500B"/>
    <w:rsid w:val="00585947"/>
    <w:rsid w:val="005930D0"/>
    <w:rsid w:val="0059350F"/>
    <w:rsid w:val="00596B0F"/>
    <w:rsid w:val="00596F35"/>
    <w:rsid w:val="005A537A"/>
    <w:rsid w:val="005B3859"/>
    <w:rsid w:val="005B501D"/>
    <w:rsid w:val="005B59D7"/>
    <w:rsid w:val="005B5EB2"/>
    <w:rsid w:val="005B6CC4"/>
    <w:rsid w:val="005B6D74"/>
    <w:rsid w:val="005C2695"/>
    <w:rsid w:val="005C406B"/>
    <w:rsid w:val="005D00C4"/>
    <w:rsid w:val="005D2A2A"/>
    <w:rsid w:val="005D2E65"/>
    <w:rsid w:val="005E19FC"/>
    <w:rsid w:val="005E3450"/>
    <w:rsid w:val="005E6814"/>
    <w:rsid w:val="005F7AAE"/>
    <w:rsid w:val="00602168"/>
    <w:rsid w:val="00605235"/>
    <w:rsid w:val="00605683"/>
    <w:rsid w:val="00613445"/>
    <w:rsid w:val="0061584C"/>
    <w:rsid w:val="00617E41"/>
    <w:rsid w:val="00621363"/>
    <w:rsid w:val="00621A7A"/>
    <w:rsid w:val="00623A9A"/>
    <w:rsid w:val="006264BE"/>
    <w:rsid w:val="00630EF6"/>
    <w:rsid w:val="00632B66"/>
    <w:rsid w:val="0063332B"/>
    <w:rsid w:val="006337F9"/>
    <w:rsid w:val="006347BF"/>
    <w:rsid w:val="00636B8B"/>
    <w:rsid w:val="00644592"/>
    <w:rsid w:val="00646545"/>
    <w:rsid w:val="006529A2"/>
    <w:rsid w:val="006558E3"/>
    <w:rsid w:val="0065721D"/>
    <w:rsid w:val="0066070A"/>
    <w:rsid w:val="00661378"/>
    <w:rsid w:val="00662969"/>
    <w:rsid w:val="00662A19"/>
    <w:rsid w:val="00663532"/>
    <w:rsid w:val="006674E4"/>
    <w:rsid w:val="00670200"/>
    <w:rsid w:val="00673313"/>
    <w:rsid w:val="0067445B"/>
    <w:rsid w:val="00674C6F"/>
    <w:rsid w:val="00675F57"/>
    <w:rsid w:val="0067642F"/>
    <w:rsid w:val="00676783"/>
    <w:rsid w:val="006808DA"/>
    <w:rsid w:val="00682446"/>
    <w:rsid w:val="00682C10"/>
    <w:rsid w:val="00685650"/>
    <w:rsid w:val="00694291"/>
    <w:rsid w:val="00696A0C"/>
    <w:rsid w:val="00696D91"/>
    <w:rsid w:val="00697497"/>
    <w:rsid w:val="006A3870"/>
    <w:rsid w:val="006A5D7A"/>
    <w:rsid w:val="006A6A02"/>
    <w:rsid w:val="006A6DC3"/>
    <w:rsid w:val="006B245F"/>
    <w:rsid w:val="006C1C55"/>
    <w:rsid w:val="006C57D5"/>
    <w:rsid w:val="006C65AA"/>
    <w:rsid w:val="006D0DBA"/>
    <w:rsid w:val="006D1843"/>
    <w:rsid w:val="006D6975"/>
    <w:rsid w:val="006E1F9C"/>
    <w:rsid w:val="006E47DE"/>
    <w:rsid w:val="00701962"/>
    <w:rsid w:val="00703844"/>
    <w:rsid w:val="007042A9"/>
    <w:rsid w:val="007047D6"/>
    <w:rsid w:val="00704B2D"/>
    <w:rsid w:val="00706D50"/>
    <w:rsid w:val="00707228"/>
    <w:rsid w:val="007108C5"/>
    <w:rsid w:val="00711B85"/>
    <w:rsid w:val="007208BD"/>
    <w:rsid w:val="00723CA2"/>
    <w:rsid w:val="00724581"/>
    <w:rsid w:val="0072793F"/>
    <w:rsid w:val="00727E64"/>
    <w:rsid w:val="00727F96"/>
    <w:rsid w:val="00732E2B"/>
    <w:rsid w:val="007345FB"/>
    <w:rsid w:val="0073532A"/>
    <w:rsid w:val="007354E4"/>
    <w:rsid w:val="00736629"/>
    <w:rsid w:val="00737382"/>
    <w:rsid w:val="007408E5"/>
    <w:rsid w:val="0075149B"/>
    <w:rsid w:val="00756607"/>
    <w:rsid w:val="00756BA1"/>
    <w:rsid w:val="00757A40"/>
    <w:rsid w:val="007617E0"/>
    <w:rsid w:val="00761F13"/>
    <w:rsid w:val="0076321D"/>
    <w:rsid w:val="00763439"/>
    <w:rsid w:val="00770EFC"/>
    <w:rsid w:val="00770FAB"/>
    <w:rsid w:val="00771177"/>
    <w:rsid w:val="00772EAC"/>
    <w:rsid w:val="007734A9"/>
    <w:rsid w:val="0077408B"/>
    <w:rsid w:val="00774D29"/>
    <w:rsid w:val="00776DCE"/>
    <w:rsid w:val="0078005D"/>
    <w:rsid w:val="007860E7"/>
    <w:rsid w:val="00786E74"/>
    <w:rsid w:val="0079170B"/>
    <w:rsid w:val="007946E2"/>
    <w:rsid w:val="007A1FC7"/>
    <w:rsid w:val="007B1B10"/>
    <w:rsid w:val="007B2162"/>
    <w:rsid w:val="007B2288"/>
    <w:rsid w:val="007B4BBD"/>
    <w:rsid w:val="007B4D75"/>
    <w:rsid w:val="007B53E7"/>
    <w:rsid w:val="007B5ABB"/>
    <w:rsid w:val="007D0507"/>
    <w:rsid w:val="007D2996"/>
    <w:rsid w:val="007D661C"/>
    <w:rsid w:val="007D706E"/>
    <w:rsid w:val="007E27A6"/>
    <w:rsid w:val="007E61C8"/>
    <w:rsid w:val="007E7014"/>
    <w:rsid w:val="007F282B"/>
    <w:rsid w:val="007F3189"/>
    <w:rsid w:val="0080410E"/>
    <w:rsid w:val="00814A4C"/>
    <w:rsid w:val="00816023"/>
    <w:rsid w:val="008203BD"/>
    <w:rsid w:val="00820A49"/>
    <w:rsid w:val="00820A6C"/>
    <w:rsid w:val="0082166E"/>
    <w:rsid w:val="00826F03"/>
    <w:rsid w:val="00827771"/>
    <w:rsid w:val="008306EA"/>
    <w:rsid w:val="00831C2D"/>
    <w:rsid w:val="008330E8"/>
    <w:rsid w:val="0083343C"/>
    <w:rsid w:val="00833990"/>
    <w:rsid w:val="00833A5B"/>
    <w:rsid w:val="008426DC"/>
    <w:rsid w:val="008544BC"/>
    <w:rsid w:val="0085762D"/>
    <w:rsid w:val="00860644"/>
    <w:rsid w:val="00860FEA"/>
    <w:rsid w:val="00864C50"/>
    <w:rsid w:val="00864EEB"/>
    <w:rsid w:val="0087151F"/>
    <w:rsid w:val="00876F80"/>
    <w:rsid w:val="0087770F"/>
    <w:rsid w:val="00877ADD"/>
    <w:rsid w:val="00877BDE"/>
    <w:rsid w:val="00880501"/>
    <w:rsid w:val="00880CD3"/>
    <w:rsid w:val="00890EEA"/>
    <w:rsid w:val="0089525F"/>
    <w:rsid w:val="008965C8"/>
    <w:rsid w:val="00897CDC"/>
    <w:rsid w:val="00897D49"/>
    <w:rsid w:val="008A15F2"/>
    <w:rsid w:val="008A2087"/>
    <w:rsid w:val="008A3B6A"/>
    <w:rsid w:val="008A480A"/>
    <w:rsid w:val="008A7573"/>
    <w:rsid w:val="008B2E17"/>
    <w:rsid w:val="008B3CB4"/>
    <w:rsid w:val="008B4D2A"/>
    <w:rsid w:val="008B6F44"/>
    <w:rsid w:val="008C1821"/>
    <w:rsid w:val="008C3437"/>
    <w:rsid w:val="008C39EA"/>
    <w:rsid w:val="008C69B2"/>
    <w:rsid w:val="008C7776"/>
    <w:rsid w:val="008C784D"/>
    <w:rsid w:val="008D2FB0"/>
    <w:rsid w:val="008D37D5"/>
    <w:rsid w:val="008D3A49"/>
    <w:rsid w:val="008D6ECE"/>
    <w:rsid w:val="008E37A6"/>
    <w:rsid w:val="008E3DEB"/>
    <w:rsid w:val="008E4B74"/>
    <w:rsid w:val="008F667D"/>
    <w:rsid w:val="00900827"/>
    <w:rsid w:val="00902C24"/>
    <w:rsid w:val="00904285"/>
    <w:rsid w:val="0090470D"/>
    <w:rsid w:val="009068EE"/>
    <w:rsid w:val="00907386"/>
    <w:rsid w:val="00913FFB"/>
    <w:rsid w:val="009165CF"/>
    <w:rsid w:val="00920DF1"/>
    <w:rsid w:val="009220C8"/>
    <w:rsid w:val="00923A1B"/>
    <w:rsid w:val="0092529A"/>
    <w:rsid w:val="0092664E"/>
    <w:rsid w:val="00927717"/>
    <w:rsid w:val="00927FA3"/>
    <w:rsid w:val="00931F60"/>
    <w:rsid w:val="00934829"/>
    <w:rsid w:val="00940577"/>
    <w:rsid w:val="0094374D"/>
    <w:rsid w:val="00945B81"/>
    <w:rsid w:val="00946AAD"/>
    <w:rsid w:val="0094707A"/>
    <w:rsid w:val="00947560"/>
    <w:rsid w:val="00955C3A"/>
    <w:rsid w:val="0096066B"/>
    <w:rsid w:val="0096250C"/>
    <w:rsid w:val="00963670"/>
    <w:rsid w:val="009642E3"/>
    <w:rsid w:val="00966561"/>
    <w:rsid w:val="009712F8"/>
    <w:rsid w:val="0097373D"/>
    <w:rsid w:val="00973E89"/>
    <w:rsid w:val="00977BA7"/>
    <w:rsid w:val="00981CBC"/>
    <w:rsid w:val="0098209D"/>
    <w:rsid w:val="0098272C"/>
    <w:rsid w:val="00983AD2"/>
    <w:rsid w:val="00983C4A"/>
    <w:rsid w:val="009849D0"/>
    <w:rsid w:val="00985D9A"/>
    <w:rsid w:val="009901AB"/>
    <w:rsid w:val="00990FAE"/>
    <w:rsid w:val="00992C89"/>
    <w:rsid w:val="00997A76"/>
    <w:rsid w:val="00997C95"/>
    <w:rsid w:val="009A03F1"/>
    <w:rsid w:val="009A3288"/>
    <w:rsid w:val="009A68B3"/>
    <w:rsid w:val="009B1B8B"/>
    <w:rsid w:val="009B24EB"/>
    <w:rsid w:val="009B2ACC"/>
    <w:rsid w:val="009B4B84"/>
    <w:rsid w:val="009B57E3"/>
    <w:rsid w:val="009B7D20"/>
    <w:rsid w:val="009C4E43"/>
    <w:rsid w:val="009E3F3D"/>
    <w:rsid w:val="009F34DD"/>
    <w:rsid w:val="009F3686"/>
    <w:rsid w:val="00A05201"/>
    <w:rsid w:val="00A061C4"/>
    <w:rsid w:val="00A0705E"/>
    <w:rsid w:val="00A07548"/>
    <w:rsid w:val="00A125AB"/>
    <w:rsid w:val="00A14590"/>
    <w:rsid w:val="00A147DA"/>
    <w:rsid w:val="00A171DD"/>
    <w:rsid w:val="00A21A53"/>
    <w:rsid w:val="00A26C0D"/>
    <w:rsid w:val="00A31672"/>
    <w:rsid w:val="00A32AEB"/>
    <w:rsid w:val="00A3612C"/>
    <w:rsid w:val="00A4608F"/>
    <w:rsid w:val="00A4667B"/>
    <w:rsid w:val="00A47A72"/>
    <w:rsid w:val="00A50969"/>
    <w:rsid w:val="00A50CC1"/>
    <w:rsid w:val="00A52CC0"/>
    <w:rsid w:val="00A5472D"/>
    <w:rsid w:val="00A55A18"/>
    <w:rsid w:val="00A5669B"/>
    <w:rsid w:val="00A570FB"/>
    <w:rsid w:val="00A57A57"/>
    <w:rsid w:val="00A636C9"/>
    <w:rsid w:val="00A675EB"/>
    <w:rsid w:val="00A7195C"/>
    <w:rsid w:val="00A71B14"/>
    <w:rsid w:val="00A722EE"/>
    <w:rsid w:val="00A76F1B"/>
    <w:rsid w:val="00A77DB9"/>
    <w:rsid w:val="00A8424B"/>
    <w:rsid w:val="00A84AC8"/>
    <w:rsid w:val="00A84C1C"/>
    <w:rsid w:val="00A84D30"/>
    <w:rsid w:val="00A90065"/>
    <w:rsid w:val="00A90145"/>
    <w:rsid w:val="00A92457"/>
    <w:rsid w:val="00A934E0"/>
    <w:rsid w:val="00A94514"/>
    <w:rsid w:val="00A97374"/>
    <w:rsid w:val="00AA0CF9"/>
    <w:rsid w:val="00AA2AAE"/>
    <w:rsid w:val="00AA50E3"/>
    <w:rsid w:val="00AB1167"/>
    <w:rsid w:val="00AB37CF"/>
    <w:rsid w:val="00AB3F74"/>
    <w:rsid w:val="00AB5B28"/>
    <w:rsid w:val="00AB602E"/>
    <w:rsid w:val="00AC0C3F"/>
    <w:rsid w:val="00AC226F"/>
    <w:rsid w:val="00AC4858"/>
    <w:rsid w:val="00AC5320"/>
    <w:rsid w:val="00AC57E5"/>
    <w:rsid w:val="00AD29C4"/>
    <w:rsid w:val="00AD67C0"/>
    <w:rsid w:val="00AD7258"/>
    <w:rsid w:val="00AE765C"/>
    <w:rsid w:val="00AF0963"/>
    <w:rsid w:val="00AF164C"/>
    <w:rsid w:val="00AF3E5B"/>
    <w:rsid w:val="00AF4CC1"/>
    <w:rsid w:val="00AF7CA5"/>
    <w:rsid w:val="00B019C7"/>
    <w:rsid w:val="00B046A2"/>
    <w:rsid w:val="00B05FFB"/>
    <w:rsid w:val="00B06F9A"/>
    <w:rsid w:val="00B10492"/>
    <w:rsid w:val="00B11078"/>
    <w:rsid w:val="00B118DC"/>
    <w:rsid w:val="00B12FD0"/>
    <w:rsid w:val="00B1470D"/>
    <w:rsid w:val="00B14957"/>
    <w:rsid w:val="00B14BAB"/>
    <w:rsid w:val="00B16050"/>
    <w:rsid w:val="00B20E87"/>
    <w:rsid w:val="00B23BAA"/>
    <w:rsid w:val="00B25139"/>
    <w:rsid w:val="00B30789"/>
    <w:rsid w:val="00B30970"/>
    <w:rsid w:val="00B32266"/>
    <w:rsid w:val="00B327A6"/>
    <w:rsid w:val="00B32CA0"/>
    <w:rsid w:val="00B330FB"/>
    <w:rsid w:val="00B350AF"/>
    <w:rsid w:val="00B36199"/>
    <w:rsid w:val="00B425B3"/>
    <w:rsid w:val="00B426D7"/>
    <w:rsid w:val="00B43741"/>
    <w:rsid w:val="00B440C2"/>
    <w:rsid w:val="00B50A78"/>
    <w:rsid w:val="00B5171A"/>
    <w:rsid w:val="00B52604"/>
    <w:rsid w:val="00B545BA"/>
    <w:rsid w:val="00B548CA"/>
    <w:rsid w:val="00B560AC"/>
    <w:rsid w:val="00B6160F"/>
    <w:rsid w:val="00B6259D"/>
    <w:rsid w:val="00B6278B"/>
    <w:rsid w:val="00B627A8"/>
    <w:rsid w:val="00B64919"/>
    <w:rsid w:val="00B66123"/>
    <w:rsid w:val="00B67D3F"/>
    <w:rsid w:val="00B7423A"/>
    <w:rsid w:val="00B74B09"/>
    <w:rsid w:val="00B77E85"/>
    <w:rsid w:val="00B8207E"/>
    <w:rsid w:val="00B82952"/>
    <w:rsid w:val="00B8432D"/>
    <w:rsid w:val="00B85DD5"/>
    <w:rsid w:val="00B860D3"/>
    <w:rsid w:val="00B90586"/>
    <w:rsid w:val="00B948F6"/>
    <w:rsid w:val="00B97F08"/>
    <w:rsid w:val="00BA1E8A"/>
    <w:rsid w:val="00BA21BA"/>
    <w:rsid w:val="00BA370A"/>
    <w:rsid w:val="00BA3F7B"/>
    <w:rsid w:val="00BA43A8"/>
    <w:rsid w:val="00BA4D49"/>
    <w:rsid w:val="00BB0DC9"/>
    <w:rsid w:val="00BB2D6D"/>
    <w:rsid w:val="00BB6536"/>
    <w:rsid w:val="00BB7AF5"/>
    <w:rsid w:val="00BC1377"/>
    <w:rsid w:val="00BC165A"/>
    <w:rsid w:val="00BD0951"/>
    <w:rsid w:val="00BD1E64"/>
    <w:rsid w:val="00BD28E4"/>
    <w:rsid w:val="00BD37B7"/>
    <w:rsid w:val="00BD43A0"/>
    <w:rsid w:val="00BD442E"/>
    <w:rsid w:val="00BD523D"/>
    <w:rsid w:val="00BE0928"/>
    <w:rsid w:val="00BE0A2F"/>
    <w:rsid w:val="00BE3128"/>
    <w:rsid w:val="00BE4970"/>
    <w:rsid w:val="00BE7C9A"/>
    <w:rsid w:val="00BF2685"/>
    <w:rsid w:val="00BF4062"/>
    <w:rsid w:val="00C01897"/>
    <w:rsid w:val="00C0433D"/>
    <w:rsid w:val="00C046BF"/>
    <w:rsid w:val="00C0691E"/>
    <w:rsid w:val="00C07AA9"/>
    <w:rsid w:val="00C109E8"/>
    <w:rsid w:val="00C12EE7"/>
    <w:rsid w:val="00C141EE"/>
    <w:rsid w:val="00C14EA3"/>
    <w:rsid w:val="00C15E95"/>
    <w:rsid w:val="00C17093"/>
    <w:rsid w:val="00C205DB"/>
    <w:rsid w:val="00C32E94"/>
    <w:rsid w:val="00C36F82"/>
    <w:rsid w:val="00C41ED6"/>
    <w:rsid w:val="00C43ED5"/>
    <w:rsid w:val="00C45FE9"/>
    <w:rsid w:val="00C500A8"/>
    <w:rsid w:val="00C51A19"/>
    <w:rsid w:val="00C51C67"/>
    <w:rsid w:val="00C54BDF"/>
    <w:rsid w:val="00C604F1"/>
    <w:rsid w:val="00C64D6A"/>
    <w:rsid w:val="00C703A3"/>
    <w:rsid w:val="00C70938"/>
    <w:rsid w:val="00C72771"/>
    <w:rsid w:val="00C7371B"/>
    <w:rsid w:val="00C7495B"/>
    <w:rsid w:val="00C76102"/>
    <w:rsid w:val="00C76B3D"/>
    <w:rsid w:val="00C80E8B"/>
    <w:rsid w:val="00C84D2F"/>
    <w:rsid w:val="00C94E05"/>
    <w:rsid w:val="00C9670F"/>
    <w:rsid w:val="00C96875"/>
    <w:rsid w:val="00C97DD4"/>
    <w:rsid w:val="00CA1F14"/>
    <w:rsid w:val="00CA43A3"/>
    <w:rsid w:val="00CA4C92"/>
    <w:rsid w:val="00CA5265"/>
    <w:rsid w:val="00CB1703"/>
    <w:rsid w:val="00CB29AD"/>
    <w:rsid w:val="00CB3A76"/>
    <w:rsid w:val="00CB4C72"/>
    <w:rsid w:val="00CB4CDD"/>
    <w:rsid w:val="00CB560D"/>
    <w:rsid w:val="00CB5C96"/>
    <w:rsid w:val="00CC097F"/>
    <w:rsid w:val="00CC4FE5"/>
    <w:rsid w:val="00CC5C74"/>
    <w:rsid w:val="00CC5F61"/>
    <w:rsid w:val="00CC7971"/>
    <w:rsid w:val="00CD32B2"/>
    <w:rsid w:val="00CD4738"/>
    <w:rsid w:val="00CD5EAB"/>
    <w:rsid w:val="00CD6899"/>
    <w:rsid w:val="00CD76BE"/>
    <w:rsid w:val="00CD77C2"/>
    <w:rsid w:val="00CD7A5D"/>
    <w:rsid w:val="00CF0B20"/>
    <w:rsid w:val="00CF17C2"/>
    <w:rsid w:val="00CF3A29"/>
    <w:rsid w:val="00CF4548"/>
    <w:rsid w:val="00CF49C4"/>
    <w:rsid w:val="00CF4FE1"/>
    <w:rsid w:val="00D00589"/>
    <w:rsid w:val="00D0389E"/>
    <w:rsid w:val="00D040B8"/>
    <w:rsid w:val="00D05CF7"/>
    <w:rsid w:val="00D166C5"/>
    <w:rsid w:val="00D17CAC"/>
    <w:rsid w:val="00D218F5"/>
    <w:rsid w:val="00D22698"/>
    <w:rsid w:val="00D23B85"/>
    <w:rsid w:val="00D30919"/>
    <w:rsid w:val="00D3262D"/>
    <w:rsid w:val="00D440EA"/>
    <w:rsid w:val="00D44748"/>
    <w:rsid w:val="00D508E0"/>
    <w:rsid w:val="00D53D6B"/>
    <w:rsid w:val="00D5476A"/>
    <w:rsid w:val="00D56109"/>
    <w:rsid w:val="00D568CA"/>
    <w:rsid w:val="00D61849"/>
    <w:rsid w:val="00D62321"/>
    <w:rsid w:val="00D67E8A"/>
    <w:rsid w:val="00D7207D"/>
    <w:rsid w:val="00D72C73"/>
    <w:rsid w:val="00D72E71"/>
    <w:rsid w:val="00D77B04"/>
    <w:rsid w:val="00D81530"/>
    <w:rsid w:val="00D90105"/>
    <w:rsid w:val="00D9137B"/>
    <w:rsid w:val="00DA1CED"/>
    <w:rsid w:val="00DA3EE4"/>
    <w:rsid w:val="00DA4C52"/>
    <w:rsid w:val="00DA5145"/>
    <w:rsid w:val="00DA6234"/>
    <w:rsid w:val="00DA6655"/>
    <w:rsid w:val="00DB1737"/>
    <w:rsid w:val="00DB264A"/>
    <w:rsid w:val="00DB392A"/>
    <w:rsid w:val="00DB4442"/>
    <w:rsid w:val="00DB7834"/>
    <w:rsid w:val="00DC13F7"/>
    <w:rsid w:val="00DC32A2"/>
    <w:rsid w:val="00DC78B0"/>
    <w:rsid w:val="00DD0CE6"/>
    <w:rsid w:val="00DD38EA"/>
    <w:rsid w:val="00DD7E4E"/>
    <w:rsid w:val="00DE4928"/>
    <w:rsid w:val="00DE4C38"/>
    <w:rsid w:val="00DF0A28"/>
    <w:rsid w:val="00DF2CD1"/>
    <w:rsid w:val="00DF4518"/>
    <w:rsid w:val="00DF68F2"/>
    <w:rsid w:val="00E00999"/>
    <w:rsid w:val="00E01952"/>
    <w:rsid w:val="00E032E9"/>
    <w:rsid w:val="00E04A9F"/>
    <w:rsid w:val="00E057F5"/>
    <w:rsid w:val="00E069D3"/>
    <w:rsid w:val="00E06ED3"/>
    <w:rsid w:val="00E07005"/>
    <w:rsid w:val="00E10DD8"/>
    <w:rsid w:val="00E13C7B"/>
    <w:rsid w:val="00E14C1C"/>
    <w:rsid w:val="00E15D09"/>
    <w:rsid w:val="00E16D76"/>
    <w:rsid w:val="00E1712D"/>
    <w:rsid w:val="00E24705"/>
    <w:rsid w:val="00E262A2"/>
    <w:rsid w:val="00E26BDD"/>
    <w:rsid w:val="00E27223"/>
    <w:rsid w:val="00E3363E"/>
    <w:rsid w:val="00E4528A"/>
    <w:rsid w:val="00E518E2"/>
    <w:rsid w:val="00E622E1"/>
    <w:rsid w:val="00E64340"/>
    <w:rsid w:val="00E64815"/>
    <w:rsid w:val="00E66D25"/>
    <w:rsid w:val="00E7222C"/>
    <w:rsid w:val="00E72D52"/>
    <w:rsid w:val="00E7503E"/>
    <w:rsid w:val="00E77819"/>
    <w:rsid w:val="00E77BA2"/>
    <w:rsid w:val="00E85601"/>
    <w:rsid w:val="00E904C7"/>
    <w:rsid w:val="00E91F23"/>
    <w:rsid w:val="00E93203"/>
    <w:rsid w:val="00E97945"/>
    <w:rsid w:val="00E97D7F"/>
    <w:rsid w:val="00EA040F"/>
    <w:rsid w:val="00EA7938"/>
    <w:rsid w:val="00EB034D"/>
    <w:rsid w:val="00EB2AC6"/>
    <w:rsid w:val="00EB504C"/>
    <w:rsid w:val="00EB61DA"/>
    <w:rsid w:val="00EB63E4"/>
    <w:rsid w:val="00EB6451"/>
    <w:rsid w:val="00EC01C4"/>
    <w:rsid w:val="00EC4601"/>
    <w:rsid w:val="00EC7684"/>
    <w:rsid w:val="00ED0BD0"/>
    <w:rsid w:val="00ED2907"/>
    <w:rsid w:val="00ED2DA1"/>
    <w:rsid w:val="00ED332E"/>
    <w:rsid w:val="00ED3D36"/>
    <w:rsid w:val="00ED5BD6"/>
    <w:rsid w:val="00ED5DE1"/>
    <w:rsid w:val="00ED6E8A"/>
    <w:rsid w:val="00EE0352"/>
    <w:rsid w:val="00EE145B"/>
    <w:rsid w:val="00EE1A28"/>
    <w:rsid w:val="00EE37DF"/>
    <w:rsid w:val="00EE39F6"/>
    <w:rsid w:val="00EE4994"/>
    <w:rsid w:val="00EF1098"/>
    <w:rsid w:val="00EF17AF"/>
    <w:rsid w:val="00EF1AD4"/>
    <w:rsid w:val="00EF4EFE"/>
    <w:rsid w:val="00EF6E29"/>
    <w:rsid w:val="00EF738E"/>
    <w:rsid w:val="00EF7F17"/>
    <w:rsid w:val="00F02A25"/>
    <w:rsid w:val="00F033FD"/>
    <w:rsid w:val="00F0557F"/>
    <w:rsid w:val="00F148D7"/>
    <w:rsid w:val="00F159FF"/>
    <w:rsid w:val="00F15C3B"/>
    <w:rsid w:val="00F2250D"/>
    <w:rsid w:val="00F236BC"/>
    <w:rsid w:val="00F2572F"/>
    <w:rsid w:val="00F25872"/>
    <w:rsid w:val="00F26CC1"/>
    <w:rsid w:val="00F31601"/>
    <w:rsid w:val="00F37779"/>
    <w:rsid w:val="00F37A30"/>
    <w:rsid w:val="00F37BD5"/>
    <w:rsid w:val="00F41A76"/>
    <w:rsid w:val="00F44618"/>
    <w:rsid w:val="00F46C50"/>
    <w:rsid w:val="00F46F0E"/>
    <w:rsid w:val="00F539F7"/>
    <w:rsid w:val="00F548D4"/>
    <w:rsid w:val="00F64657"/>
    <w:rsid w:val="00F65C90"/>
    <w:rsid w:val="00F665DD"/>
    <w:rsid w:val="00F7126F"/>
    <w:rsid w:val="00F748D5"/>
    <w:rsid w:val="00F750A1"/>
    <w:rsid w:val="00F779B9"/>
    <w:rsid w:val="00F77ED2"/>
    <w:rsid w:val="00F80E20"/>
    <w:rsid w:val="00F82C07"/>
    <w:rsid w:val="00F82C12"/>
    <w:rsid w:val="00F90C86"/>
    <w:rsid w:val="00F93B6D"/>
    <w:rsid w:val="00F957A1"/>
    <w:rsid w:val="00F97411"/>
    <w:rsid w:val="00F97B18"/>
    <w:rsid w:val="00FA0554"/>
    <w:rsid w:val="00FA2E62"/>
    <w:rsid w:val="00FA2FDE"/>
    <w:rsid w:val="00FB2C0F"/>
    <w:rsid w:val="00FB5EAF"/>
    <w:rsid w:val="00FC05EA"/>
    <w:rsid w:val="00FC34E9"/>
    <w:rsid w:val="00FD18E6"/>
    <w:rsid w:val="00FD2161"/>
    <w:rsid w:val="00FD509C"/>
    <w:rsid w:val="00FD71EE"/>
    <w:rsid w:val="00FD7371"/>
    <w:rsid w:val="00FD752C"/>
    <w:rsid w:val="00FE0444"/>
    <w:rsid w:val="00FE1044"/>
    <w:rsid w:val="00FE1FEF"/>
    <w:rsid w:val="00FE2A01"/>
    <w:rsid w:val="00FE2B4D"/>
    <w:rsid w:val="00FE3E08"/>
    <w:rsid w:val="00FE678D"/>
    <w:rsid w:val="00FF3F9F"/>
    <w:rsid w:val="00FF6122"/>
    <w:rsid w:val="00FF6B3F"/>
    <w:rsid w:val="7DBCC0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D621"/>
  <w15:chartTrackingRefBased/>
  <w15:docId w15:val="{D271E627-4229-4553-BBB7-1A31573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Nova Light" w:eastAsiaTheme="minorHAnsi" w:hAnsi="Gill Sans Nova Light" w:cstheme="minorBidi"/>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899"/>
    <w:pPr>
      <w:spacing w:line="240" w:lineRule="auto"/>
    </w:pPr>
    <w:rPr>
      <w:rFonts w:ascii="Calibri Light" w:hAnsi="Calibri Light"/>
      <w:sz w:val="22"/>
    </w:rPr>
  </w:style>
  <w:style w:type="paragraph" w:styleId="Heading1">
    <w:name w:val="heading 1"/>
    <w:basedOn w:val="Normal"/>
    <w:next w:val="Normal"/>
    <w:link w:val="Heading1Char"/>
    <w:uiPriority w:val="2"/>
    <w:qFormat/>
    <w:rsid w:val="00124EB8"/>
    <w:pPr>
      <w:pBdr>
        <w:bottom w:val="single" w:sz="48" w:space="1" w:color="2C004A" w:themeColor="accent1"/>
      </w:pBdr>
      <w:spacing w:after="600"/>
      <w:contextualSpacing/>
      <w:outlineLvl w:val="0"/>
    </w:pPr>
    <w:rPr>
      <w:rFonts w:ascii="Gill Sans Nova" w:eastAsiaTheme="majorEastAsia" w:hAnsi="Gill Sans Nova" w:cs="Times New Roman (Headings CS)"/>
      <w:b/>
      <w:i/>
      <w:caps/>
      <w:color w:val="2C004A" w:themeColor="accent1"/>
      <w:sz w:val="36"/>
      <w:szCs w:val="32"/>
    </w:rPr>
  </w:style>
  <w:style w:type="paragraph" w:styleId="Heading2">
    <w:name w:val="heading 2"/>
    <w:basedOn w:val="Normal"/>
    <w:next w:val="Normal"/>
    <w:link w:val="Heading2Char"/>
    <w:uiPriority w:val="9"/>
    <w:unhideWhenUsed/>
    <w:pPr>
      <w:keepNext/>
      <w:keepLines/>
      <w:pBdr>
        <w:top w:val="single" w:sz="24" w:space="18" w:color="2A2A2A" w:themeColor="text2"/>
      </w:pBdr>
      <w:spacing w:after="320"/>
      <w:contextualSpacing/>
      <w:outlineLvl w:val="1"/>
    </w:pPr>
    <w:rPr>
      <w:rFonts w:asciiTheme="majorHAnsi" w:eastAsiaTheme="majorEastAsia" w:hAnsiTheme="majorHAnsi" w:cstheme="majorBidi"/>
      <w:b/>
      <w:color w:val="2C004A" w:themeColor="accent1"/>
      <w:sz w:val="38"/>
      <w:szCs w:val="26"/>
    </w:rPr>
  </w:style>
  <w:style w:type="paragraph" w:styleId="Heading3">
    <w:name w:val="heading 3"/>
    <w:aliases w:val="Sub Heading"/>
    <w:basedOn w:val="Normal"/>
    <w:next w:val="Normal"/>
    <w:link w:val="Heading3Char"/>
    <w:uiPriority w:val="3"/>
    <w:unhideWhenUsed/>
    <w:qFormat/>
    <w:rsid w:val="007B4BBD"/>
    <w:pPr>
      <w:keepNext/>
      <w:keepLines/>
      <w:spacing w:before="400" w:after="320"/>
      <w:contextualSpacing/>
      <w:outlineLvl w:val="2"/>
    </w:pPr>
    <w:rPr>
      <w:rFonts w:ascii="Gill Sans Nova" w:eastAsiaTheme="majorEastAsia" w:hAnsi="Gill Sans Nova" w:cstheme="majorBidi"/>
      <w:b/>
    </w:rPr>
  </w:style>
  <w:style w:type="paragraph" w:styleId="Heading4">
    <w:name w:val="heading 4"/>
    <w:aliases w:val="Title Heading"/>
    <w:basedOn w:val="Normal"/>
    <w:next w:val="Normal"/>
    <w:link w:val="Heading4Char"/>
    <w:uiPriority w:val="9"/>
    <w:unhideWhenUsed/>
    <w:rsid w:val="00EE0352"/>
    <w:pPr>
      <w:keepNext/>
      <w:keepLines/>
      <w:spacing w:after="320"/>
      <w:contextualSpacing/>
      <w:jc w:val="right"/>
      <w:outlineLvl w:val="3"/>
    </w:pPr>
    <w:rPr>
      <w:rFonts w:ascii="Gill Sans Nova" w:eastAsiaTheme="majorEastAsia" w:hAnsi="Gill Sans Nova" w:cstheme="majorBidi"/>
      <w:b/>
      <w:iCs/>
      <w:color w:val="52256E"/>
      <w:sz w:val="48"/>
    </w:rPr>
  </w:style>
  <w:style w:type="paragraph" w:styleId="Heading5">
    <w:name w:val="heading 5"/>
    <w:aliases w:val="Title Sub Heading"/>
    <w:basedOn w:val="Normal"/>
    <w:next w:val="Normal"/>
    <w:link w:val="Heading5Char"/>
    <w:uiPriority w:val="9"/>
    <w:unhideWhenUsed/>
    <w:rsid w:val="00EE0352"/>
    <w:pPr>
      <w:keepNext/>
      <w:keepLines/>
      <w:spacing w:after="320"/>
      <w:contextualSpacing/>
      <w:jc w:val="right"/>
      <w:outlineLvl w:val="4"/>
    </w:pPr>
    <w:rPr>
      <w:rFonts w:ascii="Gill Sans Nova" w:eastAsiaTheme="majorEastAsia" w:hAnsi="Gill Sans Nova" w:cstheme="majorBidi"/>
      <w:color w:val="949494" w:themeColor="text2" w:themeTint="80"/>
      <w:sz w:val="32"/>
    </w:rPr>
  </w:style>
  <w:style w:type="paragraph" w:styleId="Heading6">
    <w:name w:val="heading 6"/>
    <w:basedOn w:val="Normal"/>
    <w:next w:val="Normal"/>
    <w:link w:val="Heading6Char"/>
    <w:uiPriority w:val="9"/>
    <w:semiHidden/>
    <w:unhideWhenUsed/>
    <w:pPr>
      <w:keepNext/>
      <w:keepLines/>
      <w:pBdr>
        <w:top w:val="single" w:sz="12" w:space="12" w:color="2A2A2A" w:themeColor="text2"/>
      </w:pBdr>
      <w:spacing w:after="320"/>
      <w:contextualSpacing/>
      <w:outlineLvl w:val="5"/>
    </w:pPr>
    <w:rPr>
      <w:rFonts w:asciiTheme="majorHAnsi" w:eastAsiaTheme="majorEastAsia" w:hAnsiTheme="majorHAnsi" w:cstheme="majorBidi"/>
      <w:b/>
      <w:color w:val="2C004A"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4C50"/>
    <w:pPr>
      <w:spacing w:after="0"/>
      <w:jc w:val="right"/>
    </w:pPr>
    <w:rPr>
      <w:rFonts w:ascii="Metropolis Black" w:hAnsi="Metropolis Black"/>
      <w:b/>
      <w:color w:val="FFFFFF" w:themeColor="background1"/>
      <w:sz w:val="46"/>
    </w:rPr>
  </w:style>
  <w:style w:type="character" w:customStyle="1" w:styleId="FooterChar">
    <w:name w:val="Footer Char"/>
    <w:basedOn w:val="DefaultParagraphFont"/>
    <w:link w:val="Footer"/>
    <w:uiPriority w:val="99"/>
    <w:rsid w:val="00864C50"/>
    <w:rPr>
      <w:rFonts w:ascii="Metropolis Black" w:eastAsiaTheme="minorEastAsia" w:hAnsi="Metropolis Black"/>
      <w:b/>
      <w:color w:val="FFFFFF" w:themeColor="background1"/>
      <w:sz w:val="46"/>
    </w:rPr>
  </w:style>
  <w:style w:type="character" w:customStyle="1" w:styleId="Heading1Char">
    <w:name w:val="Heading 1 Char"/>
    <w:basedOn w:val="DefaultParagraphFont"/>
    <w:link w:val="Heading1"/>
    <w:uiPriority w:val="2"/>
    <w:rsid w:val="00124EB8"/>
    <w:rPr>
      <w:rFonts w:ascii="Gill Sans Nova" w:eastAsiaTheme="majorEastAsia" w:hAnsi="Gill Sans Nova" w:cs="Times New Roman (Headings CS)"/>
      <w:b/>
      <w:i/>
      <w:caps/>
      <w:color w:val="2C004A"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C004A" w:themeColor="accent1"/>
      <w:sz w:val="38"/>
      <w:szCs w:val="26"/>
    </w:rPr>
  </w:style>
  <w:style w:type="paragraph" w:styleId="ListBullet">
    <w:name w:val="List Bullet"/>
    <w:basedOn w:val="Normal"/>
    <w:uiPriority w:val="4"/>
    <w:qFormat/>
    <w:rsid w:val="0078005D"/>
    <w:pPr>
      <w:numPr>
        <w:numId w:val="7"/>
      </w:numPr>
      <w:spacing w:after="120"/>
      <w:ind w:left="778"/>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C004A"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aliases w:val="Sub Heading Char"/>
    <w:basedOn w:val="DefaultParagraphFont"/>
    <w:link w:val="Heading3"/>
    <w:uiPriority w:val="3"/>
    <w:rsid w:val="00D17CAC"/>
    <w:rPr>
      <w:rFonts w:ascii="Gill Sans Nova" w:eastAsiaTheme="majorEastAsia" w:hAnsi="Gill Sans Nova" w:cstheme="majorBidi"/>
      <w:b/>
    </w:rPr>
  </w:style>
  <w:style w:type="character" w:customStyle="1" w:styleId="Heading4Char">
    <w:name w:val="Heading 4 Char"/>
    <w:aliases w:val="Title Heading Char"/>
    <w:basedOn w:val="DefaultParagraphFont"/>
    <w:link w:val="Heading4"/>
    <w:uiPriority w:val="9"/>
    <w:rsid w:val="00EE0352"/>
    <w:rPr>
      <w:rFonts w:ascii="Gill Sans Nova" w:eastAsiaTheme="majorEastAsia" w:hAnsi="Gill Sans Nova" w:cstheme="majorBidi"/>
      <w:b/>
      <w:iCs/>
      <w:color w:val="52256E"/>
      <w:sz w:val="48"/>
    </w:rPr>
  </w:style>
  <w:style w:type="character" w:customStyle="1" w:styleId="Heading5Char">
    <w:name w:val="Heading 5 Char"/>
    <w:aliases w:val="Title Sub Heading Char"/>
    <w:basedOn w:val="DefaultParagraphFont"/>
    <w:link w:val="Heading5"/>
    <w:uiPriority w:val="9"/>
    <w:rsid w:val="00EE0352"/>
    <w:rPr>
      <w:rFonts w:ascii="Gill Sans Nova" w:eastAsiaTheme="majorEastAsia" w:hAnsi="Gill Sans Nova" w:cstheme="majorBidi"/>
      <w:color w:val="949494" w:themeColor="text2" w:themeTint="80"/>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2C004A"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2C004A" w:themeColor="accent1"/>
    </w:rPr>
  </w:style>
  <w:style w:type="character" w:styleId="IntenseEmphasis">
    <w:name w:val="Intense Emphasis"/>
    <w:basedOn w:val="DefaultParagraphFont"/>
    <w:uiPriority w:val="21"/>
    <w:semiHidden/>
    <w:unhideWhenUsed/>
    <w:qFormat/>
    <w:rPr>
      <w:b/>
      <w:i/>
      <w:iCs/>
      <w:color w:val="2C004A"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pPr>
      <w:keepNext/>
      <w:keepLines/>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b/>
      <w:color w:val="2C004A" w:themeColor="accent1"/>
      <w:sz w:val="56"/>
    </w:rPr>
  </w:style>
  <w:style w:type="character" w:customStyle="1" w:styleId="SubtitleChar">
    <w:name w:val="Subtitle Char"/>
    <w:basedOn w:val="DefaultParagraphFont"/>
    <w:link w:val="Subtitle"/>
    <w:uiPriority w:val="11"/>
    <w:semiHidden/>
    <w:rPr>
      <w:rFonts w:eastAsiaTheme="minorEastAsia"/>
      <w:b/>
      <w:color w:val="2C004A"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Heading3"/>
    <w:next w:val="Normal"/>
    <w:link w:val="QuoteChar"/>
    <w:uiPriority w:val="29"/>
    <w:unhideWhenUsed/>
    <w:rsid w:val="002B075C"/>
  </w:style>
  <w:style w:type="character" w:customStyle="1" w:styleId="QuoteChar">
    <w:name w:val="Quote Char"/>
    <w:basedOn w:val="DefaultParagraphFont"/>
    <w:link w:val="Quote"/>
    <w:uiPriority w:val="29"/>
    <w:rsid w:val="002B075C"/>
    <w:rPr>
      <w:rFonts w:ascii="Gill Sans Nova" w:eastAsiaTheme="majorEastAsia" w:hAnsi="Gill Sans Nova" w:cstheme="majorBidi"/>
      <w:b/>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4"/>
    <w:qFormat/>
    <w:rsid w:val="0078005D"/>
    <w:pPr>
      <w:numPr>
        <w:numId w:val="6"/>
      </w:numPr>
      <w:spacing w:after="120"/>
      <w:ind w:left="778"/>
    </w:pPr>
  </w:style>
  <w:style w:type="paragraph" w:styleId="BlockText">
    <w:name w:val="Block Text"/>
    <w:basedOn w:val="Normal"/>
    <w:uiPriority w:val="31"/>
    <w:unhideWhenUsed/>
    <w:pPr>
      <w:spacing w:before="360" w:after="360"/>
    </w:pPr>
    <w:rPr>
      <w:iCs/>
      <w:color w:val="3E3E3E" w:themeColor="text2" w:themeTint="E6"/>
      <w:sz w:val="28"/>
    </w:rPr>
  </w:style>
  <w:style w:type="paragraph" w:styleId="NoSpacing">
    <w:name w:val="No Spacing"/>
    <w:link w:val="NoSpacingChar"/>
    <w:uiPriority w:val="6"/>
    <w:qFormat/>
    <w:rsid w:val="006264BE"/>
    <w:pPr>
      <w:spacing w:after="0" w:line="240" w:lineRule="auto"/>
    </w:pPr>
    <w:rPr>
      <w:rFonts w:ascii="Calibri Light" w:eastAsiaTheme="minorEastAsia" w:hAnsi="Calibri Light"/>
      <w:sz w:val="22"/>
      <w:lang w:eastAsia="zh-CN"/>
    </w:rPr>
  </w:style>
  <w:style w:type="character" w:customStyle="1" w:styleId="NoSpacingChar">
    <w:name w:val="No Spacing Char"/>
    <w:basedOn w:val="DefaultParagraphFont"/>
    <w:link w:val="NoSpacing"/>
    <w:uiPriority w:val="6"/>
    <w:rsid w:val="006264BE"/>
    <w:rPr>
      <w:rFonts w:ascii="Calibri Light" w:eastAsiaTheme="minorEastAsia" w:hAnsi="Calibri Light"/>
      <w:sz w:val="22"/>
      <w:lang w:eastAsia="zh-CN"/>
    </w:rPr>
  </w:style>
  <w:style w:type="paragraph" w:styleId="BalloonText">
    <w:name w:val="Balloon Text"/>
    <w:basedOn w:val="Normal"/>
    <w:link w:val="BalloonTextChar"/>
    <w:uiPriority w:val="99"/>
    <w:semiHidden/>
    <w:unhideWhenUsed/>
    <w:rsid w:val="00DE49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928"/>
    <w:rPr>
      <w:rFonts w:ascii="Times New Roman" w:hAnsi="Times New Roman" w:cs="Times New Roman"/>
      <w:sz w:val="18"/>
      <w:szCs w:val="18"/>
    </w:rPr>
  </w:style>
  <w:style w:type="paragraph" w:customStyle="1" w:styleId="BasicParagraph">
    <w:name w:val="[Basic Paragraph]"/>
    <w:basedOn w:val="Normal"/>
    <w:uiPriority w:val="99"/>
    <w:rsid w:val="000061DB"/>
    <w:pPr>
      <w:autoSpaceDE w:val="0"/>
      <w:autoSpaceDN w:val="0"/>
      <w:adjustRightInd w:val="0"/>
      <w:spacing w:after="0"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unhideWhenUsed/>
    <w:rsid w:val="007B4BBD"/>
    <w:pPr>
      <w:spacing w:before="120" w:after="0"/>
    </w:pPr>
    <w:rPr>
      <w:rFonts w:ascii="Gill Sans Nova" w:hAnsi="Gill Sans Nova"/>
      <w:b/>
      <w:bCs/>
      <w:i/>
      <w:iCs/>
    </w:rPr>
  </w:style>
  <w:style w:type="paragraph" w:styleId="TOC3">
    <w:name w:val="toc 3"/>
    <w:basedOn w:val="Normal"/>
    <w:next w:val="Normal"/>
    <w:autoRedefine/>
    <w:uiPriority w:val="39"/>
    <w:unhideWhenUsed/>
    <w:rsid w:val="007B4BBD"/>
    <w:pPr>
      <w:spacing w:after="0"/>
      <w:ind w:left="440"/>
    </w:pPr>
    <w:rPr>
      <w:szCs w:val="20"/>
    </w:rPr>
  </w:style>
  <w:style w:type="character" w:styleId="Hyperlink">
    <w:name w:val="Hyperlink"/>
    <w:basedOn w:val="DefaultParagraphFont"/>
    <w:uiPriority w:val="99"/>
    <w:unhideWhenUsed/>
    <w:rsid w:val="00FB2C0F"/>
    <w:rPr>
      <w:color w:val="487B97" w:themeColor="hyperlink"/>
      <w:u w:val="single"/>
    </w:rPr>
  </w:style>
  <w:style w:type="paragraph" w:styleId="TOC2">
    <w:name w:val="toc 2"/>
    <w:basedOn w:val="Normal"/>
    <w:next w:val="Normal"/>
    <w:autoRedefine/>
    <w:uiPriority w:val="39"/>
    <w:semiHidden/>
    <w:unhideWhenUsed/>
    <w:rsid w:val="007B4BBD"/>
    <w:pPr>
      <w:spacing w:before="120" w:after="0"/>
      <w:ind w:left="220"/>
    </w:pPr>
    <w:rPr>
      <w:b/>
      <w:bCs/>
    </w:rPr>
  </w:style>
  <w:style w:type="paragraph" w:styleId="TOC4">
    <w:name w:val="toc 4"/>
    <w:basedOn w:val="Normal"/>
    <w:next w:val="Normal"/>
    <w:autoRedefine/>
    <w:uiPriority w:val="39"/>
    <w:semiHidden/>
    <w:unhideWhenUsed/>
    <w:rsid w:val="00FB2C0F"/>
    <w:pPr>
      <w:spacing w:after="0"/>
      <w:ind w:left="660"/>
    </w:pPr>
    <w:rPr>
      <w:rFonts w:asciiTheme="minorHAnsi" w:hAnsiTheme="minorHAnsi"/>
      <w:szCs w:val="20"/>
    </w:rPr>
  </w:style>
  <w:style w:type="paragraph" w:styleId="TOC5">
    <w:name w:val="toc 5"/>
    <w:basedOn w:val="Normal"/>
    <w:next w:val="Normal"/>
    <w:autoRedefine/>
    <w:uiPriority w:val="39"/>
    <w:semiHidden/>
    <w:unhideWhenUsed/>
    <w:rsid w:val="00FB2C0F"/>
    <w:pPr>
      <w:spacing w:after="0"/>
      <w:ind w:left="880"/>
    </w:pPr>
    <w:rPr>
      <w:rFonts w:asciiTheme="minorHAnsi" w:hAnsiTheme="minorHAnsi"/>
      <w:szCs w:val="20"/>
    </w:rPr>
  </w:style>
  <w:style w:type="paragraph" w:styleId="TOC6">
    <w:name w:val="toc 6"/>
    <w:basedOn w:val="Normal"/>
    <w:next w:val="Normal"/>
    <w:autoRedefine/>
    <w:uiPriority w:val="39"/>
    <w:semiHidden/>
    <w:unhideWhenUsed/>
    <w:rsid w:val="00FB2C0F"/>
    <w:pPr>
      <w:spacing w:after="0"/>
      <w:ind w:left="1100"/>
    </w:pPr>
    <w:rPr>
      <w:rFonts w:asciiTheme="minorHAnsi" w:hAnsiTheme="minorHAnsi"/>
      <w:szCs w:val="20"/>
    </w:rPr>
  </w:style>
  <w:style w:type="paragraph" w:styleId="TOC7">
    <w:name w:val="toc 7"/>
    <w:basedOn w:val="Normal"/>
    <w:next w:val="Normal"/>
    <w:autoRedefine/>
    <w:uiPriority w:val="39"/>
    <w:semiHidden/>
    <w:unhideWhenUsed/>
    <w:rsid w:val="00FB2C0F"/>
    <w:pPr>
      <w:spacing w:after="0"/>
      <w:ind w:left="1320"/>
    </w:pPr>
    <w:rPr>
      <w:rFonts w:asciiTheme="minorHAnsi" w:hAnsiTheme="minorHAnsi"/>
      <w:szCs w:val="20"/>
    </w:rPr>
  </w:style>
  <w:style w:type="paragraph" w:styleId="TOC8">
    <w:name w:val="toc 8"/>
    <w:basedOn w:val="Normal"/>
    <w:next w:val="Normal"/>
    <w:autoRedefine/>
    <w:uiPriority w:val="39"/>
    <w:semiHidden/>
    <w:unhideWhenUsed/>
    <w:rsid w:val="00FB2C0F"/>
    <w:pPr>
      <w:spacing w:after="0"/>
      <w:ind w:left="1540"/>
    </w:pPr>
    <w:rPr>
      <w:rFonts w:asciiTheme="minorHAnsi" w:hAnsiTheme="minorHAnsi"/>
      <w:szCs w:val="20"/>
    </w:rPr>
  </w:style>
  <w:style w:type="paragraph" w:styleId="TOC9">
    <w:name w:val="toc 9"/>
    <w:basedOn w:val="Normal"/>
    <w:next w:val="Normal"/>
    <w:autoRedefine/>
    <w:uiPriority w:val="39"/>
    <w:semiHidden/>
    <w:unhideWhenUsed/>
    <w:rsid w:val="00FB2C0F"/>
    <w:pPr>
      <w:spacing w:after="0"/>
      <w:ind w:left="1760"/>
    </w:pPr>
    <w:rPr>
      <w:rFonts w:asciiTheme="minorHAnsi" w:hAnsiTheme="minorHAnsi"/>
      <w:szCs w:val="20"/>
    </w:rPr>
  </w:style>
  <w:style w:type="table" w:styleId="ListTable3">
    <w:name w:val="List Table 3"/>
    <w:basedOn w:val="TableNormal"/>
    <w:uiPriority w:val="48"/>
    <w:rsid w:val="004D13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13D2"/>
    <w:pPr>
      <w:spacing w:after="0" w:line="240" w:lineRule="auto"/>
    </w:pPr>
    <w:tblPr>
      <w:tblStyleRowBandSize w:val="1"/>
      <w:tblStyleColBandSize w:val="1"/>
      <w:tblBorders>
        <w:top w:val="single" w:sz="4" w:space="0" w:color="2C004A" w:themeColor="accent1"/>
        <w:left w:val="single" w:sz="4" w:space="0" w:color="2C004A" w:themeColor="accent1"/>
        <w:bottom w:val="single" w:sz="4" w:space="0" w:color="2C004A" w:themeColor="accent1"/>
        <w:right w:val="single" w:sz="4" w:space="0" w:color="2C004A" w:themeColor="accent1"/>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2C00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004A" w:themeColor="accent1"/>
          <w:right w:val="single" w:sz="4" w:space="0" w:color="2C004A" w:themeColor="accent1"/>
        </w:tcBorders>
      </w:tcPr>
    </w:tblStylePr>
    <w:tblStylePr w:type="band1Horz">
      <w:tblPr/>
      <w:tcPr>
        <w:tcBorders>
          <w:top w:val="single" w:sz="4" w:space="0" w:color="2C004A" w:themeColor="accent1"/>
          <w:bottom w:val="single" w:sz="4" w:space="0" w:color="2C00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004A" w:themeColor="accent1"/>
          <w:left w:val="nil"/>
        </w:tcBorders>
      </w:tcPr>
    </w:tblStylePr>
    <w:tblStylePr w:type="swCell">
      <w:tblPr/>
      <w:tcPr>
        <w:tcBorders>
          <w:top w:val="double" w:sz="4" w:space="0" w:color="2C004A" w:themeColor="accent1"/>
          <w:right w:val="nil"/>
        </w:tcBorders>
      </w:tcPr>
    </w:tblStylePr>
  </w:style>
  <w:style w:type="table" w:styleId="ListTable3-Accent2">
    <w:name w:val="List Table 3 Accent 2"/>
    <w:basedOn w:val="TableNormal"/>
    <w:uiPriority w:val="48"/>
    <w:rsid w:val="005D00C4"/>
    <w:pPr>
      <w:spacing w:after="0" w:line="240" w:lineRule="auto"/>
    </w:pPr>
    <w:tblPr>
      <w:tblStyleRowBandSize w:val="1"/>
      <w:tblStyleColBandSize w:val="1"/>
      <w:tblBorders>
        <w:top w:val="single" w:sz="4" w:space="0" w:color="A5A5A5" w:themeColor="accent2"/>
        <w:left w:val="single" w:sz="4" w:space="0" w:color="A5A5A5" w:themeColor="accent2"/>
        <w:bottom w:val="single" w:sz="4" w:space="0" w:color="A5A5A5" w:themeColor="accent2"/>
        <w:right w:val="single" w:sz="4" w:space="0" w:color="A5A5A5" w:themeColor="accent2"/>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2"/>
          <w:right w:val="single" w:sz="4" w:space="0" w:color="A5A5A5" w:themeColor="accent2"/>
        </w:tcBorders>
      </w:tcPr>
    </w:tblStylePr>
    <w:tblStylePr w:type="band1Horz">
      <w:tblPr/>
      <w:tcPr>
        <w:tcBorders>
          <w:top w:val="single" w:sz="4" w:space="0" w:color="A5A5A5" w:themeColor="accent2"/>
          <w:bottom w:val="single" w:sz="4" w:space="0" w:color="A5A5A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2"/>
          <w:left w:val="nil"/>
        </w:tcBorders>
      </w:tcPr>
    </w:tblStylePr>
    <w:tblStylePr w:type="swCell">
      <w:tblPr/>
      <w:tcPr>
        <w:tcBorders>
          <w:top w:val="double" w:sz="4" w:space="0" w:color="A5A5A5" w:themeColor="accent2"/>
          <w:right w:val="nil"/>
        </w:tcBorders>
      </w:tcPr>
    </w:tblStylePr>
  </w:style>
  <w:style w:type="table" w:styleId="ListTable3-Accent3">
    <w:name w:val="List Table 3 Accent 3"/>
    <w:basedOn w:val="TableNormal"/>
    <w:uiPriority w:val="48"/>
    <w:rsid w:val="00466B64"/>
    <w:pPr>
      <w:spacing w:after="0" w:line="240" w:lineRule="auto"/>
    </w:pPr>
    <w:tblPr>
      <w:tblStyleRowBandSize w:val="1"/>
      <w:tblStyleColBandSize w:val="1"/>
      <w:tblBorders>
        <w:top w:val="single" w:sz="4" w:space="0" w:color="008E6A" w:themeColor="accent3"/>
        <w:left w:val="single" w:sz="4" w:space="0" w:color="008E6A" w:themeColor="accent3"/>
        <w:bottom w:val="single" w:sz="4" w:space="0" w:color="008E6A" w:themeColor="accent3"/>
        <w:right w:val="single" w:sz="4" w:space="0" w:color="008E6A" w:themeColor="accent3"/>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00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E6A" w:themeColor="accent3"/>
          <w:right w:val="single" w:sz="4" w:space="0" w:color="008E6A" w:themeColor="accent3"/>
        </w:tcBorders>
      </w:tcPr>
    </w:tblStylePr>
    <w:tblStylePr w:type="band1Horz">
      <w:tblPr/>
      <w:tcPr>
        <w:tcBorders>
          <w:top w:val="single" w:sz="4" w:space="0" w:color="008E6A" w:themeColor="accent3"/>
          <w:bottom w:val="single" w:sz="4" w:space="0" w:color="00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E6A" w:themeColor="accent3"/>
          <w:left w:val="nil"/>
        </w:tcBorders>
      </w:tcPr>
    </w:tblStylePr>
    <w:tblStylePr w:type="swCell">
      <w:tblPr/>
      <w:tcPr>
        <w:tcBorders>
          <w:top w:val="double" w:sz="4" w:space="0" w:color="008E6A" w:themeColor="accent3"/>
          <w:right w:val="nil"/>
        </w:tcBorders>
      </w:tcPr>
    </w:tblStylePr>
  </w:style>
  <w:style w:type="table" w:styleId="ListTable1Light-Accent1">
    <w:name w:val="List Table 1 Light Accent 1"/>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9300F8" w:themeColor="accent1" w:themeTint="99"/>
        </w:tcBorders>
      </w:tcPr>
    </w:tblStylePr>
    <w:tblStylePr w:type="lastRow">
      <w:rPr>
        <w:b/>
        <w:bCs/>
      </w:rPr>
      <w:tblPr/>
      <w:tcPr>
        <w:tcBorders>
          <w:top w:val="sing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ListTable1Light">
    <w:name w:val="List Table 1 Light"/>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oterText">
    <w:name w:val="Footer Text"/>
    <w:basedOn w:val="Normal"/>
    <w:link w:val="FooterTextChar"/>
    <w:uiPriority w:val="5"/>
    <w:qFormat/>
    <w:rsid w:val="00673313"/>
    <w:pPr>
      <w:spacing w:after="0"/>
    </w:pPr>
    <w:rPr>
      <w:rFonts w:ascii="Gill Sans Nova" w:hAnsi="Gill Sans Nova"/>
      <w:b/>
      <w:color w:val="2C004A" w:themeColor="accent1"/>
      <w:sz w:val="16"/>
    </w:rPr>
  </w:style>
  <w:style w:type="character" w:customStyle="1" w:styleId="FooterTextChar">
    <w:name w:val="Footer Text Char"/>
    <w:basedOn w:val="DefaultParagraphFont"/>
    <w:link w:val="FooterText"/>
    <w:uiPriority w:val="5"/>
    <w:rsid w:val="00673313"/>
    <w:rPr>
      <w:rFonts w:ascii="Gill Sans Nova" w:hAnsi="Gill Sans Nova"/>
      <w:b/>
      <w:color w:val="2C004A" w:themeColor="accent1"/>
      <w:sz w:val="16"/>
    </w:rPr>
  </w:style>
  <w:style w:type="table" w:styleId="ListTable2-Accent6">
    <w:name w:val="List Table 2 Accent 6"/>
    <w:basedOn w:val="TableNormal"/>
    <w:uiPriority w:val="47"/>
    <w:rsid w:val="00C41ED6"/>
    <w:pPr>
      <w:spacing w:after="0" w:line="240" w:lineRule="auto"/>
    </w:pPr>
    <w:tblPr>
      <w:tblStyleRowBandSize w:val="1"/>
      <w:tblStyleColBandSize w:val="1"/>
      <w:tblBorders>
        <w:top w:val="single" w:sz="4" w:space="0" w:color="C9C9C9" w:themeColor="accent6" w:themeTint="99"/>
        <w:bottom w:val="single" w:sz="4" w:space="0" w:color="C9C9C9" w:themeColor="accent6" w:themeTint="99"/>
        <w:insideH w:val="single" w:sz="4" w:space="0" w:color="C9C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6" w:themeFillTint="33"/>
      </w:tcPr>
    </w:tblStylePr>
    <w:tblStylePr w:type="band1Horz">
      <w:tblPr/>
      <w:tcPr>
        <w:shd w:val="clear" w:color="auto" w:fill="EDEDED" w:themeFill="accent6" w:themeFillTint="33"/>
      </w:tcPr>
    </w:tblStylePr>
  </w:style>
  <w:style w:type="table" w:styleId="GridTable4-Accent1">
    <w:name w:val="Grid Table 4 Accent 1"/>
    <w:basedOn w:val="TableNormal"/>
    <w:uiPriority w:val="49"/>
    <w:rsid w:val="00C41ED6"/>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insideV w:val="nil"/>
        </w:tcBorders>
        <w:shd w:val="clear" w:color="auto" w:fill="2C004A" w:themeFill="accent1"/>
      </w:tcPr>
    </w:tblStylePr>
    <w:tblStylePr w:type="lastRow">
      <w:rPr>
        <w:b/>
        <w:bCs/>
      </w:rPr>
      <w:tblPr/>
      <w:tcPr>
        <w:tcBorders>
          <w:top w:val="double" w:sz="4" w:space="0" w:color="2C004A" w:themeColor="accent1"/>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TableGridLight">
    <w:name w:val="Grid Table Light"/>
    <w:basedOn w:val="TableNormal"/>
    <w:uiPriority w:val="40"/>
    <w:rsid w:val="00C41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C74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37F9"/>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tcBorders>
        <w:shd w:val="clear" w:color="auto" w:fill="2C004A" w:themeFill="accent1"/>
      </w:tcPr>
    </w:tblStylePr>
    <w:tblStylePr w:type="lastRow">
      <w:rPr>
        <w:b/>
        <w:bCs/>
      </w:rPr>
      <w:tblPr/>
      <w:tcPr>
        <w:tcBorders>
          <w:top w:val="doub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GridTable4-Accent4">
    <w:name w:val="Grid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insideV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ListTable4-Accent4">
    <w:name w:val="List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C9C9C9" w:themeColor="accent4" w:themeTint="99"/>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GridTable5Dark-Accent3">
    <w:name w:val="Grid Table 5 Dark Accent 3"/>
    <w:basedOn w:val="TableNormal"/>
    <w:uiPriority w:val="50"/>
    <w:rsid w:val="00A84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F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E6A" w:themeFill="accent3"/>
      </w:tcPr>
    </w:tblStylePr>
    <w:tblStylePr w:type="band1Vert">
      <w:tblPr/>
      <w:tcPr>
        <w:shd w:val="clear" w:color="auto" w:fill="6BFFD9" w:themeFill="accent3" w:themeFillTint="66"/>
      </w:tcPr>
    </w:tblStylePr>
    <w:tblStylePr w:type="band1Horz">
      <w:tblPr/>
      <w:tcPr>
        <w:shd w:val="clear" w:color="auto" w:fill="6BFFD9" w:themeFill="accent3" w:themeFillTint="66"/>
      </w:tcPr>
    </w:tblStylePr>
  </w:style>
  <w:style w:type="table" w:styleId="GridTable5Dark-Accent4">
    <w:name w:val="Grid Table 5 Dark Accent 4"/>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4" w:themeFillTint="33"/>
    </w:tcPr>
    <w:tblStylePr w:type="firstRow">
      <w:rPr>
        <w:b/>
        <w:bCs/>
        <w:color w:val="FFFFFF" w:themeColor="background1"/>
      </w:rPr>
      <w:tblPr/>
      <w:tcPr>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4"/>
      </w:tcPr>
    </w:tblStylePr>
    <w:tblStylePr w:type="firstCol">
      <w:rPr>
        <w:b/>
        <w:bCs/>
        <w:color w:val="FFFFFF" w:themeColor="background1"/>
      </w:rPr>
      <w:tblPr/>
      <w:tcPr>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4"/>
      </w:tcPr>
    </w:tblStylePr>
    <w:tblStylePr w:type="band1Vert">
      <w:tblPr/>
      <w:tcPr>
        <w:shd w:val="clear" w:color="auto" w:fill="DBDBDB" w:themeFill="accent4" w:themeFillTint="66"/>
      </w:tcPr>
    </w:tblStylePr>
    <w:tblStylePr w:type="band1Horz">
      <w:tblPr/>
      <w:tcPr>
        <w:shd w:val="clear" w:color="auto" w:fill="DBDBDB" w:themeFill="accent4" w:themeFillTint="66"/>
      </w:tcPr>
    </w:tblStylePr>
  </w:style>
  <w:style w:type="table" w:styleId="GridTable5Dark-Accent1">
    <w:name w:val="Grid Table 5 Dark Accent 1"/>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A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004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004A" w:themeFill="accent1"/>
      </w:tcPr>
    </w:tblStylePr>
    <w:tblStylePr w:type="band1Vert">
      <w:tblPr/>
      <w:tcPr>
        <w:shd w:val="clear" w:color="auto" w:fill="B750FF" w:themeFill="accent1" w:themeFillTint="66"/>
      </w:tcPr>
    </w:tblStylePr>
    <w:tblStylePr w:type="band1Horz">
      <w:tblPr/>
      <w:tcPr>
        <w:shd w:val="clear" w:color="auto" w:fill="B750FF" w:themeFill="accent1" w:themeFillTint="66"/>
      </w:tcPr>
    </w:tblStylePr>
  </w:style>
  <w:style w:type="table" w:styleId="GridTable3-Accent1">
    <w:name w:val="Grid Table 3 Accent 1"/>
    <w:basedOn w:val="TableNormal"/>
    <w:uiPriority w:val="48"/>
    <w:rsid w:val="005D00C4"/>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A7FF" w:themeFill="accent1" w:themeFillTint="33"/>
      </w:tcPr>
    </w:tblStylePr>
    <w:tblStylePr w:type="band1Horz">
      <w:tblPr/>
      <w:tcPr>
        <w:shd w:val="clear" w:color="auto" w:fill="DBA7FF" w:themeFill="accent1" w:themeFillTint="33"/>
      </w:tcPr>
    </w:tblStylePr>
    <w:tblStylePr w:type="neCell">
      <w:tblPr/>
      <w:tcPr>
        <w:tcBorders>
          <w:bottom w:val="single" w:sz="4" w:space="0" w:color="9300F8" w:themeColor="accent1" w:themeTint="99"/>
        </w:tcBorders>
      </w:tcPr>
    </w:tblStylePr>
    <w:tblStylePr w:type="nwCell">
      <w:tblPr/>
      <w:tcPr>
        <w:tcBorders>
          <w:bottom w:val="single" w:sz="4" w:space="0" w:color="9300F8" w:themeColor="accent1" w:themeTint="99"/>
        </w:tcBorders>
      </w:tcPr>
    </w:tblStylePr>
    <w:tblStylePr w:type="seCell">
      <w:tblPr/>
      <w:tcPr>
        <w:tcBorders>
          <w:top w:val="single" w:sz="4" w:space="0" w:color="9300F8" w:themeColor="accent1" w:themeTint="99"/>
        </w:tcBorders>
      </w:tcPr>
    </w:tblStylePr>
    <w:tblStylePr w:type="swCell">
      <w:tblPr/>
      <w:tcPr>
        <w:tcBorders>
          <w:top w:val="single" w:sz="4" w:space="0" w:color="9300F8" w:themeColor="accent1" w:themeTint="99"/>
        </w:tcBorders>
      </w:tcPr>
    </w:tblStylePr>
  </w:style>
  <w:style w:type="table" w:styleId="GridTable5Dark-Accent2">
    <w:name w:val="Grid Table 5 Dark Accent 2"/>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2" w:themeFillTint="33"/>
    </w:tcPr>
    <w:tblStylePr w:type="firstRow">
      <w:pPr>
        <w:jc w:val="left"/>
      </w:pPr>
      <w:rPr>
        <w:b/>
        <w:bCs/>
        <w:color w:val="FFFFFF" w:themeColor="background1"/>
      </w:rPr>
      <w:tblPr/>
      <w:tcPr>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2"/>
      </w:tcPr>
    </w:tblStylePr>
    <w:tblStylePr w:type="firstCol">
      <w:rPr>
        <w:b/>
        <w:bCs/>
        <w:color w:val="FFFFFF" w:themeColor="background1"/>
      </w:rPr>
      <w:tblPr/>
      <w:tcPr>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2"/>
      </w:tcPr>
    </w:tblStylePr>
    <w:tblStylePr w:type="band1Vert">
      <w:tblPr/>
      <w:tcPr>
        <w:shd w:val="clear" w:color="auto" w:fill="DBDBDB" w:themeFill="accent2" w:themeFillTint="66"/>
      </w:tcPr>
    </w:tblStylePr>
    <w:tblStylePr w:type="band1Horz">
      <w:tblPr/>
      <w:tcPr>
        <w:shd w:val="clear" w:color="auto" w:fill="DBDBDB" w:themeFill="accent2" w:themeFillTint="66"/>
      </w:tcPr>
    </w:tblStylePr>
  </w:style>
  <w:style w:type="table" w:styleId="ListTable5Dark-Accent2">
    <w:name w:val="List Table 5 Dark Accent 2"/>
    <w:basedOn w:val="TableNormal"/>
    <w:uiPriority w:val="50"/>
    <w:rsid w:val="005D00C4"/>
    <w:pPr>
      <w:spacing w:after="0" w:line="240" w:lineRule="auto"/>
    </w:pPr>
    <w:rPr>
      <w:color w:val="FFFFFF" w:themeColor="background1"/>
    </w:rPr>
    <w:tblPr>
      <w:tblStyleRowBandSize w:val="1"/>
      <w:tblStyleColBandSize w:val="1"/>
      <w:tblBorders>
        <w:top w:val="single" w:sz="24" w:space="0" w:color="2C004A" w:themeColor="accent1"/>
        <w:left w:val="single" w:sz="24" w:space="0" w:color="2C004A" w:themeColor="accent1"/>
        <w:bottom w:val="single" w:sz="24" w:space="0" w:color="2C004A" w:themeColor="accent1"/>
        <w:right w:val="single" w:sz="24" w:space="0" w:color="2C004A" w:themeColor="accent1"/>
      </w:tblBorders>
    </w:tblPr>
    <w:tcPr>
      <w:shd w:val="clear" w:color="auto" w:fill="2C004A" w:themeFill="accent1"/>
    </w:tcPr>
    <w:tblStylePr w:type="firstRow">
      <w:rPr>
        <w:b/>
        <w:bCs/>
      </w:rPr>
      <w:tblPr/>
      <w:tcPr>
        <w:shd w:val="clear" w:color="auto" w:fill="2C004A" w:themeFill="accent1"/>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00C4"/>
    <w:pPr>
      <w:spacing w:after="0" w:line="240" w:lineRule="auto"/>
    </w:pPr>
    <w:rPr>
      <w:color w:val="FFFFFF" w:themeColor="background1"/>
    </w:rPr>
    <w:tblPr>
      <w:tblStyleRowBandSize w:val="1"/>
      <w:tblStyleColBandSize w:val="1"/>
      <w:tblBorders>
        <w:top w:val="single" w:sz="24" w:space="0" w:color="008E6A" w:themeColor="accent3"/>
        <w:left w:val="single" w:sz="24" w:space="0" w:color="008E6A" w:themeColor="accent3"/>
        <w:bottom w:val="single" w:sz="24" w:space="0" w:color="008E6A" w:themeColor="accent3"/>
        <w:right w:val="single" w:sz="24" w:space="0" w:color="008E6A" w:themeColor="accent3"/>
      </w:tblBorders>
    </w:tblPr>
    <w:tcPr>
      <w:shd w:val="clear" w:color="auto" w:fill="00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4">
    <w:name w:val="List Table 3 Accent 4"/>
    <w:basedOn w:val="TableNormal"/>
    <w:uiPriority w:val="48"/>
    <w:rsid w:val="005D00C4"/>
    <w:pPr>
      <w:spacing w:after="0" w:line="240" w:lineRule="auto"/>
    </w:pPr>
    <w:tblPr>
      <w:tblStyleRowBandSize w:val="1"/>
      <w:tblStyleColBandSize w:val="1"/>
      <w:tblBorders>
        <w:top w:val="single" w:sz="4" w:space="0" w:color="A5A5A5" w:themeColor="accent4"/>
        <w:left w:val="single" w:sz="4" w:space="0" w:color="A5A5A5" w:themeColor="accent4"/>
        <w:bottom w:val="single" w:sz="4" w:space="0" w:color="A5A5A5" w:themeColor="accent4"/>
        <w:right w:val="single" w:sz="4" w:space="0" w:color="A5A5A5" w:themeColor="accent4"/>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4"/>
          <w:right w:val="single" w:sz="4" w:space="0" w:color="A5A5A5" w:themeColor="accent4"/>
        </w:tcBorders>
      </w:tcPr>
    </w:tblStylePr>
    <w:tblStylePr w:type="band1Horz">
      <w:tblPr/>
      <w:tcPr>
        <w:tcBorders>
          <w:top w:val="single" w:sz="4" w:space="0" w:color="A5A5A5" w:themeColor="accent4"/>
          <w:bottom w:val="single" w:sz="4" w:space="0" w:color="A5A5A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4"/>
          <w:left w:val="nil"/>
        </w:tcBorders>
      </w:tcPr>
    </w:tblStylePr>
    <w:tblStylePr w:type="swCell">
      <w:tblPr/>
      <w:tcPr>
        <w:tcBorders>
          <w:top w:val="double" w:sz="4" w:space="0" w:color="A5A5A5" w:themeColor="accent4"/>
          <w:right w:val="nil"/>
        </w:tcBorders>
      </w:tcPr>
    </w:tblStylePr>
  </w:style>
  <w:style w:type="table" w:styleId="ListTable4-Accent2">
    <w:name w:val="List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C9C9C9" w:themeColor="accent2" w:themeTint="99"/>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table" w:styleId="GridTable4-Accent2">
    <w:name w:val="Grid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insideV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paragraph" w:styleId="ListParagraph">
    <w:name w:val="List Paragraph"/>
    <w:basedOn w:val="Normal"/>
    <w:uiPriority w:val="34"/>
    <w:unhideWhenUsed/>
    <w:qFormat/>
    <w:rsid w:val="00FE678D"/>
    <w:pPr>
      <w:ind w:left="720"/>
      <w:contextualSpacing/>
    </w:pPr>
  </w:style>
  <w:style w:type="table" w:styleId="GridTable5Dark">
    <w:name w:val="Grid Table 5 Dark"/>
    <w:basedOn w:val="TableNormal"/>
    <w:uiPriority w:val="50"/>
    <w:rsid w:val="00197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rmaltextrun">
    <w:name w:val="normaltextrun"/>
    <w:basedOn w:val="DefaultParagraphFont"/>
    <w:rsid w:val="008B6F44"/>
  </w:style>
  <w:style w:type="character" w:customStyle="1" w:styleId="fontstyle01">
    <w:name w:val="fontstyle01"/>
    <w:basedOn w:val="DefaultParagraphFont"/>
    <w:rsid w:val="00543CF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3CF9"/>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e.armer\OneDrive%20-%20John%20Fillmore%20Contracting\Desktop\JFC%20Word%20Template_2023%20Template.dotx" TargetMode="External"/></Relationships>
</file>

<file path=word/theme/theme1.xml><?xml version="1.0" encoding="utf-8"?>
<a:theme xmlns:a="http://schemas.openxmlformats.org/drawingml/2006/main" name="Office Theme">
  <a:themeElements>
    <a:clrScheme name="JFC Colour">
      <a:dk1>
        <a:sysClr val="windowText" lastClr="000000"/>
      </a:dk1>
      <a:lt1>
        <a:sysClr val="window" lastClr="FFFFFF"/>
      </a:lt1>
      <a:dk2>
        <a:srgbClr val="2A2A2A"/>
      </a:dk2>
      <a:lt2>
        <a:srgbClr val="E9E9E9"/>
      </a:lt2>
      <a:accent1>
        <a:srgbClr val="2C004A"/>
      </a:accent1>
      <a:accent2>
        <a:srgbClr val="A5A5A5"/>
      </a:accent2>
      <a:accent3>
        <a:srgbClr val="008E6A"/>
      </a:accent3>
      <a:accent4>
        <a:srgbClr val="A5A5A5"/>
      </a:accent4>
      <a:accent5>
        <a:srgbClr val="A5A5A5"/>
      </a:accent5>
      <a:accent6>
        <a:srgbClr val="A5A5A5"/>
      </a:accent6>
      <a:hlink>
        <a:srgbClr val="487B97"/>
      </a:hlink>
      <a:folHlink>
        <a:srgbClr val="487B97"/>
      </a:folHlink>
    </a:clrScheme>
    <a:fontScheme name="JFC Font Theme">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c24fa83f-0287-4458-bf48-6a1bfad79f44" xsi:nil="true"/>
    <lcf76f155ced4ddcb4097134ff3c332f xmlns="c24fa83f-0287-4458-bf48-6a1bfad79f44">
      <Terms xmlns="http://schemas.microsoft.com/office/infopath/2007/PartnerControls"/>
    </lcf76f155ced4ddcb4097134ff3c332f>
    <TaxCatchAll xmlns="ed3f3c64-aefc-4b20-974f-bfd715a8be68" xsi:nil="true"/>
    <Text xmlns="c24fa83f-0287-4458-bf48-6a1bfad79f4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406E855EA77AF498274413DEB7C41B3" ma:contentTypeVersion="17" ma:contentTypeDescription="Create a new document." ma:contentTypeScope="" ma:versionID="aaa321560220e6b8cada1d388eeb0240">
  <xsd:schema xmlns:xsd="http://www.w3.org/2001/XMLSchema" xmlns:xs="http://www.w3.org/2001/XMLSchema" xmlns:p="http://schemas.microsoft.com/office/2006/metadata/properties" xmlns:ns2="c24fa83f-0287-4458-bf48-6a1bfad79f44" xmlns:ns3="ed3f3c64-aefc-4b20-974f-bfd715a8be68" targetNamespace="http://schemas.microsoft.com/office/2006/metadata/properties" ma:root="true" ma:fieldsID="179a540b9a0d54f6b937f6d7e430428d" ns2:_="" ns3:_="">
    <xsd:import namespace="c24fa83f-0287-4458-bf48-6a1bfad79f44"/>
    <xsd:import namespace="ed3f3c64-aefc-4b20-974f-bfd715a8be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Text"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fa83f-0287-4458-bf48-6a1bfad79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dcfd63-5d5f-41b8-a744-ff66a4b753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Text" ma:index="22" nillable="true" ma:displayName="Text" ma:format="Dropdown" ma:internalName="Text">
      <xsd:simpleType>
        <xsd:restriction base="dms:Text">
          <xsd:maxLength value="255"/>
        </xsd:restriction>
      </xsd:simpleType>
    </xsd:element>
    <xsd:element name="Status" ma:index="23" nillable="true" ma:displayName="Status" ma:default="New" ma:format="Dropdown" ma:internalName="Status">
      <xsd:simpleType>
        <xsd:restriction base="dms:Choice">
          <xsd:enumeration value="New"/>
          <xsd:enumeration value="In progress"/>
          <xsd:enumeration value="Delayed"/>
          <xsd:enumeration value="Completed"/>
          <xsd:enumeration value="Cancelled"/>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3f3c64-aefc-4b20-974f-bfd715a8be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f26199-4326-4a73-8e5e-78e5f90b8084}" ma:internalName="TaxCatchAll" ma:showField="CatchAllData" ma:web="ed3f3c64-aefc-4b20-974f-bfd715a8be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3D393E-E4EB-4B48-A4D5-22D322025B99}">
  <ds:schemaRefs>
    <ds:schemaRef ds:uri="http://schemas.microsoft.com/sharepoint/v3/contenttype/forms"/>
  </ds:schemaRefs>
</ds:datastoreItem>
</file>

<file path=customXml/itemProps2.xml><?xml version="1.0" encoding="utf-8"?>
<ds:datastoreItem xmlns:ds="http://schemas.openxmlformats.org/officeDocument/2006/customXml" ds:itemID="{65F07C4E-08A3-4B38-B777-C770F3F7F6D0}">
  <ds:schemaRefs>
    <ds:schemaRef ds:uri="http://schemas.openxmlformats.org/officeDocument/2006/bibliography"/>
  </ds:schemaRefs>
</ds:datastoreItem>
</file>

<file path=customXml/itemProps3.xml><?xml version="1.0" encoding="utf-8"?>
<ds:datastoreItem xmlns:ds="http://schemas.openxmlformats.org/officeDocument/2006/customXml" ds:itemID="{33041C47-E1EF-4FE2-8EF5-C18E9F55C102}">
  <ds:schemaRefs>
    <ds:schemaRef ds:uri="http://schemas.microsoft.com/office/2006/metadata/properties"/>
    <ds:schemaRef ds:uri="http://schemas.microsoft.com/office/infopath/2007/PartnerControls"/>
    <ds:schemaRef ds:uri="c24fa83f-0287-4458-bf48-6a1bfad79f44"/>
    <ds:schemaRef ds:uri="ed3f3c64-aefc-4b20-974f-bfd715a8be68"/>
  </ds:schemaRefs>
</ds:datastoreItem>
</file>

<file path=customXml/itemProps4.xml><?xml version="1.0" encoding="utf-8"?>
<ds:datastoreItem xmlns:ds="http://schemas.openxmlformats.org/officeDocument/2006/customXml" ds:itemID="{4B5F0BB4-CAAC-4799-A66B-EF7382675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fa83f-0287-4458-bf48-6a1bfad79f44"/>
    <ds:schemaRef ds:uri="ed3f3c64-aefc-4b20-974f-bfd715a8b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JFC Word Template_2023 Template</Template>
  <TotalTime>3</TotalTime>
  <Pages>19</Pages>
  <Words>9630</Words>
  <Characters>54896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Armer</dc:creator>
  <cp:keywords/>
  <dc:description/>
  <cp:lastModifiedBy>Nestor Lising</cp:lastModifiedBy>
  <cp:revision>6</cp:revision>
  <cp:lastPrinted>2024-02-19T02:54:00Z</cp:lastPrinted>
  <dcterms:created xsi:type="dcterms:W3CDTF">2024-02-19T02:53:00Z</dcterms:created>
  <dcterms:modified xsi:type="dcterms:W3CDTF">2024-02-22T01:14:00Z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0x0101007C8974462353FA40B0582C9E8E217825</vt:lpwstr>
  </property>
  <property fmtid="{D5CDD505-2E9C-101B-9397-08002B2CF9AE}" pid="4" name="_dlc_DocIdItemGuid">
    <vt:lpwstr>b7fcafc2-ada3-4131-a300-f9cc71655ff4</vt:lpwstr>
  </property>
  <property fmtid="{D5CDD505-2E9C-101B-9397-08002B2CF9AE}" pid="5" name="GrammarlyDocumentId">
    <vt:lpwstr>e4698930a0c61060937681a40e8efba5b6def8217f4c95abb8b37348b5446961</vt:lpwstr>
  </property>
  <property fmtid="{D5CDD505-2E9C-101B-9397-08002B2CF9AE}" pid="6" name="MediaServiceImageTags">
    <vt:lpwstr/>
  </property>
  <property fmtid="{D5CDD505-2E9C-101B-9397-08002B2CF9AE}" pid="7" name="Order">
    <vt:r8>9800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