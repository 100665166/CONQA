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B81734" w14:textId="77777777" w:rsidR="007B7D55" w:rsidRPr="00856EE7" w:rsidRDefault="007B7D55">
      <w:pPr>
        <w:rPr>
          <w:rFonts w:ascii="Arial" w:hAnsi="Arial" w:cs="Arial"/>
          <w:sz w:val="2"/>
          <w:szCs w:val="2"/>
        </w:rPr>
      </w:pPr>
    </w:p>
    <w:tbl>
      <w:tblPr>
        <w:tblW w:w="5685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  <w:tblPrChange w:id="0" w:author="MCLEOD, Michael" w:date="2020-03-26T14:24:00Z">
          <w:tblPr>
            <w:tblW w:w="5685" w:type="pct"/>
            <w:tblInd w:w="-88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1E0" w:firstRow="1" w:lastRow="1" w:firstColumn="1" w:lastColumn="1" w:noHBand="0" w:noVBand="0"/>
          </w:tblPr>
        </w:tblPrChange>
      </w:tblPr>
      <w:tblGrid>
        <w:gridCol w:w="604"/>
        <w:gridCol w:w="2382"/>
        <w:gridCol w:w="926"/>
        <w:gridCol w:w="4041"/>
        <w:gridCol w:w="1253"/>
        <w:gridCol w:w="837"/>
        <w:gridCol w:w="1117"/>
        <w:gridCol w:w="495"/>
        <w:gridCol w:w="1132"/>
        <w:gridCol w:w="853"/>
        <w:gridCol w:w="869"/>
        <w:gridCol w:w="692"/>
        <w:gridCol w:w="660"/>
        <w:tblGridChange w:id="1">
          <w:tblGrid>
            <w:gridCol w:w="604"/>
            <w:gridCol w:w="2382"/>
            <w:gridCol w:w="926"/>
            <w:gridCol w:w="4041"/>
            <w:gridCol w:w="12"/>
            <w:gridCol w:w="604"/>
            <w:gridCol w:w="637"/>
            <w:gridCol w:w="837"/>
            <w:gridCol w:w="908"/>
            <w:gridCol w:w="209"/>
            <w:gridCol w:w="495"/>
            <w:gridCol w:w="222"/>
            <w:gridCol w:w="910"/>
            <w:gridCol w:w="853"/>
            <w:gridCol w:w="869"/>
            <w:gridCol w:w="692"/>
            <w:gridCol w:w="660"/>
            <w:gridCol w:w="57"/>
            <w:gridCol w:w="1253"/>
            <w:gridCol w:w="837"/>
            <w:gridCol w:w="1117"/>
            <w:gridCol w:w="558"/>
            <w:gridCol w:w="1256"/>
            <w:gridCol w:w="837"/>
            <w:gridCol w:w="695"/>
            <w:gridCol w:w="692"/>
            <w:gridCol w:w="35"/>
            <w:gridCol w:w="628"/>
          </w:tblGrid>
        </w:tblGridChange>
      </w:tblGrid>
      <w:tr w:rsidR="00A8609B" w:rsidRPr="00404969" w14:paraId="78424997" w14:textId="77777777" w:rsidTr="00EF2AAD">
        <w:trPr>
          <w:trHeight w:val="276"/>
          <w:tblHeader/>
          <w:trPrChange w:id="2" w:author="MCLEOD, Michael" w:date="2020-03-26T14:24:00Z">
            <w:trPr>
              <w:gridBefore w:val="5"/>
              <w:trHeight w:val="276"/>
              <w:tblHeader/>
            </w:trPr>
          </w:trPrChange>
        </w:trPr>
        <w:tc>
          <w:tcPr>
            <w:tcW w:w="190" w:type="pct"/>
            <w:vMerge w:val="restart"/>
            <w:vAlign w:val="center"/>
            <w:tcPrChange w:id="3" w:author="MCLEOD, Michael" w:date="2020-03-26T14:24:00Z">
              <w:tcPr>
                <w:tcW w:w="190" w:type="pct"/>
                <w:vMerge w:val="restart"/>
                <w:vAlign w:val="center"/>
              </w:tcPr>
            </w:tcPrChange>
          </w:tcPr>
          <w:p w14:paraId="3F5F15C2" w14:textId="77777777" w:rsidR="003C44E0" w:rsidRPr="001E1735" w:rsidRDefault="003C44E0" w:rsidP="00722289">
            <w:pPr>
              <w:spacing w:before="60" w:after="0" w:line="240" w:lineRule="auto"/>
              <w:ind w:left="-57" w:right="-57"/>
              <w:rPr>
                <w:rFonts w:ascii="Arial" w:hAnsi="Arial" w:cs="Arial"/>
                <w:b/>
                <w:sz w:val="14"/>
                <w:szCs w:val="14"/>
              </w:rPr>
            </w:pPr>
            <w:r w:rsidRPr="001E1735">
              <w:rPr>
                <w:rFonts w:ascii="Arial" w:hAnsi="Arial" w:cs="Arial"/>
                <w:b/>
                <w:sz w:val="14"/>
                <w:szCs w:val="14"/>
              </w:rPr>
              <w:t>Item</w:t>
            </w:r>
          </w:p>
          <w:p w14:paraId="3DD29496" w14:textId="77777777" w:rsidR="003C44E0" w:rsidRPr="001E1735" w:rsidRDefault="003C44E0" w:rsidP="00722289">
            <w:pPr>
              <w:spacing w:before="60" w:after="0" w:line="240" w:lineRule="auto"/>
              <w:ind w:left="-57" w:right="-57"/>
              <w:rPr>
                <w:rFonts w:ascii="Arial" w:hAnsi="Arial" w:cs="Arial"/>
                <w:b/>
                <w:sz w:val="14"/>
                <w:szCs w:val="14"/>
              </w:rPr>
            </w:pPr>
            <w:r w:rsidRPr="001E1735">
              <w:rPr>
                <w:rFonts w:ascii="Arial" w:hAnsi="Arial" w:cs="Arial"/>
                <w:b/>
                <w:sz w:val="14"/>
                <w:szCs w:val="14"/>
              </w:rPr>
              <w:t>No.</w:t>
            </w:r>
          </w:p>
        </w:tc>
        <w:tc>
          <w:tcPr>
            <w:tcW w:w="751" w:type="pct"/>
            <w:vMerge w:val="restart"/>
            <w:vAlign w:val="center"/>
            <w:tcPrChange w:id="4" w:author="MCLEOD, Michael" w:date="2020-03-26T14:24:00Z">
              <w:tcPr>
                <w:tcW w:w="751" w:type="pct"/>
                <w:gridSpan w:val="3"/>
                <w:vMerge w:val="restart"/>
                <w:vAlign w:val="center"/>
              </w:tcPr>
            </w:tcPrChange>
          </w:tcPr>
          <w:p w14:paraId="529B018D" w14:textId="77777777" w:rsidR="003C44E0" w:rsidRPr="00404969" w:rsidRDefault="003C44E0" w:rsidP="00722289">
            <w:pPr>
              <w:spacing w:before="6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Task/Activity Description</w:t>
            </w:r>
          </w:p>
        </w:tc>
        <w:tc>
          <w:tcPr>
            <w:tcW w:w="2577" w:type="pct"/>
            <w:gridSpan w:val="5"/>
            <w:vAlign w:val="center"/>
            <w:tcPrChange w:id="5" w:author="MCLEOD, Michael" w:date="2020-03-26T14:24:00Z">
              <w:tcPr>
                <w:tcW w:w="2577" w:type="pct"/>
                <w:gridSpan w:val="12"/>
                <w:vAlign w:val="center"/>
              </w:tcPr>
            </w:tcPrChange>
          </w:tcPr>
          <w:p w14:paraId="1F976DDE" w14:textId="77777777" w:rsidR="003C44E0" w:rsidRPr="00404969" w:rsidRDefault="003C44E0" w:rsidP="009C5A2B">
            <w:pPr>
              <w:spacing w:before="60" w:after="0" w:line="240" w:lineRule="auto"/>
              <w:ind w:left="-113" w:right="-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Inspection/Test</w:t>
            </w:r>
          </w:p>
        </w:tc>
        <w:tc>
          <w:tcPr>
            <w:tcW w:w="156" w:type="pct"/>
            <w:vMerge w:val="restart"/>
            <w:vAlign w:val="center"/>
            <w:tcPrChange w:id="6" w:author="MCLEOD, Michael" w:date="2020-03-26T14:24:00Z">
              <w:tcPr>
                <w:tcW w:w="176" w:type="pct"/>
                <w:vMerge w:val="restart"/>
                <w:vAlign w:val="center"/>
              </w:tcPr>
            </w:tcPrChange>
          </w:tcPr>
          <w:p w14:paraId="0F5EA9DB" w14:textId="77777777" w:rsidR="003C44E0" w:rsidRPr="00404969" w:rsidRDefault="009C2E62" w:rsidP="00722289">
            <w:pPr>
              <w:spacing w:before="60" w:after="0" w:line="240" w:lineRule="auto"/>
              <w:ind w:left="-73" w:right="-143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Type</w:t>
            </w:r>
          </w:p>
        </w:tc>
        <w:tc>
          <w:tcPr>
            <w:tcW w:w="357" w:type="pct"/>
            <w:vMerge w:val="restart"/>
            <w:vAlign w:val="center"/>
            <w:tcPrChange w:id="7" w:author="MCLEOD, Michael" w:date="2020-03-26T14:24:00Z">
              <w:tcPr>
                <w:tcW w:w="396" w:type="pct"/>
                <w:vMerge w:val="restart"/>
                <w:vAlign w:val="center"/>
              </w:tcPr>
            </w:tcPrChange>
          </w:tcPr>
          <w:p w14:paraId="45DD9EEB" w14:textId="144A3C19" w:rsidR="00D31FB7" w:rsidRPr="00D31FB7" w:rsidRDefault="003C44E0" w:rsidP="008A1708">
            <w:pPr>
              <w:spacing w:before="60" w:after="0" w:line="240" w:lineRule="auto"/>
              <w:ind w:left="-73" w:right="-143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Responsibility</w:t>
            </w:r>
          </w:p>
        </w:tc>
        <w:tc>
          <w:tcPr>
            <w:tcW w:w="969" w:type="pct"/>
            <w:gridSpan w:val="4"/>
            <w:vAlign w:val="center"/>
            <w:tcPrChange w:id="8" w:author="MCLEOD, Michael" w:date="2020-03-26T14:24:00Z">
              <w:tcPr>
                <w:tcW w:w="910" w:type="pct"/>
                <w:gridSpan w:val="5"/>
                <w:vAlign w:val="center"/>
              </w:tcPr>
            </w:tcPrChange>
          </w:tcPr>
          <w:p w14:paraId="62267423" w14:textId="77777777" w:rsidR="003C44E0" w:rsidRPr="00404969" w:rsidRDefault="00722289" w:rsidP="00636313">
            <w:pPr>
              <w:spacing w:before="60" w:after="0" w:line="240" w:lineRule="auto"/>
              <w:ind w:left="-57" w:right="-5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Checked</w:t>
            </w:r>
            <w:r>
              <w:rPr>
                <w:rFonts w:ascii="Arial" w:hAnsi="Arial" w:cs="Arial"/>
                <w:b/>
                <w:sz w:val="16"/>
                <w:szCs w:val="16"/>
              </w:rPr>
              <w:t>/Verified by (initial/Date):</w:t>
            </w:r>
          </w:p>
        </w:tc>
      </w:tr>
      <w:tr w:rsidR="00722289" w:rsidRPr="00404969" w14:paraId="7A45EDAF" w14:textId="77777777" w:rsidTr="00EF2AAD">
        <w:trPr>
          <w:trHeight w:val="601"/>
          <w:tblHeader/>
          <w:trPrChange w:id="9" w:author="MCLEOD, Michael" w:date="2020-03-26T14:24:00Z">
            <w:trPr>
              <w:gridBefore w:val="5"/>
              <w:trHeight w:val="601"/>
              <w:tblHeader/>
            </w:trPr>
          </w:trPrChange>
        </w:trPr>
        <w:tc>
          <w:tcPr>
            <w:tcW w:w="190" w:type="pct"/>
            <w:vMerge/>
            <w:vAlign w:val="center"/>
            <w:tcPrChange w:id="10" w:author="MCLEOD, Michael" w:date="2020-03-26T14:24:00Z">
              <w:tcPr>
                <w:tcW w:w="190" w:type="pct"/>
                <w:vMerge/>
                <w:vAlign w:val="center"/>
              </w:tcPr>
            </w:tcPrChange>
          </w:tcPr>
          <w:p w14:paraId="220E0EC2" w14:textId="77777777" w:rsidR="00722289" w:rsidRPr="00404969" w:rsidRDefault="00722289" w:rsidP="00722289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51" w:type="pct"/>
            <w:vMerge/>
            <w:vAlign w:val="center"/>
            <w:tcPrChange w:id="11" w:author="MCLEOD, Michael" w:date="2020-03-26T14:24:00Z">
              <w:tcPr>
                <w:tcW w:w="751" w:type="pct"/>
                <w:gridSpan w:val="3"/>
                <w:vMerge/>
                <w:vAlign w:val="center"/>
              </w:tcPr>
            </w:tcPrChange>
          </w:tcPr>
          <w:p w14:paraId="1058E758" w14:textId="77777777" w:rsidR="00722289" w:rsidRPr="00404969" w:rsidRDefault="00722289" w:rsidP="00722289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2" w:type="pct"/>
            <w:vAlign w:val="center"/>
            <w:tcPrChange w:id="12" w:author="MCLEOD, Michael" w:date="2020-03-26T14:24:00Z">
              <w:tcPr>
                <w:tcW w:w="292" w:type="pct"/>
                <w:gridSpan w:val="3"/>
                <w:vAlign w:val="center"/>
              </w:tcPr>
            </w:tcPrChange>
          </w:tcPr>
          <w:p w14:paraId="3DAFDDA8" w14:textId="77777777" w:rsidR="00722289" w:rsidRPr="00B15523" w:rsidRDefault="00722289" w:rsidP="00722289">
            <w:pPr>
              <w:spacing w:before="40" w:after="0" w:line="240" w:lineRule="auto"/>
              <w:rPr>
                <w:rFonts w:ascii="Arial" w:hAnsi="Arial" w:cs="Arial"/>
                <w:b/>
                <w:sz w:val="14"/>
                <w:szCs w:val="14"/>
              </w:rPr>
            </w:pPr>
            <w:r w:rsidRPr="00B15523">
              <w:rPr>
                <w:rFonts w:ascii="Arial" w:hAnsi="Arial" w:cs="Arial"/>
                <w:b/>
                <w:sz w:val="14"/>
                <w:szCs w:val="14"/>
              </w:rPr>
              <w:t>Frequency</w:t>
            </w:r>
          </w:p>
        </w:tc>
        <w:tc>
          <w:tcPr>
            <w:tcW w:w="1274" w:type="pct"/>
            <w:tcBorders>
              <w:bottom w:val="single" w:sz="4" w:space="0" w:color="auto"/>
            </w:tcBorders>
            <w:vAlign w:val="center"/>
            <w:tcPrChange w:id="13" w:author="MCLEOD, Michael" w:date="2020-03-26T14:24:00Z">
              <w:tcPr>
                <w:tcW w:w="1274" w:type="pct"/>
                <w:gridSpan w:val="6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1ED742D6" w14:textId="77777777" w:rsidR="00722289" w:rsidRPr="00404969" w:rsidRDefault="00722289" w:rsidP="00722289">
            <w:pPr>
              <w:spacing w:before="4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Acceptance Criteria</w:t>
            </w:r>
          </w:p>
        </w:tc>
        <w:tc>
          <w:tcPr>
            <w:tcW w:w="395" w:type="pct"/>
            <w:tcBorders>
              <w:bottom w:val="single" w:sz="4" w:space="0" w:color="auto"/>
            </w:tcBorders>
            <w:vAlign w:val="center"/>
            <w:tcPrChange w:id="14" w:author="MCLEOD, Michael" w:date="2020-03-26T14:24:00Z">
              <w:tcPr>
                <w:tcW w:w="395" w:type="pct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432BC630" w14:textId="77777777" w:rsidR="00722289" w:rsidRPr="00404969" w:rsidRDefault="00722289" w:rsidP="008A1708">
            <w:pPr>
              <w:tabs>
                <w:tab w:val="left" w:pos="1187"/>
              </w:tabs>
              <w:spacing w:before="40" w:after="0" w:line="240" w:lineRule="auto"/>
              <w:ind w:left="-113" w:right="-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Reference Documents</w:t>
            </w:r>
          </w:p>
        </w:tc>
        <w:tc>
          <w:tcPr>
            <w:tcW w:w="264" w:type="pct"/>
            <w:tcBorders>
              <w:bottom w:val="single" w:sz="4" w:space="0" w:color="auto"/>
            </w:tcBorders>
            <w:vAlign w:val="center"/>
            <w:tcPrChange w:id="15" w:author="MCLEOD, Michael" w:date="2020-03-26T14:24:00Z">
              <w:tcPr>
                <w:tcW w:w="264" w:type="pct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015EECFE" w14:textId="68FAAF3C" w:rsidR="00722289" w:rsidRPr="00404969" w:rsidRDefault="00722289" w:rsidP="008A1708">
            <w:pPr>
              <w:spacing w:before="40" w:after="0" w:line="240" w:lineRule="auto"/>
              <w:ind w:left="-73" w:right="-10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Inspection/ Test Method</w:t>
            </w:r>
          </w:p>
        </w:tc>
        <w:tc>
          <w:tcPr>
            <w:tcW w:w="352" w:type="pct"/>
            <w:tcBorders>
              <w:bottom w:val="single" w:sz="4" w:space="0" w:color="auto"/>
            </w:tcBorders>
            <w:vAlign w:val="center"/>
            <w:tcPrChange w:id="16" w:author="MCLEOD, Michael" w:date="2020-03-26T14:24:00Z">
              <w:tcPr>
                <w:tcW w:w="352" w:type="pct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31B67FAD" w14:textId="77777777" w:rsidR="00722289" w:rsidRPr="00404969" w:rsidRDefault="00722289" w:rsidP="008A1708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Record of conformity</w:t>
            </w:r>
          </w:p>
        </w:tc>
        <w:tc>
          <w:tcPr>
            <w:tcW w:w="156" w:type="pct"/>
            <w:vMerge/>
            <w:tcBorders>
              <w:bottom w:val="single" w:sz="4" w:space="0" w:color="auto"/>
            </w:tcBorders>
            <w:vAlign w:val="center"/>
            <w:tcPrChange w:id="17" w:author="MCLEOD, Michael" w:date="2020-03-26T14:24:00Z">
              <w:tcPr>
                <w:tcW w:w="176" w:type="pct"/>
                <w:vMerge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414CDA8D" w14:textId="77777777" w:rsidR="00722289" w:rsidRPr="00404969" w:rsidRDefault="00722289" w:rsidP="008A1708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57" w:type="pct"/>
            <w:vMerge/>
            <w:tcBorders>
              <w:bottom w:val="single" w:sz="4" w:space="0" w:color="auto"/>
            </w:tcBorders>
            <w:vAlign w:val="center"/>
            <w:tcPrChange w:id="18" w:author="MCLEOD, Michael" w:date="2020-03-26T14:24:00Z">
              <w:tcPr>
                <w:tcW w:w="396" w:type="pct"/>
                <w:vMerge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3C693C3C" w14:textId="77777777" w:rsidR="00722289" w:rsidRPr="00404969" w:rsidRDefault="00722289" w:rsidP="008A1708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69" w:type="pct"/>
            <w:tcBorders>
              <w:bottom w:val="single" w:sz="4" w:space="0" w:color="auto"/>
            </w:tcBorders>
            <w:vAlign w:val="center"/>
            <w:tcPrChange w:id="19" w:author="MCLEOD, Michael" w:date="2020-03-26T14:24:00Z">
              <w:tcPr>
                <w:tcW w:w="264" w:type="pct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2C38A643" w14:textId="705A0DA7" w:rsidR="00722289" w:rsidRPr="00404969" w:rsidRDefault="00EF2AAD" w:rsidP="008A1708">
            <w:pPr>
              <w:spacing w:before="60"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TfNSW</w:t>
            </w:r>
          </w:p>
        </w:tc>
        <w:tc>
          <w:tcPr>
            <w:tcW w:w="274" w:type="pct"/>
            <w:tcBorders>
              <w:bottom w:val="single" w:sz="4" w:space="0" w:color="auto"/>
            </w:tcBorders>
            <w:vAlign w:val="center"/>
            <w:tcPrChange w:id="20" w:author="MCLEOD, Michael" w:date="2020-03-26T14:24:00Z">
              <w:tcPr>
                <w:tcW w:w="219" w:type="pct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144F115D" w14:textId="1AFE355B" w:rsidR="00722289" w:rsidRPr="00404969" w:rsidRDefault="00EF2AAD" w:rsidP="008A1708">
            <w:pPr>
              <w:spacing w:before="60"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Fulton Hogan</w:t>
            </w:r>
          </w:p>
        </w:tc>
        <w:tc>
          <w:tcPr>
            <w:tcW w:w="218" w:type="pct"/>
            <w:tcBorders>
              <w:bottom w:val="single" w:sz="4" w:space="0" w:color="auto"/>
            </w:tcBorders>
            <w:vAlign w:val="center"/>
            <w:tcPrChange w:id="21" w:author="MCLEOD, Michael" w:date="2020-03-26T14:24:00Z">
              <w:tcPr>
                <w:tcW w:w="229" w:type="pct"/>
                <w:gridSpan w:val="2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3859D907" w14:textId="00C128AB" w:rsidR="00722289" w:rsidRPr="00404969" w:rsidRDefault="00EF2AAD" w:rsidP="008A1708">
            <w:pPr>
              <w:spacing w:before="60"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PV</w:t>
            </w:r>
          </w:p>
        </w:tc>
        <w:tc>
          <w:tcPr>
            <w:tcW w:w="209" w:type="pct"/>
            <w:vAlign w:val="center"/>
            <w:tcPrChange w:id="22" w:author="MCLEOD, Michael" w:date="2020-03-26T14:24:00Z">
              <w:tcPr>
                <w:tcW w:w="198" w:type="pct"/>
                <w:vAlign w:val="center"/>
              </w:tcPr>
            </w:tcPrChange>
          </w:tcPr>
          <w:p w14:paraId="69E7BCE1" w14:textId="31CD6CBF" w:rsidR="00722289" w:rsidRPr="00404969" w:rsidRDefault="008A1708" w:rsidP="008A1708">
            <w:pPr>
              <w:spacing w:before="60"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Date</w:t>
            </w:r>
          </w:p>
        </w:tc>
      </w:tr>
      <w:tr w:rsidR="00CC297A" w:rsidRPr="00404969" w14:paraId="24BC6AF5" w14:textId="77777777" w:rsidTr="00D60CC9">
        <w:trPr>
          <w:trHeight w:val="260"/>
        </w:trPr>
        <w:tc>
          <w:tcPr>
            <w:tcW w:w="190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BC4CA1" w14:textId="77777777" w:rsidR="00CC297A" w:rsidRPr="004C7C9F" w:rsidRDefault="009C1947" w:rsidP="00D60CC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A6A6A6" w:themeColor="background1" w:themeShade="A6"/>
                <w:sz w:val="16"/>
                <w:szCs w:val="16"/>
              </w:rPr>
              <w:t>1</w:t>
            </w:r>
          </w:p>
        </w:tc>
        <w:tc>
          <w:tcPr>
            <w:tcW w:w="4810" w:type="pct"/>
            <w:gridSpan w:val="12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DD4B8A5" w14:textId="1347BD3E" w:rsidR="00CC297A" w:rsidRPr="004C7C9F" w:rsidRDefault="002D6EA1" w:rsidP="002D6EA1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A6A6A6" w:themeColor="background1" w:themeShade="A6"/>
                <w:sz w:val="16"/>
                <w:szCs w:val="16"/>
              </w:rPr>
              <w:t>Preliminaries</w:t>
            </w:r>
          </w:p>
        </w:tc>
      </w:tr>
      <w:tr w:rsidR="00DC4F46" w:rsidRPr="00404969" w14:paraId="48470327" w14:textId="77777777" w:rsidTr="00EF2AAD">
        <w:trPr>
          <w:trHeight w:val="260"/>
          <w:trPrChange w:id="23" w:author="MCLEOD, Michael" w:date="2020-03-26T14:24:00Z">
            <w:trPr>
              <w:gridBefore w:val="5"/>
              <w:trHeight w:val="260"/>
            </w:trPr>
          </w:trPrChange>
        </w:trPr>
        <w:tc>
          <w:tcPr>
            <w:tcW w:w="190" w:type="pct"/>
            <w:vAlign w:val="center"/>
            <w:tcPrChange w:id="24" w:author="MCLEOD, Michael" w:date="2020-03-26T14:24:00Z">
              <w:tcPr>
                <w:tcW w:w="190" w:type="pct"/>
                <w:vAlign w:val="center"/>
              </w:tcPr>
            </w:tcPrChange>
          </w:tcPr>
          <w:p w14:paraId="6B600AC0" w14:textId="77777777" w:rsidR="00DC4F46" w:rsidRDefault="00DC4F46" w:rsidP="00D60CC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751" w:type="pct"/>
            <w:tcPrChange w:id="25" w:author="MCLEOD, Michael" w:date="2020-03-26T14:24:00Z">
              <w:tcPr>
                <w:tcW w:w="751" w:type="pct"/>
                <w:gridSpan w:val="3"/>
              </w:tcPr>
            </w:tcPrChange>
          </w:tcPr>
          <w:p w14:paraId="5E89481B" w14:textId="77777777" w:rsidR="00DC4F46" w:rsidRDefault="00DC4F46" w:rsidP="004D5D7B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C4F46">
              <w:rPr>
                <w:rFonts w:ascii="Arial" w:hAnsi="Arial" w:cs="Arial"/>
                <w:sz w:val="16"/>
                <w:szCs w:val="16"/>
                <w:lang w:val="en-US"/>
              </w:rPr>
              <w:t>Check location of underground and above ground utilities</w:t>
            </w:r>
          </w:p>
        </w:tc>
        <w:tc>
          <w:tcPr>
            <w:tcW w:w="292" w:type="pct"/>
            <w:vAlign w:val="center"/>
            <w:tcPrChange w:id="26" w:author="MCLEOD, Michael" w:date="2020-03-26T14:24:00Z">
              <w:tcPr>
                <w:tcW w:w="292" w:type="pct"/>
                <w:gridSpan w:val="3"/>
                <w:vAlign w:val="center"/>
              </w:tcPr>
            </w:tcPrChange>
          </w:tcPr>
          <w:p w14:paraId="53A0246D" w14:textId="77777777" w:rsidR="00DC4F46" w:rsidRPr="004C7C9F" w:rsidRDefault="00DC4F46" w:rsidP="003C7FC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Per Area</w:t>
            </w:r>
          </w:p>
        </w:tc>
        <w:tc>
          <w:tcPr>
            <w:tcW w:w="1274" w:type="pct"/>
            <w:vAlign w:val="center"/>
            <w:tcPrChange w:id="27" w:author="MCLEOD, Michael" w:date="2020-03-26T14:24:00Z">
              <w:tcPr>
                <w:tcW w:w="1274" w:type="pct"/>
                <w:gridSpan w:val="6"/>
                <w:vAlign w:val="center"/>
              </w:tcPr>
            </w:tcPrChange>
          </w:tcPr>
          <w:p w14:paraId="41A243A9" w14:textId="3310C891" w:rsidR="00DC4F46" w:rsidRPr="00DC4F46" w:rsidRDefault="00DC4F46" w:rsidP="00D60CC9">
            <w:pPr>
              <w:pStyle w:val="ListParagraph"/>
              <w:numPr>
                <w:ilvl w:val="0"/>
                <w:numId w:val="5"/>
              </w:numPr>
              <w:tabs>
                <w:tab w:val="left" w:pos="161"/>
              </w:tabs>
              <w:spacing w:after="0" w:line="240" w:lineRule="auto"/>
              <w:ind w:left="161" w:hanging="141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DC4F46">
              <w:rPr>
                <w:rFonts w:ascii="Arial" w:hAnsi="Arial" w:cs="Arial"/>
                <w:sz w:val="16"/>
                <w:szCs w:val="16"/>
              </w:rPr>
              <w:t>Before You Dig contacted</w:t>
            </w:r>
          </w:p>
          <w:p w14:paraId="090A90FA" w14:textId="77777777" w:rsidR="00DC4F46" w:rsidRDefault="00DC4F46" w:rsidP="00D60CC9">
            <w:pPr>
              <w:pStyle w:val="ListParagraph"/>
              <w:numPr>
                <w:ilvl w:val="0"/>
                <w:numId w:val="5"/>
              </w:numPr>
              <w:tabs>
                <w:tab w:val="left" w:pos="161"/>
              </w:tabs>
              <w:spacing w:after="0" w:line="240" w:lineRule="auto"/>
              <w:ind w:left="161" w:hanging="141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DC4F46">
              <w:rPr>
                <w:rFonts w:ascii="Arial" w:hAnsi="Arial" w:cs="Arial"/>
                <w:sz w:val="16"/>
                <w:szCs w:val="16"/>
              </w:rPr>
              <w:t>Excavation Permit is obtained</w:t>
            </w:r>
          </w:p>
        </w:tc>
        <w:tc>
          <w:tcPr>
            <w:tcW w:w="395" w:type="pct"/>
            <w:vAlign w:val="center"/>
            <w:tcPrChange w:id="28" w:author="MCLEOD, Michael" w:date="2020-03-26T14:24:00Z">
              <w:tcPr>
                <w:tcW w:w="395" w:type="pct"/>
                <w:vAlign w:val="center"/>
              </w:tcPr>
            </w:tcPrChange>
          </w:tcPr>
          <w:p w14:paraId="75686D7B" w14:textId="0753AAD5" w:rsidR="00DC4F46" w:rsidRDefault="00867903" w:rsidP="00D60CC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WHSMP</w:t>
            </w:r>
          </w:p>
        </w:tc>
        <w:tc>
          <w:tcPr>
            <w:tcW w:w="264" w:type="pct"/>
            <w:tcBorders>
              <w:bottom w:val="single" w:sz="4" w:space="0" w:color="auto"/>
            </w:tcBorders>
            <w:vAlign w:val="center"/>
            <w:tcPrChange w:id="29" w:author="MCLEOD, Michael" w:date="2020-03-26T14:24:00Z">
              <w:tcPr>
                <w:tcW w:w="264" w:type="pct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423CFD65" w14:textId="77777777" w:rsidR="00DC4F46" w:rsidRPr="004C7C9F" w:rsidRDefault="00DC4F46" w:rsidP="00A355E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2" w:type="pct"/>
            <w:tcBorders>
              <w:bottom w:val="single" w:sz="4" w:space="0" w:color="auto"/>
            </w:tcBorders>
            <w:vAlign w:val="center"/>
            <w:tcPrChange w:id="30" w:author="MCLEOD, Michael" w:date="2020-03-26T14:24:00Z">
              <w:tcPr>
                <w:tcW w:w="352" w:type="pct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38D1F351" w14:textId="70B3710E" w:rsidR="00DC4F46" w:rsidRDefault="00DC4F46" w:rsidP="008A170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Verification Check</w:t>
            </w:r>
            <w:r w:rsidR="008A1708">
              <w:rPr>
                <w:rFonts w:ascii="Arial" w:hAnsi="Arial" w:cs="Arial"/>
                <w:sz w:val="16"/>
                <w:szCs w:val="16"/>
              </w:rPr>
              <w:t>list</w:t>
            </w:r>
          </w:p>
        </w:tc>
        <w:tc>
          <w:tcPr>
            <w:tcW w:w="156" w:type="pct"/>
            <w:tcBorders>
              <w:bottom w:val="single" w:sz="4" w:space="0" w:color="auto"/>
            </w:tcBorders>
            <w:vAlign w:val="center"/>
            <w:tcPrChange w:id="31" w:author="MCLEOD, Michael" w:date="2020-03-26T14:24:00Z">
              <w:tcPr>
                <w:tcW w:w="176" w:type="pct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69704C48" w14:textId="77777777" w:rsidR="00DC4F46" w:rsidRPr="004C7C9F" w:rsidRDefault="00DC4F46" w:rsidP="003C7FC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C7C9F">
              <w:rPr>
                <w:rFonts w:ascii="Arial" w:hAnsi="Arial" w:cs="Arial"/>
                <w:sz w:val="16"/>
                <w:szCs w:val="16"/>
              </w:rPr>
              <w:t>IP</w:t>
            </w:r>
          </w:p>
        </w:tc>
        <w:tc>
          <w:tcPr>
            <w:tcW w:w="357" w:type="pct"/>
            <w:tcBorders>
              <w:bottom w:val="single" w:sz="4" w:space="0" w:color="auto"/>
            </w:tcBorders>
            <w:vAlign w:val="center"/>
            <w:tcPrChange w:id="32" w:author="MCLEOD, Michael" w:date="2020-03-26T14:24:00Z">
              <w:tcPr>
                <w:tcW w:w="396" w:type="pct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142B488A" w14:textId="77777777" w:rsidR="00DC4F46" w:rsidRPr="004C7C9F" w:rsidRDefault="00DC4F46" w:rsidP="003C7FC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C7C9F">
              <w:rPr>
                <w:rFonts w:ascii="Arial" w:hAnsi="Arial" w:cs="Arial"/>
                <w:sz w:val="16"/>
                <w:szCs w:val="16"/>
              </w:rPr>
              <w:t>Site Engineer</w:t>
            </w:r>
          </w:p>
        </w:tc>
        <w:tc>
          <w:tcPr>
            <w:tcW w:w="269" w:type="pct"/>
            <w:tcBorders>
              <w:bottom w:val="single" w:sz="4" w:space="0" w:color="auto"/>
            </w:tcBorders>
            <w:shd w:val="clear" w:color="auto" w:fill="auto"/>
            <w:vAlign w:val="center"/>
            <w:tcPrChange w:id="33" w:author="MCLEOD, Michael" w:date="2020-03-26T14:24:00Z">
              <w:tcPr>
                <w:tcW w:w="264" w:type="pct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5B8A9C90" w14:textId="77777777" w:rsidR="00DC4F46" w:rsidRPr="004C7C9F" w:rsidRDefault="00DC4F46" w:rsidP="00A355EC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4" w:type="pct"/>
            <w:tcBorders>
              <w:bottom w:val="single" w:sz="4" w:space="0" w:color="auto"/>
            </w:tcBorders>
            <w:shd w:val="clear" w:color="auto" w:fill="auto"/>
            <w:vAlign w:val="center"/>
            <w:tcPrChange w:id="34" w:author="MCLEOD, Michael" w:date="2020-03-26T14:24:00Z">
              <w:tcPr>
                <w:tcW w:w="219" w:type="pct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6FA5369F" w14:textId="77777777" w:rsidR="00DC4F46" w:rsidRPr="004C7C9F" w:rsidRDefault="00DC4F46" w:rsidP="00A355E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8" w:type="pct"/>
            <w:tcBorders>
              <w:bottom w:val="single" w:sz="4" w:space="0" w:color="auto"/>
            </w:tcBorders>
            <w:shd w:val="clear" w:color="auto" w:fill="auto"/>
            <w:vAlign w:val="center"/>
            <w:tcPrChange w:id="35" w:author="MCLEOD, Michael" w:date="2020-03-26T14:24:00Z">
              <w:tcPr>
                <w:tcW w:w="229" w:type="pct"/>
                <w:gridSpan w:val="2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302D6AB3" w14:textId="77777777" w:rsidR="00DC4F46" w:rsidRPr="004C7C9F" w:rsidRDefault="00DC4F46" w:rsidP="00A355E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9" w:type="pct"/>
            <w:vAlign w:val="center"/>
            <w:tcPrChange w:id="36" w:author="MCLEOD, Michael" w:date="2020-03-26T14:24:00Z">
              <w:tcPr>
                <w:tcW w:w="198" w:type="pct"/>
                <w:vAlign w:val="center"/>
              </w:tcPr>
            </w:tcPrChange>
          </w:tcPr>
          <w:p w14:paraId="59630F18" w14:textId="77777777" w:rsidR="00DC4F46" w:rsidRPr="004C7C9F" w:rsidRDefault="00DC4F46" w:rsidP="00A355E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A1708" w:rsidRPr="00404969" w14:paraId="283E3AC7" w14:textId="77777777" w:rsidTr="00EF2AAD">
        <w:trPr>
          <w:trHeight w:val="260"/>
          <w:trPrChange w:id="37" w:author="MCLEOD, Michael" w:date="2020-03-26T14:24:00Z">
            <w:trPr>
              <w:gridBefore w:val="5"/>
              <w:trHeight w:val="260"/>
            </w:trPr>
          </w:trPrChange>
        </w:trPr>
        <w:tc>
          <w:tcPr>
            <w:tcW w:w="190" w:type="pct"/>
            <w:tcBorders>
              <w:bottom w:val="single" w:sz="4" w:space="0" w:color="auto"/>
            </w:tcBorders>
            <w:vAlign w:val="center"/>
            <w:tcPrChange w:id="38" w:author="MCLEOD, Michael" w:date="2020-03-26T14:24:00Z">
              <w:tcPr>
                <w:tcW w:w="190" w:type="pct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6750DD89" w14:textId="77777777" w:rsidR="008A1708" w:rsidRDefault="008A1708" w:rsidP="008A170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751" w:type="pct"/>
            <w:tcBorders>
              <w:bottom w:val="single" w:sz="4" w:space="0" w:color="auto"/>
            </w:tcBorders>
            <w:tcPrChange w:id="39" w:author="MCLEOD, Michael" w:date="2020-03-26T14:24:00Z">
              <w:tcPr>
                <w:tcW w:w="751" w:type="pct"/>
                <w:gridSpan w:val="3"/>
                <w:tcBorders>
                  <w:bottom w:val="single" w:sz="4" w:space="0" w:color="auto"/>
                </w:tcBorders>
              </w:tcPr>
            </w:tcPrChange>
          </w:tcPr>
          <w:p w14:paraId="244FBFF7" w14:textId="77777777" w:rsidR="008A1708" w:rsidRDefault="008A1708" w:rsidP="008A1708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Check the type, size and class of pipes and other drainage structures to be laid</w:t>
            </w:r>
          </w:p>
          <w:p w14:paraId="22842F7D" w14:textId="77777777" w:rsidR="008A1708" w:rsidRDefault="008A1708" w:rsidP="008A1708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441E9033" w14:textId="1D59DD38" w:rsidR="008A1708" w:rsidRDefault="008A1708" w:rsidP="008A1708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Size</w:t>
            </w:r>
            <w:r w:rsidR="00416D4F">
              <w:rPr>
                <w:rFonts w:ascii="Arial" w:hAnsi="Arial" w:cs="Arial"/>
                <w:sz w:val="16"/>
                <w:szCs w:val="16"/>
                <w:lang w:val="en-US"/>
              </w:rPr>
              <w:t>: …….</w:t>
            </w:r>
          </w:p>
          <w:p w14:paraId="638EBA6F" w14:textId="77777777" w:rsidR="008A1708" w:rsidRDefault="008A1708" w:rsidP="008A1708">
            <w:pPr>
              <w:spacing w:after="0" w:line="240" w:lineRule="auto"/>
              <w:rPr>
                <w:rFonts w:ascii="Arial" w:hAnsi="Arial" w:cs="Arial"/>
                <w:sz w:val="16"/>
                <w:szCs w:val="17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Class:………</w:t>
            </w:r>
          </w:p>
        </w:tc>
        <w:tc>
          <w:tcPr>
            <w:tcW w:w="292" w:type="pct"/>
            <w:tcBorders>
              <w:bottom w:val="single" w:sz="4" w:space="0" w:color="auto"/>
            </w:tcBorders>
            <w:vAlign w:val="center"/>
            <w:tcPrChange w:id="40" w:author="MCLEOD, Michael" w:date="2020-03-26T14:24:00Z">
              <w:tcPr>
                <w:tcW w:w="292" w:type="pct"/>
                <w:gridSpan w:val="3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75932038" w14:textId="77777777" w:rsidR="008A1708" w:rsidRDefault="008A1708" w:rsidP="008A170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C7C9F">
              <w:rPr>
                <w:rFonts w:ascii="Arial" w:eastAsia="Times New Roman" w:hAnsi="Arial" w:cs="Arial"/>
                <w:sz w:val="16"/>
                <w:szCs w:val="16"/>
              </w:rPr>
              <w:t xml:space="preserve">Per 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Delivery</w:t>
            </w:r>
          </w:p>
        </w:tc>
        <w:tc>
          <w:tcPr>
            <w:tcW w:w="1274" w:type="pct"/>
            <w:tcBorders>
              <w:bottom w:val="single" w:sz="4" w:space="0" w:color="auto"/>
            </w:tcBorders>
            <w:vAlign w:val="center"/>
            <w:tcPrChange w:id="41" w:author="MCLEOD, Michael" w:date="2020-03-26T14:24:00Z">
              <w:tcPr>
                <w:tcW w:w="1274" w:type="pct"/>
                <w:gridSpan w:val="6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2847F3C4" w14:textId="77777777" w:rsidR="008A1708" w:rsidRDefault="008A1708" w:rsidP="008A1708">
            <w:pPr>
              <w:tabs>
                <w:tab w:val="left" w:pos="161"/>
              </w:tabs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  <w:r w:rsidRPr="00345BA0">
              <w:rPr>
                <w:rFonts w:ascii="Arial" w:hAnsi="Arial" w:cs="Arial"/>
                <w:sz w:val="16"/>
                <w:szCs w:val="16"/>
              </w:rPr>
              <w:t xml:space="preserve">upplied items </w:t>
            </w:r>
            <w:r>
              <w:rPr>
                <w:rFonts w:ascii="Arial" w:hAnsi="Arial" w:cs="Arial"/>
                <w:sz w:val="16"/>
                <w:szCs w:val="16"/>
              </w:rPr>
              <w:t>are:</w:t>
            </w:r>
          </w:p>
          <w:p w14:paraId="6B5F5D93" w14:textId="77777777" w:rsidR="008A1708" w:rsidRPr="00B1392D" w:rsidRDefault="008A1708" w:rsidP="008A1708">
            <w:pPr>
              <w:pStyle w:val="ListParagraph"/>
              <w:numPr>
                <w:ilvl w:val="2"/>
                <w:numId w:val="5"/>
              </w:numPr>
              <w:tabs>
                <w:tab w:val="left" w:pos="161"/>
              </w:tabs>
              <w:spacing w:after="0" w:line="240" w:lineRule="auto"/>
              <w:ind w:left="176" w:hanging="142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</w:t>
            </w:r>
            <w:r w:rsidRPr="00B1392D">
              <w:rPr>
                <w:rFonts w:ascii="Arial" w:hAnsi="Arial" w:cs="Arial"/>
                <w:sz w:val="16"/>
                <w:szCs w:val="16"/>
              </w:rPr>
              <w:t>o correct spec, class, size and quantity</w:t>
            </w:r>
          </w:p>
          <w:p w14:paraId="4495B328" w14:textId="77777777" w:rsidR="008A1708" w:rsidRDefault="008A1708" w:rsidP="008A1708">
            <w:pPr>
              <w:pStyle w:val="ListParagraph"/>
              <w:numPr>
                <w:ilvl w:val="0"/>
                <w:numId w:val="5"/>
              </w:numPr>
              <w:tabs>
                <w:tab w:val="left" w:pos="161"/>
              </w:tabs>
              <w:spacing w:after="0" w:line="240" w:lineRule="auto"/>
              <w:ind w:left="161" w:hanging="141"/>
              <w:contextualSpacing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Defect free, safely and securely stored</w:t>
            </w:r>
          </w:p>
          <w:p w14:paraId="3E06EEF5" w14:textId="77777777" w:rsidR="008A1708" w:rsidRDefault="008A1708" w:rsidP="008A1708">
            <w:pPr>
              <w:pStyle w:val="ListParagraph"/>
              <w:numPr>
                <w:ilvl w:val="0"/>
                <w:numId w:val="5"/>
              </w:numPr>
              <w:tabs>
                <w:tab w:val="left" w:pos="161"/>
              </w:tabs>
              <w:spacing w:after="0" w:line="240" w:lineRule="auto"/>
              <w:ind w:left="161" w:hanging="141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B1392D">
              <w:rPr>
                <w:rFonts w:ascii="Arial" w:hAnsi="Arial" w:cs="Arial"/>
                <w:sz w:val="16"/>
                <w:szCs w:val="16"/>
              </w:rPr>
              <w:t>Markings have been made as required</w:t>
            </w:r>
          </w:p>
          <w:p w14:paraId="2B09F649" w14:textId="77777777" w:rsidR="008A1708" w:rsidRPr="003C7FCC" w:rsidRDefault="008A1708" w:rsidP="008A170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172" w:hanging="142"/>
              <w:rPr>
                <w:rFonts w:ascii="Arial" w:hAnsi="Arial" w:cs="Arial"/>
                <w:sz w:val="16"/>
                <w:szCs w:val="16"/>
              </w:rPr>
            </w:pPr>
            <w:r w:rsidRPr="00340F1C">
              <w:rPr>
                <w:rFonts w:ascii="Arial" w:hAnsi="Arial" w:cs="Arial"/>
                <w:sz w:val="16"/>
                <w:szCs w:val="16"/>
              </w:rPr>
              <w:t>Delivered 7 days after casting and concrete has reached specified 28 day strength</w:t>
            </w:r>
          </w:p>
        </w:tc>
        <w:tc>
          <w:tcPr>
            <w:tcW w:w="395" w:type="pct"/>
            <w:tcBorders>
              <w:bottom w:val="single" w:sz="4" w:space="0" w:color="auto"/>
            </w:tcBorders>
            <w:vAlign w:val="center"/>
            <w:tcPrChange w:id="42" w:author="MCLEOD, Michael" w:date="2020-03-26T14:24:00Z">
              <w:tcPr>
                <w:tcW w:w="395" w:type="pct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383A1AB9" w14:textId="77777777" w:rsidR="008A1708" w:rsidRDefault="008A1708" w:rsidP="008A170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R11.2</w:t>
            </w:r>
          </w:p>
        </w:tc>
        <w:tc>
          <w:tcPr>
            <w:tcW w:w="264" w:type="pct"/>
            <w:tcBorders>
              <w:bottom w:val="single" w:sz="4" w:space="0" w:color="auto"/>
            </w:tcBorders>
            <w:vAlign w:val="center"/>
            <w:tcPrChange w:id="43" w:author="MCLEOD, Michael" w:date="2020-03-26T14:24:00Z">
              <w:tcPr>
                <w:tcW w:w="264" w:type="pct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281FFAA2" w14:textId="77777777" w:rsidR="008A1708" w:rsidRPr="004C7C9F" w:rsidRDefault="008A1708" w:rsidP="008A170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2" w:type="pct"/>
            <w:tcBorders>
              <w:bottom w:val="single" w:sz="4" w:space="0" w:color="auto"/>
            </w:tcBorders>
            <w:vAlign w:val="center"/>
            <w:tcPrChange w:id="44" w:author="MCLEOD, Michael" w:date="2020-03-26T14:24:00Z">
              <w:tcPr>
                <w:tcW w:w="352" w:type="pct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6DDEE101" w14:textId="039818B4" w:rsidR="008A1708" w:rsidRDefault="008A1708" w:rsidP="008A170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Verification Checklist</w:t>
            </w:r>
          </w:p>
        </w:tc>
        <w:tc>
          <w:tcPr>
            <w:tcW w:w="156" w:type="pct"/>
            <w:tcBorders>
              <w:bottom w:val="single" w:sz="4" w:space="0" w:color="auto"/>
            </w:tcBorders>
            <w:vAlign w:val="center"/>
            <w:tcPrChange w:id="45" w:author="MCLEOD, Michael" w:date="2020-03-26T14:24:00Z">
              <w:tcPr>
                <w:tcW w:w="176" w:type="pct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1A6AE07F" w14:textId="77777777" w:rsidR="008A1708" w:rsidRDefault="008A1708" w:rsidP="008A170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C7C9F">
              <w:rPr>
                <w:rFonts w:ascii="Arial" w:hAnsi="Arial" w:cs="Arial"/>
                <w:sz w:val="16"/>
                <w:szCs w:val="16"/>
              </w:rPr>
              <w:t>IP</w:t>
            </w:r>
          </w:p>
        </w:tc>
        <w:tc>
          <w:tcPr>
            <w:tcW w:w="357" w:type="pct"/>
            <w:tcBorders>
              <w:bottom w:val="single" w:sz="4" w:space="0" w:color="auto"/>
            </w:tcBorders>
            <w:vAlign w:val="center"/>
            <w:tcPrChange w:id="46" w:author="MCLEOD, Michael" w:date="2020-03-26T14:24:00Z">
              <w:tcPr>
                <w:tcW w:w="396" w:type="pct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113328CE" w14:textId="77777777" w:rsidR="008A1708" w:rsidRDefault="008A1708" w:rsidP="008A170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C7C9F">
              <w:rPr>
                <w:rFonts w:ascii="Arial" w:hAnsi="Arial" w:cs="Arial"/>
                <w:sz w:val="16"/>
                <w:szCs w:val="16"/>
              </w:rPr>
              <w:t>Site Engineer</w:t>
            </w:r>
          </w:p>
        </w:tc>
        <w:tc>
          <w:tcPr>
            <w:tcW w:w="269" w:type="pct"/>
            <w:tcBorders>
              <w:bottom w:val="single" w:sz="4" w:space="0" w:color="auto"/>
            </w:tcBorders>
            <w:shd w:val="clear" w:color="auto" w:fill="auto"/>
            <w:vAlign w:val="center"/>
            <w:tcPrChange w:id="47" w:author="MCLEOD, Michael" w:date="2020-03-26T14:24:00Z">
              <w:tcPr>
                <w:tcW w:w="264" w:type="pct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72B110F1" w14:textId="77777777" w:rsidR="008A1708" w:rsidRPr="004C7C9F" w:rsidRDefault="008A1708" w:rsidP="008A1708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4" w:type="pct"/>
            <w:tcBorders>
              <w:bottom w:val="single" w:sz="4" w:space="0" w:color="auto"/>
            </w:tcBorders>
            <w:shd w:val="clear" w:color="auto" w:fill="auto"/>
            <w:vAlign w:val="center"/>
            <w:tcPrChange w:id="48" w:author="MCLEOD, Michael" w:date="2020-03-26T14:24:00Z">
              <w:tcPr>
                <w:tcW w:w="219" w:type="pct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0DE3F0E7" w14:textId="77777777" w:rsidR="008A1708" w:rsidRPr="004C7C9F" w:rsidRDefault="008A1708" w:rsidP="008A170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8" w:type="pct"/>
            <w:tcBorders>
              <w:bottom w:val="single" w:sz="4" w:space="0" w:color="auto"/>
            </w:tcBorders>
            <w:shd w:val="clear" w:color="auto" w:fill="auto"/>
            <w:vAlign w:val="center"/>
            <w:tcPrChange w:id="49" w:author="MCLEOD, Michael" w:date="2020-03-26T14:24:00Z">
              <w:tcPr>
                <w:tcW w:w="229" w:type="pct"/>
                <w:gridSpan w:val="2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7C9D916D" w14:textId="77777777" w:rsidR="008A1708" w:rsidRPr="004C7C9F" w:rsidRDefault="008A1708" w:rsidP="008A170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9" w:type="pct"/>
            <w:tcBorders>
              <w:bottom w:val="single" w:sz="4" w:space="0" w:color="auto"/>
            </w:tcBorders>
            <w:vAlign w:val="center"/>
            <w:tcPrChange w:id="50" w:author="MCLEOD, Michael" w:date="2020-03-26T14:24:00Z">
              <w:tcPr>
                <w:tcW w:w="198" w:type="pct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43E0F5B0" w14:textId="77777777" w:rsidR="008A1708" w:rsidRPr="004C7C9F" w:rsidRDefault="008A1708" w:rsidP="008A170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F2AAD" w:rsidRPr="00404969" w14:paraId="0F402FBF" w14:textId="77777777" w:rsidTr="00EF2AAD">
        <w:trPr>
          <w:trHeight w:val="260"/>
        </w:trPr>
        <w:tc>
          <w:tcPr>
            <w:tcW w:w="190" w:type="pct"/>
            <w:tcBorders>
              <w:bottom w:val="single" w:sz="4" w:space="0" w:color="auto"/>
            </w:tcBorders>
            <w:shd w:val="clear" w:color="auto" w:fill="92CDDC" w:themeFill="accent5" w:themeFillTint="99"/>
            <w:vAlign w:val="center"/>
          </w:tcPr>
          <w:p w14:paraId="7661B5F6" w14:textId="77777777" w:rsidR="00DC4F46" w:rsidRDefault="00DC4F46" w:rsidP="00D60CC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751" w:type="pct"/>
            <w:tcBorders>
              <w:bottom w:val="single" w:sz="4" w:space="0" w:color="auto"/>
            </w:tcBorders>
            <w:shd w:val="clear" w:color="auto" w:fill="92CDDC" w:themeFill="accent5" w:themeFillTint="99"/>
            <w:vAlign w:val="center"/>
          </w:tcPr>
          <w:p w14:paraId="3AAAED21" w14:textId="3F5C182E" w:rsidR="00DC4F46" w:rsidRDefault="006A55AD" w:rsidP="006A55AD">
            <w:pPr>
              <w:spacing w:after="0" w:line="240" w:lineRule="auto"/>
              <w:rPr>
                <w:rFonts w:ascii="Arial" w:hAnsi="Arial" w:cs="Arial"/>
                <w:sz w:val="16"/>
                <w:szCs w:val="17"/>
              </w:rPr>
            </w:pPr>
            <w:r>
              <w:rPr>
                <w:rFonts w:ascii="Arial" w:hAnsi="Arial" w:cs="Arial"/>
                <w:sz w:val="16"/>
                <w:szCs w:val="17"/>
              </w:rPr>
              <w:t>Supply of precast concrete members subject to traffic and/ or earth pressure loading, and water containing structures with capacity greater than 25,000 Litres</w:t>
            </w:r>
          </w:p>
        </w:tc>
        <w:tc>
          <w:tcPr>
            <w:tcW w:w="292" w:type="pct"/>
            <w:tcBorders>
              <w:bottom w:val="single" w:sz="4" w:space="0" w:color="auto"/>
            </w:tcBorders>
            <w:shd w:val="clear" w:color="auto" w:fill="92CDDC" w:themeFill="accent5" w:themeFillTint="99"/>
            <w:vAlign w:val="center"/>
          </w:tcPr>
          <w:p w14:paraId="4A57DCE2" w14:textId="77777777" w:rsidR="00DC4F46" w:rsidRDefault="00DC4F46" w:rsidP="003231D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Per Type</w:t>
            </w:r>
          </w:p>
        </w:tc>
        <w:tc>
          <w:tcPr>
            <w:tcW w:w="1274" w:type="pct"/>
            <w:tcBorders>
              <w:bottom w:val="single" w:sz="4" w:space="0" w:color="auto"/>
            </w:tcBorders>
            <w:shd w:val="clear" w:color="auto" w:fill="92CDDC" w:themeFill="accent5" w:themeFillTint="99"/>
            <w:vAlign w:val="center"/>
          </w:tcPr>
          <w:p w14:paraId="27C1B866" w14:textId="77777777" w:rsidR="00DC4F46" w:rsidRPr="00747335" w:rsidRDefault="00DC4F46" w:rsidP="00D60CC9">
            <w:pPr>
              <w:spacing w:after="0" w:line="240" w:lineRule="auto"/>
              <w:rPr>
                <w:rFonts w:ascii="Arial" w:hAnsi="Arial" w:cs="Arial"/>
                <w:sz w:val="16"/>
                <w:szCs w:val="17"/>
              </w:rPr>
            </w:pPr>
            <w:r w:rsidRPr="00747335">
              <w:rPr>
                <w:rFonts w:ascii="Arial" w:hAnsi="Arial" w:cs="Arial"/>
                <w:sz w:val="16"/>
                <w:szCs w:val="17"/>
              </w:rPr>
              <w:t xml:space="preserve">Submitted </w:t>
            </w:r>
            <w:r>
              <w:rPr>
                <w:rFonts w:ascii="Arial" w:hAnsi="Arial" w:cs="Arial"/>
                <w:sz w:val="16"/>
                <w:szCs w:val="17"/>
              </w:rPr>
              <w:t xml:space="preserve">design and manufacturing documentations </w:t>
            </w:r>
            <w:r w:rsidRPr="00747335">
              <w:rPr>
                <w:rFonts w:ascii="Arial" w:hAnsi="Arial" w:cs="Arial"/>
                <w:sz w:val="16"/>
                <w:szCs w:val="17"/>
              </w:rPr>
              <w:t>to the Project Verifier for precast concrete structures</w:t>
            </w:r>
            <w:r>
              <w:rPr>
                <w:rFonts w:ascii="Arial" w:hAnsi="Arial" w:cs="Arial"/>
                <w:sz w:val="16"/>
                <w:szCs w:val="17"/>
              </w:rPr>
              <w:t xml:space="preserve"> which</w:t>
            </w:r>
            <w:r w:rsidRPr="00747335">
              <w:rPr>
                <w:rFonts w:ascii="Arial" w:hAnsi="Arial" w:cs="Arial"/>
                <w:sz w:val="16"/>
                <w:szCs w:val="17"/>
              </w:rPr>
              <w:t xml:space="preserve"> subject to traffic loads and/or earth pressure and water retaining structures with a capacity in excess of 25,000 litres.</w:t>
            </w:r>
          </w:p>
        </w:tc>
        <w:tc>
          <w:tcPr>
            <w:tcW w:w="395" w:type="pct"/>
            <w:tcBorders>
              <w:bottom w:val="single" w:sz="4" w:space="0" w:color="auto"/>
            </w:tcBorders>
            <w:shd w:val="clear" w:color="auto" w:fill="92CDDC" w:themeFill="accent5" w:themeFillTint="99"/>
            <w:vAlign w:val="center"/>
          </w:tcPr>
          <w:p w14:paraId="4DCBE2EB" w14:textId="77777777" w:rsidR="00DC4F46" w:rsidRDefault="003C48C1" w:rsidP="00D60CC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R11.2.4.1</w:t>
            </w:r>
          </w:p>
        </w:tc>
        <w:tc>
          <w:tcPr>
            <w:tcW w:w="264" w:type="pct"/>
            <w:tcBorders>
              <w:bottom w:val="single" w:sz="4" w:space="0" w:color="auto"/>
            </w:tcBorders>
            <w:shd w:val="clear" w:color="auto" w:fill="92CDDC" w:themeFill="accent5" w:themeFillTint="99"/>
            <w:vAlign w:val="center"/>
          </w:tcPr>
          <w:p w14:paraId="21CD1E40" w14:textId="77777777" w:rsidR="00DC4F46" w:rsidRPr="004C7C9F" w:rsidRDefault="00DC4F46" w:rsidP="00A355E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2" w:type="pct"/>
            <w:tcBorders>
              <w:bottom w:val="single" w:sz="4" w:space="0" w:color="auto"/>
            </w:tcBorders>
            <w:shd w:val="clear" w:color="auto" w:fill="92CDDC" w:themeFill="accent5" w:themeFillTint="99"/>
            <w:vAlign w:val="center"/>
          </w:tcPr>
          <w:p w14:paraId="550E3EA9" w14:textId="77777777" w:rsidR="00DC4F46" w:rsidRDefault="003C48C1" w:rsidP="00CB4CF4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Hold</w:t>
            </w:r>
          </w:p>
          <w:p w14:paraId="1E86C931" w14:textId="77777777" w:rsidR="003C48C1" w:rsidRDefault="003C48C1" w:rsidP="00CB4CF4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Point </w:t>
            </w:r>
          </w:p>
        </w:tc>
        <w:tc>
          <w:tcPr>
            <w:tcW w:w="156" w:type="pct"/>
            <w:tcBorders>
              <w:bottom w:val="single" w:sz="4" w:space="0" w:color="auto"/>
            </w:tcBorders>
            <w:shd w:val="clear" w:color="auto" w:fill="92CDDC" w:themeFill="accent5" w:themeFillTint="99"/>
            <w:vAlign w:val="center"/>
          </w:tcPr>
          <w:p w14:paraId="33E11094" w14:textId="22ABC207" w:rsidR="00DC4F46" w:rsidRDefault="003C48C1" w:rsidP="00CB4CF4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HP</w:t>
            </w:r>
          </w:p>
        </w:tc>
        <w:tc>
          <w:tcPr>
            <w:tcW w:w="357" w:type="pct"/>
            <w:tcBorders>
              <w:bottom w:val="single" w:sz="4" w:space="0" w:color="auto"/>
            </w:tcBorders>
            <w:shd w:val="clear" w:color="auto" w:fill="92CDDC" w:themeFill="accent5" w:themeFillTint="99"/>
            <w:vAlign w:val="center"/>
          </w:tcPr>
          <w:p w14:paraId="5C45C4F2" w14:textId="77777777" w:rsidR="00DC4F46" w:rsidRDefault="00DC4F46" w:rsidP="00CB4CF4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Site Engineer</w:t>
            </w:r>
          </w:p>
        </w:tc>
        <w:tc>
          <w:tcPr>
            <w:tcW w:w="26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A1672E" w14:textId="77777777" w:rsidR="00DC4F46" w:rsidRPr="004C7C9F" w:rsidRDefault="00DC4F46" w:rsidP="00B13B71">
            <w:pPr>
              <w:spacing w:after="0" w:line="240" w:lineRule="auto"/>
              <w:ind w:left="-57" w:right="-57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4" w:type="pct"/>
            <w:tcBorders>
              <w:bottom w:val="single" w:sz="4" w:space="0" w:color="auto"/>
            </w:tcBorders>
            <w:shd w:val="clear" w:color="auto" w:fill="92CDDC" w:themeFill="accent5" w:themeFillTint="99"/>
            <w:vAlign w:val="center"/>
          </w:tcPr>
          <w:p w14:paraId="7A0045CB" w14:textId="2E7C28F8" w:rsidR="00DC4F46" w:rsidRPr="004C7C9F" w:rsidRDefault="00B13B71" w:rsidP="00B13B7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HP</w:t>
            </w:r>
          </w:p>
        </w:tc>
        <w:tc>
          <w:tcPr>
            <w:tcW w:w="21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828723" w14:textId="77777777" w:rsidR="00DC4F46" w:rsidRPr="004C7C9F" w:rsidRDefault="00DC4F46" w:rsidP="00A355E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87366F" w14:textId="77777777" w:rsidR="00DC4F46" w:rsidRPr="004C7C9F" w:rsidRDefault="00DC4F46" w:rsidP="00A355E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F2AAD" w:rsidRPr="00404969" w14:paraId="67C58C3B" w14:textId="77777777" w:rsidTr="00EF2AAD">
        <w:trPr>
          <w:trHeight w:val="260"/>
        </w:trPr>
        <w:tc>
          <w:tcPr>
            <w:tcW w:w="190" w:type="pct"/>
            <w:shd w:val="clear" w:color="auto" w:fill="92CDDC" w:themeFill="accent5" w:themeFillTint="99"/>
            <w:vAlign w:val="center"/>
          </w:tcPr>
          <w:p w14:paraId="2C7469AF" w14:textId="77777777" w:rsidR="003C48C1" w:rsidRDefault="003C48C1" w:rsidP="00D60CC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751" w:type="pct"/>
            <w:shd w:val="clear" w:color="auto" w:fill="92CDDC" w:themeFill="accent5" w:themeFillTint="99"/>
            <w:vAlign w:val="center"/>
          </w:tcPr>
          <w:p w14:paraId="74824B04" w14:textId="499521A4" w:rsidR="003C48C1" w:rsidRDefault="007A6F45" w:rsidP="007A6F45">
            <w:pPr>
              <w:spacing w:after="0" w:line="240" w:lineRule="auto"/>
              <w:rPr>
                <w:rFonts w:ascii="Arial" w:hAnsi="Arial" w:cs="Arial"/>
                <w:sz w:val="16"/>
                <w:szCs w:val="17"/>
              </w:rPr>
            </w:pPr>
            <w:r>
              <w:rPr>
                <w:rFonts w:ascii="Arial" w:hAnsi="Arial" w:cs="Arial"/>
                <w:sz w:val="16"/>
                <w:szCs w:val="17"/>
              </w:rPr>
              <w:t>Incorporation into the works any supplied, manufactured drainage product.</w:t>
            </w:r>
          </w:p>
        </w:tc>
        <w:tc>
          <w:tcPr>
            <w:tcW w:w="292" w:type="pct"/>
            <w:shd w:val="clear" w:color="auto" w:fill="92CDDC" w:themeFill="accent5" w:themeFillTint="99"/>
            <w:vAlign w:val="center"/>
          </w:tcPr>
          <w:p w14:paraId="4584C2B4" w14:textId="77777777" w:rsidR="003C48C1" w:rsidRDefault="003C48C1" w:rsidP="001709F4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Per Lot</w:t>
            </w:r>
          </w:p>
        </w:tc>
        <w:tc>
          <w:tcPr>
            <w:tcW w:w="1274" w:type="pct"/>
            <w:shd w:val="clear" w:color="auto" w:fill="92CDDC" w:themeFill="accent5" w:themeFillTint="99"/>
            <w:vAlign w:val="center"/>
          </w:tcPr>
          <w:p w14:paraId="112E3CC0" w14:textId="02FE6C11" w:rsidR="003C48C1" w:rsidRPr="00747335" w:rsidRDefault="003C48C1" w:rsidP="00542E41">
            <w:pPr>
              <w:spacing w:after="0" w:line="240" w:lineRule="auto"/>
              <w:rPr>
                <w:rFonts w:ascii="Arial" w:hAnsi="Arial" w:cs="Arial"/>
                <w:sz w:val="16"/>
                <w:szCs w:val="17"/>
              </w:rPr>
            </w:pPr>
            <w:r w:rsidRPr="00747335">
              <w:rPr>
                <w:rFonts w:ascii="Arial" w:hAnsi="Arial" w:cs="Arial"/>
                <w:sz w:val="16"/>
                <w:szCs w:val="17"/>
              </w:rPr>
              <w:t>Submit a Certificate</w:t>
            </w:r>
            <w:r w:rsidR="007A6F45">
              <w:rPr>
                <w:rFonts w:ascii="Arial" w:hAnsi="Arial" w:cs="Arial"/>
                <w:sz w:val="16"/>
                <w:szCs w:val="17"/>
              </w:rPr>
              <w:t xml:space="preserve"> of Conformity</w:t>
            </w:r>
            <w:r w:rsidRPr="00747335">
              <w:rPr>
                <w:rFonts w:ascii="Arial" w:hAnsi="Arial" w:cs="Arial"/>
                <w:sz w:val="16"/>
                <w:szCs w:val="17"/>
              </w:rPr>
              <w:t xml:space="preserve"> to the Project Verifier 7 days prior to incorporat</w:t>
            </w:r>
            <w:r w:rsidR="007A6F45">
              <w:rPr>
                <w:rFonts w:ascii="Arial" w:hAnsi="Arial" w:cs="Arial"/>
                <w:sz w:val="16"/>
                <w:szCs w:val="17"/>
              </w:rPr>
              <w:t>ing into the works</w:t>
            </w:r>
          </w:p>
        </w:tc>
        <w:tc>
          <w:tcPr>
            <w:tcW w:w="395" w:type="pct"/>
            <w:shd w:val="clear" w:color="auto" w:fill="92CDDC" w:themeFill="accent5" w:themeFillTint="99"/>
            <w:vAlign w:val="center"/>
          </w:tcPr>
          <w:p w14:paraId="35DD3E8F" w14:textId="77777777" w:rsidR="003C48C1" w:rsidRDefault="003C48C1" w:rsidP="00D60CC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R11.2.6</w:t>
            </w:r>
          </w:p>
        </w:tc>
        <w:tc>
          <w:tcPr>
            <w:tcW w:w="264" w:type="pct"/>
            <w:tcBorders>
              <w:bottom w:val="single" w:sz="4" w:space="0" w:color="auto"/>
            </w:tcBorders>
            <w:shd w:val="clear" w:color="auto" w:fill="92CDDC" w:themeFill="accent5" w:themeFillTint="99"/>
            <w:vAlign w:val="center"/>
          </w:tcPr>
          <w:p w14:paraId="03B5BF42" w14:textId="77777777" w:rsidR="003C48C1" w:rsidRPr="004C7C9F" w:rsidRDefault="003C48C1" w:rsidP="00A355E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2" w:type="pct"/>
            <w:tcBorders>
              <w:bottom w:val="single" w:sz="4" w:space="0" w:color="auto"/>
            </w:tcBorders>
            <w:shd w:val="clear" w:color="auto" w:fill="92CDDC" w:themeFill="accent5" w:themeFillTint="99"/>
            <w:vAlign w:val="center"/>
          </w:tcPr>
          <w:p w14:paraId="6E76E924" w14:textId="77777777" w:rsidR="003C48C1" w:rsidRDefault="003C48C1" w:rsidP="002F347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Hold</w:t>
            </w:r>
          </w:p>
          <w:p w14:paraId="62DB03AF" w14:textId="77777777" w:rsidR="003C48C1" w:rsidRDefault="003C48C1" w:rsidP="00CB4CF4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Point </w:t>
            </w:r>
          </w:p>
        </w:tc>
        <w:tc>
          <w:tcPr>
            <w:tcW w:w="156" w:type="pct"/>
            <w:tcBorders>
              <w:bottom w:val="single" w:sz="4" w:space="0" w:color="auto"/>
            </w:tcBorders>
            <w:shd w:val="clear" w:color="auto" w:fill="92CDDC" w:themeFill="accent5" w:themeFillTint="99"/>
            <w:vAlign w:val="center"/>
          </w:tcPr>
          <w:p w14:paraId="0729494A" w14:textId="6610618D" w:rsidR="003C48C1" w:rsidRDefault="003C48C1" w:rsidP="00CB4CF4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HP</w:t>
            </w:r>
          </w:p>
        </w:tc>
        <w:tc>
          <w:tcPr>
            <w:tcW w:w="357" w:type="pct"/>
            <w:tcBorders>
              <w:bottom w:val="single" w:sz="4" w:space="0" w:color="auto"/>
            </w:tcBorders>
            <w:shd w:val="clear" w:color="auto" w:fill="92CDDC" w:themeFill="accent5" w:themeFillTint="99"/>
            <w:vAlign w:val="center"/>
          </w:tcPr>
          <w:p w14:paraId="55ED40E5" w14:textId="77777777" w:rsidR="003C48C1" w:rsidRDefault="003C48C1" w:rsidP="00CB4CF4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Site Engineer</w:t>
            </w:r>
          </w:p>
        </w:tc>
        <w:tc>
          <w:tcPr>
            <w:tcW w:w="26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9DF870F" w14:textId="77777777" w:rsidR="003C48C1" w:rsidRPr="004C7C9F" w:rsidRDefault="003C48C1" w:rsidP="00B13B71">
            <w:pPr>
              <w:spacing w:after="0" w:line="240" w:lineRule="auto"/>
              <w:ind w:left="-57" w:right="-57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4" w:type="pct"/>
            <w:tcBorders>
              <w:bottom w:val="single" w:sz="4" w:space="0" w:color="auto"/>
            </w:tcBorders>
            <w:shd w:val="clear" w:color="auto" w:fill="92CDDC" w:themeFill="accent5" w:themeFillTint="99"/>
            <w:vAlign w:val="center"/>
          </w:tcPr>
          <w:p w14:paraId="5F4CF335" w14:textId="211B71D2" w:rsidR="003C48C1" w:rsidRPr="004C7C9F" w:rsidRDefault="00B13B71" w:rsidP="00B13B7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HP</w:t>
            </w:r>
          </w:p>
        </w:tc>
        <w:tc>
          <w:tcPr>
            <w:tcW w:w="21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1B3144" w14:textId="77777777" w:rsidR="003C48C1" w:rsidRPr="004C7C9F" w:rsidRDefault="003C48C1" w:rsidP="00A355E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9" w:type="pct"/>
            <w:shd w:val="clear" w:color="auto" w:fill="auto"/>
            <w:vAlign w:val="center"/>
          </w:tcPr>
          <w:p w14:paraId="7C3DBE96" w14:textId="77777777" w:rsidR="003C48C1" w:rsidRPr="004C7C9F" w:rsidRDefault="003C48C1" w:rsidP="00A355E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13A1B" w:rsidRPr="00404969" w14:paraId="13E9B70A" w14:textId="77777777" w:rsidTr="00EF2AAD">
        <w:trPr>
          <w:trHeight w:val="260"/>
          <w:trPrChange w:id="51" w:author="MCLEOD, Michael" w:date="2020-03-26T14:24:00Z">
            <w:trPr>
              <w:gridBefore w:val="5"/>
              <w:trHeight w:val="260"/>
            </w:trPr>
          </w:trPrChange>
        </w:trPr>
        <w:tc>
          <w:tcPr>
            <w:tcW w:w="190" w:type="pct"/>
            <w:tcBorders>
              <w:bottom w:val="single" w:sz="4" w:space="0" w:color="auto"/>
            </w:tcBorders>
            <w:vAlign w:val="center"/>
            <w:tcPrChange w:id="52" w:author="MCLEOD, Michael" w:date="2020-03-26T14:24:00Z">
              <w:tcPr>
                <w:tcW w:w="190" w:type="pct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5A07BB1B" w14:textId="544160BC" w:rsidR="00813A1B" w:rsidRPr="00C82CE4" w:rsidRDefault="00C82CE4" w:rsidP="00813A1B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751" w:type="pct"/>
            <w:tcBorders>
              <w:bottom w:val="single" w:sz="4" w:space="0" w:color="auto"/>
            </w:tcBorders>
            <w:tcPrChange w:id="53" w:author="MCLEOD, Michael" w:date="2020-03-26T14:24:00Z">
              <w:tcPr>
                <w:tcW w:w="751" w:type="pct"/>
                <w:gridSpan w:val="3"/>
                <w:tcBorders>
                  <w:bottom w:val="single" w:sz="4" w:space="0" w:color="auto"/>
                </w:tcBorders>
              </w:tcPr>
            </w:tcPrChange>
          </w:tcPr>
          <w:p w14:paraId="3629E5BD" w14:textId="77777777" w:rsidR="00813A1B" w:rsidRDefault="00813A1B" w:rsidP="00813A1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C57BB1">
              <w:rPr>
                <w:rFonts w:ascii="Arial" w:hAnsi="Arial" w:cs="Arial"/>
                <w:sz w:val="16"/>
                <w:szCs w:val="17"/>
              </w:rPr>
              <w:t>Verify conformance of BH (</w:t>
            </w:r>
            <w:r w:rsidRPr="00C82CE4">
              <w:rPr>
                <w:rFonts w:ascii="Arial" w:hAnsi="Arial" w:cs="Arial"/>
                <w:sz w:val="16"/>
                <w:szCs w:val="16"/>
              </w:rPr>
              <w:t>bedding &amp; haunch) materials</w:t>
            </w:r>
          </w:p>
          <w:p w14:paraId="5E598621" w14:textId="77777777" w:rsidR="00D80F2A" w:rsidRDefault="00D80F2A" w:rsidP="00813A1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75A1DFCF" w14:textId="71204D64" w:rsidR="00D80F2A" w:rsidRPr="00C82CE4" w:rsidRDefault="00D80F2A" w:rsidP="00813A1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Material Conformance Lot:….</w:t>
            </w:r>
          </w:p>
        </w:tc>
        <w:tc>
          <w:tcPr>
            <w:tcW w:w="292" w:type="pct"/>
            <w:tcBorders>
              <w:bottom w:val="single" w:sz="4" w:space="0" w:color="auto"/>
            </w:tcBorders>
            <w:vAlign w:val="center"/>
            <w:tcPrChange w:id="54" w:author="MCLEOD, Michael" w:date="2020-03-26T14:24:00Z">
              <w:tcPr>
                <w:tcW w:w="292" w:type="pct"/>
                <w:gridSpan w:val="3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6710924B" w14:textId="77777777" w:rsidR="00813A1B" w:rsidRPr="00C82CE4" w:rsidRDefault="00813A1B" w:rsidP="00813A1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82CE4">
              <w:rPr>
                <w:rFonts w:ascii="Arial" w:hAnsi="Arial" w:cs="Arial"/>
                <w:sz w:val="16"/>
                <w:szCs w:val="16"/>
              </w:rPr>
              <w:t>G:1/ 50m³</w:t>
            </w:r>
          </w:p>
          <w:p w14:paraId="5E1402B5" w14:textId="01C934CC" w:rsidR="00813A1B" w:rsidRPr="00C82CE4" w:rsidRDefault="00813A1B" w:rsidP="00813A1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82CE4">
              <w:rPr>
                <w:rFonts w:ascii="Arial" w:hAnsi="Arial" w:cs="Arial"/>
                <w:sz w:val="16"/>
                <w:szCs w:val="16"/>
              </w:rPr>
              <w:t>PI:/100m³</w:t>
            </w:r>
          </w:p>
        </w:tc>
        <w:tc>
          <w:tcPr>
            <w:tcW w:w="1274" w:type="pct"/>
            <w:tcBorders>
              <w:bottom w:val="single" w:sz="4" w:space="0" w:color="auto"/>
            </w:tcBorders>
            <w:tcPrChange w:id="55" w:author="MCLEOD, Michael" w:date="2020-03-26T14:24:00Z">
              <w:tcPr>
                <w:tcW w:w="1274" w:type="pct"/>
                <w:gridSpan w:val="6"/>
                <w:tcBorders>
                  <w:bottom w:val="single" w:sz="4" w:space="0" w:color="auto"/>
                </w:tcBorders>
              </w:tcPr>
            </w:tcPrChange>
          </w:tcPr>
          <w:p w14:paraId="40B8B2FE" w14:textId="1EFB18A7" w:rsidR="00813A1B" w:rsidRPr="00C82CE4" w:rsidRDefault="00813A1B" w:rsidP="00813A1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C82CE4">
              <w:rPr>
                <w:rFonts w:ascii="Arial" w:hAnsi="Arial" w:cs="Arial"/>
                <w:sz w:val="16"/>
                <w:szCs w:val="16"/>
              </w:rPr>
              <w:t xml:space="preserve">Grading limits as per Table 6 in AS 3725 except that </w:t>
            </w:r>
            <w:r w:rsidRPr="00C82CE4">
              <w:rPr>
                <w:rFonts w:ascii="Arial" w:hAnsi="Arial" w:cs="Arial" w:hint="eastAsia"/>
                <w:sz w:val="16"/>
                <w:szCs w:val="16"/>
              </w:rPr>
              <w:t>≤</w:t>
            </w:r>
            <w:r w:rsidRPr="00C82CE4">
              <w:rPr>
                <w:rFonts w:ascii="Arial" w:hAnsi="Arial" w:cs="Arial"/>
                <w:sz w:val="16"/>
                <w:szCs w:val="16"/>
              </w:rPr>
              <w:t>12% passing 75µm &amp; PI &lt; 6</w:t>
            </w:r>
          </w:p>
        </w:tc>
        <w:tc>
          <w:tcPr>
            <w:tcW w:w="395" w:type="pct"/>
            <w:tcBorders>
              <w:bottom w:val="single" w:sz="4" w:space="0" w:color="auto"/>
            </w:tcBorders>
            <w:vAlign w:val="center"/>
            <w:tcPrChange w:id="56" w:author="MCLEOD, Michael" w:date="2020-03-26T14:24:00Z">
              <w:tcPr>
                <w:tcW w:w="395" w:type="pct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21ED8E65" w14:textId="77777777" w:rsidR="00813A1B" w:rsidRPr="00C82CE4" w:rsidRDefault="00813A1B" w:rsidP="00813A1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C82CE4">
              <w:rPr>
                <w:rFonts w:ascii="Arial" w:hAnsi="Arial" w:cs="Arial"/>
                <w:sz w:val="16"/>
                <w:szCs w:val="16"/>
              </w:rPr>
              <w:t>R11 3.1.1</w:t>
            </w:r>
          </w:p>
          <w:p w14:paraId="246B2228" w14:textId="77777777" w:rsidR="00813A1B" w:rsidRDefault="00813A1B" w:rsidP="00813A1B">
            <w:pPr>
              <w:spacing w:after="0" w:line="240" w:lineRule="auto"/>
              <w:rPr>
                <w:ins w:id="57" w:author="YAMAN, Taner" w:date="2020-03-26T14:03:00Z"/>
                <w:rFonts w:ascii="Arial" w:hAnsi="Arial" w:cs="Arial"/>
                <w:sz w:val="16"/>
                <w:szCs w:val="16"/>
              </w:rPr>
            </w:pPr>
            <w:r w:rsidRPr="00C82CE4">
              <w:rPr>
                <w:rFonts w:ascii="Arial" w:hAnsi="Arial" w:cs="Arial"/>
                <w:sz w:val="16"/>
                <w:szCs w:val="16"/>
              </w:rPr>
              <w:t>R11/L</w:t>
            </w:r>
          </w:p>
          <w:p w14:paraId="08B7A0EE" w14:textId="42D514CE" w:rsidR="008247AE" w:rsidRPr="00C82CE4" w:rsidRDefault="008247AE" w:rsidP="00813A1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ins w:id="58" w:author="YAMAN, Taner" w:date="2020-03-26T14:03:00Z">
              <w:r>
                <w:rPr>
                  <w:rFonts w:ascii="Arial" w:hAnsi="Arial" w:cs="Arial"/>
                  <w:sz w:val="16"/>
                  <w:szCs w:val="16"/>
                </w:rPr>
                <w:t>Q6 8.1.1</w:t>
              </w:r>
            </w:ins>
          </w:p>
        </w:tc>
        <w:tc>
          <w:tcPr>
            <w:tcW w:w="264" w:type="pct"/>
            <w:tcBorders>
              <w:bottom w:val="single" w:sz="4" w:space="0" w:color="auto"/>
            </w:tcBorders>
            <w:vAlign w:val="center"/>
            <w:tcPrChange w:id="59" w:author="MCLEOD, Michael" w:date="2020-03-26T14:24:00Z">
              <w:tcPr>
                <w:tcW w:w="264" w:type="pct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1247E601" w14:textId="77777777" w:rsidR="00813A1B" w:rsidRPr="00C82CE4" w:rsidRDefault="00813A1B" w:rsidP="00C57BB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82CE4">
              <w:rPr>
                <w:rFonts w:ascii="Arial" w:hAnsi="Arial" w:cs="Arial"/>
                <w:sz w:val="16"/>
                <w:szCs w:val="16"/>
              </w:rPr>
              <w:t>T201</w:t>
            </w:r>
          </w:p>
          <w:p w14:paraId="07A57819" w14:textId="6B4F7732" w:rsidR="00813A1B" w:rsidRPr="00C82CE4" w:rsidRDefault="00813A1B" w:rsidP="00B94E00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82CE4">
              <w:rPr>
                <w:rFonts w:ascii="Arial" w:hAnsi="Arial" w:cs="Arial"/>
                <w:sz w:val="16"/>
                <w:szCs w:val="16"/>
              </w:rPr>
              <w:t>T109</w:t>
            </w:r>
          </w:p>
        </w:tc>
        <w:tc>
          <w:tcPr>
            <w:tcW w:w="352" w:type="pct"/>
            <w:tcBorders>
              <w:bottom w:val="single" w:sz="4" w:space="0" w:color="auto"/>
            </w:tcBorders>
            <w:vAlign w:val="center"/>
            <w:tcPrChange w:id="60" w:author="MCLEOD, Michael" w:date="2020-03-26T14:24:00Z">
              <w:tcPr>
                <w:tcW w:w="352" w:type="pct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4CABA57E" w14:textId="77777777" w:rsidR="00813A1B" w:rsidRDefault="00813A1B" w:rsidP="00813A1B">
            <w:pPr>
              <w:spacing w:after="0" w:line="240" w:lineRule="auto"/>
              <w:jc w:val="center"/>
              <w:rPr>
                <w:ins w:id="61" w:author="YAMAN, Taner" w:date="2020-03-02T09:06:00Z"/>
                <w:rFonts w:ascii="Arial" w:hAnsi="Arial" w:cs="Arial"/>
                <w:sz w:val="16"/>
                <w:szCs w:val="16"/>
              </w:rPr>
            </w:pPr>
            <w:r w:rsidRPr="00C82CE4">
              <w:rPr>
                <w:rFonts w:ascii="Arial" w:hAnsi="Arial" w:cs="Arial"/>
                <w:sz w:val="16"/>
                <w:szCs w:val="16"/>
              </w:rPr>
              <w:t>NATA Test Report</w:t>
            </w:r>
          </w:p>
          <w:p w14:paraId="71FCFBF2" w14:textId="6CF1067A" w:rsidR="00FC1F58" w:rsidRPr="00C82CE4" w:rsidRDefault="00FC1F58" w:rsidP="00813A1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" w:type="pct"/>
            <w:tcBorders>
              <w:bottom w:val="single" w:sz="4" w:space="0" w:color="auto"/>
            </w:tcBorders>
            <w:vAlign w:val="center"/>
            <w:tcPrChange w:id="62" w:author="MCLEOD, Michael" w:date="2020-03-26T14:24:00Z">
              <w:tcPr>
                <w:tcW w:w="176" w:type="pct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115A5AD8" w14:textId="31A29B58" w:rsidR="00813A1B" w:rsidRPr="00C82CE4" w:rsidRDefault="00813A1B" w:rsidP="00813A1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82CE4">
              <w:rPr>
                <w:rFonts w:ascii="Arial" w:hAnsi="Arial" w:cs="Arial"/>
                <w:sz w:val="16"/>
                <w:szCs w:val="16"/>
              </w:rPr>
              <w:t>TP</w:t>
            </w:r>
          </w:p>
        </w:tc>
        <w:tc>
          <w:tcPr>
            <w:tcW w:w="357" w:type="pct"/>
            <w:tcBorders>
              <w:bottom w:val="single" w:sz="4" w:space="0" w:color="auto"/>
            </w:tcBorders>
            <w:vAlign w:val="center"/>
            <w:tcPrChange w:id="63" w:author="MCLEOD, Michael" w:date="2020-03-26T14:24:00Z">
              <w:tcPr>
                <w:tcW w:w="396" w:type="pct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525BC18C" w14:textId="462E543D" w:rsidR="00813A1B" w:rsidRPr="00C82CE4" w:rsidRDefault="00813A1B" w:rsidP="00813A1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82CE4">
              <w:rPr>
                <w:rFonts w:ascii="Arial" w:hAnsi="Arial" w:cs="Arial"/>
                <w:sz w:val="16"/>
                <w:szCs w:val="16"/>
              </w:rPr>
              <w:t>Site Engineer</w:t>
            </w:r>
          </w:p>
        </w:tc>
        <w:tc>
          <w:tcPr>
            <w:tcW w:w="269" w:type="pct"/>
            <w:tcBorders>
              <w:bottom w:val="single" w:sz="4" w:space="0" w:color="auto"/>
            </w:tcBorders>
            <w:shd w:val="clear" w:color="auto" w:fill="auto"/>
            <w:vAlign w:val="center"/>
            <w:tcPrChange w:id="64" w:author="MCLEOD, Michael" w:date="2020-03-26T14:24:00Z">
              <w:tcPr>
                <w:tcW w:w="264" w:type="pct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251CF0BA" w14:textId="77777777" w:rsidR="00813A1B" w:rsidRPr="00C82CE4" w:rsidRDefault="00813A1B" w:rsidP="00813A1B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4" w:type="pct"/>
            <w:tcBorders>
              <w:bottom w:val="single" w:sz="4" w:space="0" w:color="auto"/>
            </w:tcBorders>
            <w:shd w:val="clear" w:color="auto" w:fill="auto"/>
            <w:vAlign w:val="center"/>
            <w:tcPrChange w:id="65" w:author="MCLEOD, Michael" w:date="2020-03-26T14:24:00Z">
              <w:tcPr>
                <w:tcW w:w="219" w:type="pct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624BD361" w14:textId="77777777" w:rsidR="00813A1B" w:rsidRPr="00C82CE4" w:rsidRDefault="00813A1B" w:rsidP="00813A1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8" w:type="pct"/>
            <w:tcBorders>
              <w:bottom w:val="single" w:sz="4" w:space="0" w:color="auto"/>
            </w:tcBorders>
            <w:shd w:val="clear" w:color="auto" w:fill="auto"/>
            <w:vAlign w:val="center"/>
            <w:tcPrChange w:id="66" w:author="MCLEOD, Michael" w:date="2020-03-26T14:24:00Z">
              <w:tcPr>
                <w:tcW w:w="229" w:type="pct"/>
                <w:gridSpan w:val="2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11F918D7" w14:textId="77777777" w:rsidR="00813A1B" w:rsidRPr="00C82CE4" w:rsidRDefault="00813A1B" w:rsidP="00813A1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9" w:type="pct"/>
            <w:tcBorders>
              <w:bottom w:val="single" w:sz="4" w:space="0" w:color="auto"/>
            </w:tcBorders>
            <w:vAlign w:val="center"/>
            <w:tcPrChange w:id="67" w:author="MCLEOD, Michael" w:date="2020-03-26T14:24:00Z">
              <w:tcPr>
                <w:tcW w:w="198" w:type="pct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1C3AB976" w14:textId="77777777" w:rsidR="00813A1B" w:rsidRPr="00C82CE4" w:rsidRDefault="00813A1B" w:rsidP="00813A1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13A1B" w:rsidRPr="00404969" w14:paraId="7B9175B9" w14:textId="77777777" w:rsidTr="00EF2AAD">
        <w:trPr>
          <w:trHeight w:val="686"/>
          <w:trPrChange w:id="68" w:author="MCLEOD, Michael" w:date="2020-03-26T14:24:00Z">
            <w:trPr>
              <w:gridBefore w:val="5"/>
              <w:trHeight w:val="686"/>
            </w:trPr>
          </w:trPrChange>
        </w:trPr>
        <w:tc>
          <w:tcPr>
            <w:tcW w:w="190" w:type="pct"/>
            <w:tcBorders>
              <w:bottom w:val="single" w:sz="4" w:space="0" w:color="auto"/>
            </w:tcBorders>
            <w:vAlign w:val="center"/>
            <w:tcPrChange w:id="69" w:author="MCLEOD, Michael" w:date="2020-03-26T14:24:00Z">
              <w:tcPr>
                <w:tcW w:w="190" w:type="pct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0CC8F1BA" w14:textId="6B28ED2D" w:rsidR="00813A1B" w:rsidRPr="00C82CE4" w:rsidRDefault="00C82CE4" w:rsidP="00813A1B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751" w:type="pct"/>
            <w:tcBorders>
              <w:bottom w:val="single" w:sz="4" w:space="0" w:color="auto"/>
            </w:tcBorders>
            <w:tcPrChange w:id="70" w:author="MCLEOD, Michael" w:date="2020-03-26T14:24:00Z">
              <w:tcPr>
                <w:tcW w:w="751" w:type="pct"/>
                <w:gridSpan w:val="3"/>
                <w:tcBorders>
                  <w:bottom w:val="single" w:sz="4" w:space="0" w:color="auto"/>
                </w:tcBorders>
              </w:tcPr>
            </w:tcPrChange>
          </w:tcPr>
          <w:p w14:paraId="2FA63085" w14:textId="28CACC79" w:rsidR="00813A1B" w:rsidRDefault="00813A1B" w:rsidP="00813A1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C57BB1">
              <w:rPr>
                <w:rFonts w:ascii="Arial" w:hAnsi="Arial" w:cs="Arial"/>
                <w:sz w:val="16"/>
                <w:szCs w:val="17"/>
              </w:rPr>
              <w:t>Verify conformance of SO (</w:t>
            </w:r>
            <w:r w:rsidRPr="00C82CE4">
              <w:rPr>
                <w:rFonts w:ascii="Arial" w:hAnsi="Arial" w:cs="Arial"/>
                <w:sz w:val="16"/>
                <w:szCs w:val="16"/>
              </w:rPr>
              <w:t xml:space="preserve">side &amp; overlay) materials </w:t>
            </w:r>
          </w:p>
          <w:p w14:paraId="0713091D" w14:textId="77777777" w:rsidR="00D80F2A" w:rsidRDefault="00D80F2A" w:rsidP="00813A1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13EE2D89" w14:textId="7E872394" w:rsidR="00D80F2A" w:rsidRPr="00C82CE4" w:rsidRDefault="00D80F2A" w:rsidP="00813A1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Material Conformance Lot:….</w:t>
            </w:r>
          </w:p>
        </w:tc>
        <w:tc>
          <w:tcPr>
            <w:tcW w:w="292" w:type="pct"/>
            <w:tcBorders>
              <w:bottom w:val="single" w:sz="4" w:space="0" w:color="auto"/>
            </w:tcBorders>
            <w:vAlign w:val="center"/>
            <w:tcPrChange w:id="71" w:author="MCLEOD, Michael" w:date="2020-03-26T14:24:00Z">
              <w:tcPr>
                <w:tcW w:w="292" w:type="pct"/>
                <w:gridSpan w:val="3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07E49347" w14:textId="77777777" w:rsidR="00813A1B" w:rsidRPr="00C82CE4" w:rsidRDefault="00813A1B" w:rsidP="00813A1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82CE4">
              <w:rPr>
                <w:rFonts w:ascii="Arial" w:hAnsi="Arial" w:cs="Arial"/>
                <w:sz w:val="16"/>
                <w:szCs w:val="16"/>
              </w:rPr>
              <w:t>G:1/ 50m³</w:t>
            </w:r>
          </w:p>
          <w:p w14:paraId="3355A6C1" w14:textId="1C1FD23C" w:rsidR="00813A1B" w:rsidRPr="00C57BB1" w:rsidRDefault="00813A1B" w:rsidP="00C57BB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82CE4">
              <w:rPr>
                <w:rFonts w:ascii="Arial" w:hAnsi="Arial" w:cs="Arial"/>
                <w:sz w:val="16"/>
                <w:szCs w:val="16"/>
              </w:rPr>
              <w:t>PI:/</w:t>
            </w:r>
            <w:r w:rsidR="00C82CE4">
              <w:rPr>
                <w:rFonts w:ascii="Arial" w:hAnsi="Arial" w:cs="Arial"/>
                <w:sz w:val="16"/>
                <w:szCs w:val="16"/>
              </w:rPr>
              <w:t>1</w:t>
            </w:r>
            <w:r w:rsidRPr="00C57BB1">
              <w:rPr>
                <w:rFonts w:ascii="Arial" w:hAnsi="Arial" w:cs="Arial"/>
                <w:sz w:val="16"/>
                <w:szCs w:val="16"/>
              </w:rPr>
              <w:t>00m³</w:t>
            </w:r>
          </w:p>
        </w:tc>
        <w:tc>
          <w:tcPr>
            <w:tcW w:w="1274" w:type="pct"/>
            <w:tcBorders>
              <w:bottom w:val="single" w:sz="4" w:space="0" w:color="auto"/>
            </w:tcBorders>
            <w:tcPrChange w:id="72" w:author="MCLEOD, Michael" w:date="2020-03-26T14:24:00Z">
              <w:tcPr>
                <w:tcW w:w="1274" w:type="pct"/>
                <w:gridSpan w:val="6"/>
                <w:tcBorders>
                  <w:bottom w:val="single" w:sz="4" w:space="0" w:color="auto"/>
                </w:tcBorders>
              </w:tcPr>
            </w:tcPrChange>
          </w:tcPr>
          <w:p w14:paraId="77EB069D" w14:textId="0AD03F5A" w:rsidR="00813A1B" w:rsidRPr="00C82CE4" w:rsidRDefault="00813A1B" w:rsidP="00813A1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C82CE4">
              <w:rPr>
                <w:rFonts w:ascii="Arial" w:hAnsi="Arial" w:cs="Arial"/>
                <w:sz w:val="16"/>
                <w:szCs w:val="16"/>
              </w:rPr>
              <w:t>Max size 53mm, grading within limits in Table 7 of AS 3725  and PI &gt;2  and &lt; 12</w:t>
            </w:r>
          </w:p>
        </w:tc>
        <w:tc>
          <w:tcPr>
            <w:tcW w:w="395" w:type="pct"/>
            <w:tcBorders>
              <w:bottom w:val="single" w:sz="4" w:space="0" w:color="auto"/>
            </w:tcBorders>
            <w:vAlign w:val="center"/>
            <w:tcPrChange w:id="73" w:author="MCLEOD, Michael" w:date="2020-03-26T14:24:00Z">
              <w:tcPr>
                <w:tcW w:w="395" w:type="pct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721B1B09" w14:textId="77777777" w:rsidR="00813A1B" w:rsidRPr="00C82CE4" w:rsidRDefault="00813A1B" w:rsidP="00813A1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C82CE4">
              <w:rPr>
                <w:rFonts w:ascii="Arial" w:hAnsi="Arial" w:cs="Arial"/>
                <w:sz w:val="16"/>
                <w:szCs w:val="16"/>
              </w:rPr>
              <w:t>R11 3.1.2</w:t>
            </w:r>
          </w:p>
          <w:p w14:paraId="73BDC3F0" w14:textId="77777777" w:rsidR="00813A1B" w:rsidRDefault="00813A1B" w:rsidP="00813A1B">
            <w:pPr>
              <w:spacing w:after="0" w:line="240" w:lineRule="auto"/>
              <w:rPr>
                <w:ins w:id="74" w:author="YAMAN, Taner" w:date="2020-03-26T14:04:00Z"/>
                <w:rFonts w:ascii="Arial" w:hAnsi="Arial" w:cs="Arial"/>
                <w:sz w:val="16"/>
                <w:szCs w:val="16"/>
              </w:rPr>
            </w:pPr>
            <w:r w:rsidRPr="00C82CE4">
              <w:rPr>
                <w:rFonts w:ascii="Arial" w:hAnsi="Arial" w:cs="Arial"/>
                <w:sz w:val="16"/>
                <w:szCs w:val="16"/>
              </w:rPr>
              <w:t>R11/L</w:t>
            </w:r>
          </w:p>
          <w:p w14:paraId="0E69A056" w14:textId="7911F185" w:rsidR="008247AE" w:rsidRPr="00C82CE4" w:rsidRDefault="008247AE" w:rsidP="00813A1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ins w:id="75" w:author="YAMAN, Taner" w:date="2020-03-26T14:04:00Z">
              <w:r>
                <w:rPr>
                  <w:rFonts w:ascii="Arial" w:hAnsi="Arial" w:cs="Arial"/>
                  <w:sz w:val="16"/>
                  <w:szCs w:val="16"/>
                </w:rPr>
                <w:t>Q6 8.1.1</w:t>
              </w:r>
            </w:ins>
          </w:p>
        </w:tc>
        <w:tc>
          <w:tcPr>
            <w:tcW w:w="264" w:type="pct"/>
            <w:tcBorders>
              <w:bottom w:val="single" w:sz="4" w:space="0" w:color="auto"/>
            </w:tcBorders>
            <w:vAlign w:val="center"/>
            <w:tcPrChange w:id="76" w:author="MCLEOD, Michael" w:date="2020-03-26T14:24:00Z">
              <w:tcPr>
                <w:tcW w:w="264" w:type="pct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4EF38504" w14:textId="77777777" w:rsidR="00813A1B" w:rsidRPr="00C82CE4" w:rsidRDefault="00813A1B" w:rsidP="00C57BB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82CE4">
              <w:rPr>
                <w:rFonts w:ascii="Arial" w:hAnsi="Arial" w:cs="Arial"/>
                <w:sz w:val="16"/>
                <w:szCs w:val="16"/>
              </w:rPr>
              <w:t>T201</w:t>
            </w:r>
          </w:p>
          <w:p w14:paraId="1665A01E" w14:textId="77777777" w:rsidR="00813A1B" w:rsidRDefault="00813A1B" w:rsidP="00B94E00">
            <w:pPr>
              <w:spacing w:after="0" w:line="240" w:lineRule="auto"/>
              <w:jc w:val="center"/>
              <w:rPr>
                <w:ins w:id="77" w:author="YAMAN, Taner" w:date="2020-03-02T08:25:00Z"/>
                <w:rFonts w:ascii="Arial" w:hAnsi="Arial" w:cs="Arial"/>
                <w:sz w:val="16"/>
                <w:szCs w:val="16"/>
              </w:rPr>
            </w:pPr>
            <w:r w:rsidRPr="00C82CE4">
              <w:rPr>
                <w:rFonts w:ascii="Arial" w:hAnsi="Arial" w:cs="Arial"/>
                <w:sz w:val="16"/>
                <w:szCs w:val="16"/>
              </w:rPr>
              <w:t>T109</w:t>
            </w:r>
          </w:p>
          <w:p w14:paraId="0538BAEB" w14:textId="0FA5FF7D" w:rsidR="00FA4DAD" w:rsidRPr="00C82CE4" w:rsidRDefault="00FA4DAD" w:rsidP="00B94E00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ins w:id="78" w:author="YAMAN, Taner" w:date="2020-03-02T08:25:00Z">
              <w:r>
                <w:rPr>
                  <w:rFonts w:ascii="Arial" w:hAnsi="Arial" w:cs="Arial"/>
                  <w:sz w:val="16"/>
                  <w:szCs w:val="16"/>
                </w:rPr>
                <w:t>AS 3725</w:t>
              </w:r>
            </w:ins>
          </w:p>
        </w:tc>
        <w:tc>
          <w:tcPr>
            <w:tcW w:w="352" w:type="pct"/>
            <w:tcBorders>
              <w:bottom w:val="single" w:sz="4" w:space="0" w:color="auto"/>
            </w:tcBorders>
            <w:vAlign w:val="center"/>
            <w:tcPrChange w:id="79" w:author="MCLEOD, Michael" w:date="2020-03-26T14:24:00Z">
              <w:tcPr>
                <w:tcW w:w="352" w:type="pct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6C677B45" w14:textId="6EE46941" w:rsidR="00813A1B" w:rsidRPr="00C82CE4" w:rsidRDefault="00813A1B" w:rsidP="00813A1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82CE4">
              <w:rPr>
                <w:rFonts w:ascii="Arial" w:hAnsi="Arial" w:cs="Arial"/>
                <w:sz w:val="16"/>
                <w:szCs w:val="16"/>
              </w:rPr>
              <w:t>NATA Test Report</w:t>
            </w:r>
          </w:p>
        </w:tc>
        <w:tc>
          <w:tcPr>
            <w:tcW w:w="156" w:type="pct"/>
            <w:tcBorders>
              <w:bottom w:val="single" w:sz="4" w:space="0" w:color="auto"/>
            </w:tcBorders>
            <w:vAlign w:val="center"/>
            <w:tcPrChange w:id="80" w:author="MCLEOD, Michael" w:date="2020-03-26T14:24:00Z">
              <w:tcPr>
                <w:tcW w:w="176" w:type="pct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58F10538" w14:textId="4BA6C631" w:rsidR="00813A1B" w:rsidRPr="00C82CE4" w:rsidRDefault="00813A1B" w:rsidP="00813A1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82CE4">
              <w:rPr>
                <w:rFonts w:ascii="Arial" w:hAnsi="Arial" w:cs="Arial"/>
                <w:sz w:val="16"/>
                <w:szCs w:val="16"/>
              </w:rPr>
              <w:t>TP</w:t>
            </w:r>
          </w:p>
        </w:tc>
        <w:tc>
          <w:tcPr>
            <w:tcW w:w="357" w:type="pct"/>
            <w:tcBorders>
              <w:bottom w:val="single" w:sz="4" w:space="0" w:color="auto"/>
            </w:tcBorders>
            <w:vAlign w:val="center"/>
            <w:tcPrChange w:id="81" w:author="MCLEOD, Michael" w:date="2020-03-26T14:24:00Z">
              <w:tcPr>
                <w:tcW w:w="396" w:type="pct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316218A0" w14:textId="580E2F13" w:rsidR="00813A1B" w:rsidRPr="00C82CE4" w:rsidRDefault="00813A1B" w:rsidP="00813A1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82CE4">
              <w:rPr>
                <w:rFonts w:ascii="Arial" w:hAnsi="Arial" w:cs="Arial"/>
                <w:sz w:val="16"/>
                <w:szCs w:val="16"/>
              </w:rPr>
              <w:t>Site Engineer</w:t>
            </w:r>
          </w:p>
        </w:tc>
        <w:tc>
          <w:tcPr>
            <w:tcW w:w="269" w:type="pct"/>
            <w:tcBorders>
              <w:bottom w:val="single" w:sz="4" w:space="0" w:color="auto"/>
            </w:tcBorders>
            <w:shd w:val="clear" w:color="auto" w:fill="auto"/>
            <w:vAlign w:val="center"/>
            <w:tcPrChange w:id="82" w:author="MCLEOD, Michael" w:date="2020-03-26T14:24:00Z">
              <w:tcPr>
                <w:tcW w:w="264" w:type="pct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1B577F74" w14:textId="77777777" w:rsidR="00813A1B" w:rsidRPr="00C82CE4" w:rsidRDefault="00813A1B" w:rsidP="00813A1B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4" w:type="pct"/>
            <w:tcBorders>
              <w:bottom w:val="single" w:sz="4" w:space="0" w:color="auto"/>
            </w:tcBorders>
            <w:shd w:val="clear" w:color="auto" w:fill="auto"/>
            <w:vAlign w:val="center"/>
            <w:tcPrChange w:id="83" w:author="MCLEOD, Michael" w:date="2020-03-26T14:24:00Z">
              <w:tcPr>
                <w:tcW w:w="219" w:type="pct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06C14A01" w14:textId="77777777" w:rsidR="00813A1B" w:rsidRPr="00C82CE4" w:rsidRDefault="00813A1B" w:rsidP="00813A1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8" w:type="pct"/>
            <w:tcBorders>
              <w:bottom w:val="single" w:sz="4" w:space="0" w:color="auto"/>
            </w:tcBorders>
            <w:shd w:val="clear" w:color="auto" w:fill="auto"/>
            <w:vAlign w:val="center"/>
            <w:tcPrChange w:id="84" w:author="MCLEOD, Michael" w:date="2020-03-26T14:24:00Z">
              <w:tcPr>
                <w:tcW w:w="229" w:type="pct"/>
                <w:gridSpan w:val="2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4040B911" w14:textId="77777777" w:rsidR="00813A1B" w:rsidRPr="00C82CE4" w:rsidRDefault="00813A1B" w:rsidP="00813A1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9" w:type="pct"/>
            <w:tcBorders>
              <w:bottom w:val="single" w:sz="4" w:space="0" w:color="auto"/>
            </w:tcBorders>
            <w:vAlign w:val="center"/>
            <w:tcPrChange w:id="85" w:author="MCLEOD, Michael" w:date="2020-03-26T14:24:00Z">
              <w:tcPr>
                <w:tcW w:w="198" w:type="pct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0E089D91" w14:textId="77777777" w:rsidR="00813A1B" w:rsidRPr="00C82CE4" w:rsidRDefault="00813A1B" w:rsidP="00813A1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13A1B" w:rsidRPr="00404969" w14:paraId="24997EFF" w14:textId="77777777" w:rsidTr="00EF2AAD">
        <w:trPr>
          <w:trHeight w:val="260"/>
          <w:trPrChange w:id="86" w:author="MCLEOD, Michael" w:date="2020-03-26T14:24:00Z">
            <w:trPr>
              <w:gridBefore w:val="5"/>
              <w:trHeight w:val="260"/>
            </w:trPr>
          </w:trPrChange>
        </w:trPr>
        <w:tc>
          <w:tcPr>
            <w:tcW w:w="190" w:type="pct"/>
            <w:tcBorders>
              <w:bottom w:val="single" w:sz="4" w:space="0" w:color="auto"/>
            </w:tcBorders>
            <w:vAlign w:val="center"/>
            <w:tcPrChange w:id="87" w:author="MCLEOD, Michael" w:date="2020-03-26T14:24:00Z">
              <w:tcPr>
                <w:tcW w:w="190" w:type="pct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39F9D7AB" w14:textId="0BD0F715" w:rsidR="00813A1B" w:rsidRPr="00C82CE4" w:rsidRDefault="00C82CE4" w:rsidP="00813A1B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751" w:type="pct"/>
            <w:tcBorders>
              <w:bottom w:val="single" w:sz="4" w:space="0" w:color="auto"/>
            </w:tcBorders>
            <w:tcPrChange w:id="88" w:author="MCLEOD, Michael" w:date="2020-03-26T14:24:00Z">
              <w:tcPr>
                <w:tcW w:w="751" w:type="pct"/>
                <w:gridSpan w:val="3"/>
                <w:tcBorders>
                  <w:bottom w:val="single" w:sz="4" w:space="0" w:color="auto"/>
                </w:tcBorders>
              </w:tcPr>
            </w:tcPrChange>
          </w:tcPr>
          <w:p w14:paraId="40D39A6F" w14:textId="724CAE1D" w:rsidR="00813A1B" w:rsidRPr="00C82CE4" w:rsidRDefault="00813A1B" w:rsidP="00813A1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C57BB1">
              <w:rPr>
                <w:rFonts w:ascii="Arial" w:hAnsi="Arial" w:cs="Arial"/>
                <w:sz w:val="16"/>
                <w:szCs w:val="17"/>
              </w:rPr>
              <w:t>Verify conformance of m</w:t>
            </w:r>
            <w:r w:rsidRPr="00C82CE4">
              <w:rPr>
                <w:rFonts w:ascii="Arial" w:hAnsi="Arial" w:cs="Arial"/>
                <w:sz w:val="16"/>
                <w:szCs w:val="16"/>
              </w:rPr>
              <w:t>aterial Adjacent to Weepholes</w:t>
            </w:r>
          </w:p>
        </w:tc>
        <w:tc>
          <w:tcPr>
            <w:tcW w:w="292" w:type="pct"/>
            <w:tcBorders>
              <w:bottom w:val="single" w:sz="4" w:space="0" w:color="auto"/>
            </w:tcBorders>
            <w:vAlign w:val="center"/>
            <w:tcPrChange w:id="89" w:author="MCLEOD, Michael" w:date="2020-03-26T14:24:00Z">
              <w:tcPr>
                <w:tcW w:w="292" w:type="pct"/>
                <w:gridSpan w:val="3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10D8609B" w14:textId="02C08394" w:rsidR="00813A1B" w:rsidRPr="00C82CE4" w:rsidRDefault="00813A1B" w:rsidP="00813A1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82CE4">
              <w:rPr>
                <w:rFonts w:ascii="Arial" w:hAnsi="Arial" w:cs="Arial"/>
                <w:sz w:val="16"/>
                <w:szCs w:val="16"/>
              </w:rPr>
              <w:t>Per Delivery</w:t>
            </w:r>
          </w:p>
        </w:tc>
        <w:tc>
          <w:tcPr>
            <w:tcW w:w="1274" w:type="pct"/>
            <w:tcBorders>
              <w:bottom w:val="single" w:sz="4" w:space="0" w:color="auto"/>
            </w:tcBorders>
            <w:tcPrChange w:id="90" w:author="MCLEOD, Michael" w:date="2020-03-26T14:24:00Z">
              <w:tcPr>
                <w:tcW w:w="1274" w:type="pct"/>
                <w:gridSpan w:val="6"/>
                <w:tcBorders>
                  <w:bottom w:val="single" w:sz="4" w:space="0" w:color="auto"/>
                </w:tcBorders>
              </w:tcPr>
            </w:tcPrChange>
          </w:tcPr>
          <w:p w14:paraId="57FECA56" w14:textId="2E846DC1" w:rsidR="00813A1B" w:rsidRPr="00C82CE4" w:rsidRDefault="00813A1B" w:rsidP="00813A1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C82CE4">
              <w:rPr>
                <w:rFonts w:ascii="Arial" w:hAnsi="Arial" w:cs="Arial"/>
                <w:sz w:val="16"/>
                <w:szCs w:val="16"/>
              </w:rPr>
              <w:t>Broken stone or river gravel of max size 53mm and &lt; 5% passing 9.5mm sieve</w:t>
            </w:r>
          </w:p>
        </w:tc>
        <w:tc>
          <w:tcPr>
            <w:tcW w:w="395" w:type="pct"/>
            <w:tcBorders>
              <w:bottom w:val="single" w:sz="4" w:space="0" w:color="auto"/>
            </w:tcBorders>
            <w:vAlign w:val="center"/>
            <w:tcPrChange w:id="91" w:author="MCLEOD, Michael" w:date="2020-03-26T14:24:00Z">
              <w:tcPr>
                <w:tcW w:w="395" w:type="pct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2973464E" w14:textId="77777777" w:rsidR="00813A1B" w:rsidRPr="00C82CE4" w:rsidRDefault="00813A1B" w:rsidP="00813A1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C82CE4">
              <w:rPr>
                <w:rFonts w:ascii="Arial" w:hAnsi="Arial" w:cs="Arial"/>
                <w:sz w:val="16"/>
                <w:szCs w:val="16"/>
              </w:rPr>
              <w:t>R11 3.2</w:t>
            </w:r>
          </w:p>
          <w:p w14:paraId="64A52FA3" w14:textId="465CE9DD" w:rsidR="00813A1B" w:rsidRPr="00C82CE4" w:rsidRDefault="00813A1B" w:rsidP="00813A1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C82CE4">
              <w:rPr>
                <w:rFonts w:ascii="Arial" w:hAnsi="Arial" w:cs="Arial"/>
                <w:sz w:val="16"/>
                <w:szCs w:val="16"/>
              </w:rPr>
              <w:t>R11/L</w:t>
            </w:r>
          </w:p>
        </w:tc>
        <w:tc>
          <w:tcPr>
            <w:tcW w:w="264" w:type="pct"/>
            <w:tcBorders>
              <w:bottom w:val="single" w:sz="4" w:space="0" w:color="auto"/>
            </w:tcBorders>
            <w:vAlign w:val="center"/>
            <w:tcPrChange w:id="92" w:author="MCLEOD, Michael" w:date="2020-03-26T14:24:00Z">
              <w:tcPr>
                <w:tcW w:w="264" w:type="pct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7584A0B8" w14:textId="77777777" w:rsidR="00813A1B" w:rsidRPr="00C82CE4" w:rsidRDefault="00813A1B" w:rsidP="00C57BB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7C16A016" w14:textId="77777777" w:rsidR="00813A1B" w:rsidRPr="00C82CE4" w:rsidRDefault="00813A1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82CE4">
              <w:rPr>
                <w:rFonts w:ascii="Arial" w:hAnsi="Arial" w:cs="Arial"/>
                <w:sz w:val="16"/>
                <w:szCs w:val="16"/>
              </w:rPr>
              <w:t>T201</w:t>
            </w:r>
          </w:p>
          <w:p w14:paraId="30217DB9" w14:textId="77777777" w:rsidR="00813A1B" w:rsidRPr="00C82CE4" w:rsidRDefault="00813A1B" w:rsidP="00B94E00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2" w:type="pct"/>
            <w:tcBorders>
              <w:bottom w:val="single" w:sz="4" w:space="0" w:color="auto"/>
            </w:tcBorders>
            <w:vAlign w:val="center"/>
            <w:tcPrChange w:id="93" w:author="MCLEOD, Michael" w:date="2020-03-26T14:24:00Z">
              <w:tcPr>
                <w:tcW w:w="352" w:type="pct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0FE0DF34" w14:textId="0B0865E7" w:rsidR="00813A1B" w:rsidRPr="00C82CE4" w:rsidRDefault="00813A1B" w:rsidP="00813A1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82CE4">
              <w:rPr>
                <w:rFonts w:ascii="Arial" w:hAnsi="Arial" w:cs="Arial"/>
                <w:sz w:val="16"/>
                <w:szCs w:val="16"/>
              </w:rPr>
              <w:t>NATA Test Report</w:t>
            </w:r>
          </w:p>
        </w:tc>
        <w:tc>
          <w:tcPr>
            <w:tcW w:w="156" w:type="pct"/>
            <w:tcBorders>
              <w:bottom w:val="single" w:sz="4" w:space="0" w:color="auto"/>
            </w:tcBorders>
            <w:vAlign w:val="center"/>
            <w:tcPrChange w:id="94" w:author="MCLEOD, Michael" w:date="2020-03-26T14:24:00Z">
              <w:tcPr>
                <w:tcW w:w="176" w:type="pct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40DF7BD2" w14:textId="5C3A16C6" w:rsidR="00813A1B" w:rsidRPr="00C82CE4" w:rsidRDefault="00813A1B" w:rsidP="00813A1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82CE4">
              <w:rPr>
                <w:rFonts w:ascii="Arial" w:hAnsi="Arial" w:cs="Arial"/>
                <w:sz w:val="16"/>
                <w:szCs w:val="16"/>
              </w:rPr>
              <w:t>TP</w:t>
            </w:r>
          </w:p>
        </w:tc>
        <w:tc>
          <w:tcPr>
            <w:tcW w:w="357" w:type="pct"/>
            <w:tcBorders>
              <w:bottom w:val="single" w:sz="4" w:space="0" w:color="auto"/>
            </w:tcBorders>
            <w:vAlign w:val="center"/>
            <w:tcPrChange w:id="95" w:author="MCLEOD, Michael" w:date="2020-03-26T14:24:00Z">
              <w:tcPr>
                <w:tcW w:w="396" w:type="pct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589E0E64" w14:textId="3B888B30" w:rsidR="00813A1B" w:rsidRPr="00C82CE4" w:rsidRDefault="00813A1B" w:rsidP="00813A1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82CE4">
              <w:rPr>
                <w:rFonts w:ascii="Arial" w:hAnsi="Arial" w:cs="Arial"/>
                <w:sz w:val="16"/>
                <w:szCs w:val="16"/>
              </w:rPr>
              <w:t>Site Engineer</w:t>
            </w:r>
          </w:p>
        </w:tc>
        <w:tc>
          <w:tcPr>
            <w:tcW w:w="269" w:type="pct"/>
            <w:tcBorders>
              <w:bottom w:val="single" w:sz="4" w:space="0" w:color="auto"/>
            </w:tcBorders>
            <w:shd w:val="clear" w:color="auto" w:fill="auto"/>
            <w:vAlign w:val="center"/>
            <w:tcPrChange w:id="96" w:author="MCLEOD, Michael" w:date="2020-03-26T14:24:00Z">
              <w:tcPr>
                <w:tcW w:w="264" w:type="pct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429AE9C5" w14:textId="77777777" w:rsidR="00813A1B" w:rsidRPr="00C82CE4" w:rsidRDefault="00813A1B" w:rsidP="00813A1B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4" w:type="pct"/>
            <w:tcBorders>
              <w:bottom w:val="single" w:sz="4" w:space="0" w:color="auto"/>
            </w:tcBorders>
            <w:shd w:val="clear" w:color="auto" w:fill="auto"/>
            <w:vAlign w:val="center"/>
            <w:tcPrChange w:id="97" w:author="MCLEOD, Michael" w:date="2020-03-26T14:24:00Z">
              <w:tcPr>
                <w:tcW w:w="219" w:type="pct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4C07036E" w14:textId="77777777" w:rsidR="00813A1B" w:rsidRPr="00C82CE4" w:rsidRDefault="00813A1B" w:rsidP="00813A1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8" w:type="pct"/>
            <w:tcBorders>
              <w:bottom w:val="single" w:sz="4" w:space="0" w:color="auto"/>
            </w:tcBorders>
            <w:shd w:val="clear" w:color="auto" w:fill="auto"/>
            <w:vAlign w:val="center"/>
            <w:tcPrChange w:id="98" w:author="MCLEOD, Michael" w:date="2020-03-26T14:24:00Z">
              <w:tcPr>
                <w:tcW w:w="229" w:type="pct"/>
                <w:gridSpan w:val="2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441B7D22" w14:textId="77777777" w:rsidR="00813A1B" w:rsidRPr="00C82CE4" w:rsidRDefault="00813A1B" w:rsidP="00813A1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9" w:type="pct"/>
            <w:tcBorders>
              <w:bottom w:val="single" w:sz="4" w:space="0" w:color="auto"/>
            </w:tcBorders>
            <w:vAlign w:val="center"/>
            <w:tcPrChange w:id="99" w:author="MCLEOD, Michael" w:date="2020-03-26T14:24:00Z">
              <w:tcPr>
                <w:tcW w:w="198" w:type="pct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6D9C69F3" w14:textId="77777777" w:rsidR="00813A1B" w:rsidRPr="00C82CE4" w:rsidRDefault="00813A1B" w:rsidP="00813A1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93D61" w:rsidRPr="00404969" w14:paraId="373FA630" w14:textId="77777777" w:rsidTr="00EF2AAD">
        <w:trPr>
          <w:trHeight w:val="703"/>
          <w:trPrChange w:id="100" w:author="MCLEOD, Michael" w:date="2020-03-26T14:24:00Z">
            <w:trPr>
              <w:gridBefore w:val="5"/>
              <w:trHeight w:val="703"/>
            </w:trPr>
          </w:trPrChange>
        </w:trPr>
        <w:tc>
          <w:tcPr>
            <w:tcW w:w="190" w:type="pct"/>
            <w:tcBorders>
              <w:bottom w:val="single" w:sz="4" w:space="0" w:color="auto"/>
            </w:tcBorders>
            <w:tcPrChange w:id="101" w:author="MCLEOD, Michael" w:date="2020-03-26T14:24:00Z">
              <w:tcPr>
                <w:tcW w:w="190" w:type="pct"/>
                <w:tcBorders>
                  <w:bottom w:val="single" w:sz="4" w:space="0" w:color="auto"/>
                </w:tcBorders>
              </w:tcPr>
            </w:tcPrChange>
          </w:tcPr>
          <w:p w14:paraId="5A5D71E1" w14:textId="35A348CC" w:rsidR="00B93D61" w:rsidRPr="00B94E00" w:rsidRDefault="00C82CE4" w:rsidP="00813A1B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9</w:t>
            </w:r>
          </w:p>
        </w:tc>
        <w:tc>
          <w:tcPr>
            <w:tcW w:w="751" w:type="pct"/>
            <w:tcBorders>
              <w:bottom w:val="single" w:sz="4" w:space="0" w:color="auto"/>
            </w:tcBorders>
            <w:tcPrChange w:id="102" w:author="MCLEOD, Michael" w:date="2020-03-26T14:24:00Z">
              <w:tcPr>
                <w:tcW w:w="751" w:type="pct"/>
                <w:gridSpan w:val="3"/>
                <w:tcBorders>
                  <w:bottom w:val="single" w:sz="4" w:space="0" w:color="auto"/>
                </w:tcBorders>
              </w:tcPr>
            </w:tcPrChange>
          </w:tcPr>
          <w:p w14:paraId="4DE6B0DC" w14:textId="5F96209B" w:rsidR="00B93D61" w:rsidRPr="00B94E00" w:rsidRDefault="00B93D61" w:rsidP="00813A1B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94E00">
              <w:rPr>
                <w:rFonts w:ascii="Arial" w:hAnsi="Arial" w:cs="Arial"/>
                <w:sz w:val="16"/>
                <w:szCs w:val="16"/>
                <w:lang w:val="en-US"/>
              </w:rPr>
              <w:t>Subsurface drainage pipes</w:t>
            </w:r>
          </w:p>
        </w:tc>
        <w:tc>
          <w:tcPr>
            <w:tcW w:w="292" w:type="pct"/>
            <w:tcBorders>
              <w:bottom w:val="single" w:sz="4" w:space="0" w:color="auto"/>
            </w:tcBorders>
            <w:vAlign w:val="center"/>
            <w:tcPrChange w:id="103" w:author="MCLEOD, Michael" w:date="2020-03-26T14:24:00Z">
              <w:tcPr>
                <w:tcW w:w="292" w:type="pct"/>
                <w:gridSpan w:val="3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261BC5E2" w14:textId="28C98B65" w:rsidR="00B93D61" w:rsidRPr="00B94E00" w:rsidRDefault="00B93D61" w:rsidP="00813A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B94E00">
              <w:rPr>
                <w:rFonts w:ascii="Arial" w:eastAsia="Times New Roman" w:hAnsi="Arial" w:cs="Arial"/>
                <w:sz w:val="16"/>
                <w:szCs w:val="16"/>
              </w:rPr>
              <w:t>Per Delivery</w:t>
            </w:r>
          </w:p>
        </w:tc>
        <w:tc>
          <w:tcPr>
            <w:tcW w:w="1274" w:type="pct"/>
            <w:tcBorders>
              <w:bottom w:val="single" w:sz="4" w:space="0" w:color="auto"/>
            </w:tcBorders>
            <w:tcPrChange w:id="104" w:author="MCLEOD, Michael" w:date="2020-03-26T14:24:00Z">
              <w:tcPr>
                <w:tcW w:w="1274" w:type="pct"/>
                <w:gridSpan w:val="6"/>
                <w:tcBorders>
                  <w:bottom w:val="single" w:sz="4" w:space="0" w:color="auto"/>
                </w:tcBorders>
              </w:tcPr>
            </w:tcPrChange>
          </w:tcPr>
          <w:p w14:paraId="12834067" w14:textId="10F45FAF" w:rsidR="00B93D61" w:rsidRPr="00B94E00" w:rsidRDefault="00B93D61" w:rsidP="00813A1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B94E00">
              <w:rPr>
                <w:rFonts w:ascii="Arial" w:hAnsi="Arial" w:cs="Arial"/>
                <w:sz w:val="16"/>
                <w:szCs w:val="16"/>
              </w:rPr>
              <w:t xml:space="preserve">Provide certificate of compliance accompanied by NATA certified test results in accordance with </w:t>
            </w:r>
            <w:r w:rsidR="00EF2AAD">
              <w:rPr>
                <w:rFonts w:ascii="Arial" w:hAnsi="Arial" w:cs="Arial"/>
                <w:sz w:val="16"/>
                <w:szCs w:val="16"/>
              </w:rPr>
              <w:t xml:space="preserve">TfNSW </w:t>
            </w:r>
            <w:r w:rsidRPr="00B94E00">
              <w:rPr>
                <w:rFonts w:ascii="Arial" w:hAnsi="Arial" w:cs="Arial"/>
                <w:sz w:val="16"/>
                <w:szCs w:val="16"/>
              </w:rPr>
              <w:t>3552 not more than 6 months old</w:t>
            </w:r>
          </w:p>
        </w:tc>
        <w:tc>
          <w:tcPr>
            <w:tcW w:w="395" w:type="pct"/>
            <w:tcBorders>
              <w:bottom w:val="single" w:sz="4" w:space="0" w:color="auto"/>
            </w:tcBorders>
            <w:vAlign w:val="center"/>
            <w:tcPrChange w:id="105" w:author="MCLEOD, Michael" w:date="2020-03-26T14:24:00Z">
              <w:tcPr>
                <w:tcW w:w="395" w:type="pct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50195302" w14:textId="77777777" w:rsidR="00B93D61" w:rsidRPr="00B94E00" w:rsidRDefault="00B93D61" w:rsidP="00813A1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B94E00">
              <w:rPr>
                <w:rFonts w:ascii="Arial" w:hAnsi="Arial" w:cs="Arial"/>
                <w:sz w:val="16"/>
                <w:szCs w:val="16"/>
              </w:rPr>
              <w:t>R11.4.4.5</w:t>
            </w:r>
          </w:p>
          <w:p w14:paraId="504A65F7" w14:textId="712084D6" w:rsidR="00B93D61" w:rsidRPr="00B94E00" w:rsidRDefault="00EF2AAD" w:rsidP="00813A1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TfNSW</w:t>
            </w:r>
            <w:r w:rsidR="00B93D61" w:rsidRPr="00B94E00">
              <w:rPr>
                <w:rFonts w:ascii="Arial" w:hAnsi="Arial" w:cs="Arial"/>
                <w:sz w:val="16"/>
                <w:szCs w:val="16"/>
              </w:rPr>
              <w:t xml:space="preserve"> 3552</w:t>
            </w:r>
          </w:p>
        </w:tc>
        <w:tc>
          <w:tcPr>
            <w:tcW w:w="264" w:type="pct"/>
            <w:tcBorders>
              <w:bottom w:val="single" w:sz="4" w:space="0" w:color="auto"/>
            </w:tcBorders>
            <w:vAlign w:val="center"/>
            <w:tcPrChange w:id="106" w:author="MCLEOD, Michael" w:date="2020-03-26T14:24:00Z">
              <w:tcPr>
                <w:tcW w:w="264" w:type="pct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1EEEA372" w14:textId="77777777" w:rsidR="00B93D61" w:rsidRPr="00B94E00" w:rsidRDefault="00B93D61" w:rsidP="00813A1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B94E00">
              <w:rPr>
                <w:rFonts w:ascii="Arial" w:hAnsi="Arial" w:cs="Arial"/>
                <w:sz w:val="16"/>
                <w:szCs w:val="16"/>
              </w:rPr>
              <w:t>T1505</w:t>
            </w:r>
          </w:p>
          <w:p w14:paraId="5136978F" w14:textId="1D108659" w:rsidR="00B93D61" w:rsidRPr="00B94E00" w:rsidRDefault="00B93D61" w:rsidP="00813A1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B94E00">
              <w:rPr>
                <w:rFonts w:ascii="Arial" w:hAnsi="Arial" w:cs="Arial"/>
                <w:sz w:val="16"/>
                <w:szCs w:val="16"/>
              </w:rPr>
              <w:t>T1506</w:t>
            </w:r>
          </w:p>
        </w:tc>
        <w:tc>
          <w:tcPr>
            <w:tcW w:w="352" w:type="pct"/>
            <w:tcBorders>
              <w:bottom w:val="single" w:sz="4" w:space="0" w:color="auto"/>
            </w:tcBorders>
            <w:vAlign w:val="center"/>
            <w:tcPrChange w:id="107" w:author="MCLEOD, Michael" w:date="2020-03-26T14:24:00Z">
              <w:tcPr>
                <w:tcW w:w="352" w:type="pct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36613931" w14:textId="37791945" w:rsidR="00B93D61" w:rsidRPr="00B94E00" w:rsidRDefault="00B93D61" w:rsidP="00813A1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94E00">
              <w:rPr>
                <w:rFonts w:ascii="Arial" w:hAnsi="Arial" w:cs="Arial"/>
                <w:sz w:val="16"/>
                <w:szCs w:val="16"/>
              </w:rPr>
              <w:t>Certificate of Conformity</w:t>
            </w:r>
          </w:p>
        </w:tc>
        <w:tc>
          <w:tcPr>
            <w:tcW w:w="156" w:type="pct"/>
            <w:tcBorders>
              <w:bottom w:val="single" w:sz="4" w:space="0" w:color="auto"/>
            </w:tcBorders>
            <w:vAlign w:val="center"/>
            <w:tcPrChange w:id="108" w:author="MCLEOD, Michael" w:date="2020-03-26T14:24:00Z">
              <w:tcPr>
                <w:tcW w:w="176" w:type="pct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4ADBEA63" w14:textId="6BEB04B6" w:rsidR="00B93D61" w:rsidRPr="00B94E00" w:rsidRDefault="00B93D61" w:rsidP="00813A1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94E00">
              <w:rPr>
                <w:rFonts w:ascii="Arial" w:hAnsi="Arial" w:cs="Arial"/>
                <w:sz w:val="16"/>
                <w:szCs w:val="16"/>
              </w:rPr>
              <w:t>IP</w:t>
            </w:r>
          </w:p>
        </w:tc>
        <w:tc>
          <w:tcPr>
            <w:tcW w:w="357" w:type="pct"/>
            <w:tcBorders>
              <w:bottom w:val="single" w:sz="4" w:space="0" w:color="auto"/>
            </w:tcBorders>
            <w:vAlign w:val="center"/>
            <w:tcPrChange w:id="109" w:author="MCLEOD, Michael" w:date="2020-03-26T14:24:00Z">
              <w:tcPr>
                <w:tcW w:w="396" w:type="pct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71BBACC8" w14:textId="37E2EB65" w:rsidR="00B93D61" w:rsidRPr="00B94E00" w:rsidRDefault="00B93D61" w:rsidP="00813A1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94E00">
              <w:rPr>
                <w:rFonts w:ascii="Arial" w:hAnsi="Arial" w:cs="Arial"/>
                <w:sz w:val="16"/>
                <w:szCs w:val="16"/>
              </w:rPr>
              <w:t>Site Engineer</w:t>
            </w:r>
          </w:p>
        </w:tc>
        <w:tc>
          <w:tcPr>
            <w:tcW w:w="269" w:type="pct"/>
            <w:tcBorders>
              <w:bottom w:val="single" w:sz="4" w:space="0" w:color="auto"/>
            </w:tcBorders>
            <w:shd w:val="clear" w:color="auto" w:fill="auto"/>
            <w:tcPrChange w:id="110" w:author="MCLEOD, Michael" w:date="2020-03-26T14:24:00Z">
              <w:tcPr>
                <w:tcW w:w="264" w:type="pct"/>
                <w:tcBorders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47E0662C" w14:textId="77777777" w:rsidR="00B93D61" w:rsidRPr="00B94E00" w:rsidRDefault="00B93D61" w:rsidP="00813A1B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4" w:type="pct"/>
            <w:tcBorders>
              <w:bottom w:val="single" w:sz="4" w:space="0" w:color="auto"/>
            </w:tcBorders>
            <w:shd w:val="clear" w:color="auto" w:fill="auto"/>
            <w:vAlign w:val="center"/>
            <w:tcPrChange w:id="111" w:author="MCLEOD, Michael" w:date="2020-03-26T14:24:00Z">
              <w:tcPr>
                <w:tcW w:w="219" w:type="pct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06BC8705" w14:textId="77777777" w:rsidR="00B93D61" w:rsidRPr="00B94E00" w:rsidRDefault="00B93D61" w:rsidP="00813A1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8" w:type="pct"/>
            <w:tcBorders>
              <w:bottom w:val="single" w:sz="4" w:space="0" w:color="auto"/>
            </w:tcBorders>
            <w:shd w:val="clear" w:color="auto" w:fill="auto"/>
            <w:vAlign w:val="center"/>
            <w:tcPrChange w:id="112" w:author="MCLEOD, Michael" w:date="2020-03-26T14:24:00Z">
              <w:tcPr>
                <w:tcW w:w="229" w:type="pct"/>
                <w:gridSpan w:val="2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099486EA" w14:textId="77777777" w:rsidR="00B93D61" w:rsidRPr="00B94E00" w:rsidRDefault="00B93D61" w:rsidP="00813A1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9" w:type="pct"/>
            <w:tcBorders>
              <w:bottom w:val="single" w:sz="4" w:space="0" w:color="auto"/>
            </w:tcBorders>
            <w:vAlign w:val="center"/>
            <w:tcPrChange w:id="113" w:author="MCLEOD, Michael" w:date="2020-03-26T14:24:00Z">
              <w:tcPr>
                <w:tcW w:w="198" w:type="pct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2208660C" w14:textId="77777777" w:rsidR="00B93D61" w:rsidRPr="00B94E00" w:rsidRDefault="00B93D61" w:rsidP="00813A1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13A1B" w:rsidRPr="00404969" w14:paraId="463509BC" w14:textId="77777777" w:rsidTr="00EF2AAD">
        <w:trPr>
          <w:trHeight w:val="290"/>
          <w:trPrChange w:id="114" w:author="MCLEOD, Michael" w:date="2020-03-26T14:24:00Z">
            <w:trPr>
              <w:gridBefore w:val="5"/>
              <w:trHeight w:val="290"/>
            </w:trPr>
          </w:trPrChange>
        </w:trPr>
        <w:tc>
          <w:tcPr>
            <w:tcW w:w="190" w:type="pct"/>
            <w:tcBorders>
              <w:bottom w:val="single" w:sz="4" w:space="0" w:color="auto"/>
            </w:tcBorders>
            <w:tcPrChange w:id="115" w:author="MCLEOD, Michael" w:date="2020-03-26T14:24:00Z">
              <w:tcPr>
                <w:tcW w:w="190" w:type="pct"/>
                <w:tcBorders>
                  <w:bottom w:val="single" w:sz="4" w:space="0" w:color="auto"/>
                </w:tcBorders>
              </w:tcPr>
            </w:tcPrChange>
          </w:tcPr>
          <w:p w14:paraId="66F8990F" w14:textId="00508170" w:rsidR="00813A1B" w:rsidRPr="00C82CE4" w:rsidRDefault="00813A1B" w:rsidP="00813A1B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82CE4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751" w:type="pct"/>
            <w:tcBorders>
              <w:bottom w:val="single" w:sz="4" w:space="0" w:color="auto"/>
            </w:tcBorders>
            <w:tcPrChange w:id="116" w:author="MCLEOD, Michael" w:date="2020-03-26T14:24:00Z">
              <w:tcPr>
                <w:tcW w:w="751" w:type="pct"/>
                <w:gridSpan w:val="3"/>
                <w:tcBorders>
                  <w:bottom w:val="single" w:sz="4" w:space="0" w:color="auto"/>
                </w:tcBorders>
              </w:tcPr>
            </w:tcPrChange>
          </w:tcPr>
          <w:p w14:paraId="6A14C750" w14:textId="2B8266BA" w:rsidR="00813A1B" w:rsidRPr="00C57BB1" w:rsidRDefault="00813A1B" w:rsidP="00813A1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C57BB1">
              <w:rPr>
                <w:rFonts w:ascii="Arial" w:hAnsi="Arial" w:cs="Arial"/>
                <w:sz w:val="16"/>
                <w:szCs w:val="16"/>
                <w:lang w:val="en-US"/>
              </w:rPr>
              <w:t>Inspect supplied items upon delivery</w:t>
            </w:r>
          </w:p>
        </w:tc>
        <w:tc>
          <w:tcPr>
            <w:tcW w:w="292" w:type="pct"/>
            <w:tcBorders>
              <w:bottom w:val="single" w:sz="4" w:space="0" w:color="auto"/>
            </w:tcBorders>
            <w:vAlign w:val="center"/>
            <w:tcPrChange w:id="117" w:author="MCLEOD, Michael" w:date="2020-03-26T14:24:00Z">
              <w:tcPr>
                <w:tcW w:w="292" w:type="pct"/>
                <w:gridSpan w:val="3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3A2F335C" w14:textId="6AA38557" w:rsidR="00813A1B" w:rsidRPr="00C57BB1" w:rsidRDefault="00813A1B" w:rsidP="00C57BB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82CE4">
              <w:rPr>
                <w:rFonts w:ascii="Arial" w:eastAsia="Times New Roman" w:hAnsi="Arial" w:cs="Arial"/>
                <w:sz w:val="16"/>
                <w:szCs w:val="16"/>
              </w:rPr>
              <w:t xml:space="preserve">Per </w:t>
            </w:r>
            <w:r w:rsidR="00C82CE4">
              <w:rPr>
                <w:rFonts w:ascii="Arial" w:eastAsia="Times New Roman" w:hAnsi="Arial" w:cs="Arial"/>
                <w:sz w:val="16"/>
                <w:szCs w:val="16"/>
              </w:rPr>
              <w:t>Delivery</w:t>
            </w:r>
          </w:p>
        </w:tc>
        <w:tc>
          <w:tcPr>
            <w:tcW w:w="1274" w:type="pct"/>
            <w:tcBorders>
              <w:bottom w:val="single" w:sz="4" w:space="0" w:color="auto"/>
            </w:tcBorders>
            <w:tcPrChange w:id="118" w:author="MCLEOD, Michael" w:date="2020-03-26T14:24:00Z">
              <w:tcPr>
                <w:tcW w:w="1274" w:type="pct"/>
                <w:gridSpan w:val="6"/>
                <w:tcBorders>
                  <w:bottom w:val="single" w:sz="4" w:space="0" w:color="auto"/>
                </w:tcBorders>
              </w:tcPr>
            </w:tcPrChange>
          </w:tcPr>
          <w:p w14:paraId="053175CD" w14:textId="77777777" w:rsidR="00813A1B" w:rsidRDefault="00813A1B" w:rsidP="00813A1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C82CE4">
              <w:rPr>
                <w:rFonts w:ascii="Arial" w:hAnsi="Arial" w:cs="Arial"/>
                <w:sz w:val="16"/>
                <w:szCs w:val="16"/>
              </w:rPr>
              <w:t>Supplied items are to correct spec, class, size and undamaged</w:t>
            </w:r>
          </w:p>
          <w:p w14:paraId="08262628" w14:textId="0E1DC00D" w:rsidR="00D8115A" w:rsidRDefault="00D8115A" w:rsidP="00813A1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Steel Reinforced Pipes as per CL</w:t>
            </w:r>
            <w:r w:rsidR="006F1DB7">
              <w:rPr>
                <w:rFonts w:ascii="Arial" w:hAnsi="Arial" w:cs="Arial"/>
                <w:sz w:val="16"/>
                <w:szCs w:val="16"/>
              </w:rPr>
              <w:t xml:space="preserve">3.3 &amp; 3.4 </w:t>
            </w:r>
            <w:r>
              <w:rPr>
                <w:rFonts w:ascii="Arial" w:hAnsi="Arial" w:cs="Arial"/>
                <w:sz w:val="16"/>
                <w:szCs w:val="16"/>
              </w:rPr>
              <w:t>of AS4058</w:t>
            </w:r>
          </w:p>
          <w:p w14:paraId="3FD22E75" w14:textId="2ED355DB" w:rsidR="00D8115A" w:rsidRPr="00C82CE4" w:rsidRDefault="00D8115A" w:rsidP="00813A1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Fibre Reinforced Pipe  as per </w:t>
            </w:r>
            <w:r w:rsidR="0011769A">
              <w:rPr>
                <w:rFonts w:ascii="Arial" w:hAnsi="Arial" w:cs="Arial"/>
                <w:sz w:val="16"/>
                <w:szCs w:val="16"/>
              </w:rPr>
              <w:t>CL9 &amp; 10 AS4139</w:t>
            </w:r>
          </w:p>
        </w:tc>
        <w:tc>
          <w:tcPr>
            <w:tcW w:w="395" w:type="pct"/>
            <w:tcBorders>
              <w:bottom w:val="single" w:sz="4" w:space="0" w:color="auto"/>
            </w:tcBorders>
            <w:vAlign w:val="center"/>
            <w:tcPrChange w:id="119" w:author="MCLEOD, Michael" w:date="2020-03-26T14:24:00Z">
              <w:tcPr>
                <w:tcW w:w="395" w:type="pct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7D4D16C4" w14:textId="521C654A" w:rsidR="00813A1B" w:rsidRPr="00C82CE4" w:rsidRDefault="00813A1B" w:rsidP="00813A1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C82CE4">
              <w:rPr>
                <w:rFonts w:ascii="Arial" w:hAnsi="Arial" w:cs="Arial"/>
                <w:sz w:val="16"/>
                <w:szCs w:val="16"/>
              </w:rPr>
              <w:t>QMP</w:t>
            </w:r>
          </w:p>
        </w:tc>
        <w:tc>
          <w:tcPr>
            <w:tcW w:w="264" w:type="pct"/>
            <w:tcBorders>
              <w:bottom w:val="single" w:sz="4" w:space="0" w:color="auto"/>
            </w:tcBorders>
            <w:vAlign w:val="center"/>
            <w:tcPrChange w:id="120" w:author="MCLEOD, Michael" w:date="2020-03-26T14:24:00Z">
              <w:tcPr>
                <w:tcW w:w="264" w:type="pct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116F5C5C" w14:textId="77777777" w:rsidR="00813A1B" w:rsidRPr="00C82CE4" w:rsidRDefault="00813A1B" w:rsidP="00813A1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2" w:type="pct"/>
            <w:tcBorders>
              <w:bottom w:val="single" w:sz="4" w:space="0" w:color="auto"/>
            </w:tcBorders>
            <w:vAlign w:val="center"/>
            <w:tcPrChange w:id="121" w:author="MCLEOD, Michael" w:date="2020-03-26T14:24:00Z">
              <w:tcPr>
                <w:tcW w:w="352" w:type="pct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7836F256" w14:textId="2666B0C9" w:rsidR="00813A1B" w:rsidRPr="00C82CE4" w:rsidRDefault="00813A1B" w:rsidP="00813A1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82CE4">
              <w:rPr>
                <w:rFonts w:ascii="Arial" w:hAnsi="Arial" w:cs="Arial"/>
                <w:sz w:val="16"/>
                <w:szCs w:val="16"/>
              </w:rPr>
              <w:t>Receiving Inspection Checklist</w:t>
            </w:r>
          </w:p>
        </w:tc>
        <w:tc>
          <w:tcPr>
            <w:tcW w:w="156" w:type="pct"/>
            <w:tcBorders>
              <w:bottom w:val="single" w:sz="4" w:space="0" w:color="auto"/>
            </w:tcBorders>
            <w:vAlign w:val="center"/>
            <w:tcPrChange w:id="122" w:author="MCLEOD, Michael" w:date="2020-03-26T14:24:00Z">
              <w:tcPr>
                <w:tcW w:w="176" w:type="pct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6EFBC0EE" w14:textId="4C98CDE2" w:rsidR="00813A1B" w:rsidRPr="00C82CE4" w:rsidRDefault="00813A1B" w:rsidP="00813A1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82CE4">
              <w:rPr>
                <w:rFonts w:ascii="Arial" w:hAnsi="Arial" w:cs="Arial"/>
                <w:sz w:val="16"/>
                <w:szCs w:val="16"/>
              </w:rPr>
              <w:t>IP</w:t>
            </w:r>
          </w:p>
        </w:tc>
        <w:tc>
          <w:tcPr>
            <w:tcW w:w="357" w:type="pct"/>
            <w:tcBorders>
              <w:bottom w:val="single" w:sz="4" w:space="0" w:color="auto"/>
            </w:tcBorders>
            <w:vAlign w:val="center"/>
            <w:tcPrChange w:id="123" w:author="MCLEOD, Michael" w:date="2020-03-26T14:24:00Z">
              <w:tcPr>
                <w:tcW w:w="396" w:type="pct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4B2555AF" w14:textId="1D1F4027" w:rsidR="00813A1B" w:rsidRPr="00C82CE4" w:rsidRDefault="00813A1B" w:rsidP="00813A1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82CE4">
              <w:rPr>
                <w:rFonts w:ascii="Arial" w:hAnsi="Arial" w:cs="Arial"/>
                <w:sz w:val="16"/>
                <w:szCs w:val="16"/>
              </w:rPr>
              <w:t>Site Engineer</w:t>
            </w:r>
          </w:p>
        </w:tc>
        <w:tc>
          <w:tcPr>
            <w:tcW w:w="269" w:type="pct"/>
            <w:tcBorders>
              <w:bottom w:val="single" w:sz="4" w:space="0" w:color="auto"/>
            </w:tcBorders>
            <w:shd w:val="clear" w:color="auto" w:fill="auto"/>
            <w:tcPrChange w:id="124" w:author="MCLEOD, Michael" w:date="2020-03-26T14:24:00Z">
              <w:tcPr>
                <w:tcW w:w="264" w:type="pct"/>
                <w:tcBorders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7254F1B7" w14:textId="77777777" w:rsidR="00813A1B" w:rsidRPr="00C82CE4" w:rsidRDefault="00813A1B" w:rsidP="00813A1B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4" w:type="pct"/>
            <w:tcBorders>
              <w:bottom w:val="single" w:sz="4" w:space="0" w:color="auto"/>
            </w:tcBorders>
            <w:shd w:val="clear" w:color="auto" w:fill="auto"/>
            <w:vAlign w:val="center"/>
            <w:tcPrChange w:id="125" w:author="MCLEOD, Michael" w:date="2020-03-26T14:24:00Z">
              <w:tcPr>
                <w:tcW w:w="219" w:type="pct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3FC9DCD6" w14:textId="77777777" w:rsidR="00813A1B" w:rsidRPr="00C82CE4" w:rsidRDefault="00813A1B" w:rsidP="00813A1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8" w:type="pct"/>
            <w:tcBorders>
              <w:bottom w:val="single" w:sz="4" w:space="0" w:color="auto"/>
            </w:tcBorders>
            <w:shd w:val="clear" w:color="auto" w:fill="auto"/>
            <w:vAlign w:val="center"/>
            <w:tcPrChange w:id="126" w:author="MCLEOD, Michael" w:date="2020-03-26T14:24:00Z">
              <w:tcPr>
                <w:tcW w:w="229" w:type="pct"/>
                <w:gridSpan w:val="2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3E29D230" w14:textId="77777777" w:rsidR="00813A1B" w:rsidRPr="00C82CE4" w:rsidRDefault="00813A1B" w:rsidP="00813A1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9" w:type="pct"/>
            <w:tcBorders>
              <w:bottom w:val="single" w:sz="4" w:space="0" w:color="auto"/>
            </w:tcBorders>
            <w:vAlign w:val="center"/>
            <w:tcPrChange w:id="127" w:author="MCLEOD, Michael" w:date="2020-03-26T14:24:00Z">
              <w:tcPr>
                <w:tcW w:w="198" w:type="pct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65714A1C" w14:textId="77777777" w:rsidR="00813A1B" w:rsidRPr="00C82CE4" w:rsidRDefault="00813A1B" w:rsidP="00813A1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13A1B" w:rsidRPr="00404969" w14:paraId="6BACAD8B" w14:textId="77777777" w:rsidTr="00867903">
        <w:trPr>
          <w:trHeight w:val="260"/>
        </w:trPr>
        <w:tc>
          <w:tcPr>
            <w:tcW w:w="190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EE82E81" w14:textId="1E3F5AF6" w:rsidR="00813A1B" w:rsidRPr="004C7C9F" w:rsidRDefault="00C82CE4" w:rsidP="00813A1B">
            <w:pPr>
              <w:spacing w:before="60" w:after="60"/>
              <w:jc w:val="center"/>
              <w:rPr>
                <w:rFonts w:ascii="Arial" w:hAnsi="Arial" w:cs="Arial"/>
                <w:b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A6A6A6" w:themeColor="background1" w:themeShade="A6"/>
                <w:sz w:val="16"/>
                <w:szCs w:val="16"/>
              </w:rPr>
              <w:t>11</w:t>
            </w:r>
          </w:p>
        </w:tc>
        <w:tc>
          <w:tcPr>
            <w:tcW w:w="4810" w:type="pct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C4CDC50" w14:textId="77777777" w:rsidR="00813A1B" w:rsidRPr="004C7C9F" w:rsidRDefault="00813A1B" w:rsidP="00813A1B">
            <w:pPr>
              <w:spacing w:after="0" w:line="240" w:lineRule="auto"/>
              <w:rPr>
                <w:rFonts w:ascii="Arial" w:hAnsi="Arial" w:cs="Arial"/>
                <w:b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A6A6A6" w:themeColor="background1" w:themeShade="A6"/>
                <w:sz w:val="16"/>
                <w:szCs w:val="16"/>
              </w:rPr>
              <w:t>Trenching and Excavation</w:t>
            </w:r>
          </w:p>
        </w:tc>
      </w:tr>
      <w:tr w:rsidR="00EF2AAD" w:rsidRPr="00404969" w14:paraId="2180A5DB" w14:textId="77777777" w:rsidTr="00EF2AAD">
        <w:trPr>
          <w:trHeight w:val="1252"/>
        </w:trPr>
        <w:tc>
          <w:tcPr>
            <w:tcW w:w="190" w:type="pct"/>
            <w:vMerge w:val="restart"/>
            <w:shd w:val="clear" w:color="auto" w:fill="92CDDC" w:themeFill="accent5" w:themeFillTint="99"/>
            <w:vAlign w:val="center"/>
          </w:tcPr>
          <w:p w14:paraId="5A8AAE72" w14:textId="7F91489C" w:rsidR="000A3778" w:rsidRPr="004C7C9F" w:rsidRDefault="000A3778" w:rsidP="00813A1B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751" w:type="pct"/>
            <w:vMerge w:val="restart"/>
            <w:tcBorders>
              <w:top w:val="single" w:sz="4" w:space="0" w:color="auto"/>
            </w:tcBorders>
            <w:shd w:val="clear" w:color="auto" w:fill="92CDDC" w:themeFill="accent5" w:themeFillTint="99"/>
            <w:vAlign w:val="center"/>
          </w:tcPr>
          <w:p w14:paraId="15533C7C" w14:textId="75847727" w:rsidR="000A3778" w:rsidRPr="006C31A6" w:rsidRDefault="00542E41" w:rsidP="00813A1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Construction of</w:t>
            </w:r>
            <w:r w:rsidR="000A3778" w:rsidRPr="00492D25">
              <w:rPr>
                <w:rFonts w:ascii="Arial" w:hAnsi="Arial" w:cs="Arial"/>
                <w:sz w:val="16"/>
                <w:szCs w:val="16"/>
              </w:rPr>
              <w:t xml:space="preserve"> each drainage system</w:t>
            </w:r>
          </w:p>
          <w:p w14:paraId="35441832" w14:textId="77777777" w:rsidR="000A3778" w:rsidRPr="00492D25" w:rsidRDefault="000A3778" w:rsidP="00813A1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2" w:type="pct"/>
            <w:vMerge w:val="restart"/>
            <w:tcBorders>
              <w:top w:val="single" w:sz="4" w:space="0" w:color="auto"/>
            </w:tcBorders>
            <w:shd w:val="clear" w:color="auto" w:fill="92CDDC" w:themeFill="accent5" w:themeFillTint="99"/>
            <w:vAlign w:val="center"/>
          </w:tcPr>
          <w:p w14:paraId="10610405" w14:textId="77777777" w:rsidR="000A3778" w:rsidRPr="00492D25" w:rsidRDefault="000A3778" w:rsidP="00813A1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92D25">
              <w:rPr>
                <w:rFonts w:ascii="Arial" w:hAnsi="Arial" w:cs="Arial"/>
                <w:sz w:val="16"/>
                <w:szCs w:val="16"/>
              </w:rPr>
              <w:t>Per Lot</w:t>
            </w:r>
          </w:p>
        </w:tc>
        <w:tc>
          <w:tcPr>
            <w:tcW w:w="1274" w:type="pct"/>
            <w:tcBorders>
              <w:top w:val="single" w:sz="4" w:space="0" w:color="auto"/>
            </w:tcBorders>
            <w:shd w:val="clear" w:color="auto" w:fill="92CDDC" w:themeFill="accent5" w:themeFillTint="99"/>
          </w:tcPr>
          <w:p w14:paraId="74E3DCB9" w14:textId="77777777" w:rsidR="000A3778" w:rsidRPr="00867903" w:rsidRDefault="000A3778" w:rsidP="00813A1B">
            <w:pPr>
              <w:pStyle w:val="Default"/>
              <w:rPr>
                <w:rFonts w:ascii="Arial" w:hAnsi="Arial" w:cs="Arial"/>
                <w:color w:val="auto"/>
                <w:sz w:val="16"/>
                <w:szCs w:val="16"/>
              </w:rPr>
            </w:pPr>
            <w:r w:rsidRPr="00867903">
              <w:rPr>
                <w:rFonts w:ascii="Arial" w:hAnsi="Arial" w:cs="Arial"/>
                <w:color w:val="auto"/>
                <w:sz w:val="16"/>
                <w:szCs w:val="16"/>
              </w:rPr>
              <w:t xml:space="preserve">Set out the stormwater drainage systems as shown on the drawings in sufficient detail to identify: </w:t>
            </w:r>
          </w:p>
          <w:p w14:paraId="6497AC27" w14:textId="77777777" w:rsidR="000A3778" w:rsidRPr="00867903" w:rsidRDefault="000A3778" w:rsidP="00813A1B">
            <w:pPr>
              <w:widowControl w:val="0"/>
              <w:numPr>
                <w:ilvl w:val="0"/>
                <w:numId w:val="4"/>
              </w:numPr>
              <w:tabs>
                <w:tab w:val="clear" w:pos="720"/>
                <w:tab w:val="num" w:pos="184"/>
              </w:tabs>
              <w:spacing w:after="0" w:line="240" w:lineRule="auto"/>
              <w:ind w:left="184" w:hanging="184"/>
              <w:rPr>
                <w:rFonts w:ascii="Arial" w:hAnsi="Arial" w:cs="Arial"/>
                <w:sz w:val="16"/>
                <w:szCs w:val="16"/>
              </w:rPr>
            </w:pPr>
            <w:r w:rsidRPr="00867903">
              <w:rPr>
                <w:rFonts w:ascii="Arial" w:hAnsi="Arial" w:cs="Arial"/>
                <w:sz w:val="16"/>
                <w:szCs w:val="16"/>
              </w:rPr>
              <w:t xml:space="preserve">the locations, lengths and levels at outlets and inlets of pipes and box culvert structures; </w:t>
            </w:r>
          </w:p>
          <w:p w14:paraId="29B43341" w14:textId="75DC0F19" w:rsidR="000A3778" w:rsidRPr="00867903" w:rsidRDefault="000A3778" w:rsidP="00813A1B">
            <w:pPr>
              <w:widowControl w:val="0"/>
              <w:numPr>
                <w:ilvl w:val="0"/>
                <w:numId w:val="4"/>
              </w:numPr>
              <w:tabs>
                <w:tab w:val="clear" w:pos="720"/>
                <w:tab w:val="num" w:pos="184"/>
              </w:tabs>
              <w:spacing w:after="0" w:line="240" w:lineRule="auto"/>
              <w:ind w:left="184" w:hanging="184"/>
              <w:rPr>
                <w:rFonts w:ascii="Arial" w:hAnsi="Arial" w:cs="Arial"/>
                <w:sz w:val="16"/>
                <w:szCs w:val="16"/>
              </w:rPr>
            </w:pPr>
            <w:r w:rsidRPr="00867903">
              <w:rPr>
                <w:rFonts w:ascii="Arial" w:hAnsi="Arial" w:cs="Arial"/>
                <w:sz w:val="16"/>
                <w:szCs w:val="16"/>
              </w:rPr>
              <w:t xml:space="preserve">the locations and levels of gully pits, junction boxes, energy </w:t>
            </w:r>
            <w:r w:rsidR="006A55AD" w:rsidRPr="00867903">
              <w:rPr>
                <w:rFonts w:ascii="Arial" w:hAnsi="Arial" w:cs="Arial"/>
                <w:sz w:val="16"/>
                <w:szCs w:val="16"/>
              </w:rPr>
              <w:t>dissipaters</w:t>
            </w:r>
            <w:r w:rsidRPr="00867903">
              <w:rPr>
                <w:rFonts w:ascii="Arial" w:hAnsi="Arial" w:cs="Arial"/>
                <w:sz w:val="16"/>
                <w:szCs w:val="16"/>
              </w:rPr>
              <w:t xml:space="preserve">, and inlet and outlet structures; </w:t>
            </w:r>
          </w:p>
          <w:p w14:paraId="011F0B5A" w14:textId="6A3CB62C" w:rsidR="000A3778" w:rsidRPr="00867903" w:rsidRDefault="000A3778" w:rsidP="00813A1B">
            <w:pPr>
              <w:widowControl w:val="0"/>
              <w:numPr>
                <w:ilvl w:val="0"/>
                <w:numId w:val="4"/>
              </w:numPr>
              <w:tabs>
                <w:tab w:val="clear" w:pos="720"/>
                <w:tab w:val="num" w:pos="184"/>
              </w:tabs>
              <w:spacing w:after="0" w:line="240" w:lineRule="auto"/>
              <w:ind w:left="184" w:hanging="184"/>
              <w:rPr>
                <w:rFonts w:ascii="Arial" w:hAnsi="Arial" w:cs="Arial"/>
                <w:sz w:val="16"/>
                <w:szCs w:val="16"/>
              </w:rPr>
            </w:pPr>
            <w:r w:rsidRPr="00867903">
              <w:rPr>
                <w:rFonts w:ascii="Arial" w:hAnsi="Arial" w:cs="Arial"/>
                <w:sz w:val="16"/>
                <w:szCs w:val="16"/>
              </w:rPr>
              <w:t xml:space="preserve">the locations and levels of the ends of wing walls and headwalls; and </w:t>
            </w:r>
          </w:p>
          <w:p w14:paraId="1F031ACB" w14:textId="77777777" w:rsidR="000A3778" w:rsidRDefault="000A3778" w:rsidP="00813A1B">
            <w:pPr>
              <w:widowControl w:val="0"/>
              <w:numPr>
                <w:ilvl w:val="0"/>
                <w:numId w:val="4"/>
              </w:numPr>
              <w:tabs>
                <w:tab w:val="clear" w:pos="720"/>
                <w:tab w:val="num" w:pos="184"/>
              </w:tabs>
              <w:spacing w:after="0" w:line="240" w:lineRule="auto"/>
              <w:ind w:left="184" w:hanging="184"/>
              <w:rPr>
                <w:rFonts w:ascii="Arial" w:hAnsi="Arial" w:cs="Arial"/>
                <w:sz w:val="16"/>
                <w:szCs w:val="16"/>
              </w:rPr>
            </w:pPr>
            <w:r w:rsidRPr="00867903">
              <w:rPr>
                <w:rFonts w:ascii="Arial" w:hAnsi="Arial" w:cs="Arial"/>
                <w:sz w:val="16"/>
                <w:szCs w:val="16"/>
              </w:rPr>
              <w:t>the locations and levels of open drains.</w:t>
            </w:r>
          </w:p>
          <w:p w14:paraId="55279FD5" w14:textId="77777777" w:rsidR="000A3778" w:rsidRPr="003C7FCC" w:rsidRDefault="000A3778" w:rsidP="00813A1B">
            <w:pPr>
              <w:widowControl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Notify PV </w:t>
            </w:r>
            <w:r w:rsidRPr="00867903">
              <w:rPr>
                <w:rFonts w:ascii="Arial" w:hAnsi="Arial" w:cs="Arial"/>
                <w:sz w:val="16"/>
                <w:szCs w:val="16"/>
              </w:rPr>
              <w:t>that set out of drainage system has been completed.</w:t>
            </w:r>
          </w:p>
        </w:tc>
        <w:tc>
          <w:tcPr>
            <w:tcW w:w="395" w:type="pct"/>
            <w:tcBorders>
              <w:top w:val="single" w:sz="4" w:space="0" w:color="auto"/>
            </w:tcBorders>
            <w:shd w:val="clear" w:color="auto" w:fill="92CDDC" w:themeFill="accent5" w:themeFillTint="99"/>
            <w:vAlign w:val="center"/>
          </w:tcPr>
          <w:p w14:paraId="5FFF8C7E" w14:textId="49EA6310" w:rsidR="000A3778" w:rsidRPr="00492D25" w:rsidRDefault="000A3778" w:rsidP="00813A1B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  <w:r w:rsidRPr="00492D25">
              <w:rPr>
                <w:rFonts w:ascii="Arial" w:hAnsi="Arial" w:cs="Arial"/>
                <w:sz w:val="16"/>
                <w:szCs w:val="16"/>
              </w:rPr>
              <w:t>R11</w:t>
            </w:r>
            <w:r>
              <w:rPr>
                <w:rFonts w:ascii="Arial" w:hAnsi="Arial" w:cs="Arial"/>
                <w:sz w:val="16"/>
                <w:szCs w:val="16"/>
              </w:rPr>
              <w:t>.4.1.1</w:t>
            </w:r>
          </w:p>
        </w:tc>
        <w:tc>
          <w:tcPr>
            <w:tcW w:w="264" w:type="pct"/>
            <w:tcBorders>
              <w:top w:val="single" w:sz="4" w:space="0" w:color="auto"/>
              <w:bottom w:val="single" w:sz="4" w:space="0" w:color="auto"/>
            </w:tcBorders>
            <w:shd w:val="clear" w:color="auto" w:fill="92CDDC" w:themeFill="accent5" w:themeFillTint="99"/>
            <w:vAlign w:val="center"/>
          </w:tcPr>
          <w:p w14:paraId="69BD9F67" w14:textId="77777777" w:rsidR="000A3778" w:rsidRPr="00492D25" w:rsidRDefault="000A3778" w:rsidP="00813A1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2" w:type="pct"/>
            <w:tcBorders>
              <w:top w:val="single" w:sz="4" w:space="0" w:color="auto"/>
              <w:bottom w:val="single" w:sz="4" w:space="0" w:color="auto"/>
            </w:tcBorders>
            <w:shd w:val="clear" w:color="auto" w:fill="92CDDC" w:themeFill="accent5" w:themeFillTint="99"/>
            <w:vAlign w:val="center"/>
          </w:tcPr>
          <w:p w14:paraId="2A992642" w14:textId="77777777" w:rsidR="000A3778" w:rsidRDefault="000A3778" w:rsidP="00813A1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Hold</w:t>
            </w:r>
          </w:p>
          <w:p w14:paraId="505D84C6" w14:textId="77777777" w:rsidR="000A3778" w:rsidRPr="00492D25" w:rsidRDefault="000A3778" w:rsidP="00813A1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Point</w:t>
            </w:r>
          </w:p>
        </w:tc>
        <w:tc>
          <w:tcPr>
            <w:tcW w:w="156" w:type="pct"/>
            <w:tcBorders>
              <w:top w:val="single" w:sz="4" w:space="0" w:color="auto"/>
              <w:bottom w:val="single" w:sz="4" w:space="0" w:color="auto"/>
            </w:tcBorders>
            <w:shd w:val="clear" w:color="auto" w:fill="92CDDC" w:themeFill="accent5" w:themeFillTint="99"/>
            <w:vAlign w:val="center"/>
          </w:tcPr>
          <w:p w14:paraId="2EBB6EC1" w14:textId="77777777" w:rsidR="000A3778" w:rsidRPr="00492D25" w:rsidRDefault="000A3778" w:rsidP="00813A1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HP</w:t>
            </w: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shd w:val="clear" w:color="auto" w:fill="92CDDC" w:themeFill="accent5" w:themeFillTint="99"/>
            <w:vAlign w:val="center"/>
          </w:tcPr>
          <w:p w14:paraId="6794BF3F" w14:textId="77777777" w:rsidR="000A3778" w:rsidRPr="00492D25" w:rsidRDefault="000A3778" w:rsidP="00813A1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Surveyor</w:t>
            </w:r>
          </w:p>
        </w:tc>
        <w:tc>
          <w:tcPr>
            <w:tcW w:w="26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079CB9F" w14:textId="77777777" w:rsidR="000A3778" w:rsidRPr="00492D25" w:rsidRDefault="000A3778" w:rsidP="00813A1B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4" w:type="pct"/>
            <w:tcBorders>
              <w:top w:val="single" w:sz="4" w:space="0" w:color="auto"/>
              <w:bottom w:val="single" w:sz="4" w:space="0" w:color="auto"/>
            </w:tcBorders>
            <w:shd w:val="clear" w:color="auto" w:fill="92CDDC" w:themeFill="accent5" w:themeFillTint="99"/>
            <w:vAlign w:val="center"/>
          </w:tcPr>
          <w:p w14:paraId="6B8576A4" w14:textId="6338332D" w:rsidR="000A3778" w:rsidRPr="004C7C9F" w:rsidRDefault="000A3778" w:rsidP="00813A1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HP</w:t>
            </w:r>
          </w:p>
        </w:tc>
        <w:tc>
          <w:tcPr>
            <w:tcW w:w="21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A255049" w14:textId="77777777" w:rsidR="000A3778" w:rsidRPr="004C7C9F" w:rsidRDefault="000A3778" w:rsidP="00813A1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9" w:type="pct"/>
            <w:tcBorders>
              <w:top w:val="single" w:sz="4" w:space="0" w:color="auto"/>
            </w:tcBorders>
            <w:shd w:val="clear" w:color="auto" w:fill="auto"/>
          </w:tcPr>
          <w:p w14:paraId="0485F124" w14:textId="77777777" w:rsidR="000A3778" w:rsidRPr="004C7C9F" w:rsidRDefault="000A3778" w:rsidP="00813A1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F2AAD" w:rsidRPr="00404969" w14:paraId="746A065A" w14:textId="77777777" w:rsidTr="00EF2AAD">
        <w:trPr>
          <w:trHeight w:val="1252"/>
        </w:trPr>
        <w:tc>
          <w:tcPr>
            <w:tcW w:w="190" w:type="pct"/>
            <w:vMerge/>
            <w:shd w:val="clear" w:color="auto" w:fill="92CDDC" w:themeFill="accent5" w:themeFillTint="99"/>
            <w:vAlign w:val="center"/>
          </w:tcPr>
          <w:p w14:paraId="3F6CAB34" w14:textId="77777777" w:rsidR="000A3778" w:rsidRDefault="000A3778" w:rsidP="00813A1B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1" w:type="pct"/>
            <w:vMerge/>
            <w:shd w:val="clear" w:color="auto" w:fill="92CDDC" w:themeFill="accent5" w:themeFillTint="99"/>
            <w:vAlign w:val="center"/>
          </w:tcPr>
          <w:p w14:paraId="46F0D051" w14:textId="77777777" w:rsidR="000A3778" w:rsidRPr="00492D25" w:rsidRDefault="000A3778" w:rsidP="00813A1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2" w:type="pct"/>
            <w:vMerge/>
            <w:shd w:val="clear" w:color="auto" w:fill="92CDDC" w:themeFill="accent5" w:themeFillTint="99"/>
            <w:vAlign w:val="center"/>
          </w:tcPr>
          <w:p w14:paraId="1F7498E2" w14:textId="77777777" w:rsidR="000A3778" w:rsidRPr="00492D25" w:rsidRDefault="000A3778" w:rsidP="00813A1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4" w:type="pct"/>
            <w:tcBorders>
              <w:top w:val="single" w:sz="4" w:space="0" w:color="auto"/>
            </w:tcBorders>
            <w:shd w:val="clear" w:color="auto" w:fill="92CDDC" w:themeFill="accent5" w:themeFillTint="99"/>
          </w:tcPr>
          <w:p w14:paraId="5719C754" w14:textId="3393574F" w:rsidR="000A3778" w:rsidRPr="006976FE" w:rsidRDefault="000A3778" w:rsidP="00813A1B">
            <w:pPr>
              <w:pStyle w:val="Default"/>
              <w:rPr>
                <w:rFonts w:ascii="Arial" w:hAnsi="Arial" w:cs="Arial"/>
                <w:color w:val="auto"/>
                <w:sz w:val="16"/>
                <w:szCs w:val="16"/>
              </w:rPr>
            </w:pPr>
            <w:r w:rsidRPr="006976FE">
              <w:rPr>
                <w:rFonts w:ascii="Arial" w:hAnsi="Arial" w:cs="Arial"/>
                <w:color w:val="auto"/>
                <w:sz w:val="16"/>
                <w:szCs w:val="16"/>
              </w:rPr>
              <w:t>If set out is within 5 metres of an environmental sensitive area notify Environmental Manager</w:t>
            </w:r>
          </w:p>
        </w:tc>
        <w:tc>
          <w:tcPr>
            <w:tcW w:w="395" w:type="pct"/>
            <w:tcBorders>
              <w:top w:val="single" w:sz="4" w:space="0" w:color="auto"/>
            </w:tcBorders>
            <w:shd w:val="clear" w:color="auto" w:fill="92CDDC" w:themeFill="accent5" w:themeFillTint="99"/>
            <w:vAlign w:val="center"/>
          </w:tcPr>
          <w:p w14:paraId="1300C852" w14:textId="1186FE78" w:rsidR="000A3778" w:rsidRPr="006976FE" w:rsidRDefault="000A3778" w:rsidP="00813A1B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  <w:r w:rsidRPr="006976FE">
              <w:rPr>
                <w:rFonts w:ascii="Arial" w:hAnsi="Arial" w:cs="Arial"/>
                <w:sz w:val="16"/>
                <w:szCs w:val="16"/>
              </w:rPr>
              <w:t>G36.4.12</w:t>
            </w:r>
          </w:p>
        </w:tc>
        <w:tc>
          <w:tcPr>
            <w:tcW w:w="264" w:type="pct"/>
            <w:tcBorders>
              <w:top w:val="single" w:sz="4" w:space="0" w:color="auto"/>
              <w:bottom w:val="single" w:sz="4" w:space="0" w:color="auto"/>
            </w:tcBorders>
            <w:shd w:val="clear" w:color="auto" w:fill="92CDDC" w:themeFill="accent5" w:themeFillTint="99"/>
            <w:vAlign w:val="center"/>
          </w:tcPr>
          <w:p w14:paraId="2011AD5C" w14:textId="77777777" w:rsidR="000A3778" w:rsidRPr="006976FE" w:rsidRDefault="000A3778" w:rsidP="00813A1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2" w:type="pct"/>
            <w:tcBorders>
              <w:top w:val="single" w:sz="4" w:space="0" w:color="auto"/>
              <w:bottom w:val="single" w:sz="4" w:space="0" w:color="auto"/>
            </w:tcBorders>
            <w:shd w:val="clear" w:color="auto" w:fill="92CDDC" w:themeFill="accent5" w:themeFillTint="99"/>
            <w:vAlign w:val="center"/>
          </w:tcPr>
          <w:p w14:paraId="61346568" w14:textId="7C2A3A06" w:rsidR="000A3778" w:rsidRPr="006976FE" w:rsidRDefault="000A3778" w:rsidP="00813A1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976FE">
              <w:rPr>
                <w:rFonts w:ascii="Arial" w:hAnsi="Arial" w:cs="Arial"/>
                <w:sz w:val="16"/>
                <w:szCs w:val="16"/>
              </w:rPr>
              <w:t>Hold Point</w:t>
            </w:r>
          </w:p>
        </w:tc>
        <w:tc>
          <w:tcPr>
            <w:tcW w:w="156" w:type="pct"/>
            <w:tcBorders>
              <w:top w:val="single" w:sz="4" w:space="0" w:color="auto"/>
              <w:bottom w:val="single" w:sz="4" w:space="0" w:color="auto"/>
            </w:tcBorders>
            <w:shd w:val="clear" w:color="auto" w:fill="92CDDC" w:themeFill="accent5" w:themeFillTint="99"/>
            <w:vAlign w:val="center"/>
          </w:tcPr>
          <w:p w14:paraId="32232F75" w14:textId="52A12664" w:rsidR="000A3778" w:rsidRPr="006976FE" w:rsidRDefault="000A3778" w:rsidP="00813A1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976FE">
              <w:rPr>
                <w:rFonts w:ascii="Arial" w:hAnsi="Arial" w:cs="Arial"/>
                <w:sz w:val="16"/>
                <w:szCs w:val="16"/>
              </w:rPr>
              <w:t>HP</w:t>
            </w: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shd w:val="clear" w:color="auto" w:fill="92CDDC" w:themeFill="accent5" w:themeFillTint="99"/>
            <w:vAlign w:val="center"/>
          </w:tcPr>
          <w:p w14:paraId="0AE06BD5" w14:textId="7D70475A" w:rsidR="000A3778" w:rsidRPr="006976FE" w:rsidRDefault="000A3778" w:rsidP="00813A1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976FE">
              <w:rPr>
                <w:rFonts w:ascii="Arial" w:hAnsi="Arial" w:cs="Arial"/>
                <w:sz w:val="16"/>
                <w:szCs w:val="16"/>
              </w:rPr>
              <w:t>Surveyor</w:t>
            </w:r>
          </w:p>
        </w:tc>
        <w:tc>
          <w:tcPr>
            <w:tcW w:w="26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E957310" w14:textId="77777777" w:rsidR="000A3778" w:rsidRPr="006976FE" w:rsidRDefault="000A3778" w:rsidP="00813A1B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66C1EDB" w14:textId="77777777" w:rsidR="000A3778" w:rsidRPr="006976FE" w:rsidRDefault="000A3778" w:rsidP="00813A1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8" w:type="pct"/>
            <w:tcBorders>
              <w:top w:val="single" w:sz="4" w:space="0" w:color="auto"/>
              <w:bottom w:val="single" w:sz="4" w:space="0" w:color="auto"/>
            </w:tcBorders>
            <w:shd w:val="clear" w:color="auto" w:fill="92CDDC" w:themeFill="accent5" w:themeFillTint="99"/>
            <w:vAlign w:val="center"/>
          </w:tcPr>
          <w:p w14:paraId="1CE87C92" w14:textId="1C91898A" w:rsidR="000A3778" w:rsidRPr="006976FE" w:rsidRDefault="00361AB8" w:rsidP="00361AB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976FE">
              <w:rPr>
                <w:rFonts w:ascii="Arial" w:hAnsi="Arial" w:cs="Arial"/>
                <w:sz w:val="16"/>
                <w:szCs w:val="16"/>
              </w:rPr>
              <w:t>HP</w:t>
            </w:r>
          </w:p>
        </w:tc>
        <w:tc>
          <w:tcPr>
            <w:tcW w:w="209" w:type="pct"/>
            <w:tcBorders>
              <w:top w:val="single" w:sz="4" w:space="0" w:color="auto"/>
            </w:tcBorders>
            <w:shd w:val="clear" w:color="auto" w:fill="auto"/>
          </w:tcPr>
          <w:p w14:paraId="1DFFABAE" w14:textId="77777777" w:rsidR="000A3778" w:rsidRPr="006976FE" w:rsidRDefault="000A3778" w:rsidP="00813A1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13A1B" w:rsidRPr="00404969" w14:paraId="12FF984D" w14:textId="77777777" w:rsidTr="008A1708">
        <w:trPr>
          <w:trHeight w:val="260"/>
        </w:trPr>
        <w:tc>
          <w:tcPr>
            <w:tcW w:w="190" w:type="pct"/>
            <w:vMerge w:val="restart"/>
            <w:vAlign w:val="center"/>
          </w:tcPr>
          <w:p w14:paraId="5F6789BD" w14:textId="039B8030" w:rsidR="00813A1B" w:rsidRPr="004C7C9F" w:rsidRDefault="00C82CE4" w:rsidP="00813A1B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13</w:t>
            </w:r>
          </w:p>
        </w:tc>
        <w:tc>
          <w:tcPr>
            <w:tcW w:w="751" w:type="pct"/>
            <w:vMerge w:val="restart"/>
            <w:tcBorders>
              <w:top w:val="single" w:sz="4" w:space="0" w:color="auto"/>
            </w:tcBorders>
            <w:vAlign w:val="center"/>
          </w:tcPr>
          <w:p w14:paraId="221C06EE" w14:textId="77777777" w:rsidR="00813A1B" w:rsidRPr="004C7C9F" w:rsidRDefault="00813A1B" w:rsidP="00813A1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4C7C9F">
              <w:rPr>
                <w:rFonts w:ascii="Arial" w:hAnsi="Arial" w:cs="Arial"/>
                <w:sz w:val="16"/>
                <w:szCs w:val="16"/>
              </w:rPr>
              <w:t xml:space="preserve">Excavate trench to the underside of bedding </w:t>
            </w:r>
            <w:r>
              <w:rPr>
                <w:rFonts w:ascii="Arial" w:hAnsi="Arial" w:cs="Arial"/>
                <w:sz w:val="16"/>
                <w:szCs w:val="16"/>
              </w:rPr>
              <w:t>to</w:t>
            </w:r>
            <w:r w:rsidRPr="004C7C9F">
              <w:rPr>
                <w:rFonts w:ascii="Arial" w:hAnsi="Arial" w:cs="Arial"/>
                <w:sz w:val="16"/>
                <w:szCs w:val="16"/>
              </w:rPr>
              <w:t xml:space="preserve"> correct width</w:t>
            </w:r>
          </w:p>
        </w:tc>
        <w:tc>
          <w:tcPr>
            <w:tcW w:w="292" w:type="pct"/>
            <w:vMerge w:val="restart"/>
            <w:tcBorders>
              <w:top w:val="single" w:sz="4" w:space="0" w:color="auto"/>
            </w:tcBorders>
            <w:vAlign w:val="center"/>
          </w:tcPr>
          <w:p w14:paraId="2842A830" w14:textId="77777777" w:rsidR="00813A1B" w:rsidRDefault="00813A1B" w:rsidP="00813A1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Per L</w:t>
            </w:r>
            <w:r w:rsidRPr="004C7C9F">
              <w:rPr>
                <w:rFonts w:ascii="Arial" w:hAnsi="Arial" w:cs="Arial"/>
                <w:sz w:val="16"/>
                <w:szCs w:val="16"/>
              </w:rPr>
              <w:t>ot</w:t>
            </w:r>
          </w:p>
        </w:tc>
        <w:tc>
          <w:tcPr>
            <w:tcW w:w="1274" w:type="pct"/>
            <w:vMerge w:val="restart"/>
            <w:tcBorders>
              <w:top w:val="single" w:sz="4" w:space="0" w:color="auto"/>
            </w:tcBorders>
          </w:tcPr>
          <w:p w14:paraId="203AF71B" w14:textId="77777777" w:rsidR="00813A1B" w:rsidRDefault="00813A1B" w:rsidP="00813A1B">
            <w:pPr>
              <w:widowControl w:val="0"/>
              <w:numPr>
                <w:ilvl w:val="0"/>
                <w:numId w:val="4"/>
              </w:numPr>
              <w:tabs>
                <w:tab w:val="clear" w:pos="720"/>
                <w:tab w:val="num" w:pos="184"/>
              </w:tabs>
              <w:spacing w:after="0" w:line="240" w:lineRule="auto"/>
              <w:ind w:left="184" w:hanging="184"/>
              <w:rPr>
                <w:rFonts w:ascii="Arial" w:hAnsi="Arial" w:cs="Arial"/>
                <w:sz w:val="16"/>
                <w:szCs w:val="16"/>
              </w:rPr>
            </w:pPr>
            <w:r w:rsidRPr="00492D25">
              <w:rPr>
                <w:rFonts w:ascii="Arial" w:hAnsi="Arial" w:cs="Arial"/>
                <w:sz w:val="16"/>
                <w:szCs w:val="16"/>
              </w:rPr>
              <w:t xml:space="preserve">Width </w:t>
            </w:r>
            <w:r>
              <w:rPr>
                <w:rFonts w:ascii="Arial" w:hAnsi="Arial" w:cs="Arial"/>
                <w:sz w:val="16"/>
                <w:szCs w:val="16"/>
              </w:rPr>
              <w:t xml:space="preserve">and depth </w:t>
            </w:r>
            <w:r w:rsidRPr="00492D25">
              <w:rPr>
                <w:rFonts w:ascii="Arial" w:hAnsi="Arial" w:cs="Arial"/>
                <w:sz w:val="16"/>
                <w:szCs w:val="16"/>
              </w:rPr>
              <w:t xml:space="preserve">of </w:t>
            </w:r>
            <w:r w:rsidRPr="003C7FCC">
              <w:rPr>
                <w:rFonts w:ascii="Arial" w:hAnsi="Arial" w:cs="Arial"/>
                <w:b/>
                <w:sz w:val="16"/>
                <w:szCs w:val="16"/>
              </w:rPr>
              <w:t>pipe</w:t>
            </w:r>
            <w:r w:rsidRPr="00492D25">
              <w:rPr>
                <w:rFonts w:ascii="Arial" w:hAnsi="Arial" w:cs="Arial"/>
                <w:sz w:val="16"/>
                <w:szCs w:val="16"/>
              </w:rPr>
              <w:t xml:space="preserve"> trench as per AS 3725 and </w:t>
            </w:r>
            <w:r>
              <w:rPr>
                <w:rFonts w:ascii="Arial" w:hAnsi="Arial" w:cs="Arial"/>
                <w:sz w:val="16"/>
                <w:szCs w:val="16"/>
              </w:rPr>
              <w:t>standard drawings, refer to right table</w:t>
            </w:r>
          </w:p>
          <w:p w14:paraId="11268D18" w14:textId="77777777" w:rsidR="00813A1B" w:rsidRPr="0053177C" w:rsidRDefault="00813A1B" w:rsidP="00813A1B">
            <w:pPr>
              <w:widowControl w:val="0"/>
              <w:numPr>
                <w:ilvl w:val="0"/>
                <w:numId w:val="4"/>
              </w:numPr>
              <w:tabs>
                <w:tab w:val="clear" w:pos="720"/>
                <w:tab w:val="num" w:pos="184"/>
              </w:tabs>
              <w:spacing w:after="0" w:line="240" w:lineRule="auto"/>
              <w:ind w:left="184" w:hanging="184"/>
              <w:rPr>
                <w:rFonts w:ascii="Arial" w:hAnsi="Arial" w:cs="Arial"/>
                <w:sz w:val="16"/>
                <w:szCs w:val="16"/>
              </w:rPr>
            </w:pPr>
            <w:r w:rsidRPr="00492D25">
              <w:rPr>
                <w:rFonts w:ascii="Arial" w:hAnsi="Arial" w:cs="Arial"/>
                <w:sz w:val="16"/>
                <w:szCs w:val="16"/>
                <w:lang w:val="en-US"/>
              </w:rPr>
              <w:t>For other structures, the clear width between structure wall &amp; face of excavation is ≥ 300mm</w:t>
            </w:r>
            <w:r w:rsidRPr="00492D25">
              <w:rPr>
                <w:rFonts w:ascii="Arial" w:hAnsi="Arial" w:cs="Arial"/>
                <w:sz w:val="20"/>
                <w:szCs w:val="16"/>
                <w:lang w:val="en-US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or 1/3 height of excavation f</w:t>
            </w:r>
            <w:r w:rsidRPr="00492D25">
              <w:rPr>
                <w:rFonts w:ascii="Arial" w:hAnsi="Arial" w:cs="Arial"/>
                <w:sz w:val="16"/>
                <w:szCs w:val="16"/>
                <w:lang w:val="en-US"/>
              </w:rPr>
              <w:t>ace, whichever is greater</w:t>
            </w:r>
          </w:p>
          <w:p w14:paraId="0EFF93BC" w14:textId="77777777" w:rsidR="00813A1B" w:rsidRPr="00604193" w:rsidRDefault="00813A1B" w:rsidP="00813A1B">
            <w:pPr>
              <w:widowControl w:val="0"/>
              <w:numPr>
                <w:ilvl w:val="0"/>
                <w:numId w:val="4"/>
              </w:numPr>
              <w:tabs>
                <w:tab w:val="clear" w:pos="720"/>
                <w:tab w:val="num" w:pos="184"/>
              </w:tabs>
              <w:spacing w:after="0" w:line="240" w:lineRule="auto"/>
              <w:ind w:left="172" w:hanging="142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</w:t>
            </w:r>
            <w:r w:rsidRPr="00C451D9">
              <w:rPr>
                <w:rFonts w:ascii="Arial" w:hAnsi="Arial" w:cs="Arial"/>
                <w:sz w:val="16"/>
                <w:szCs w:val="16"/>
              </w:rPr>
              <w:t>renches &gt; 1.5m deep</w:t>
            </w:r>
            <w:r>
              <w:rPr>
                <w:rFonts w:ascii="Arial" w:hAnsi="Arial" w:cs="Arial"/>
                <w:sz w:val="16"/>
                <w:szCs w:val="16"/>
              </w:rPr>
              <w:t xml:space="preserve"> are either shored or benched</w:t>
            </w:r>
          </w:p>
          <w:p w14:paraId="7DD347BE" w14:textId="77777777" w:rsidR="00813A1B" w:rsidRPr="008E5CD8" w:rsidRDefault="00813A1B" w:rsidP="00813A1B">
            <w:pPr>
              <w:widowControl w:val="0"/>
              <w:numPr>
                <w:ilvl w:val="0"/>
                <w:numId w:val="4"/>
              </w:numPr>
              <w:tabs>
                <w:tab w:val="clear" w:pos="720"/>
                <w:tab w:val="num" w:pos="184"/>
              </w:tabs>
              <w:spacing w:after="0" w:line="240" w:lineRule="auto"/>
              <w:ind w:left="184" w:hanging="184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The</w:t>
            </w:r>
            <w:r w:rsidRPr="00604193">
              <w:rPr>
                <w:rFonts w:ascii="Arial" w:hAnsi="Arial" w:cs="Arial"/>
                <w:sz w:val="16"/>
                <w:szCs w:val="16"/>
                <w:lang w:val="en-US"/>
              </w:rPr>
              <w:t xml:space="preserve"> excavat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ion is ≤ </w:t>
            </w:r>
            <w:r w:rsidRPr="00604193">
              <w:rPr>
                <w:rFonts w:ascii="Arial" w:hAnsi="Arial" w:cs="Arial"/>
                <w:sz w:val="16"/>
                <w:szCs w:val="16"/>
                <w:lang w:val="en-US"/>
              </w:rPr>
              <w:t xml:space="preserve">50mm beyond the specified width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and depths</w:t>
            </w:r>
            <w:r w:rsidRPr="00604193">
              <w:rPr>
                <w:rFonts w:ascii="Arial" w:hAnsi="Arial" w:cs="Arial"/>
                <w:sz w:val="16"/>
                <w:szCs w:val="16"/>
                <w:lang w:val="en-US"/>
              </w:rPr>
              <w:t xml:space="preserve"> of the trench</w:t>
            </w:r>
          </w:p>
          <w:p w14:paraId="2D7449EC" w14:textId="77777777" w:rsidR="00813A1B" w:rsidRDefault="00813A1B" w:rsidP="00813A1B">
            <w:pPr>
              <w:widowControl w:val="0"/>
              <w:numPr>
                <w:ilvl w:val="0"/>
                <w:numId w:val="4"/>
              </w:numPr>
              <w:tabs>
                <w:tab w:val="clear" w:pos="720"/>
                <w:tab w:val="num" w:pos="184"/>
              </w:tabs>
              <w:spacing w:after="0" w:line="240" w:lineRule="auto"/>
              <w:ind w:left="184" w:hanging="184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E5CD8">
              <w:rPr>
                <w:rFonts w:ascii="Arial" w:hAnsi="Arial" w:cs="Arial"/>
                <w:sz w:val="16"/>
                <w:szCs w:val="16"/>
                <w:lang w:val="en-US"/>
              </w:rPr>
              <w:t>For pipes under embankments</w:t>
            </w:r>
          </w:p>
          <w:p w14:paraId="6144ACFD" w14:textId="2B77FA7F" w:rsidR="00813A1B" w:rsidRPr="00F96A33" w:rsidRDefault="00813A1B" w:rsidP="00813A1B">
            <w:pPr>
              <w:widowControl w:val="0"/>
              <w:spacing w:after="0" w:line="240" w:lineRule="auto"/>
              <w:ind w:left="184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- </w:t>
            </w:r>
            <w:r w:rsidR="00C82CE4">
              <w:rPr>
                <w:rFonts w:ascii="Arial" w:hAnsi="Arial" w:cs="Arial"/>
                <w:sz w:val="16"/>
                <w:szCs w:val="16"/>
                <w:lang w:val="en-US"/>
              </w:rPr>
              <w:t>“Embankment Condition”:</w:t>
            </w:r>
            <w:r w:rsidRPr="00F96A33">
              <w:rPr>
                <w:rFonts w:ascii="Arial" w:hAnsi="Arial" w:cs="Arial"/>
                <w:sz w:val="16"/>
                <w:szCs w:val="16"/>
                <w:lang w:val="en-US"/>
              </w:rPr>
              <w:t xml:space="preserve"> embankment is constructed to a height </w:t>
            </w:r>
            <w:r w:rsidRPr="00F96A33">
              <w:rPr>
                <w:rFonts w:ascii="Arial" w:hAnsi="Arial" w:cs="Arial" w:hint="eastAsia"/>
                <w:sz w:val="16"/>
                <w:szCs w:val="16"/>
                <w:lang w:val="en-US"/>
              </w:rPr>
              <w:t>≥</w:t>
            </w:r>
            <w:r w:rsidRPr="00F96A33">
              <w:rPr>
                <w:rFonts w:ascii="Arial" w:hAnsi="Arial" w:cs="Arial"/>
                <w:sz w:val="16"/>
                <w:szCs w:val="16"/>
                <w:lang w:val="en-US"/>
              </w:rPr>
              <w:t xml:space="preserve"> 0.7 times the external dia of the pipe above the top of the bed zone, and for a min lateral distance past the boundary of the trench of 2.5 times the external dia of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Pr="00F96A33">
              <w:rPr>
                <w:rFonts w:ascii="Arial" w:hAnsi="Arial" w:cs="Arial"/>
                <w:sz w:val="16"/>
                <w:szCs w:val="16"/>
                <w:lang w:val="en-US"/>
              </w:rPr>
              <w:t>the pipe</w:t>
            </w:r>
          </w:p>
          <w:p w14:paraId="001CA72E" w14:textId="3E0694FC" w:rsidR="00813A1B" w:rsidRDefault="00813A1B" w:rsidP="00813A1B">
            <w:pPr>
              <w:widowControl w:val="0"/>
              <w:spacing w:after="0" w:line="240" w:lineRule="auto"/>
              <w:ind w:left="184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- </w:t>
            </w:r>
            <w:r w:rsidR="00C82CE4">
              <w:rPr>
                <w:rFonts w:ascii="Arial" w:hAnsi="Arial" w:cs="Arial"/>
                <w:sz w:val="16"/>
                <w:szCs w:val="16"/>
                <w:lang w:val="en-US"/>
              </w:rPr>
              <w:t xml:space="preserve">“Trench Condition”: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Trenches done after the</w:t>
            </w:r>
            <w:r w:rsidRPr="00744145">
              <w:rPr>
                <w:rFonts w:ascii="Arial" w:hAnsi="Arial" w:cs="Arial"/>
                <w:sz w:val="16"/>
                <w:szCs w:val="16"/>
                <w:lang w:val="en-US"/>
              </w:rPr>
              <w:t xml:space="preserve"> construct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of the</w:t>
            </w:r>
            <w:r w:rsidRPr="00744145">
              <w:rPr>
                <w:rFonts w:ascii="Arial" w:hAnsi="Arial" w:cs="Arial"/>
                <w:sz w:val="16"/>
                <w:szCs w:val="16"/>
                <w:lang w:val="en-US"/>
              </w:rPr>
              <w:t xml:space="preserve"> embankment to the level of the underside of the Selected Material Zone</w:t>
            </w:r>
          </w:p>
          <w:p w14:paraId="5D7A1668" w14:textId="77777777" w:rsidR="00813A1B" w:rsidRDefault="00813A1B" w:rsidP="00813A1B">
            <w:pPr>
              <w:widowControl w:val="0"/>
              <w:spacing w:after="0" w:line="240" w:lineRule="auto"/>
              <w:ind w:left="184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006D66B4" w14:textId="77777777" w:rsidR="00813A1B" w:rsidRDefault="00813A1B" w:rsidP="00813A1B">
            <w:pPr>
              <w:widowControl w:val="0"/>
              <w:spacing w:after="0" w:line="240" w:lineRule="auto"/>
              <w:ind w:left="184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0423CC75" w14:textId="77777777" w:rsidR="00813A1B" w:rsidRDefault="00813A1B" w:rsidP="00813A1B">
            <w:pPr>
              <w:widowControl w:val="0"/>
              <w:spacing w:after="0" w:line="240" w:lineRule="auto"/>
              <w:ind w:left="184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597E5303" w14:textId="77777777" w:rsidR="00813A1B" w:rsidRDefault="00813A1B" w:rsidP="00813A1B">
            <w:pPr>
              <w:widowControl w:val="0"/>
              <w:spacing w:after="0" w:line="240" w:lineRule="auto"/>
              <w:ind w:left="184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27F286E3" w14:textId="77777777" w:rsidR="00813A1B" w:rsidRDefault="00813A1B" w:rsidP="00813A1B">
            <w:pPr>
              <w:widowControl w:val="0"/>
              <w:spacing w:after="0" w:line="240" w:lineRule="auto"/>
              <w:ind w:left="184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1FA97F28" w14:textId="77777777" w:rsidR="00813A1B" w:rsidRDefault="00813A1B" w:rsidP="00813A1B">
            <w:pPr>
              <w:widowControl w:val="0"/>
              <w:spacing w:after="0" w:line="240" w:lineRule="auto"/>
              <w:ind w:left="184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22AD3FFA" w14:textId="25B80521" w:rsidR="00813A1B" w:rsidRPr="004B0905" w:rsidRDefault="00813A1B" w:rsidP="00813A1B">
            <w:pPr>
              <w:widowControl w:val="0"/>
              <w:spacing w:after="0" w:line="240" w:lineRule="auto"/>
              <w:ind w:left="184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93" w:type="pct"/>
            <w:gridSpan w:val="9"/>
            <w:tcBorders>
              <w:top w:val="single" w:sz="4" w:space="0" w:color="auto"/>
            </w:tcBorders>
          </w:tcPr>
          <w:p w14:paraId="6B7C1A08" w14:textId="77777777" w:rsidR="00813A1B" w:rsidRPr="00492D25" w:rsidRDefault="00813A1B" w:rsidP="00813A1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096BB266" wp14:editId="03A7A88F">
                  <wp:extent cx="4149305" cy="2314035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7320" cy="2318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92D25" w:rsidDel="00573A0C">
              <w:rPr>
                <w:noProof/>
              </w:rPr>
              <w:t xml:space="preserve"> </w:t>
            </w:r>
          </w:p>
        </w:tc>
      </w:tr>
      <w:tr w:rsidR="00813A1B" w:rsidRPr="00404969" w14:paraId="14D1DE3E" w14:textId="77777777" w:rsidTr="00EF2AAD">
        <w:trPr>
          <w:trHeight w:val="260"/>
          <w:trPrChange w:id="128" w:author="MCLEOD, Michael" w:date="2020-03-26T14:24:00Z">
            <w:trPr>
              <w:gridBefore w:val="5"/>
              <w:trHeight w:val="260"/>
            </w:trPr>
          </w:trPrChange>
        </w:trPr>
        <w:tc>
          <w:tcPr>
            <w:tcW w:w="190" w:type="pct"/>
            <w:vMerge/>
            <w:vAlign w:val="center"/>
            <w:tcPrChange w:id="129" w:author="MCLEOD, Michael" w:date="2020-03-26T14:24:00Z">
              <w:tcPr>
                <w:tcW w:w="190" w:type="pct"/>
                <w:vMerge/>
                <w:vAlign w:val="center"/>
              </w:tcPr>
            </w:tcPrChange>
          </w:tcPr>
          <w:p w14:paraId="72826AF5" w14:textId="77777777" w:rsidR="00813A1B" w:rsidRPr="004C7C9F" w:rsidRDefault="00813A1B" w:rsidP="00813A1B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1" w:type="pct"/>
            <w:vMerge/>
            <w:tcPrChange w:id="130" w:author="MCLEOD, Michael" w:date="2020-03-26T14:24:00Z">
              <w:tcPr>
                <w:tcW w:w="751" w:type="pct"/>
                <w:gridSpan w:val="3"/>
                <w:vMerge/>
              </w:tcPr>
            </w:tcPrChange>
          </w:tcPr>
          <w:p w14:paraId="104E208F" w14:textId="77777777" w:rsidR="00813A1B" w:rsidRPr="004C7C9F" w:rsidRDefault="00813A1B" w:rsidP="00813A1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2" w:type="pct"/>
            <w:vMerge/>
            <w:vAlign w:val="center"/>
            <w:tcPrChange w:id="131" w:author="MCLEOD, Michael" w:date="2020-03-26T14:24:00Z">
              <w:tcPr>
                <w:tcW w:w="292" w:type="pct"/>
                <w:gridSpan w:val="3"/>
                <w:vMerge/>
                <w:vAlign w:val="center"/>
              </w:tcPr>
            </w:tcPrChange>
          </w:tcPr>
          <w:p w14:paraId="2043C2A0" w14:textId="77777777" w:rsidR="00813A1B" w:rsidRPr="004C7C9F" w:rsidRDefault="00813A1B" w:rsidP="00813A1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4" w:type="pct"/>
            <w:vMerge/>
            <w:tcPrChange w:id="132" w:author="MCLEOD, Michael" w:date="2020-03-26T14:24:00Z">
              <w:tcPr>
                <w:tcW w:w="1274" w:type="pct"/>
                <w:gridSpan w:val="6"/>
                <w:vMerge/>
              </w:tcPr>
            </w:tcPrChange>
          </w:tcPr>
          <w:p w14:paraId="628E4233" w14:textId="77777777" w:rsidR="00813A1B" w:rsidRPr="00492D25" w:rsidRDefault="00813A1B" w:rsidP="00813A1B">
            <w:pPr>
              <w:widowControl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5" w:type="pct"/>
            <w:tcPrChange w:id="133" w:author="MCLEOD, Michael" w:date="2020-03-26T14:24:00Z">
              <w:tcPr>
                <w:tcW w:w="395" w:type="pct"/>
              </w:tcPr>
            </w:tcPrChange>
          </w:tcPr>
          <w:p w14:paraId="068E82B6" w14:textId="77777777" w:rsidR="00813A1B" w:rsidRDefault="00813A1B" w:rsidP="00813A1B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  <w:r w:rsidRPr="00492D25">
              <w:rPr>
                <w:rFonts w:ascii="Arial" w:hAnsi="Arial" w:cs="Arial"/>
                <w:sz w:val="16"/>
                <w:szCs w:val="16"/>
              </w:rPr>
              <w:t>R11</w:t>
            </w:r>
            <w:r>
              <w:rPr>
                <w:rFonts w:ascii="Arial" w:hAnsi="Arial" w:cs="Arial"/>
                <w:sz w:val="16"/>
                <w:szCs w:val="16"/>
              </w:rPr>
              <w:t>.4.3</w:t>
            </w:r>
          </w:p>
          <w:p w14:paraId="24392DFA" w14:textId="34D1A6B7" w:rsidR="00813A1B" w:rsidRPr="00492D25" w:rsidRDefault="00813A1B" w:rsidP="00C82CE4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  <w:r w:rsidRPr="004B0905">
              <w:rPr>
                <w:rFonts w:ascii="Arial" w:hAnsi="Arial" w:cs="Arial"/>
                <w:sz w:val="16"/>
                <w:szCs w:val="16"/>
                <w:lang w:val="en-US"/>
              </w:rPr>
              <w:t>MD.R</w:t>
            </w:r>
            <w:r w:rsidR="00831723">
              <w:rPr>
                <w:rFonts w:ascii="Arial" w:hAnsi="Arial" w:cs="Arial"/>
                <w:sz w:val="16"/>
                <w:szCs w:val="16"/>
                <w:lang w:val="en-US"/>
              </w:rPr>
              <w:t>240-01</w:t>
            </w:r>
          </w:p>
        </w:tc>
        <w:tc>
          <w:tcPr>
            <w:tcW w:w="264" w:type="pct"/>
            <w:tcBorders>
              <w:bottom w:val="single" w:sz="4" w:space="0" w:color="auto"/>
            </w:tcBorders>
            <w:vAlign w:val="center"/>
            <w:tcPrChange w:id="134" w:author="MCLEOD, Michael" w:date="2020-03-26T14:24:00Z">
              <w:tcPr>
                <w:tcW w:w="264" w:type="pct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40A58997" w14:textId="77777777" w:rsidR="00813A1B" w:rsidRPr="00492D25" w:rsidRDefault="00813A1B" w:rsidP="00813A1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2" w:type="pct"/>
            <w:tcBorders>
              <w:bottom w:val="single" w:sz="4" w:space="0" w:color="auto"/>
            </w:tcBorders>
            <w:vAlign w:val="center"/>
            <w:tcPrChange w:id="135" w:author="MCLEOD, Michael" w:date="2020-03-26T14:24:00Z">
              <w:tcPr>
                <w:tcW w:w="352" w:type="pct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299C416B" w14:textId="61CDA806" w:rsidR="00813A1B" w:rsidRPr="00492D25" w:rsidRDefault="00813A1B" w:rsidP="00813A1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Verification Checklist</w:t>
            </w:r>
          </w:p>
        </w:tc>
        <w:tc>
          <w:tcPr>
            <w:tcW w:w="156" w:type="pct"/>
            <w:tcBorders>
              <w:bottom w:val="single" w:sz="4" w:space="0" w:color="auto"/>
            </w:tcBorders>
            <w:vAlign w:val="center"/>
            <w:tcPrChange w:id="136" w:author="MCLEOD, Michael" w:date="2020-03-26T14:24:00Z">
              <w:tcPr>
                <w:tcW w:w="176" w:type="pct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6A867E5C" w14:textId="77777777" w:rsidR="00813A1B" w:rsidRPr="004C7C9F" w:rsidRDefault="00813A1B" w:rsidP="00813A1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IP</w:t>
            </w:r>
          </w:p>
        </w:tc>
        <w:tc>
          <w:tcPr>
            <w:tcW w:w="357" w:type="pct"/>
            <w:tcBorders>
              <w:bottom w:val="single" w:sz="4" w:space="0" w:color="auto"/>
            </w:tcBorders>
            <w:vAlign w:val="center"/>
            <w:tcPrChange w:id="137" w:author="MCLEOD, Michael" w:date="2020-03-26T14:24:00Z">
              <w:tcPr>
                <w:tcW w:w="396" w:type="pct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44AA7D1E" w14:textId="77777777" w:rsidR="00813A1B" w:rsidRPr="004C7C9F" w:rsidRDefault="00813A1B" w:rsidP="00813A1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Site Foreman</w:t>
            </w:r>
          </w:p>
        </w:tc>
        <w:tc>
          <w:tcPr>
            <w:tcW w:w="269" w:type="pct"/>
            <w:tcBorders>
              <w:bottom w:val="single" w:sz="4" w:space="0" w:color="auto"/>
            </w:tcBorders>
            <w:shd w:val="clear" w:color="auto" w:fill="auto"/>
            <w:tcPrChange w:id="138" w:author="MCLEOD, Michael" w:date="2020-03-26T14:24:00Z">
              <w:tcPr>
                <w:tcW w:w="264" w:type="pct"/>
                <w:tcBorders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B8EBEBD" w14:textId="77777777" w:rsidR="00813A1B" w:rsidRPr="004C7C9F" w:rsidRDefault="00813A1B" w:rsidP="00813A1B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4" w:type="pct"/>
            <w:tcBorders>
              <w:bottom w:val="single" w:sz="4" w:space="0" w:color="auto"/>
            </w:tcBorders>
            <w:shd w:val="clear" w:color="auto" w:fill="auto"/>
            <w:tcPrChange w:id="139" w:author="MCLEOD, Michael" w:date="2020-03-26T14:24:00Z">
              <w:tcPr>
                <w:tcW w:w="219" w:type="pct"/>
                <w:tcBorders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0E384682" w14:textId="77777777" w:rsidR="00813A1B" w:rsidRPr="004C7C9F" w:rsidRDefault="00813A1B" w:rsidP="00813A1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8" w:type="pct"/>
            <w:tcBorders>
              <w:bottom w:val="single" w:sz="4" w:space="0" w:color="auto"/>
            </w:tcBorders>
            <w:shd w:val="clear" w:color="auto" w:fill="auto"/>
            <w:tcPrChange w:id="140" w:author="MCLEOD, Michael" w:date="2020-03-26T14:24:00Z">
              <w:tcPr>
                <w:tcW w:w="218" w:type="pct"/>
                <w:tcBorders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1FF5A7A5" w14:textId="77777777" w:rsidR="00813A1B" w:rsidRPr="004C7C9F" w:rsidRDefault="00813A1B" w:rsidP="00813A1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9" w:type="pct"/>
            <w:tcPrChange w:id="141" w:author="MCLEOD, Michael" w:date="2020-03-26T14:24:00Z">
              <w:tcPr>
                <w:tcW w:w="209" w:type="pct"/>
                <w:gridSpan w:val="2"/>
              </w:tcPr>
            </w:tcPrChange>
          </w:tcPr>
          <w:p w14:paraId="2E2D242F" w14:textId="77777777" w:rsidR="00813A1B" w:rsidRPr="004C7C9F" w:rsidRDefault="00813A1B" w:rsidP="00813A1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E19A6" w:rsidRPr="00404969" w14:paraId="406E681C" w14:textId="77777777" w:rsidTr="00EF2AAD">
        <w:trPr>
          <w:trHeight w:val="260"/>
          <w:trPrChange w:id="142" w:author="MCLEOD, Michael" w:date="2020-03-26T14:24:00Z">
            <w:trPr>
              <w:gridBefore w:val="5"/>
              <w:trHeight w:val="260"/>
            </w:trPr>
          </w:trPrChange>
        </w:trPr>
        <w:tc>
          <w:tcPr>
            <w:tcW w:w="190" w:type="pct"/>
            <w:tcBorders>
              <w:bottom w:val="single" w:sz="4" w:space="0" w:color="auto"/>
            </w:tcBorders>
            <w:shd w:val="clear" w:color="auto" w:fill="auto"/>
            <w:vAlign w:val="center"/>
            <w:tcPrChange w:id="143" w:author="MCLEOD, Michael" w:date="2020-03-26T14:24:00Z">
              <w:tcPr>
                <w:tcW w:w="190" w:type="pct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0359F800" w14:textId="57E7100E" w:rsidR="00BE19A6" w:rsidRDefault="00BE19A6" w:rsidP="00C82CE4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="00C82CE4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751" w:type="pct"/>
            <w:tcBorders>
              <w:bottom w:val="single" w:sz="4" w:space="0" w:color="auto"/>
            </w:tcBorders>
            <w:shd w:val="clear" w:color="auto" w:fill="auto"/>
            <w:vAlign w:val="center"/>
            <w:tcPrChange w:id="144" w:author="MCLEOD, Michael" w:date="2020-03-26T14:24:00Z">
              <w:tcPr>
                <w:tcW w:w="751" w:type="pct"/>
                <w:gridSpan w:val="3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2D8BBCF1" w14:textId="65C97616" w:rsidR="00BE19A6" w:rsidDel="009254FF" w:rsidRDefault="00BE19A6" w:rsidP="00C57BB1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Foundation Compaction</w:t>
            </w:r>
          </w:p>
        </w:tc>
        <w:tc>
          <w:tcPr>
            <w:tcW w:w="292" w:type="pct"/>
            <w:tcBorders>
              <w:bottom w:val="single" w:sz="4" w:space="0" w:color="auto"/>
            </w:tcBorders>
            <w:shd w:val="clear" w:color="auto" w:fill="auto"/>
            <w:vAlign w:val="center"/>
            <w:tcPrChange w:id="145" w:author="MCLEOD, Michael" w:date="2020-03-26T14:24:00Z">
              <w:tcPr>
                <w:tcW w:w="292" w:type="pct"/>
                <w:gridSpan w:val="3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64DC3214" w14:textId="6A534994" w:rsidR="00BE19A6" w:rsidRDefault="00BE19A6" w:rsidP="00B94E0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Q6/L</w:t>
            </w:r>
          </w:p>
        </w:tc>
        <w:tc>
          <w:tcPr>
            <w:tcW w:w="1274" w:type="pct"/>
            <w:tcBorders>
              <w:bottom w:val="single" w:sz="4" w:space="0" w:color="auto"/>
            </w:tcBorders>
            <w:shd w:val="clear" w:color="auto" w:fill="auto"/>
            <w:vAlign w:val="center"/>
            <w:tcPrChange w:id="146" w:author="MCLEOD, Michael" w:date="2020-03-26T14:24:00Z">
              <w:tcPr>
                <w:tcW w:w="1274" w:type="pct"/>
                <w:gridSpan w:val="6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6E7A22DF" w14:textId="4BDC985C" w:rsidR="00BE19A6" w:rsidDel="009254FF" w:rsidRDefault="00BE19A6" w:rsidP="00C82CE4">
            <w:pPr>
              <w:widowControl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Foundation to be compacted to 95%.</w:t>
            </w:r>
            <w:ins w:id="147" w:author="YAMAN, Taner" w:date="2020-03-02T09:08:00Z">
              <w:r w:rsidR="00FC1F58">
                <w:rPr>
                  <w:rFonts w:ascii="Arial" w:hAnsi="Arial" w:cs="Arial"/>
                  <w:sz w:val="16"/>
                  <w:szCs w:val="16"/>
                </w:rPr>
                <w:t xml:space="preserve"> (Standard compaction)</w:t>
              </w:r>
            </w:ins>
            <w:ins w:id="148" w:author="YAMAN, Taner" w:date="2020-03-02T09:09:00Z">
              <w:r w:rsidR="00FC1F58">
                <w:rPr>
                  <w:rFonts w:ascii="Arial" w:hAnsi="Arial" w:cs="Arial"/>
                  <w:sz w:val="16"/>
                  <w:szCs w:val="16"/>
                </w:rPr>
                <w:t xml:space="preserve"> </w:t>
              </w:r>
            </w:ins>
          </w:p>
        </w:tc>
        <w:tc>
          <w:tcPr>
            <w:tcW w:w="395" w:type="pct"/>
            <w:tcBorders>
              <w:bottom w:val="single" w:sz="4" w:space="0" w:color="auto"/>
            </w:tcBorders>
            <w:shd w:val="clear" w:color="auto" w:fill="auto"/>
            <w:vAlign w:val="center"/>
            <w:tcPrChange w:id="149" w:author="MCLEOD, Michael" w:date="2020-03-26T14:24:00Z">
              <w:tcPr>
                <w:tcW w:w="395" w:type="pct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35C7D0CA" w14:textId="77777777" w:rsidR="00BE19A6" w:rsidRDefault="00BE19A6" w:rsidP="00C82CE4">
            <w:pPr>
              <w:spacing w:after="0" w:line="240" w:lineRule="auto"/>
              <w:ind w:left="-57" w:right="-57"/>
              <w:rPr>
                <w:ins w:id="150" w:author="YAMAN, Taner" w:date="2020-03-26T13:40:00Z"/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R11.4.9.2</w:t>
            </w:r>
          </w:p>
          <w:p w14:paraId="0CE8E9E8" w14:textId="277FF8A1" w:rsidR="00260E95" w:rsidRDefault="00260E95" w:rsidP="00260E95">
            <w:pPr>
              <w:spacing w:after="0" w:line="240" w:lineRule="auto"/>
              <w:ind w:left="-57" w:right="-57"/>
              <w:rPr>
                <w:ins w:id="151" w:author="YAMAN, Taner" w:date="2020-03-26T14:04:00Z"/>
                <w:rFonts w:ascii="Arial" w:hAnsi="Arial" w:cs="Arial"/>
                <w:sz w:val="16"/>
                <w:szCs w:val="16"/>
                <w:lang w:val="en-US"/>
              </w:rPr>
            </w:pPr>
            <w:ins w:id="152" w:author="YAMAN, Taner" w:date="2020-03-26T13:40:00Z">
              <w:r>
                <w:rPr>
                  <w:rFonts w:ascii="Arial" w:hAnsi="Arial" w:cs="Arial"/>
                  <w:sz w:val="16"/>
                  <w:szCs w:val="16"/>
                  <w:lang w:val="en-US"/>
                </w:rPr>
                <w:t>R11.4.9.3</w:t>
              </w:r>
            </w:ins>
          </w:p>
          <w:p w14:paraId="737207AF" w14:textId="3579A862" w:rsidR="008247AE" w:rsidRDefault="008247AE" w:rsidP="00260E95">
            <w:pPr>
              <w:spacing w:after="0" w:line="240" w:lineRule="auto"/>
              <w:ind w:left="-57" w:right="-57"/>
              <w:rPr>
                <w:ins w:id="153" w:author="YAMAN, Taner" w:date="2020-03-26T13:40:00Z"/>
                <w:rFonts w:ascii="Arial" w:hAnsi="Arial" w:cs="Arial"/>
                <w:sz w:val="16"/>
                <w:szCs w:val="16"/>
                <w:lang w:val="en-US"/>
              </w:rPr>
            </w:pPr>
            <w:ins w:id="154" w:author="YAMAN, Taner" w:date="2020-03-26T14:04:00Z">
              <w:r>
                <w:rPr>
                  <w:rFonts w:ascii="Arial" w:hAnsi="Arial" w:cs="Arial"/>
                  <w:sz w:val="16"/>
                  <w:szCs w:val="16"/>
                </w:rPr>
                <w:t>Q6 8.1.1</w:t>
              </w:r>
            </w:ins>
          </w:p>
          <w:p w14:paraId="5E98BDA5" w14:textId="20DF68E5" w:rsidR="00260E95" w:rsidRPr="004C7C9F" w:rsidRDefault="00260E95" w:rsidP="00C82CE4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264" w:type="pct"/>
            <w:tcBorders>
              <w:bottom w:val="single" w:sz="4" w:space="0" w:color="auto"/>
            </w:tcBorders>
            <w:shd w:val="clear" w:color="auto" w:fill="auto"/>
            <w:vAlign w:val="center"/>
            <w:tcPrChange w:id="155" w:author="MCLEOD, Michael" w:date="2020-03-26T14:24:00Z">
              <w:tcPr>
                <w:tcW w:w="264" w:type="pct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24B04DDE" w14:textId="77777777" w:rsidR="00BE19A6" w:rsidRPr="004C7C9F" w:rsidRDefault="00BE19A6" w:rsidP="00C57BB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T166</w:t>
            </w:r>
          </w:p>
        </w:tc>
        <w:tc>
          <w:tcPr>
            <w:tcW w:w="352" w:type="pct"/>
            <w:tcBorders>
              <w:bottom w:val="single" w:sz="4" w:space="0" w:color="auto"/>
            </w:tcBorders>
            <w:shd w:val="clear" w:color="auto" w:fill="auto"/>
            <w:vAlign w:val="center"/>
            <w:tcPrChange w:id="156" w:author="MCLEOD, Michael" w:date="2020-03-26T14:24:00Z">
              <w:tcPr>
                <w:tcW w:w="352" w:type="pct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1AA7F8D8" w14:textId="77777777" w:rsidR="00BE19A6" w:rsidRPr="004C7C9F" w:rsidRDefault="00BE19A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92D25">
              <w:rPr>
                <w:rFonts w:ascii="Arial" w:hAnsi="Arial" w:cs="Arial"/>
                <w:sz w:val="16"/>
                <w:szCs w:val="16"/>
              </w:rPr>
              <w:t>Test Report</w:t>
            </w:r>
          </w:p>
        </w:tc>
        <w:tc>
          <w:tcPr>
            <w:tcW w:w="156" w:type="pct"/>
            <w:tcBorders>
              <w:bottom w:val="single" w:sz="4" w:space="0" w:color="auto"/>
            </w:tcBorders>
            <w:shd w:val="clear" w:color="auto" w:fill="auto"/>
            <w:vAlign w:val="center"/>
            <w:tcPrChange w:id="157" w:author="MCLEOD, Michael" w:date="2020-03-26T14:24:00Z">
              <w:tcPr>
                <w:tcW w:w="176" w:type="pct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39023CFA" w14:textId="77777777" w:rsidR="00BE19A6" w:rsidRPr="004C7C9F" w:rsidRDefault="00BE19A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92D25">
              <w:rPr>
                <w:rFonts w:ascii="Arial" w:hAnsi="Arial" w:cs="Arial"/>
                <w:color w:val="000000" w:themeColor="text1"/>
                <w:sz w:val="16"/>
                <w:szCs w:val="16"/>
              </w:rPr>
              <w:t>TP</w:t>
            </w:r>
          </w:p>
        </w:tc>
        <w:tc>
          <w:tcPr>
            <w:tcW w:w="357" w:type="pct"/>
            <w:tcBorders>
              <w:bottom w:val="single" w:sz="4" w:space="0" w:color="auto"/>
            </w:tcBorders>
            <w:shd w:val="clear" w:color="auto" w:fill="auto"/>
            <w:vAlign w:val="center"/>
            <w:tcPrChange w:id="158" w:author="MCLEOD, Michael" w:date="2020-03-26T14:24:00Z">
              <w:tcPr>
                <w:tcW w:w="396" w:type="pct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25EA19BD" w14:textId="77777777" w:rsidR="00BE19A6" w:rsidRPr="004C7C9F" w:rsidRDefault="00BE19A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92D25">
              <w:rPr>
                <w:rFonts w:ascii="Arial" w:hAnsi="Arial" w:cs="Arial"/>
                <w:sz w:val="16"/>
                <w:szCs w:val="16"/>
              </w:rPr>
              <w:t>Site Engineer</w:t>
            </w:r>
          </w:p>
        </w:tc>
        <w:tc>
          <w:tcPr>
            <w:tcW w:w="269" w:type="pct"/>
            <w:tcBorders>
              <w:bottom w:val="single" w:sz="4" w:space="0" w:color="auto"/>
            </w:tcBorders>
            <w:shd w:val="clear" w:color="auto" w:fill="auto"/>
            <w:vAlign w:val="center"/>
            <w:tcPrChange w:id="159" w:author="MCLEOD, Michael" w:date="2020-03-26T14:24:00Z">
              <w:tcPr>
                <w:tcW w:w="264" w:type="pct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20EA361D" w14:textId="77777777" w:rsidR="00BE19A6" w:rsidRPr="004C7C9F" w:rsidRDefault="00BE19A6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4" w:type="pct"/>
            <w:tcBorders>
              <w:bottom w:val="single" w:sz="4" w:space="0" w:color="auto"/>
            </w:tcBorders>
            <w:shd w:val="clear" w:color="auto" w:fill="auto"/>
            <w:vAlign w:val="center"/>
            <w:tcPrChange w:id="160" w:author="MCLEOD, Michael" w:date="2020-03-26T14:24:00Z">
              <w:tcPr>
                <w:tcW w:w="219" w:type="pct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542AB0D4" w14:textId="77777777" w:rsidR="00BE19A6" w:rsidRPr="004C7C9F" w:rsidRDefault="00BE19A6" w:rsidP="00B94E0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8" w:type="pct"/>
            <w:tcBorders>
              <w:bottom w:val="single" w:sz="4" w:space="0" w:color="auto"/>
            </w:tcBorders>
            <w:shd w:val="clear" w:color="auto" w:fill="auto"/>
            <w:vAlign w:val="center"/>
            <w:tcPrChange w:id="161" w:author="MCLEOD, Michael" w:date="2020-03-26T14:24:00Z">
              <w:tcPr>
                <w:tcW w:w="218" w:type="pct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04CE9AFF" w14:textId="77777777" w:rsidR="00BE19A6" w:rsidRPr="004C7C9F" w:rsidRDefault="00BE19A6" w:rsidP="00C82CE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9" w:type="pct"/>
            <w:tcBorders>
              <w:bottom w:val="single" w:sz="4" w:space="0" w:color="auto"/>
            </w:tcBorders>
            <w:shd w:val="clear" w:color="auto" w:fill="auto"/>
            <w:vAlign w:val="center"/>
            <w:tcPrChange w:id="162" w:author="MCLEOD, Michael" w:date="2020-03-26T14:24:00Z">
              <w:tcPr>
                <w:tcW w:w="209" w:type="pct"/>
                <w:gridSpan w:val="2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051CE449" w14:textId="77777777" w:rsidR="00BE19A6" w:rsidRPr="004C7C9F" w:rsidRDefault="00BE19A6" w:rsidP="00C82CE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F2AAD" w:rsidRPr="00404969" w14:paraId="6469A82F" w14:textId="77777777" w:rsidTr="00EF2AAD">
        <w:trPr>
          <w:trHeight w:val="260"/>
        </w:trPr>
        <w:tc>
          <w:tcPr>
            <w:tcW w:w="190" w:type="pct"/>
            <w:tcBorders>
              <w:bottom w:val="single" w:sz="4" w:space="0" w:color="auto"/>
            </w:tcBorders>
            <w:shd w:val="clear" w:color="auto" w:fill="92CDDC" w:themeFill="accent5" w:themeFillTint="99"/>
            <w:vAlign w:val="center"/>
          </w:tcPr>
          <w:p w14:paraId="5247A8B8" w14:textId="69F58661" w:rsidR="00813A1B" w:rsidRPr="004C7C9F" w:rsidRDefault="00C82CE4" w:rsidP="00C82CE4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751" w:type="pct"/>
            <w:tcBorders>
              <w:bottom w:val="single" w:sz="4" w:space="0" w:color="auto"/>
            </w:tcBorders>
            <w:shd w:val="clear" w:color="auto" w:fill="92CDDC" w:themeFill="accent5" w:themeFillTint="99"/>
          </w:tcPr>
          <w:p w14:paraId="657B2C5F" w14:textId="7C768A24" w:rsidR="00813A1B" w:rsidRPr="00C82CE4" w:rsidRDefault="006A55AD" w:rsidP="00813A1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Excavation for pipe installation and other drainage structures</w:t>
            </w:r>
          </w:p>
        </w:tc>
        <w:tc>
          <w:tcPr>
            <w:tcW w:w="292" w:type="pct"/>
            <w:tcBorders>
              <w:bottom w:val="single" w:sz="4" w:space="0" w:color="auto"/>
            </w:tcBorders>
            <w:shd w:val="clear" w:color="auto" w:fill="92CDDC" w:themeFill="accent5" w:themeFillTint="99"/>
            <w:vAlign w:val="center"/>
          </w:tcPr>
          <w:p w14:paraId="416232F2" w14:textId="77777777" w:rsidR="00813A1B" w:rsidRPr="00C82CE4" w:rsidRDefault="00813A1B" w:rsidP="00813A1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82CE4">
              <w:rPr>
                <w:rFonts w:ascii="Arial" w:hAnsi="Arial" w:cs="Arial"/>
                <w:sz w:val="16"/>
                <w:szCs w:val="16"/>
              </w:rPr>
              <w:t>Per Lot</w:t>
            </w:r>
          </w:p>
        </w:tc>
        <w:tc>
          <w:tcPr>
            <w:tcW w:w="1274" w:type="pct"/>
            <w:tcBorders>
              <w:bottom w:val="single" w:sz="4" w:space="0" w:color="auto"/>
            </w:tcBorders>
            <w:shd w:val="clear" w:color="auto" w:fill="92CDDC" w:themeFill="accent5" w:themeFillTint="99"/>
          </w:tcPr>
          <w:p w14:paraId="2D745BC7" w14:textId="5B600D71" w:rsidR="006A55AD" w:rsidRDefault="006A55AD" w:rsidP="00813A1B">
            <w:pPr>
              <w:widowControl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Notify</w:t>
            </w:r>
            <w:r w:rsidR="00813A1B" w:rsidRPr="00C82CE4">
              <w:rPr>
                <w:rFonts w:ascii="Arial" w:hAnsi="Arial" w:cs="Arial"/>
                <w:sz w:val="16"/>
                <w:szCs w:val="16"/>
                <w:lang w:val="en-US"/>
              </w:rPr>
              <w:t xml:space="preserve"> the </w:t>
            </w:r>
            <w:r w:rsidR="00831723" w:rsidRPr="00C82CE4">
              <w:rPr>
                <w:rFonts w:ascii="Arial" w:hAnsi="Arial" w:cs="Arial"/>
                <w:sz w:val="16"/>
                <w:szCs w:val="16"/>
                <w:lang w:val="en-US"/>
              </w:rPr>
              <w:t>Project Verifier</w:t>
            </w:r>
            <w:r w:rsidR="00813A1B" w:rsidRPr="00C82CE4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of the anticipated date of completion of excavation and preparation of foundation</w:t>
            </w:r>
            <w:r w:rsidRPr="00C82CE4">
              <w:rPr>
                <w:rFonts w:ascii="Arial" w:hAnsi="Arial" w:cs="Arial"/>
                <w:sz w:val="16"/>
                <w:szCs w:val="16"/>
                <w:lang w:val="en-US"/>
              </w:rPr>
              <w:t>s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.</w:t>
            </w:r>
          </w:p>
          <w:p w14:paraId="15C4600C" w14:textId="77777777" w:rsidR="005F4041" w:rsidRDefault="005F4041" w:rsidP="00813A1B">
            <w:pPr>
              <w:widowControl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6F49401C" w14:textId="0EF088DD" w:rsidR="00813A1B" w:rsidRPr="00C82CE4" w:rsidRDefault="005F4041" w:rsidP="00813A1B">
            <w:pPr>
              <w:widowControl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Not later than 24 hours, but not earlier than 5 working days.</w:t>
            </w:r>
          </w:p>
          <w:p w14:paraId="682D55F9" w14:textId="77777777" w:rsidR="00813A1B" w:rsidRPr="00C82CE4" w:rsidRDefault="00813A1B" w:rsidP="00813A1B">
            <w:pPr>
              <w:widowControl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2E482F90" w14:textId="77777777" w:rsidR="00813A1B" w:rsidRPr="00C82CE4" w:rsidRDefault="00813A1B" w:rsidP="00813A1B">
            <w:pPr>
              <w:widowControl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C82CE4">
              <w:rPr>
                <w:rFonts w:ascii="Arial" w:hAnsi="Arial" w:cs="Arial"/>
                <w:sz w:val="16"/>
                <w:szCs w:val="16"/>
                <w:lang w:val="en-US"/>
              </w:rPr>
              <w:t>GDR to provide Geo-report to state that the foundation is suitable or need further treatment</w:t>
            </w:r>
          </w:p>
        </w:tc>
        <w:tc>
          <w:tcPr>
            <w:tcW w:w="395" w:type="pct"/>
            <w:tcBorders>
              <w:bottom w:val="single" w:sz="4" w:space="0" w:color="auto"/>
            </w:tcBorders>
            <w:shd w:val="clear" w:color="auto" w:fill="92CDDC" w:themeFill="accent5" w:themeFillTint="99"/>
            <w:vAlign w:val="center"/>
          </w:tcPr>
          <w:p w14:paraId="225575B1" w14:textId="77777777" w:rsidR="00813A1B" w:rsidRPr="004C7C9F" w:rsidRDefault="00813A1B" w:rsidP="00813A1B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  <w:r w:rsidRPr="004C7C9F">
              <w:rPr>
                <w:rFonts w:ascii="Arial" w:hAnsi="Arial" w:cs="Arial"/>
                <w:sz w:val="16"/>
                <w:szCs w:val="16"/>
                <w:lang w:val="en-US"/>
              </w:rPr>
              <w:lastRenderedPageBreak/>
              <w:t>R11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.4.3</w:t>
            </w:r>
          </w:p>
        </w:tc>
        <w:tc>
          <w:tcPr>
            <w:tcW w:w="264" w:type="pct"/>
            <w:tcBorders>
              <w:bottom w:val="single" w:sz="4" w:space="0" w:color="auto"/>
            </w:tcBorders>
            <w:shd w:val="clear" w:color="auto" w:fill="92CDDC" w:themeFill="accent5" w:themeFillTint="99"/>
            <w:vAlign w:val="center"/>
          </w:tcPr>
          <w:p w14:paraId="4390BAA0" w14:textId="77777777" w:rsidR="00813A1B" w:rsidRPr="004C7C9F" w:rsidRDefault="00813A1B" w:rsidP="00813A1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2" w:type="pct"/>
            <w:tcBorders>
              <w:bottom w:val="single" w:sz="4" w:space="0" w:color="auto"/>
            </w:tcBorders>
            <w:shd w:val="clear" w:color="auto" w:fill="92CDDC" w:themeFill="accent5" w:themeFillTint="99"/>
            <w:vAlign w:val="center"/>
          </w:tcPr>
          <w:p w14:paraId="2254763A" w14:textId="77777777" w:rsidR="00813A1B" w:rsidRPr="004C7C9F" w:rsidRDefault="00813A1B" w:rsidP="00813A1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C7C9F">
              <w:rPr>
                <w:rFonts w:ascii="Arial" w:hAnsi="Arial" w:cs="Arial"/>
                <w:sz w:val="16"/>
                <w:szCs w:val="16"/>
              </w:rPr>
              <w:t>Witness Point</w:t>
            </w:r>
          </w:p>
        </w:tc>
        <w:tc>
          <w:tcPr>
            <w:tcW w:w="156" w:type="pct"/>
            <w:tcBorders>
              <w:bottom w:val="single" w:sz="4" w:space="0" w:color="auto"/>
            </w:tcBorders>
            <w:shd w:val="clear" w:color="auto" w:fill="92CDDC" w:themeFill="accent5" w:themeFillTint="99"/>
            <w:vAlign w:val="center"/>
          </w:tcPr>
          <w:p w14:paraId="1D484A57" w14:textId="77777777" w:rsidR="00813A1B" w:rsidRPr="004C7C9F" w:rsidRDefault="00813A1B" w:rsidP="00813A1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C7C9F">
              <w:rPr>
                <w:rFonts w:ascii="Arial" w:hAnsi="Arial" w:cs="Arial"/>
                <w:sz w:val="16"/>
                <w:szCs w:val="16"/>
              </w:rPr>
              <w:t>WP</w:t>
            </w:r>
          </w:p>
        </w:tc>
        <w:tc>
          <w:tcPr>
            <w:tcW w:w="357" w:type="pct"/>
            <w:tcBorders>
              <w:bottom w:val="single" w:sz="4" w:space="0" w:color="auto"/>
            </w:tcBorders>
            <w:shd w:val="clear" w:color="auto" w:fill="92CDDC" w:themeFill="accent5" w:themeFillTint="99"/>
            <w:vAlign w:val="center"/>
          </w:tcPr>
          <w:p w14:paraId="7958B914" w14:textId="4C9F63DD" w:rsidR="00813A1B" w:rsidRPr="004C7C9F" w:rsidRDefault="00813A1B" w:rsidP="00813A1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C7C9F">
              <w:rPr>
                <w:rFonts w:ascii="Arial" w:hAnsi="Arial" w:cs="Arial"/>
                <w:sz w:val="16"/>
                <w:szCs w:val="16"/>
              </w:rPr>
              <w:t>Site Engineer</w:t>
            </w:r>
          </w:p>
        </w:tc>
        <w:tc>
          <w:tcPr>
            <w:tcW w:w="269" w:type="pct"/>
            <w:tcBorders>
              <w:bottom w:val="single" w:sz="4" w:space="0" w:color="auto"/>
            </w:tcBorders>
            <w:shd w:val="clear" w:color="auto" w:fill="auto"/>
          </w:tcPr>
          <w:p w14:paraId="5BC12D6C" w14:textId="77777777" w:rsidR="00813A1B" w:rsidRPr="004C7C9F" w:rsidRDefault="00813A1B" w:rsidP="00813A1B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4" w:type="pct"/>
            <w:tcBorders>
              <w:bottom w:val="single" w:sz="4" w:space="0" w:color="auto"/>
            </w:tcBorders>
            <w:shd w:val="clear" w:color="auto" w:fill="92CDDC" w:themeFill="accent5" w:themeFillTint="99"/>
            <w:vAlign w:val="center"/>
          </w:tcPr>
          <w:p w14:paraId="1CF87D80" w14:textId="75FCEB7C" w:rsidR="00813A1B" w:rsidRPr="004C7C9F" w:rsidRDefault="00813A1B" w:rsidP="00813A1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WP</w:t>
            </w:r>
          </w:p>
        </w:tc>
        <w:tc>
          <w:tcPr>
            <w:tcW w:w="218" w:type="pct"/>
            <w:tcBorders>
              <w:bottom w:val="single" w:sz="4" w:space="0" w:color="auto"/>
            </w:tcBorders>
            <w:shd w:val="clear" w:color="auto" w:fill="auto"/>
          </w:tcPr>
          <w:p w14:paraId="03F3553F" w14:textId="77777777" w:rsidR="00813A1B" w:rsidRPr="004C7C9F" w:rsidRDefault="00813A1B" w:rsidP="00813A1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9" w:type="pct"/>
            <w:tcBorders>
              <w:bottom w:val="single" w:sz="4" w:space="0" w:color="auto"/>
            </w:tcBorders>
            <w:shd w:val="clear" w:color="auto" w:fill="auto"/>
          </w:tcPr>
          <w:p w14:paraId="2919F8C7" w14:textId="77777777" w:rsidR="00813A1B" w:rsidRPr="004C7C9F" w:rsidRDefault="00813A1B" w:rsidP="00813A1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13A1B" w:rsidRPr="00404969" w14:paraId="307D7109" w14:textId="77777777" w:rsidTr="00EF2AAD">
        <w:trPr>
          <w:trHeight w:val="260"/>
          <w:trPrChange w:id="163" w:author="MCLEOD, Michael" w:date="2020-03-26T14:24:00Z">
            <w:trPr>
              <w:gridBefore w:val="5"/>
              <w:trHeight w:val="260"/>
            </w:trPr>
          </w:trPrChange>
        </w:trPr>
        <w:tc>
          <w:tcPr>
            <w:tcW w:w="190" w:type="pct"/>
            <w:tcBorders>
              <w:bottom w:val="single" w:sz="4" w:space="0" w:color="auto"/>
            </w:tcBorders>
            <w:shd w:val="clear" w:color="auto" w:fill="auto"/>
            <w:vAlign w:val="center"/>
            <w:tcPrChange w:id="164" w:author="MCLEOD, Michael" w:date="2020-03-26T14:24:00Z">
              <w:tcPr>
                <w:tcW w:w="190" w:type="pct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4465EE43" w14:textId="02E2E92A" w:rsidR="00813A1B" w:rsidRDefault="00C82CE4" w:rsidP="00C82CE4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751" w:type="pct"/>
            <w:tcBorders>
              <w:bottom w:val="single" w:sz="4" w:space="0" w:color="auto"/>
            </w:tcBorders>
            <w:shd w:val="clear" w:color="auto" w:fill="auto"/>
            <w:tcPrChange w:id="165" w:author="MCLEOD, Michael" w:date="2020-03-26T14:24:00Z">
              <w:tcPr>
                <w:tcW w:w="751" w:type="pct"/>
                <w:gridSpan w:val="3"/>
                <w:tcBorders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15725C5B" w14:textId="5617A023" w:rsidR="00813A1B" w:rsidDel="009254FF" w:rsidRDefault="00813A1B" w:rsidP="00C82CE4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Remove</w:t>
            </w:r>
            <w:r w:rsidRPr="004C7C9F">
              <w:rPr>
                <w:rFonts w:ascii="Arial" w:hAnsi="Arial" w:cs="Arial"/>
                <w:sz w:val="16"/>
                <w:szCs w:val="16"/>
              </w:rPr>
              <w:t xml:space="preserve"> &amp; replace</w:t>
            </w:r>
            <w:r>
              <w:rPr>
                <w:rFonts w:ascii="Arial" w:hAnsi="Arial" w:cs="Arial"/>
                <w:sz w:val="16"/>
                <w:szCs w:val="16"/>
              </w:rPr>
              <w:t xml:space="preserve"> unsuitable materials, if directed by </w:t>
            </w:r>
            <w:r w:rsidR="00831723">
              <w:rPr>
                <w:rFonts w:ascii="Arial" w:hAnsi="Arial" w:cs="Arial"/>
                <w:sz w:val="16"/>
                <w:szCs w:val="16"/>
              </w:rPr>
              <w:t>PV</w:t>
            </w:r>
          </w:p>
        </w:tc>
        <w:tc>
          <w:tcPr>
            <w:tcW w:w="292" w:type="pct"/>
            <w:tcBorders>
              <w:bottom w:val="single" w:sz="4" w:space="0" w:color="auto"/>
            </w:tcBorders>
            <w:shd w:val="clear" w:color="auto" w:fill="auto"/>
            <w:vAlign w:val="center"/>
            <w:tcPrChange w:id="166" w:author="MCLEOD, Michael" w:date="2020-03-26T14:24:00Z">
              <w:tcPr>
                <w:tcW w:w="292" w:type="pct"/>
                <w:gridSpan w:val="3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3D31F595" w14:textId="77777777" w:rsidR="00813A1B" w:rsidRDefault="00813A1B" w:rsidP="00813A1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C7C9F">
              <w:rPr>
                <w:rFonts w:ascii="Arial" w:hAnsi="Arial" w:cs="Arial"/>
                <w:sz w:val="16"/>
                <w:szCs w:val="16"/>
              </w:rPr>
              <w:t>Where required</w:t>
            </w:r>
          </w:p>
          <w:p w14:paraId="5F4DC4A1" w14:textId="31BDFD38" w:rsidR="00BE19A6" w:rsidRDefault="00BE19A6" w:rsidP="00813A1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Q6/L</w:t>
            </w:r>
          </w:p>
        </w:tc>
        <w:tc>
          <w:tcPr>
            <w:tcW w:w="1274" w:type="pct"/>
            <w:tcBorders>
              <w:bottom w:val="single" w:sz="4" w:space="0" w:color="auto"/>
            </w:tcBorders>
            <w:shd w:val="clear" w:color="auto" w:fill="auto"/>
            <w:tcPrChange w:id="167" w:author="MCLEOD, Michael" w:date="2020-03-26T14:24:00Z">
              <w:tcPr>
                <w:tcW w:w="1274" w:type="pct"/>
                <w:gridSpan w:val="6"/>
                <w:tcBorders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457D4FD2" w14:textId="355F7825" w:rsidR="00813A1B" w:rsidDel="009254FF" w:rsidRDefault="00813A1B" w:rsidP="00813A1B">
            <w:pPr>
              <w:widowControl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C7C9F">
              <w:rPr>
                <w:rFonts w:ascii="Arial" w:hAnsi="Arial" w:cs="Arial"/>
                <w:sz w:val="16"/>
                <w:szCs w:val="16"/>
              </w:rPr>
              <w:t>Replace with materials from cuttings</w:t>
            </w:r>
            <w:r w:rsidR="00C82CE4">
              <w:rPr>
                <w:rFonts w:ascii="Arial" w:hAnsi="Arial" w:cs="Arial"/>
                <w:sz w:val="16"/>
                <w:szCs w:val="16"/>
              </w:rPr>
              <w:t xml:space="preserve"> or conforming material</w:t>
            </w:r>
            <w:r w:rsidRPr="004C7C9F">
              <w:rPr>
                <w:rFonts w:ascii="Arial" w:hAnsi="Arial" w:cs="Arial"/>
                <w:sz w:val="16"/>
                <w:szCs w:val="16"/>
              </w:rPr>
              <w:t xml:space="preserve"> to full depth </w:t>
            </w:r>
            <w:r>
              <w:rPr>
                <w:rFonts w:ascii="Arial" w:hAnsi="Arial" w:cs="Arial"/>
                <w:sz w:val="16"/>
                <w:szCs w:val="16"/>
              </w:rPr>
              <w:t>in 150mm layers and compact to 95% Standard Compaction</w:t>
            </w:r>
          </w:p>
        </w:tc>
        <w:tc>
          <w:tcPr>
            <w:tcW w:w="395" w:type="pct"/>
            <w:tcBorders>
              <w:bottom w:val="single" w:sz="4" w:space="0" w:color="auto"/>
            </w:tcBorders>
            <w:shd w:val="clear" w:color="auto" w:fill="auto"/>
            <w:vAlign w:val="center"/>
            <w:tcPrChange w:id="168" w:author="MCLEOD, Michael" w:date="2020-03-26T14:24:00Z">
              <w:tcPr>
                <w:tcW w:w="395" w:type="pct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05CB896D" w14:textId="77777777" w:rsidR="00813A1B" w:rsidRDefault="00813A1B" w:rsidP="00813A1B">
            <w:pPr>
              <w:spacing w:after="0" w:line="240" w:lineRule="auto"/>
              <w:ind w:left="-57" w:right="-57"/>
              <w:rPr>
                <w:ins w:id="169" w:author="YAMAN, Taner" w:date="2020-03-26T14:04:00Z"/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R11.4.3</w:t>
            </w:r>
          </w:p>
          <w:p w14:paraId="736C0460" w14:textId="6DCC19B0" w:rsidR="008247AE" w:rsidRPr="004C7C9F" w:rsidRDefault="008247AE" w:rsidP="00813A1B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  <w:lang w:val="en-US"/>
              </w:rPr>
            </w:pPr>
            <w:ins w:id="170" w:author="YAMAN, Taner" w:date="2020-03-26T14:04:00Z">
              <w:r>
                <w:rPr>
                  <w:rFonts w:ascii="Arial" w:hAnsi="Arial" w:cs="Arial"/>
                  <w:sz w:val="16"/>
                  <w:szCs w:val="16"/>
                </w:rPr>
                <w:t>Q6 8.1.1</w:t>
              </w:r>
            </w:ins>
          </w:p>
        </w:tc>
        <w:tc>
          <w:tcPr>
            <w:tcW w:w="264" w:type="pct"/>
            <w:tcBorders>
              <w:bottom w:val="single" w:sz="4" w:space="0" w:color="auto"/>
            </w:tcBorders>
            <w:shd w:val="clear" w:color="auto" w:fill="auto"/>
            <w:vAlign w:val="center"/>
            <w:tcPrChange w:id="171" w:author="MCLEOD, Michael" w:date="2020-03-26T14:24:00Z">
              <w:tcPr>
                <w:tcW w:w="264" w:type="pct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11F0D5F5" w14:textId="77777777" w:rsidR="00813A1B" w:rsidRPr="004C7C9F" w:rsidRDefault="00813A1B" w:rsidP="00813A1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T166</w:t>
            </w:r>
          </w:p>
        </w:tc>
        <w:tc>
          <w:tcPr>
            <w:tcW w:w="352" w:type="pct"/>
            <w:tcBorders>
              <w:bottom w:val="single" w:sz="4" w:space="0" w:color="auto"/>
            </w:tcBorders>
            <w:shd w:val="clear" w:color="auto" w:fill="auto"/>
            <w:vAlign w:val="center"/>
            <w:tcPrChange w:id="172" w:author="MCLEOD, Michael" w:date="2020-03-26T14:24:00Z">
              <w:tcPr>
                <w:tcW w:w="352" w:type="pct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5F4CCDE0" w14:textId="77777777" w:rsidR="00813A1B" w:rsidRPr="004C7C9F" w:rsidRDefault="00813A1B" w:rsidP="00813A1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92D25">
              <w:rPr>
                <w:rFonts w:ascii="Arial" w:hAnsi="Arial" w:cs="Arial"/>
                <w:sz w:val="16"/>
                <w:szCs w:val="16"/>
              </w:rPr>
              <w:t>Test Report</w:t>
            </w:r>
          </w:p>
        </w:tc>
        <w:tc>
          <w:tcPr>
            <w:tcW w:w="156" w:type="pct"/>
            <w:tcBorders>
              <w:bottom w:val="single" w:sz="4" w:space="0" w:color="auto"/>
            </w:tcBorders>
            <w:shd w:val="clear" w:color="auto" w:fill="auto"/>
            <w:vAlign w:val="center"/>
            <w:tcPrChange w:id="173" w:author="MCLEOD, Michael" w:date="2020-03-26T14:24:00Z">
              <w:tcPr>
                <w:tcW w:w="176" w:type="pct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2082FB38" w14:textId="77777777" w:rsidR="00813A1B" w:rsidRPr="004C7C9F" w:rsidRDefault="00813A1B" w:rsidP="00813A1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92D25">
              <w:rPr>
                <w:rFonts w:ascii="Arial" w:hAnsi="Arial" w:cs="Arial"/>
                <w:color w:val="000000" w:themeColor="text1"/>
                <w:sz w:val="16"/>
                <w:szCs w:val="16"/>
              </w:rPr>
              <w:t>TP</w:t>
            </w:r>
          </w:p>
        </w:tc>
        <w:tc>
          <w:tcPr>
            <w:tcW w:w="357" w:type="pct"/>
            <w:tcBorders>
              <w:bottom w:val="single" w:sz="4" w:space="0" w:color="auto"/>
            </w:tcBorders>
            <w:shd w:val="clear" w:color="auto" w:fill="auto"/>
            <w:vAlign w:val="center"/>
            <w:tcPrChange w:id="174" w:author="MCLEOD, Michael" w:date="2020-03-26T14:24:00Z">
              <w:tcPr>
                <w:tcW w:w="396" w:type="pct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5BEC5BF3" w14:textId="77777777" w:rsidR="00813A1B" w:rsidRPr="004C7C9F" w:rsidRDefault="00813A1B" w:rsidP="00813A1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92D25">
              <w:rPr>
                <w:rFonts w:ascii="Arial" w:hAnsi="Arial" w:cs="Arial"/>
                <w:sz w:val="16"/>
                <w:szCs w:val="16"/>
              </w:rPr>
              <w:t>Site Engineer</w:t>
            </w:r>
          </w:p>
        </w:tc>
        <w:tc>
          <w:tcPr>
            <w:tcW w:w="269" w:type="pct"/>
            <w:tcBorders>
              <w:bottom w:val="single" w:sz="4" w:space="0" w:color="auto"/>
            </w:tcBorders>
            <w:shd w:val="clear" w:color="auto" w:fill="auto"/>
            <w:tcPrChange w:id="175" w:author="MCLEOD, Michael" w:date="2020-03-26T14:24:00Z">
              <w:tcPr>
                <w:tcW w:w="264" w:type="pct"/>
                <w:tcBorders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1590537E" w14:textId="77777777" w:rsidR="00813A1B" w:rsidRPr="004C7C9F" w:rsidRDefault="00813A1B" w:rsidP="00813A1B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4" w:type="pct"/>
            <w:tcBorders>
              <w:bottom w:val="single" w:sz="4" w:space="0" w:color="auto"/>
            </w:tcBorders>
            <w:shd w:val="clear" w:color="auto" w:fill="auto"/>
            <w:vAlign w:val="center"/>
            <w:tcPrChange w:id="176" w:author="MCLEOD, Michael" w:date="2020-03-26T14:24:00Z">
              <w:tcPr>
                <w:tcW w:w="219" w:type="pct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5CDFD6EC" w14:textId="77777777" w:rsidR="00813A1B" w:rsidRPr="004C7C9F" w:rsidRDefault="00813A1B" w:rsidP="00813A1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8" w:type="pct"/>
            <w:tcBorders>
              <w:bottom w:val="single" w:sz="4" w:space="0" w:color="auto"/>
            </w:tcBorders>
            <w:shd w:val="clear" w:color="auto" w:fill="auto"/>
            <w:tcPrChange w:id="177" w:author="MCLEOD, Michael" w:date="2020-03-26T14:24:00Z">
              <w:tcPr>
                <w:tcW w:w="218" w:type="pct"/>
                <w:tcBorders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124506E3" w14:textId="77777777" w:rsidR="00813A1B" w:rsidRPr="004C7C9F" w:rsidRDefault="00813A1B" w:rsidP="00813A1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9" w:type="pct"/>
            <w:tcBorders>
              <w:bottom w:val="single" w:sz="4" w:space="0" w:color="auto"/>
            </w:tcBorders>
            <w:shd w:val="clear" w:color="auto" w:fill="auto"/>
            <w:tcPrChange w:id="178" w:author="MCLEOD, Michael" w:date="2020-03-26T14:24:00Z">
              <w:tcPr>
                <w:tcW w:w="209" w:type="pct"/>
                <w:gridSpan w:val="2"/>
                <w:tcBorders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7D25DC32" w14:textId="77777777" w:rsidR="00813A1B" w:rsidRPr="004C7C9F" w:rsidRDefault="00813A1B" w:rsidP="00813A1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F2AAD" w:rsidRPr="00404969" w14:paraId="7E69E740" w14:textId="77777777" w:rsidTr="00EF2AAD">
        <w:trPr>
          <w:trHeight w:val="260"/>
        </w:trPr>
        <w:tc>
          <w:tcPr>
            <w:tcW w:w="190" w:type="pct"/>
            <w:shd w:val="clear" w:color="auto" w:fill="92CDDC" w:themeFill="accent5" w:themeFillTint="99"/>
            <w:vAlign w:val="center"/>
          </w:tcPr>
          <w:p w14:paraId="57663E4F" w14:textId="63673B2D" w:rsidR="00813A1B" w:rsidRDefault="00C82CE4" w:rsidP="00C82CE4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</w:t>
            </w:r>
          </w:p>
        </w:tc>
        <w:tc>
          <w:tcPr>
            <w:tcW w:w="751" w:type="pct"/>
            <w:shd w:val="clear" w:color="auto" w:fill="92CDDC" w:themeFill="accent5" w:themeFillTint="99"/>
            <w:vAlign w:val="center"/>
          </w:tcPr>
          <w:p w14:paraId="087146F4" w14:textId="77FF07E8" w:rsidR="00813A1B" w:rsidRDefault="005F4041" w:rsidP="005F4041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Replacement of inadequate foundation material.</w:t>
            </w:r>
          </w:p>
        </w:tc>
        <w:tc>
          <w:tcPr>
            <w:tcW w:w="292" w:type="pct"/>
            <w:shd w:val="clear" w:color="auto" w:fill="92CDDC" w:themeFill="accent5" w:themeFillTint="99"/>
            <w:vAlign w:val="center"/>
          </w:tcPr>
          <w:p w14:paraId="7CBBA17B" w14:textId="77777777" w:rsidR="00813A1B" w:rsidRPr="004C7C9F" w:rsidRDefault="00813A1B" w:rsidP="00813A1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C7C9F">
              <w:rPr>
                <w:rFonts w:ascii="Arial" w:hAnsi="Arial" w:cs="Arial"/>
                <w:sz w:val="16"/>
                <w:szCs w:val="16"/>
              </w:rPr>
              <w:t>Where required</w:t>
            </w:r>
          </w:p>
        </w:tc>
        <w:tc>
          <w:tcPr>
            <w:tcW w:w="1274" w:type="pct"/>
            <w:shd w:val="clear" w:color="auto" w:fill="92CDDC" w:themeFill="accent5" w:themeFillTint="99"/>
            <w:vAlign w:val="center"/>
          </w:tcPr>
          <w:p w14:paraId="452ED748" w14:textId="4B85F362" w:rsidR="00813A1B" w:rsidRPr="004C7C9F" w:rsidRDefault="00813A1B" w:rsidP="00542E41">
            <w:pPr>
              <w:widowControl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Notification to the </w:t>
            </w:r>
            <w:r w:rsidR="00831723">
              <w:rPr>
                <w:rFonts w:ascii="Arial" w:hAnsi="Arial" w:cs="Arial"/>
                <w:sz w:val="16"/>
                <w:szCs w:val="16"/>
              </w:rPr>
              <w:t xml:space="preserve">Project Verifier </w:t>
            </w:r>
            <w:r w:rsidR="00542E41">
              <w:rPr>
                <w:rFonts w:ascii="Arial" w:hAnsi="Arial" w:cs="Arial"/>
                <w:sz w:val="16"/>
                <w:szCs w:val="16"/>
              </w:rPr>
              <w:t>that inadequate foundation material has been excavated to the extent required.</w:t>
            </w:r>
          </w:p>
        </w:tc>
        <w:tc>
          <w:tcPr>
            <w:tcW w:w="395" w:type="pct"/>
            <w:shd w:val="clear" w:color="auto" w:fill="92CDDC" w:themeFill="accent5" w:themeFillTint="99"/>
            <w:vAlign w:val="center"/>
          </w:tcPr>
          <w:p w14:paraId="3105B8B4" w14:textId="77777777" w:rsidR="00813A1B" w:rsidRPr="004C7C9F" w:rsidRDefault="00813A1B" w:rsidP="00813A1B">
            <w:pPr>
              <w:spacing w:after="0" w:line="240" w:lineRule="auto"/>
              <w:ind w:right="-57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R11.4.3.3</w:t>
            </w:r>
          </w:p>
        </w:tc>
        <w:tc>
          <w:tcPr>
            <w:tcW w:w="264" w:type="pct"/>
            <w:tcBorders>
              <w:bottom w:val="single" w:sz="4" w:space="0" w:color="auto"/>
            </w:tcBorders>
            <w:shd w:val="clear" w:color="auto" w:fill="92CDDC" w:themeFill="accent5" w:themeFillTint="99"/>
            <w:vAlign w:val="center"/>
          </w:tcPr>
          <w:p w14:paraId="438B992C" w14:textId="77777777" w:rsidR="00813A1B" w:rsidRPr="00492D25" w:rsidRDefault="00813A1B" w:rsidP="00813A1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2" w:type="pct"/>
            <w:tcBorders>
              <w:bottom w:val="single" w:sz="4" w:space="0" w:color="auto"/>
            </w:tcBorders>
            <w:shd w:val="clear" w:color="auto" w:fill="92CDDC" w:themeFill="accent5" w:themeFillTint="99"/>
            <w:vAlign w:val="center"/>
          </w:tcPr>
          <w:p w14:paraId="5D800746" w14:textId="77777777" w:rsidR="00813A1B" w:rsidRPr="00492D25" w:rsidRDefault="00813A1B" w:rsidP="00813A1B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Witness</w:t>
            </w:r>
            <w:r w:rsidRPr="009D0BE4">
              <w:rPr>
                <w:rFonts w:ascii="Arial" w:hAnsi="Arial" w:cs="Arial"/>
                <w:sz w:val="16"/>
                <w:szCs w:val="16"/>
              </w:rPr>
              <w:t xml:space="preserve"> Point</w:t>
            </w:r>
          </w:p>
        </w:tc>
        <w:tc>
          <w:tcPr>
            <w:tcW w:w="156" w:type="pct"/>
            <w:tcBorders>
              <w:bottom w:val="single" w:sz="4" w:space="0" w:color="auto"/>
            </w:tcBorders>
            <w:shd w:val="clear" w:color="auto" w:fill="92CDDC" w:themeFill="accent5" w:themeFillTint="99"/>
            <w:vAlign w:val="center"/>
          </w:tcPr>
          <w:p w14:paraId="13A3DD8D" w14:textId="624A39E7" w:rsidR="00813A1B" w:rsidRPr="00492D25" w:rsidRDefault="00C82CE4" w:rsidP="00813A1B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WP</w:t>
            </w:r>
          </w:p>
        </w:tc>
        <w:tc>
          <w:tcPr>
            <w:tcW w:w="357" w:type="pct"/>
            <w:tcBorders>
              <w:bottom w:val="single" w:sz="4" w:space="0" w:color="auto"/>
            </w:tcBorders>
            <w:shd w:val="clear" w:color="auto" w:fill="92CDDC" w:themeFill="accent5" w:themeFillTint="99"/>
            <w:vAlign w:val="center"/>
          </w:tcPr>
          <w:p w14:paraId="10772AE4" w14:textId="77777777" w:rsidR="00813A1B" w:rsidRPr="00492D25" w:rsidRDefault="00813A1B" w:rsidP="00813A1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Site </w:t>
            </w:r>
            <w:r w:rsidRPr="009D0BE4">
              <w:rPr>
                <w:rFonts w:ascii="Arial" w:hAnsi="Arial" w:cs="Arial"/>
                <w:sz w:val="16"/>
                <w:szCs w:val="16"/>
              </w:rPr>
              <w:t>Engineer</w:t>
            </w:r>
          </w:p>
        </w:tc>
        <w:tc>
          <w:tcPr>
            <w:tcW w:w="269" w:type="pct"/>
            <w:tcBorders>
              <w:bottom w:val="single" w:sz="4" w:space="0" w:color="auto"/>
            </w:tcBorders>
            <w:shd w:val="clear" w:color="auto" w:fill="auto"/>
          </w:tcPr>
          <w:p w14:paraId="46B516F0" w14:textId="77777777" w:rsidR="00813A1B" w:rsidRPr="004C7C9F" w:rsidRDefault="00813A1B" w:rsidP="00813A1B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4" w:type="pct"/>
            <w:tcBorders>
              <w:bottom w:val="single" w:sz="4" w:space="0" w:color="auto"/>
            </w:tcBorders>
            <w:shd w:val="clear" w:color="auto" w:fill="92CDDC" w:themeFill="accent5" w:themeFillTint="99"/>
            <w:vAlign w:val="center"/>
          </w:tcPr>
          <w:p w14:paraId="2C3DD22D" w14:textId="77806DBC" w:rsidR="00813A1B" w:rsidRPr="004C7C9F" w:rsidRDefault="00DA0D4A" w:rsidP="00813A1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WP</w:t>
            </w:r>
          </w:p>
        </w:tc>
        <w:tc>
          <w:tcPr>
            <w:tcW w:w="218" w:type="pct"/>
            <w:tcBorders>
              <w:bottom w:val="single" w:sz="4" w:space="0" w:color="auto"/>
            </w:tcBorders>
            <w:shd w:val="clear" w:color="auto" w:fill="auto"/>
          </w:tcPr>
          <w:p w14:paraId="5AB4CBC8" w14:textId="77777777" w:rsidR="00813A1B" w:rsidRPr="004C7C9F" w:rsidRDefault="00813A1B" w:rsidP="00813A1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9" w:type="pct"/>
            <w:shd w:val="clear" w:color="auto" w:fill="auto"/>
          </w:tcPr>
          <w:p w14:paraId="64FAA3C7" w14:textId="77777777" w:rsidR="00813A1B" w:rsidRPr="004C7C9F" w:rsidRDefault="00813A1B" w:rsidP="00813A1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13A1B" w:rsidRPr="004C7C9F" w14:paraId="0A1F564A" w14:textId="77777777" w:rsidTr="00B94E00">
        <w:trPr>
          <w:trHeight w:val="156"/>
        </w:trPr>
        <w:tc>
          <w:tcPr>
            <w:tcW w:w="190" w:type="pct"/>
            <w:tcBorders>
              <w:right w:val="single" w:sz="4" w:space="0" w:color="auto"/>
            </w:tcBorders>
            <w:shd w:val="clear" w:color="auto" w:fill="F3F3F3"/>
          </w:tcPr>
          <w:p w14:paraId="3FD979E9" w14:textId="549C3CCA" w:rsidR="00813A1B" w:rsidRPr="004C7C9F" w:rsidRDefault="00C82CE4" w:rsidP="00C82CE4">
            <w:pPr>
              <w:spacing w:before="60" w:after="60"/>
              <w:jc w:val="center"/>
              <w:rPr>
                <w:rFonts w:ascii="Arial" w:hAnsi="Arial" w:cs="Arial"/>
                <w:b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A6A6A6" w:themeColor="background1" w:themeShade="A6"/>
                <w:sz w:val="16"/>
                <w:szCs w:val="16"/>
              </w:rPr>
              <w:t>18</w:t>
            </w:r>
          </w:p>
        </w:tc>
        <w:tc>
          <w:tcPr>
            <w:tcW w:w="4810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526BCA2" w14:textId="77777777" w:rsidR="00813A1B" w:rsidRPr="004C7C9F" w:rsidRDefault="00813A1B" w:rsidP="00813A1B">
            <w:pPr>
              <w:spacing w:after="0" w:line="240" w:lineRule="auto"/>
              <w:rPr>
                <w:rFonts w:ascii="Arial" w:hAnsi="Arial" w:cs="Arial"/>
                <w:b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A6A6A6" w:themeColor="background1" w:themeShade="A6"/>
                <w:sz w:val="16"/>
                <w:szCs w:val="16"/>
              </w:rPr>
              <w:t>Placement of Pipes</w:t>
            </w:r>
          </w:p>
        </w:tc>
      </w:tr>
      <w:tr w:rsidR="00831723" w:rsidRPr="00404969" w14:paraId="235A342C" w14:textId="77777777" w:rsidTr="00EF2AAD">
        <w:trPr>
          <w:trHeight w:val="290"/>
          <w:trPrChange w:id="179" w:author="MCLEOD, Michael" w:date="2020-03-26T14:24:00Z">
            <w:trPr>
              <w:gridBefore w:val="5"/>
              <w:trHeight w:val="290"/>
            </w:trPr>
          </w:trPrChange>
        </w:trPr>
        <w:tc>
          <w:tcPr>
            <w:tcW w:w="190" w:type="pct"/>
            <w:vAlign w:val="center"/>
            <w:tcPrChange w:id="180" w:author="MCLEOD, Michael" w:date="2020-03-26T14:24:00Z">
              <w:tcPr>
                <w:tcW w:w="190" w:type="pct"/>
                <w:vAlign w:val="center"/>
              </w:tcPr>
            </w:tcPrChange>
          </w:tcPr>
          <w:p w14:paraId="4DCE72C1" w14:textId="35727730" w:rsidR="00831723" w:rsidRDefault="00831723" w:rsidP="00C82CE4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="00C82CE4"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751" w:type="pct"/>
            <w:vAlign w:val="center"/>
            <w:tcPrChange w:id="181" w:author="MCLEOD, Michael" w:date="2020-03-26T14:24:00Z">
              <w:tcPr>
                <w:tcW w:w="751" w:type="pct"/>
                <w:gridSpan w:val="3"/>
                <w:vAlign w:val="center"/>
              </w:tcPr>
            </w:tcPrChange>
          </w:tcPr>
          <w:p w14:paraId="04152B76" w14:textId="5BD782F2" w:rsidR="00831723" w:rsidRDefault="00325A17" w:rsidP="0083172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Place </w:t>
            </w:r>
            <w:r w:rsidR="00831723">
              <w:rPr>
                <w:rFonts w:ascii="Arial" w:eastAsia="Times New Roman" w:hAnsi="Arial" w:cs="Arial"/>
                <w:sz w:val="16"/>
                <w:szCs w:val="16"/>
              </w:rPr>
              <w:t>Bedding</w:t>
            </w:r>
          </w:p>
        </w:tc>
        <w:tc>
          <w:tcPr>
            <w:tcW w:w="292" w:type="pct"/>
            <w:vAlign w:val="center"/>
            <w:tcPrChange w:id="182" w:author="MCLEOD, Michael" w:date="2020-03-26T14:24:00Z">
              <w:tcPr>
                <w:tcW w:w="292" w:type="pct"/>
                <w:gridSpan w:val="3"/>
                <w:vAlign w:val="center"/>
              </w:tcPr>
            </w:tcPrChange>
          </w:tcPr>
          <w:p w14:paraId="3B30FD13" w14:textId="3CAD0677" w:rsidR="00831723" w:rsidRDefault="00BE19A6" w:rsidP="0083172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Q6/L</w:t>
            </w:r>
          </w:p>
        </w:tc>
        <w:tc>
          <w:tcPr>
            <w:tcW w:w="1274" w:type="pct"/>
            <w:vAlign w:val="center"/>
            <w:tcPrChange w:id="183" w:author="MCLEOD, Michael" w:date="2020-03-26T14:24:00Z">
              <w:tcPr>
                <w:tcW w:w="1274" w:type="pct"/>
                <w:gridSpan w:val="6"/>
                <w:vAlign w:val="center"/>
              </w:tcPr>
            </w:tcPrChange>
          </w:tcPr>
          <w:p w14:paraId="146CA02F" w14:textId="1FBD9D95" w:rsidR="00783C82" w:rsidRPr="00C82CE4" w:rsidRDefault="00BE19A6" w:rsidP="00C82CE4">
            <w:pPr>
              <w:widowControl w:val="0"/>
              <w:numPr>
                <w:ilvl w:val="0"/>
                <w:numId w:val="4"/>
              </w:numPr>
              <w:tabs>
                <w:tab w:val="clear" w:pos="720"/>
                <w:tab w:val="num" w:pos="172"/>
              </w:tabs>
              <w:spacing w:after="0" w:line="240" w:lineRule="auto"/>
              <w:ind w:left="172" w:hanging="172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Bedding placed to a thickness of 100mm </w:t>
            </w:r>
            <w:r w:rsidR="00783C82">
              <w:rPr>
                <w:rFonts w:ascii="Arial" w:hAnsi="Arial" w:cs="Arial"/>
                <w:sz w:val="16"/>
                <w:szCs w:val="16"/>
              </w:rPr>
              <w:t xml:space="preserve">for pipes </w:t>
            </w:r>
            <w:r>
              <w:rPr>
                <w:rFonts w:ascii="Arial" w:hAnsi="Arial" w:cs="Arial"/>
                <w:sz w:val="16"/>
                <w:szCs w:val="16"/>
              </w:rPr>
              <w:t>up</w:t>
            </w:r>
            <w:ins w:id="184" w:author="MCLEOD, Michael" w:date="2020-03-26T14:20:00Z">
              <w:r w:rsidR="00750077">
                <w:rPr>
                  <w:rFonts w:ascii="Arial" w:hAnsi="Arial" w:cs="Arial"/>
                  <w:sz w:val="16"/>
                  <w:szCs w:val="16"/>
                </w:rPr>
                <w:t xml:space="preserve"> </w:t>
              </w:r>
            </w:ins>
            <w:r>
              <w:rPr>
                <w:rFonts w:ascii="Arial" w:hAnsi="Arial" w:cs="Arial"/>
                <w:sz w:val="16"/>
                <w:szCs w:val="16"/>
              </w:rPr>
              <w:t xml:space="preserve">to </w:t>
            </w:r>
            <w:r w:rsidR="00783C82">
              <w:rPr>
                <w:rFonts w:ascii="Arial" w:hAnsi="Arial" w:cs="Arial"/>
                <w:sz w:val="16"/>
                <w:szCs w:val="16"/>
              </w:rPr>
              <w:t>1200mm dia pipes and 150mm for pipes greater than 120mm</w:t>
            </w:r>
          </w:p>
          <w:p w14:paraId="33E7B24B" w14:textId="4B84F5DB" w:rsidR="00783C82" w:rsidRDefault="00783C82" w:rsidP="00831723">
            <w:pPr>
              <w:widowControl w:val="0"/>
              <w:numPr>
                <w:ilvl w:val="0"/>
                <w:numId w:val="4"/>
              </w:numPr>
              <w:tabs>
                <w:tab w:val="clear" w:pos="720"/>
                <w:tab w:val="num" w:pos="172"/>
              </w:tabs>
              <w:spacing w:after="0" w:line="240" w:lineRule="auto"/>
              <w:ind w:left="172" w:hanging="172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Bedding compacted to 95%</w:t>
            </w:r>
          </w:p>
        </w:tc>
        <w:tc>
          <w:tcPr>
            <w:tcW w:w="395" w:type="pct"/>
            <w:vAlign w:val="center"/>
            <w:tcPrChange w:id="185" w:author="MCLEOD, Michael" w:date="2020-03-26T14:24:00Z">
              <w:tcPr>
                <w:tcW w:w="395" w:type="pct"/>
                <w:vAlign w:val="center"/>
              </w:tcPr>
            </w:tcPrChange>
          </w:tcPr>
          <w:p w14:paraId="74023F22" w14:textId="2FF61456" w:rsidR="00BE19A6" w:rsidRDefault="00BE19A6" w:rsidP="0083172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R11</w:t>
            </w:r>
          </w:p>
          <w:p w14:paraId="21D48E95" w14:textId="11743F12" w:rsidR="00831723" w:rsidRDefault="00BE19A6" w:rsidP="0083172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R240-01</w:t>
            </w:r>
          </w:p>
        </w:tc>
        <w:tc>
          <w:tcPr>
            <w:tcW w:w="264" w:type="pct"/>
            <w:tcBorders>
              <w:bottom w:val="single" w:sz="4" w:space="0" w:color="auto"/>
            </w:tcBorders>
            <w:vAlign w:val="center"/>
            <w:tcPrChange w:id="186" w:author="MCLEOD, Michael" w:date="2020-03-26T14:24:00Z">
              <w:tcPr>
                <w:tcW w:w="264" w:type="pct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726EB1FB" w14:textId="77777777" w:rsidR="00831723" w:rsidRPr="004C7C9F" w:rsidRDefault="00831723" w:rsidP="0083172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2" w:type="pct"/>
            <w:tcBorders>
              <w:bottom w:val="single" w:sz="4" w:space="0" w:color="auto"/>
            </w:tcBorders>
            <w:vAlign w:val="center"/>
            <w:tcPrChange w:id="187" w:author="MCLEOD, Michael" w:date="2020-03-26T14:24:00Z">
              <w:tcPr>
                <w:tcW w:w="352" w:type="pct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1BAEF1CE" w14:textId="77777777" w:rsidR="00831723" w:rsidRPr="004C7C9F" w:rsidRDefault="00831723" w:rsidP="0083172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Verification Checklist</w:t>
            </w:r>
          </w:p>
        </w:tc>
        <w:tc>
          <w:tcPr>
            <w:tcW w:w="156" w:type="pct"/>
            <w:tcBorders>
              <w:bottom w:val="single" w:sz="4" w:space="0" w:color="auto"/>
            </w:tcBorders>
            <w:vAlign w:val="center"/>
            <w:tcPrChange w:id="188" w:author="MCLEOD, Michael" w:date="2020-03-26T14:24:00Z">
              <w:tcPr>
                <w:tcW w:w="176" w:type="pct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217F3CFC" w14:textId="77777777" w:rsidR="00831723" w:rsidRPr="004C7C9F" w:rsidRDefault="00831723" w:rsidP="0083172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C7C9F">
              <w:rPr>
                <w:rFonts w:ascii="Arial" w:hAnsi="Arial" w:cs="Arial"/>
                <w:sz w:val="16"/>
                <w:szCs w:val="16"/>
              </w:rPr>
              <w:t>IP</w:t>
            </w:r>
          </w:p>
        </w:tc>
        <w:tc>
          <w:tcPr>
            <w:tcW w:w="357" w:type="pct"/>
            <w:tcBorders>
              <w:bottom w:val="single" w:sz="4" w:space="0" w:color="auto"/>
            </w:tcBorders>
            <w:vAlign w:val="center"/>
            <w:tcPrChange w:id="189" w:author="MCLEOD, Michael" w:date="2020-03-26T14:24:00Z">
              <w:tcPr>
                <w:tcW w:w="396" w:type="pct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29535E86" w14:textId="77777777" w:rsidR="00831723" w:rsidRDefault="00831723" w:rsidP="0083172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C7C9F">
              <w:rPr>
                <w:rFonts w:ascii="Arial" w:hAnsi="Arial" w:cs="Arial"/>
                <w:sz w:val="16"/>
                <w:szCs w:val="16"/>
              </w:rPr>
              <w:t>Site Engineer</w:t>
            </w:r>
          </w:p>
        </w:tc>
        <w:tc>
          <w:tcPr>
            <w:tcW w:w="269" w:type="pct"/>
            <w:tcBorders>
              <w:bottom w:val="single" w:sz="4" w:space="0" w:color="auto"/>
            </w:tcBorders>
            <w:shd w:val="clear" w:color="auto" w:fill="auto"/>
            <w:vAlign w:val="center"/>
            <w:tcPrChange w:id="190" w:author="MCLEOD, Michael" w:date="2020-03-26T14:24:00Z">
              <w:tcPr>
                <w:tcW w:w="264" w:type="pct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7E5DFF63" w14:textId="77777777" w:rsidR="00831723" w:rsidRPr="004C7C9F" w:rsidRDefault="00831723" w:rsidP="00831723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4" w:type="pct"/>
            <w:tcBorders>
              <w:bottom w:val="single" w:sz="4" w:space="0" w:color="auto"/>
            </w:tcBorders>
            <w:shd w:val="clear" w:color="auto" w:fill="auto"/>
            <w:tcPrChange w:id="191" w:author="MCLEOD, Michael" w:date="2020-03-26T14:24:00Z">
              <w:tcPr>
                <w:tcW w:w="219" w:type="pct"/>
                <w:tcBorders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771B6875" w14:textId="77777777" w:rsidR="00831723" w:rsidRPr="004C7C9F" w:rsidRDefault="00831723" w:rsidP="0083172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8" w:type="pct"/>
            <w:tcBorders>
              <w:bottom w:val="single" w:sz="4" w:space="0" w:color="auto"/>
            </w:tcBorders>
            <w:shd w:val="clear" w:color="auto" w:fill="auto"/>
            <w:tcPrChange w:id="192" w:author="MCLEOD, Michael" w:date="2020-03-26T14:24:00Z">
              <w:tcPr>
                <w:tcW w:w="218" w:type="pct"/>
                <w:tcBorders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71833521" w14:textId="77777777" w:rsidR="00831723" w:rsidRPr="004C7C9F" w:rsidRDefault="00831723" w:rsidP="0083172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9" w:type="pct"/>
            <w:tcPrChange w:id="193" w:author="MCLEOD, Michael" w:date="2020-03-26T14:24:00Z">
              <w:tcPr>
                <w:tcW w:w="209" w:type="pct"/>
                <w:gridSpan w:val="2"/>
              </w:tcPr>
            </w:tcPrChange>
          </w:tcPr>
          <w:p w14:paraId="519A3118" w14:textId="77777777" w:rsidR="00831723" w:rsidRPr="004C7C9F" w:rsidRDefault="00831723" w:rsidP="0083172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13A1B" w:rsidRPr="00404969" w14:paraId="723C9A07" w14:textId="77777777" w:rsidTr="00EF2AAD">
        <w:trPr>
          <w:trHeight w:val="1385"/>
          <w:trPrChange w:id="194" w:author="MCLEOD, Michael" w:date="2020-03-26T14:24:00Z">
            <w:trPr>
              <w:gridBefore w:val="5"/>
              <w:trHeight w:val="1385"/>
            </w:trPr>
          </w:trPrChange>
        </w:trPr>
        <w:tc>
          <w:tcPr>
            <w:tcW w:w="190" w:type="pct"/>
            <w:vAlign w:val="center"/>
            <w:tcPrChange w:id="195" w:author="MCLEOD, Michael" w:date="2020-03-26T14:24:00Z">
              <w:tcPr>
                <w:tcW w:w="190" w:type="pct"/>
                <w:vAlign w:val="center"/>
              </w:tcPr>
            </w:tcPrChange>
          </w:tcPr>
          <w:p w14:paraId="6F3E1AA3" w14:textId="08D5047A" w:rsidR="00813A1B" w:rsidRDefault="00C82CE4" w:rsidP="00813A1B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751" w:type="pct"/>
            <w:vAlign w:val="center"/>
            <w:tcPrChange w:id="196" w:author="MCLEOD, Michael" w:date="2020-03-26T14:24:00Z">
              <w:tcPr>
                <w:tcW w:w="751" w:type="pct"/>
                <w:gridSpan w:val="3"/>
                <w:vAlign w:val="center"/>
              </w:tcPr>
            </w:tcPrChange>
          </w:tcPr>
          <w:p w14:paraId="3C90E38A" w14:textId="77777777" w:rsidR="00813A1B" w:rsidRDefault="00813A1B" w:rsidP="00813A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Install pipes in accordance to manufacturer’s instructions and design documentations</w:t>
            </w:r>
          </w:p>
        </w:tc>
        <w:tc>
          <w:tcPr>
            <w:tcW w:w="292" w:type="pct"/>
            <w:vAlign w:val="center"/>
            <w:tcPrChange w:id="197" w:author="MCLEOD, Michael" w:date="2020-03-26T14:24:00Z">
              <w:tcPr>
                <w:tcW w:w="292" w:type="pct"/>
                <w:gridSpan w:val="3"/>
                <w:vAlign w:val="center"/>
              </w:tcPr>
            </w:tcPrChange>
          </w:tcPr>
          <w:p w14:paraId="1D75F695" w14:textId="77777777" w:rsidR="00813A1B" w:rsidRDefault="00813A1B" w:rsidP="00813A1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Per L</w:t>
            </w:r>
            <w:r w:rsidRPr="004C7C9F">
              <w:rPr>
                <w:rFonts w:ascii="Arial" w:hAnsi="Arial" w:cs="Arial"/>
                <w:sz w:val="16"/>
                <w:szCs w:val="16"/>
              </w:rPr>
              <w:t>ot</w:t>
            </w:r>
          </w:p>
        </w:tc>
        <w:tc>
          <w:tcPr>
            <w:tcW w:w="1274" w:type="pct"/>
            <w:vAlign w:val="center"/>
            <w:tcPrChange w:id="198" w:author="MCLEOD, Michael" w:date="2020-03-26T14:24:00Z">
              <w:tcPr>
                <w:tcW w:w="1274" w:type="pct"/>
                <w:gridSpan w:val="6"/>
                <w:vAlign w:val="center"/>
              </w:tcPr>
            </w:tcPrChange>
          </w:tcPr>
          <w:p w14:paraId="51A57C37" w14:textId="2080DBD5" w:rsidR="00783C82" w:rsidRDefault="00783C82" w:rsidP="00813A1B">
            <w:pPr>
              <w:widowControl w:val="0"/>
              <w:numPr>
                <w:ilvl w:val="0"/>
                <w:numId w:val="4"/>
              </w:numPr>
              <w:tabs>
                <w:tab w:val="clear" w:pos="720"/>
                <w:tab w:val="num" w:pos="184"/>
              </w:tabs>
              <w:spacing w:after="0" w:line="240" w:lineRule="auto"/>
              <w:ind w:left="184" w:hanging="184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Correct size and class of pipe installed</w:t>
            </w:r>
          </w:p>
          <w:p w14:paraId="5181769D" w14:textId="689BC9B2" w:rsidR="00813A1B" w:rsidRPr="003D634D" w:rsidRDefault="00813A1B" w:rsidP="00813A1B">
            <w:pPr>
              <w:widowControl w:val="0"/>
              <w:numPr>
                <w:ilvl w:val="0"/>
                <w:numId w:val="4"/>
              </w:numPr>
              <w:tabs>
                <w:tab w:val="clear" w:pos="720"/>
                <w:tab w:val="num" w:pos="184"/>
              </w:tabs>
              <w:spacing w:after="0" w:line="240" w:lineRule="auto"/>
              <w:ind w:left="184" w:hanging="184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Pipe</w:t>
            </w:r>
            <w:r w:rsidR="00783C82">
              <w:rPr>
                <w:rFonts w:ascii="Arial" w:hAnsi="Arial" w:cs="Arial"/>
                <w:sz w:val="16"/>
                <w:szCs w:val="16"/>
              </w:rPr>
              <w:t>s</w:t>
            </w:r>
            <w:r>
              <w:rPr>
                <w:rFonts w:ascii="Arial" w:hAnsi="Arial" w:cs="Arial"/>
                <w:sz w:val="16"/>
                <w:szCs w:val="16"/>
              </w:rPr>
              <w:t xml:space="preserve"> laid from inlet to outlet</w:t>
            </w:r>
            <w:r w:rsidR="00783C82">
              <w:rPr>
                <w:rFonts w:ascii="Arial" w:hAnsi="Arial" w:cs="Arial"/>
                <w:sz w:val="16"/>
                <w:szCs w:val="16"/>
              </w:rPr>
              <w:t xml:space="preserve"> with socket laid upstream</w:t>
            </w:r>
          </w:p>
          <w:p w14:paraId="6EB03F9F" w14:textId="3DE2B6C8" w:rsidR="00813A1B" w:rsidRPr="003C7FCC" w:rsidRDefault="00813A1B" w:rsidP="00813A1B">
            <w:pPr>
              <w:widowControl w:val="0"/>
              <w:numPr>
                <w:ilvl w:val="0"/>
                <w:numId w:val="4"/>
              </w:numPr>
              <w:tabs>
                <w:tab w:val="clear" w:pos="720"/>
                <w:tab w:val="num" w:pos="184"/>
              </w:tabs>
              <w:spacing w:after="0" w:line="240" w:lineRule="auto"/>
              <w:ind w:left="184" w:hanging="184"/>
              <w:rPr>
                <w:rFonts w:ascii="Arial" w:hAnsi="Arial" w:cs="Arial"/>
                <w:sz w:val="16"/>
                <w:szCs w:val="16"/>
              </w:rPr>
            </w:pPr>
            <w:r w:rsidRPr="004B0905">
              <w:rPr>
                <w:rFonts w:ascii="Arial" w:hAnsi="Arial" w:cs="Arial"/>
                <w:sz w:val="16"/>
                <w:szCs w:val="16"/>
                <w:lang w:val="en-US"/>
              </w:rPr>
              <w:t xml:space="preserve">Pipe support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are</w:t>
            </w:r>
            <w:r w:rsidRPr="004B0905">
              <w:rPr>
                <w:rFonts w:ascii="Arial" w:hAnsi="Arial" w:cs="Arial"/>
                <w:sz w:val="16"/>
                <w:szCs w:val="16"/>
                <w:lang w:val="en-US"/>
              </w:rPr>
              <w:t xml:space="preserve"> Type HS3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conforming to</w:t>
            </w:r>
            <w:r w:rsidRPr="004B0905">
              <w:rPr>
                <w:rFonts w:ascii="Arial" w:hAnsi="Arial" w:cs="Arial"/>
                <w:sz w:val="16"/>
                <w:szCs w:val="16"/>
                <w:lang w:val="en-US"/>
              </w:rPr>
              <w:t xml:space="preserve"> AS3725 and MD</w:t>
            </w:r>
            <w:r w:rsidR="00831723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Pr="004B0905">
              <w:rPr>
                <w:rFonts w:ascii="Arial" w:hAnsi="Arial" w:cs="Arial"/>
                <w:sz w:val="16"/>
                <w:szCs w:val="16"/>
                <w:lang w:val="en-US"/>
              </w:rPr>
              <w:t>R</w:t>
            </w:r>
            <w:r w:rsidR="00831723">
              <w:rPr>
                <w:rFonts w:ascii="Arial" w:hAnsi="Arial" w:cs="Arial"/>
                <w:sz w:val="16"/>
                <w:szCs w:val="16"/>
                <w:lang w:val="en-US"/>
              </w:rPr>
              <w:t>240-01</w:t>
            </w:r>
          </w:p>
          <w:p w14:paraId="74816DA7" w14:textId="77777777" w:rsidR="00813A1B" w:rsidRPr="00940ED7" w:rsidRDefault="00813A1B" w:rsidP="00813A1B">
            <w:pPr>
              <w:widowControl w:val="0"/>
              <w:numPr>
                <w:ilvl w:val="0"/>
                <w:numId w:val="4"/>
              </w:numPr>
              <w:tabs>
                <w:tab w:val="clear" w:pos="720"/>
                <w:tab w:val="num" w:pos="184"/>
              </w:tabs>
              <w:spacing w:after="0" w:line="240" w:lineRule="auto"/>
              <w:ind w:left="184" w:hanging="184"/>
              <w:rPr>
                <w:rFonts w:ascii="Arial" w:hAnsi="Arial" w:cs="Arial"/>
                <w:sz w:val="16"/>
                <w:szCs w:val="16"/>
              </w:rPr>
            </w:pPr>
            <w:r w:rsidRPr="00940ED7">
              <w:rPr>
                <w:rFonts w:ascii="Arial" w:hAnsi="Arial" w:cs="Arial"/>
                <w:sz w:val="16"/>
                <w:szCs w:val="16"/>
              </w:rPr>
              <w:t>Pipe ends cleaned and rubber rings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940ED7">
              <w:rPr>
                <w:rFonts w:ascii="Arial" w:hAnsi="Arial" w:cs="Arial"/>
                <w:sz w:val="16"/>
                <w:szCs w:val="16"/>
              </w:rPr>
              <w:t>correctly installed</w:t>
            </w:r>
          </w:p>
          <w:p w14:paraId="75CF0D35" w14:textId="30CE6535" w:rsidR="00813A1B" w:rsidRDefault="00783C82" w:rsidP="00C82CE4">
            <w:pPr>
              <w:widowControl w:val="0"/>
              <w:numPr>
                <w:ilvl w:val="0"/>
                <w:numId w:val="4"/>
              </w:numPr>
              <w:tabs>
                <w:tab w:val="clear" w:pos="720"/>
                <w:tab w:val="num" w:pos="184"/>
              </w:tabs>
              <w:spacing w:after="0" w:line="240" w:lineRule="auto"/>
              <w:ind w:left="184" w:hanging="184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Where grade exceed 20%: a</w:t>
            </w:r>
            <w:r w:rsidR="00813A1B">
              <w:rPr>
                <w:rFonts w:ascii="Arial" w:hAnsi="Arial" w:cs="Arial"/>
                <w:sz w:val="16"/>
                <w:szCs w:val="16"/>
              </w:rPr>
              <w:t>nchor blocks provided at 3m spacing max., at bends, junctions and where shown on drawings</w:t>
            </w:r>
          </w:p>
          <w:p w14:paraId="233A9135" w14:textId="790D74F9" w:rsidR="00813A1B" w:rsidRPr="00C82CE4" w:rsidRDefault="00783C82" w:rsidP="00B94E00">
            <w:pPr>
              <w:widowControl w:val="0"/>
              <w:numPr>
                <w:ilvl w:val="0"/>
                <w:numId w:val="4"/>
              </w:numPr>
              <w:tabs>
                <w:tab w:val="clear" w:pos="720"/>
                <w:tab w:val="num" w:pos="184"/>
              </w:tabs>
              <w:autoSpaceDE w:val="0"/>
              <w:autoSpaceDN w:val="0"/>
              <w:adjustRightInd w:val="0"/>
              <w:spacing w:after="0" w:line="240" w:lineRule="auto"/>
              <w:ind w:left="184" w:hanging="184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100mm dia </w:t>
            </w:r>
            <w:r w:rsidR="00813A1B">
              <w:rPr>
                <w:rFonts w:ascii="Arial" w:hAnsi="Arial" w:cs="Arial"/>
                <w:sz w:val="16"/>
                <w:szCs w:val="16"/>
              </w:rPr>
              <w:t>Subsurface drainage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813A1B">
              <w:rPr>
                <w:rFonts w:ascii="Arial" w:hAnsi="Arial" w:cs="Arial"/>
                <w:sz w:val="16"/>
                <w:szCs w:val="16"/>
              </w:rPr>
              <w:t>installed at the discharge end of pipes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D6BDC">
              <w:rPr>
                <w:rFonts w:ascii="Arial" w:hAnsi="Arial" w:cs="Arial"/>
                <w:sz w:val="16"/>
                <w:szCs w:val="16"/>
              </w:rPr>
              <w:t>3m long, laid beside &amp; 100mm above invert level of drainage pipe</w:t>
            </w:r>
          </w:p>
          <w:p w14:paraId="1B997341" w14:textId="77777777" w:rsidR="00813A1B" w:rsidRDefault="00813A1B" w:rsidP="00813A1B">
            <w:pPr>
              <w:widowControl w:val="0"/>
              <w:numPr>
                <w:ilvl w:val="0"/>
                <w:numId w:val="4"/>
              </w:numPr>
              <w:tabs>
                <w:tab w:val="clear" w:pos="720"/>
                <w:tab w:val="num" w:pos="172"/>
              </w:tabs>
              <w:spacing w:after="0" w:line="240" w:lineRule="auto"/>
              <w:ind w:left="172" w:hanging="172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</w:t>
            </w:r>
            <w:r w:rsidRPr="009161A1">
              <w:rPr>
                <w:rFonts w:ascii="Arial" w:hAnsi="Arial" w:cs="Arial"/>
                <w:sz w:val="16"/>
                <w:szCs w:val="16"/>
              </w:rPr>
              <w:t>ll j</w:t>
            </w:r>
            <w:r>
              <w:rPr>
                <w:rFonts w:ascii="Arial" w:hAnsi="Arial" w:cs="Arial"/>
                <w:sz w:val="16"/>
                <w:szCs w:val="16"/>
              </w:rPr>
              <w:t>oints have rubber rings fitted a</w:t>
            </w:r>
            <w:r w:rsidRPr="009161A1">
              <w:rPr>
                <w:rFonts w:ascii="Arial" w:hAnsi="Arial" w:cs="Arial"/>
                <w:sz w:val="16"/>
                <w:szCs w:val="16"/>
              </w:rPr>
              <w:t>nd pipes butting against each other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18E167E9" w14:textId="7E574BA2" w:rsidR="00C82CE4" w:rsidRDefault="00C82CE4" w:rsidP="00C57BB1">
            <w:pPr>
              <w:widowControl w:val="0"/>
              <w:numPr>
                <w:ilvl w:val="0"/>
                <w:numId w:val="4"/>
              </w:numPr>
              <w:tabs>
                <w:tab w:val="clear" w:pos="720"/>
                <w:tab w:val="num" w:pos="172"/>
              </w:tabs>
              <w:spacing w:after="0" w:line="240" w:lineRule="auto"/>
              <w:ind w:left="172" w:hanging="172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Connection to pits in accordance with MD R220-43</w:t>
            </w:r>
          </w:p>
        </w:tc>
        <w:tc>
          <w:tcPr>
            <w:tcW w:w="395" w:type="pct"/>
            <w:vAlign w:val="center"/>
            <w:tcPrChange w:id="199" w:author="MCLEOD, Michael" w:date="2020-03-26T14:24:00Z">
              <w:tcPr>
                <w:tcW w:w="395" w:type="pct"/>
                <w:vAlign w:val="center"/>
              </w:tcPr>
            </w:tcPrChange>
          </w:tcPr>
          <w:p w14:paraId="1A5C1E54" w14:textId="11FCBB11" w:rsidR="00813A1B" w:rsidRDefault="00813A1B" w:rsidP="00813A1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R11.4.4</w:t>
            </w:r>
          </w:p>
          <w:p w14:paraId="27A13150" w14:textId="66647C6B" w:rsidR="00C82CE4" w:rsidRDefault="00C82CE4" w:rsidP="00813A1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R240-01</w:t>
            </w:r>
          </w:p>
          <w:p w14:paraId="3806141A" w14:textId="3A4742B3" w:rsidR="00C82CE4" w:rsidRDefault="00C82CE4" w:rsidP="00813A1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R220-43</w:t>
            </w:r>
          </w:p>
          <w:p w14:paraId="5B043755" w14:textId="144D62AE" w:rsidR="00813A1B" w:rsidRDefault="00813A1B" w:rsidP="00813A1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4" w:type="pct"/>
            <w:tcBorders>
              <w:bottom w:val="single" w:sz="4" w:space="0" w:color="auto"/>
            </w:tcBorders>
            <w:vAlign w:val="center"/>
            <w:tcPrChange w:id="200" w:author="MCLEOD, Michael" w:date="2020-03-26T14:24:00Z">
              <w:tcPr>
                <w:tcW w:w="264" w:type="pct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4BCBA845" w14:textId="77777777" w:rsidR="00813A1B" w:rsidRPr="004C7C9F" w:rsidRDefault="00813A1B" w:rsidP="00813A1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2" w:type="pct"/>
            <w:tcBorders>
              <w:bottom w:val="single" w:sz="4" w:space="0" w:color="auto"/>
            </w:tcBorders>
            <w:vAlign w:val="center"/>
            <w:tcPrChange w:id="201" w:author="MCLEOD, Michael" w:date="2020-03-26T14:24:00Z">
              <w:tcPr>
                <w:tcW w:w="352" w:type="pct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5F034A96" w14:textId="546445CC" w:rsidR="00813A1B" w:rsidRPr="004C7C9F" w:rsidRDefault="00813A1B" w:rsidP="00813A1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Verification Checklist</w:t>
            </w:r>
          </w:p>
        </w:tc>
        <w:tc>
          <w:tcPr>
            <w:tcW w:w="156" w:type="pct"/>
            <w:tcBorders>
              <w:bottom w:val="single" w:sz="4" w:space="0" w:color="auto"/>
            </w:tcBorders>
            <w:vAlign w:val="center"/>
            <w:tcPrChange w:id="202" w:author="MCLEOD, Michael" w:date="2020-03-26T14:24:00Z">
              <w:tcPr>
                <w:tcW w:w="176" w:type="pct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1C514F6F" w14:textId="77777777" w:rsidR="00813A1B" w:rsidRPr="004C7C9F" w:rsidRDefault="00813A1B" w:rsidP="00813A1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C7C9F">
              <w:rPr>
                <w:rFonts w:ascii="Arial" w:hAnsi="Arial" w:cs="Arial"/>
                <w:sz w:val="16"/>
                <w:szCs w:val="16"/>
              </w:rPr>
              <w:t>IP</w:t>
            </w:r>
          </w:p>
        </w:tc>
        <w:tc>
          <w:tcPr>
            <w:tcW w:w="357" w:type="pct"/>
            <w:tcBorders>
              <w:bottom w:val="single" w:sz="4" w:space="0" w:color="auto"/>
            </w:tcBorders>
            <w:vAlign w:val="center"/>
            <w:tcPrChange w:id="203" w:author="MCLEOD, Michael" w:date="2020-03-26T14:24:00Z">
              <w:tcPr>
                <w:tcW w:w="396" w:type="pct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76612139" w14:textId="77CF682D" w:rsidR="00813A1B" w:rsidRDefault="00813A1B" w:rsidP="00813A1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C7C9F">
              <w:rPr>
                <w:rFonts w:ascii="Arial" w:hAnsi="Arial" w:cs="Arial"/>
                <w:sz w:val="16"/>
                <w:szCs w:val="16"/>
              </w:rPr>
              <w:t>Site Engineer</w:t>
            </w:r>
          </w:p>
        </w:tc>
        <w:tc>
          <w:tcPr>
            <w:tcW w:w="269" w:type="pct"/>
            <w:tcBorders>
              <w:bottom w:val="single" w:sz="4" w:space="0" w:color="auto"/>
            </w:tcBorders>
            <w:shd w:val="clear" w:color="auto" w:fill="auto"/>
            <w:vAlign w:val="center"/>
            <w:tcPrChange w:id="204" w:author="MCLEOD, Michael" w:date="2020-03-26T14:24:00Z">
              <w:tcPr>
                <w:tcW w:w="264" w:type="pct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074487FD" w14:textId="77777777" w:rsidR="00813A1B" w:rsidRPr="004C7C9F" w:rsidRDefault="00813A1B" w:rsidP="00813A1B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4" w:type="pct"/>
            <w:tcBorders>
              <w:bottom w:val="single" w:sz="4" w:space="0" w:color="auto"/>
            </w:tcBorders>
            <w:shd w:val="clear" w:color="auto" w:fill="auto"/>
            <w:tcPrChange w:id="205" w:author="MCLEOD, Michael" w:date="2020-03-26T14:24:00Z">
              <w:tcPr>
                <w:tcW w:w="219" w:type="pct"/>
                <w:tcBorders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6B21A72F" w14:textId="77777777" w:rsidR="00813A1B" w:rsidRPr="004C7C9F" w:rsidRDefault="00813A1B" w:rsidP="00813A1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8" w:type="pct"/>
            <w:tcBorders>
              <w:bottom w:val="single" w:sz="4" w:space="0" w:color="auto"/>
            </w:tcBorders>
            <w:shd w:val="clear" w:color="auto" w:fill="auto"/>
            <w:tcPrChange w:id="206" w:author="MCLEOD, Michael" w:date="2020-03-26T14:24:00Z">
              <w:tcPr>
                <w:tcW w:w="218" w:type="pct"/>
                <w:tcBorders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0517B1B6" w14:textId="77777777" w:rsidR="00813A1B" w:rsidRPr="004C7C9F" w:rsidRDefault="00813A1B" w:rsidP="00813A1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9" w:type="pct"/>
            <w:tcPrChange w:id="207" w:author="MCLEOD, Michael" w:date="2020-03-26T14:24:00Z">
              <w:tcPr>
                <w:tcW w:w="209" w:type="pct"/>
                <w:gridSpan w:val="2"/>
              </w:tcPr>
            </w:tcPrChange>
          </w:tcPr>
          <w:p w14:paraId="79093B80" w14:textId="77777777" w:rsidR="00813A1B" w:rsidRPr="004C7C9F" w:rsidRDefault="00813A1B" w:rsidP="00813A1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E214C" w:rsidRPr="00404969" w14:paraId="12DF5D14" w14:textId="77777777" w:rsidTr="00EF2AAD">
        <w:trPr>
          <w:trHeight w:val="1385"/>
          <w:trPrChange w:id="208" w:author="MCLEOD, Michael" w:date="2020-03-26T14:24:00Z">
            <w:trPr>
              <w:gridBefore w:val="5"/>
              <w:trHeight w:val="1385"/>
            </w:trPr>
          </w:trPrChange>
        </w:trPr>
        <w:tc>
          <w:tcPr>
            <w:tcW w:w="190" w:type="pct"/>
            <w:vAlign w:val="center"/>
            <w:tcPrChange w:id="209" w:author="MCLEOD, Michael" w:date="2020-03-26T14:24:00Z">
              <w:tcPr>
                <w:tcW w:w="190" w:type="pct"/>
                <w:vAlign w:val="center"/>
              </w:tcPr>
            </w:tcPrChange>
          </w:tcPr>
          <w:p w14:paraId="6A0FC25B" w14:textId="5BD7EED8" w:rsidR="000E214C" w:rsidRDefault="00375E85" w:rsidP="00813A1B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21</w:t>
            </w:r>
          </w:p>
        </w:tc>
        <w:tc>
          <w:tcPr>
            <w:tcW w:w="751" w:type="pct"/>
            <w:vAlign w:val="center"/>
            <w:tcPrChange w:id="210" w:author="MCLEOD, Michael" w:date="2020-03-26T14:24:00Z">
              <w:tcPr>
                <w:tcW w:w="751" w:type="pct"/>
                <w:gridSpan w:val="3"/>
                <w:vAlign w:val="center"/>
              </w:tcPr>
            </w:tcPrChange>
          </w:tcPr>
          <w:p w14:paraId="79A019F6" w14:textId="7D9C4ACA" w:rsidR="000E214C" w:rsidRPr="000E214C" w:rsidRDefault="000E214C" w:rsidP="00813A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E214C">
              <w:rPr>
                <w:rFonts w:ascii="Arial" w:eastAsia="Times New Roman" w:hAnsi="Arial" w:cs="Arial"/>
                <w:sz w:val="16"/>
                <w:szCs w:val="16"/>
              </w:rPr>
              <w:t>Pit/headwall to pipe connection</w:t>
            </w:r>
          </w:p>
        </w:tc>
        <w:tc>
          <w:tcPr>
            <w:tcW w:w="292" w:type="pct"/>
            <w:vAlign w:val="center"/>
            <w:tcPrChange w:id="211" w:author="MCLEOD, Michael" w:date="2020-03-26T14:24:00Z">
              <w:tcPr>
                <w:tcW w:w="292" w:type="pct"/>
                <w:gridSpan w:val="3"/>
                <w:vAlign w:val="center"/>
              </w:tcPr>
            </w:tcPrChange>
          </w:tcPr>
          <w:p w14:paraId="0E10EAB5" w14:textId="7CF45BA4" w:rsidR="000E214C" w:rsidRPr="000E214C" w:rsidRDefault="000E214C" w:rsidP="00813A1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E214C">
              <w:rPr>
                <w:rFonts w:ascii="Arial" w:hAnsi="Arial" w:cs="Arial"/>
                <w:sz w:val="16"/>
                <w:szCs w:val="16"/>
              </w:rPr>
              <w:t>Per connection</w:t>
            </w:r>
          </w:p>
        </w:tc>
        <w:tc>
          <w:tcPr>
            <w:tcW w:w="1274" w:type="pct"/>
            <w:vAlign w:val="center"/>
            <w:tcPrChange w:id="212" w:author="MCLEOD, Michael" w:date="2020-03-26T14:24:00Z">
              <w:tcPr>
                <w:tcW w:w="1274" w:type="pct"/>
                <w:gridSpan w:val="6"/>
                <w:vAlign w:val="center"/>
              </w:tcPr>
            </w:tcPrChange>
          </w:tcPr>
          <w:p w14:paraId="3A08CA71" w14:textId="36E17251" w:rsidR="000E214C" w:rsidRDefault="000E214C" w:rsidP="00813A1B">
            <w:pPr>
              <w:widowControl w:val="0"/>
              <w:numPr>
                <w:ilvl w:val="0"/>
                <w:numId w:val="4"/>
              </w:numPr>
              <w:tabs>
                <w:tab w:val="clear" w:pos="720"/>
                <w:tab w:val="num" w:pos="184"/>
              </w:tabs>
              <w:spacing w:after="0" w:line="240" w:lineRule="auto"/>
              <w:ind w:left="184" w:hanging="184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Pit to pipe connections are to be flush along the pit wall, with minimal protrusions or depressions.</w:t>
            </w:r>
          </w:p>
        </w:tc>
        <w:tc>
          <w:tcPr>
            <w:tcW w:w="395" w:type="pct"/>
            <w:vAlign w:val="center"/>
            <w:tcPrChange w:id="213" w:author="MCLEOD, Michael" w:date="2020-03-26T14:24:00Z">
              <w:tcPr>
                <w:tcW w:w="395" w:type="pct"/>
                <w:vAlign w:val="center"/>
              </w:tcPr>
            </w:tcPrChange>
          </w:tcPr>
          <w:p w14:paraId="7E4B1CBA" w14:textId="12C6DD54" w:rsidR="000E214C" w:rsidRDefault="000E214C" w:rsidP="00813A1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CMS 7.8</w:t>
            </w:r>
          </w:p>
        </w:tc>
        <w:tc>
          <w:tcPr>
            <w:tcW w:w="264" w:type="pct"/>
            <w:tcBorders>
              <w:bottom w:val="single" w:sz="4" w:space="0" w:color="auto"/>
            </w:tcBorders>
            <w:vAlign w:val="center"/>
            <w:tcPrChange w:id="214" w:author="MCLEOD, Michael" w:date="2020-03-26T14:24:00Z">
              <w:tcPr>
                <w:tcW w:w="264" w:type="pct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2299F6F2" w14:textId="77777777" w:rsidR="000E214C" w:rsidRPr="004C7C9F" w:rsidRDefault="000E214C" w:rsidP="00813A1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2" w:type="pct"/>
            <w:tcBorders>
              <w:bottom w:val="single" w:sz="4" w:space="0" w:color="auto"/>
            </w:tcBorders>
            <w:vAlign w:val="center"/>
            <w:tcPrChange w:id="215" w:author="MCLEOD, Michael" w:date="2020-03-26T14:24:00Z">
              <w:tcPr>
                <w:tcW w:w="352" w:type="pct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07A360A2" w14:textId="0C69EB9F" w:rsidR="000E214C" w:rsidRDefault="000E214C" w:rsidP="00813A1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Verification Checklist</w:t>
            </w:r>
          </w:p>
        </w:tc>
        <w:tc>
          <w:tcPr>
            <w:tcW w:w="156" w:type="pct"/>
            <w:tcBorders>
              <w:bottom w:val="single" w:sz="4" w:space="0" w:color="auto"/>
            </w:tcBorders>
            <w:vAlign w:val="center"/>
            <w:tcPrChange w:id="216" w:author="MCLEOD, Michael" w:date="2020-03-26T14:24:00Z">
              <w:tcPr>
                <w:tcW w:w="176" w:type="pct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21BEDB9A" w14:textId="7D5681ED" w:rsidR="000E214C" w:rsidRPr="004C7C9F" w:rsidRDefault="000E214C" w:rsidP="00813A1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IP</w:t>
            </w:r>
          </w:p>
        </w:tc>
        <w:tc>
          <w:tcPr>
            <w:tcW w:w="357" w:type="pct"/>
            <w:tcBorders>
              <w:bottom w:val="single" w:sz="4" w:space="0" w:color="auto"/>
            </w:tcBorders>
            <w:vAlign w:val="center"/>
            <w:tcPrChange w:id="217" w:author="MCLEOD, Michael" w:date="2020-03-26T14:24:00Z">
              <w:tcPr>
                <w:tcW w:w="396" w:type="pct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31FB77FD" w14:textId="47316871" w:rsidR="000E214C" w:rsidRPr="004C7C9F" w:rsidRDefault="000E214C" w:rsidP="00813A1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Site Engineer</w:t>
            </w:r>
          </w:p>
        </w:tc>
        <w:tc>
          <w:tcPr>
            <w:tcW w:w="269" w:type="pct"/>
            <w:tcBorders>
              <w:bottom w:val="single" w:sz="4" w:space="0" w:color="auto"/>
            </w:tcBorders>
            <w:shd w:val="clear" w:color="auto" w:fill="auto"/>
            <w:vAlign w:val="center"/>
            <w:tcPrChange w:id="218" w:author="MCLEOD, Michael" w:date="2020-03-26T14:24:00Z">
              <w:tcPr>
                <w:tcW w:w="264" w:type="pct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173704F9" w14:textId="77777777" w:rsidR="000E214C" w:rsidRPr="004C7C9F" w:rsidRDefault="000E214C" w:rsidP="00813A1B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4" w:type="pct"/>
            <w:tcBorders>
              <w:bottom w:val="single" w:sz="4" w:space="0" w:color="auto"/>
            </w:tcBorders>
            <w:shd w:val="clear" w:color="auto" w:fill="auto"/>
            <w:tcPrChange w:id="219" w:author="MCLEOD, Michael" w:date="2020-03-26T14:24:00Z">
              <w:tcPr>
                <w:tcW w:w="219" w:type="pct"/>
                <w:tcBorders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34C672B0" w14:textId="77777777" w:rsidR="000E214C" w:rsidRPr="004C7C9F" w:rsidRDefault="000E214C" w:rsidP="00813A1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8" w:type="pct"/>
            <w:tcBorders>
              <w:bottom w:val="single" w:sz="4" w:space="0" w:color="auto"/>
            </w:tcBorders>
            <w:shd w:val="clear" w:color="auto" w:fill="auto"/>
            <w:tcPrChange w:id="220" w:author="MCLEOD, Michael" w:date="2020-03-26T14:24:00Z">
              <w:tcPr>
                <w:tcW w:w="218" w:type="pct"/>
                <w:tcBorders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3C2AA68D" w14:textId="77777777" w:rsidR="000E214C" w:rsidRPr="004C7C9F" w:rsidRDefault="000E214C" w:rsidP="00813A1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9" w:type="pct"/>
            <w:tcPrChange w:id="221" w:author="MCLEOD, Michael" w:date="2020-03-26T14:24:00Z">
              <w:tcPr>
                <w:tcW w:w="209" w:type="pct"/>
                <w:gridSpan w:val="2"/>
              </w:tcPr>
            </w:tcPrChange>
          </w:tcPr>
          <w:p w14:paraId="4B44362E" w14:textId="77777777" w:rsidR="000E214C" w:rsidRPr="004C7C9F" w:rsidRDefault="000E214C" w:rsidP="00813A1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13A1B" w:rsidRPr="00404969" w14:paraId="7DFBEBE6" w14:textId="77777777" w:rsidTr="00EF2AAD">
        <w:trPr>
          <w:trHeight w:val="260"/>
          <w:trPrChange w:id="222" w:author="MCLEOD, Michael" w:date="2020-03-26T14:24:00Z">
            <w:trPr>
              <w:gridBefore w:val="5"/>
              <w:trHeight w:val="260"/>
            </w:trPr>
          </w:trPrChange>
        </w:trPr>
        <w:tc>
          <w:tcPr>
            <w:tcW w:w="190" w:type="pct"/>
            <w:vAlign w:val="center"/>
            <w:tcPrChange w:id="223" w:author="MCLEOD, Michael" w:date="2020-03-26T14:24:00Z">
              <w:tcPr>
                <w:tcW w:w="190" w:type="pct"/>
                <w:vAlign w:val="center"/>
              </w:tcPr>
            </w:tcPrChange>
          </w:tcPr>
          <w:p w14:paraId="19EDFA8D" w14:textId="160E6F9E" w:rsidR="00813A1B" w:rsidRDefault="00C82CE4" w:rsidP="00813A1B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="00375E85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751" w:type="pct"/>
            <w:vAlign w:val="center"/>
            <w:tcPrChange w:id="224" w:author="MCLEOD, Michael" w:date="2020-03-26T14:24:00Z">
              <w:tcPr>
                <w:tcW w:w="751" w:type="pct"/>
                <w:gridSpan w:val="3"/>
                <w:vAlign w:val="center"/>
              </w:tcPr>
            </w:tcPrChange>
          </w:tcPr>
          <w:p w14:paraId="06661701" w14:textId="77777777" w:rsidR="00813A1B" w:rsidRDefault="00813A1B" w:rsidP="00813A1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4C7C9F">
              <w:rPr>
                <w:rFonts w:ascii="Arial" w:hAnsi="Arial" w:cs="Arial"/>
                <w:sz w:val="16"/>
                <w:szCs w:val="16"/>
              </w:rPr>
              <w:t xml:space="preserve">Verify </w:t>
            </w:r>
            <w:r>
              <w:rPr>
                <w:rFonts w:ascii="Arial" w:hAnsi="Arial" w:cs="Arial"/>
                <w:sz w:val="16"/>
                <w:szCs w:val="16"/>
              </w:rPr>
              <w:t>that completed pipeline against survey marks</w:t>
            </w:r>
          </w:p>
          <w:p w14:paraId="59B1BE60" w14:textId="77777777" w:rsidR="00786A67" w:rsidRDefault="00786A67" w:rsidP="00813A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92" w:type="pct"/>
            <w:vAlign w:val="center"/>
            <w:tcPrChange w:id="225" w:author="MCLEOD, Michael" w:date="2020-03-26T14:24:00Z">
              <w:tcPr>
                <w:tcW w:w="292" w:type="pct"/>
                <w:gridSpan w:val="3"/>
                <w:vAlign w:val="center"/>
              </w:tcPr>
            </w:tcPrChange>
          </w:tcPr>
          <w:p w14:paraId="12E149D6" w14:textId="77777777" w:rsidR="00813A1B" w:rsidRPr="00B8799E" w:rsidRDefault="00813A1B" w:rsidP="00813A1B">
            <w:pPr>
              <w:widowControl w:val="0"/>
              <w:numPr>
                <w:ilvl w:val="0"/>
                <w:numId w:val="4"/>
              </w:numPr>
              <w:tabs>
                <w:tab w:val="clear" w:pos="720"/>
                <w:tab w:val="num" w:pos="184"/>
              </w:tabs>
              <w:spacing w:after="0" w:line="240" w:lineRule="auto"/>
              <w:ind w:left="184" w:hanging="184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8799E">
              <w:rPr>
                <w:rFonts w:ascii="Arial" w:hAnsi="Arial" w:cs="Arial"/>
                <w:sz w:val="16"/>
                <w:szCs w:val="16"/>
                <w:lang w:val="en-US"/>
              </w:rPr>
              <w:t>Per Lot</w:t>
            </w:r>
          </w:p>
        </w:tc>
        <w:tc>
          <w:tcPr>
            <w:tcW w:w="1274" w:type="pct"/>
            <w:tcPrChange w:id="226" w:author="MCLEOD, Michael" w:date="2020-03-26T14:24:00Z">
              <w:tcPr>
                <w:tcW w:w="1274" w:type="pct"/>
                <w:gridSpan w:val="6"/>
              </w:tcPr>
            </w:tcPrChange>
          </w:tcPr>
          <w:p w14:paraId="67DA4BDD" w14:textId="77777777" w:rsidR="00813A1B" w:rsidRPr="00511175" w:rsidRDefault="00813A1B" w:rsidP="00813A1B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clear" w:pos="720"/>
                <w:tab w:val="num" w:pos="184"/>
              </w:tabs>
              <w:autoSpaceDE w:val="0"/>
              <w:autoSpaceDN w:val="0"/>
              <w:adjustRightInd w:val="0"/>
              <w:spacing w:after="0" w:line="240" w:lineRule="auto"/>
              <w:ind w:left="184" w:hanging="184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11175">
              <w:rPr>
                <w:rFonts w:ascii="Arial" w:hAnsi="Arial" w:cs="Arial"/>
                <w:sz w:val="16"/>
                <w:szCs w:val="16"/>
                <w:lang w:val="en-US"/>
              </w:rPr>
              <w:t>Completed pipeline is inline and within ±200mm of location (plan)</w:t>
            </w:r>
          </w:p>
          <w:p w14:paraId="3C9D552C" w14:textId="77777777" w:rsidR="00813A1B" w:rsidRDefault="00813A1B" w:rsidP="00813A1B">
            <w:pPr>
              <w:widowControl w:val="0"/>
              <w:numPr>
                <w:ilvl w:val="0"/>
                <w:numId w:val="4"/>
              </w:numPr>
              <w:tabs>
                <w:tab w:val="clear" w:pos="720"/>
                <w:tab w:val="num" w:pos="184"/>
              </w:tabs>
              <w:spacing w:after="0" w:line="240" w:lineRule="auto"/>
              <w:ind w:left="184" w:hanging="184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11175">
              <w:rPr>
                <w:rFonts w:ascii="Arial" w:hAnsi="Arial" w:cs="Arial"/>
                <w:sz w:val="16"/>
                <w:szCs w:val="16"/>
                <w:lang w:val="en-US"/>
              </w:rPr>
              <w:t xml:space="preserve">Invert level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are </w:t>
            </w:r>
            <w:r w:rsidRPr="00511175">
              <w:rPr>
                <w:rFonts w:ascii="Arial" w:hAnsi="Arial" w:cs="Arial"/>
                <w:sz w:val="16"/>
                <w:szCs w:val="16"/>
                <w:lang w:val="en-US"/>
              </w:rPr>
              <w:t>within 20mm of the design level at any point</w:t>
            </w:r>
          </w:p>
          <w:p w14:paraId="6AD8C729" w14:textId="77777777" w:rsidR="00813A1B" w:rsidRDefault="00813A1B" w:rsidP="00813A1B">
            <w:pPr>
              <w:widowControl w:val="0"/>
              <w:numPr>
                <w:ilvl w:val="0"/>
                <w:numId w:val="4"/>
              </w:numPr>
              <w:tabs>
                <w:tab w:val="clear" w:pos="720"/>
                <w:tab w:val="num" w:pos="184"/>
              </w:tabs>
              <w:spacing w:after="0" w:line="240" w:lineRule="auto"/>
              <w:ind w:left="184" w:hanging="184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8799E">
              <w:rPr>
                <w:rFonts w:ascii="Arial" w:hAnsi="Arial" w:cs="Arial"/>
                <w:sz w:val="16"/>
                <w:szCs w:val="16"/>
                <w:lang w:val="en-US"/>
              </w:rPr>
              <w:t>To be checked at each pit and headwall</w:t>
            </w:r>
          </w:p>
          <w:p w14:paraId="7AD9446F" w14:textId="77777777" w:rsidR="00786A67" w:rsidRPr="004B0905" w:rsidRDefault="00786A67" w:rsidP="00B94E00">
            <w:pPr>
              <w:widowControl w:val="0"/>
              <w:spacing w:after="0" w:line="240" w:lineRule="auto"/>
              <w:ind w:left="184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395" w:type="pct"/>
            <w:vAlign w:val="center"/>
            <w:tcPrChange w:id="227" w:author="MCLEOD, Michael" w:date="2020-03-26T14:24:00Z">
              <w:tcPr>
                <w:tcW w:w="395" w:type="pct"/>
                <w:vAlign w:val="center"/>
              </w:tcPr>
            </w:tcPrChange>
          </w:tcPr>
          <w:p w14:paraId="7C235327" w14:textId="77777777" w:rsidR="00813A1B" w:rsidRPr="00511175" w:rsidRDefault="00813A1B" w:rsidP="00813A1B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R11.5.1</w:t>
            </w:r>
          </w:p>
          <w:p w14:paraId="7239F0AE" w14:textId="77777777" w:rsidR="00813A1B" w:rsidRDefault="00813A1B" w:rsidP="00813A1B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Table R11.4</w:t>
            </w:r>
          </w:p>
        </w:tc>
        <w:tc>
          <w:tcPr>
            <w:tcW w:w="264" w:type="pct"/>
            <w:tcBorders>
              <w:bottom w:val="single" w:sz="4" w:space="0" w:color="auto"/>
            </w:tcBorders>
            <w:vAlign w:val="center"/>
            <w:tcPrChange w:id="228" w:author="MCLEOD, Michael" w:date="2020-03-26T14:24:00Z">
              <w:tcPr>
                <w:tcW w:w="264" w:type="pct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33D34A9C" w14:textId="77777777" w:rsidR="00813A1B" w:rsidRPr="004C7C9F" w:rsidRDefault="00813A1B" w:rsidP="00813A1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2" w:type="pct"/>
            <w:tcBorders>
              <w:bottom w:val="single" w:sz="4" w:space="0" w:color="auto"/>
            </w:tcBorders>
            <w:vAlign w:val="center"/>
            <w:tcPrChange w:id="229" w:author="MCLEOD, Michael" w:date="2020-03-26T14:24:00Z">
              <w:tcPr>
                <w:tcW w:w="352" w:type="pct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4BE1FED7" w14:textId="77777777" w:rsidR="00813A1B" w:rsidRDefault="00813A1B" w:rsidP="00813A1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C7C9F">
              <w:rPr>
                <w:rFonts w:ascii="Arial" w:hAnsi="Arial" w:cs="Arial"/>
                <w:sz w:val="16"/>
                <w:szCs w:val="16"/>
              </w:rPr>
              <w:t xml:space="preserve">Survey </w:t>
            </w:r>
            <w:r>
              <w:rPr>
                <w:rFonts w:ascii="Arial" w:hAnsi="Arial" w:cs="Arial"/>
                <w:sz w:val="16"/>
                <w:szCs w:val="16"/>
              </w:rPr>
              <w:t>Report</w:t>
            </w:r>
          </w:p>
        </w:tc>
        <w:tc>
          <w:tcPr>
            <w:tcW w:w="156" w:type="pct"/>
            <w:tcBorders>
              <w:bottom w:val="single" w:sz="4" w:space="0" w:color="auto"/>
            </w:tcBorders>
            <w:vAlign w:val="center"/>
            <w:tcPrChange w:id="230" w:author="MCLEOD, Michael" w:date="2020-03-26T14:24:00Z">
              <w:tcPr>
                <w:tcW w:w="176" w:type="pct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37FA527A" w14:textId="77777777" w:rsidR="00813A1B" w:rsidRPr="004C7C9F" w:rsidRDefault="00813A1B" w:rsidP="00813A1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SC</w:t>
            </w:r>
          </w:p>
        </w:tc>
        <w:tc>
          <w:tcPr>
            <w:tcW w:w="357" w:type="pct"/>
            <w:tcBorders>
              <w:bottom w:val="single" w:sz="4" w:space="0" w:color="auto"/>
            </w:tcBorders>
            <w:vAlign w:val="center"/>
            <w:tcPrChange w:id="231" w:author="MCLEOD, Michael" w:date="2020-03-26T14:24:00Z">
              <w:tcPr>
                <w:tcW w:w="396" w:type="pct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193ADA08" w14:textId="77777777" w:rsidR="00813A1B" w:rsidRDefault="00813A1B" w:rsidP="00813A1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Surveyor</w:t>
            </w:r>
          </w:p>
        </w:tc>
        <w:tc>
          <w:tcPr>
            <w:tcW w:w="269" w:type="pct"/>
            <w:tcBorders>
              <w:bottom w:val="single" w:sz="4" w:space="0" w:color="auto"/>
            </w:tcBorders>
            <w:shd w:val="clear" w:color="auto" w:fill="auto"/>
            <w:vAlign w:val="center"/>
            <w:tcPrChange w:id="232" w:author="MCLEOD, Michael" w:date="2020-03-26T14:24:00Z">
              <w:tcPr>
                <w:tcW w:w="264" w:type="pct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01CB11DE" w14:textId="77777777" w:rsidR="00813A1B" w:rsidRPr="004C7C9F" w:rsidRDefault="00813A1B" w:rsidP="00813A1B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4" w:type="pct"/>
            <w:tcBorders>
              <w:bottom w:val="single" w:sz="4" w:space="0" w:color="auto"/>
            </w:tcBorders>
            <w:shd w:val="clear" w:color="auto" w:fill="auto"/>
            <w:tcPrChange w:id="233" w:author="MCLEOD, Michael" w:date="2020-03-26T14:24:00Z">
              <w:tcPr>
                <w:tcW w:w="219" w:type="pct"/>
                <w:tcBorders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66792486" w14:textId="77777777" w:rsidR="00813A1B" w:rsidRPr="004C7C9F" w:rsidRDefault="00813A1B" w:rsidP="00813A1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8" w:type="pct"/>
            <w:tcBorders>
              <w:bottom w:val="single" w:sz="4" w:space="0" w:color="auto"/>
            </w:tcBorders>
            <w:shd w:val="clear" w:color="auto" w:fill="auto"/>
            <w:tcPrChange w:id="234" w:author="MCLEOD, Michael" w:date="2020-03-26T14:24:00Z">
              <w:tcPr>
                <w:tcW w:w="218" w:type="pct"/>
                <w:tcBorders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07B0F55" w14:textId="77777777" w:rsidR="00813A1B" w:rsidRPr="004C7C9F" w:rsidRDefault="00813A1B" w:rsidP="00813A1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9" w:type="pct"/>
            <w:tcPrChange w:id="235" w:author="MCLEOD, Michael" w:date="2020-03-26T14:24:00Z">
              <w:tcPr>
                <w:tcW w:w="209" w:type="pct"/>
                <w:gridSpan w:val="2"/>
              </w:tcPr>
            </w:tcPrChange>
          </w:tcPr>
          <w:p w14:paraId="1C081AE1" w14:textId="77777777" w:rsidR="00813A1B" w:rsidRPr="004C7C9F" w:rsidRDefault="00813A1B" w:rsidP="00813A1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13A1B" w:rsidRPr="004C7C9F" w14:paraId="7FB3AD28" w14:textId="77777777" w:rsidTr="00A66820">
        <w:trPr>
          <w:trHeight w:val="260"/>
        </w:trPr>
        <w:tc>
          <w:tcPr>
            <w:tcW w:w="190" w:type="pct"/>
            <w:tcBorders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495BF4E" w14:textId="42DCCCE6" w:rsidR="00813A1B" w:rsidRPr="004C7C9F" w:rsidRDefault="00C82CE4" w:rsidP="00813A1B">
            <w:pPr>
              <w:spacing w:before="60" w:after="60"/>
              <w:jc w:val="center"/>
              <w:rPr>
                <w:rFonts w:ascii="Arial" w:hAnsi="Arial" w:cs="Arial"/>
                <w:b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A6A6A6" w:themeColor="background1" w:themeShade="A6"/>
                <w:sz w:val="16"/>
                <w:szCs w:val="16"/>
              </w:rPr>
              <w:t>2</w:t>
            </w:r>
            <w:r w:rsidR="00375E85">
              <w:rPr>
                <w:rFonts w:ascii="Arial" w:hAnsi="Arial" w:cs="Arial"/>
                <w:b/>
                <w:color w:val="A6A6A6" w:themeColor="background1" w:themeShade="A6"/>
                <w:sz w:val="16"/>
                <w:szCs w:val="16"/>
              </w:rPr>
              <w:t>3</w:t>
            </w:r>
          </w:p>
        </w:tc>
        <w:tc>
          <w:tcPr>
            <w:tcW w:w="4810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FD8EAC7" w14:textId="6BA8B321" w:rsidR="00813A1B" w:rsidRPr="004C7C9F" w:rsidRDefault="00C82CE4" w:rsidP="00813A1B">
            <w:pPr>
              <w:spacing w:after="0" w:line="240" w:lineRule="auto"/>
              <w:rPr>
                <w:rFonts w:ascii="Arial" w:hAnsi="Arial" w:cs="Arial"/>
                <w:b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A6A6A6" w:themeColor="background1" w:themeShade="A6"/>
                <w:sz w:val="16"/>
                <w:szCs w:val="16"/>
              </w:rPr>
              <w:t xml:space="preserve">Construction </w:t>
            </w:r>
            <w:r w:rsidR="00813A1B">
              <w:rPr>
                <w:rFonts w:ascii="Arial" w:hAnsi="Arial" w:cs="Arial"/>
                <w:b/>
                <w:color w:val="A6A6A6" w:themeColor="background1" w:themeShade="A6"/>
                <w:sz w:val="16"/>
                <w:szCs w:val="16"/>
              </w:rPr>
              <w:t>of Drainage Structures (Other Than Pipes and Box Culverts)</w:t>
            </w:r>
          </w:p>
        </w:tc>
      </w:tr>
      <w:tr w:rsidR="00EF2AAD" w:rsidRPr="00404969" w14:paraId="374315A3" w14:textId="77777777" w:rsidTr="00EF2AAD">
        <w:trPr>
          <w:trHeight w:val="260"/>
        </w:trPr>
        <w:tc>
          <w:tcPr>
            <w:tcW w:w="190" w:type="pct"/>
            <w:shd w:val="clear" w:color="auto" w:fill="92CDDC" w:themeFill="accent5" w:themeFillTint="99"/>
            <w:vAlign w:val="center"/>
          </w:tcPr>
          <w:p w14:paraId="2B06C1B5" w14:textId="2BAD7EDB" w:rsidR="00813A1B" w:rsidRDefault="00C82CE4" w:rsidP="00813A1B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="00375E85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751" w:type="pct"/>
            <w:shd w:val="clear" w:color="auto" w:fill="92CDDC" w:themeFill="accent5" w:themeFillTint="99"/>
            <w:vAlign w:val="center"/>
          </w:tcPr>
          <w:p w14:paraId="3D41FF11" w14:textId="067202F6" w:rsidR="00813A1B" w:rsidRDefault="005F4041" w:rsidP="00813A1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Construction of drainage structures other than pipes and box culverts.</w:t>
            </w:r>
          </w:p>
        </w:tc>
        <w:tc>
          <w:tcPr>
            <w:tcW w:w="292" w:type="pct"/>
            <w:shd w:val="clear" w:color="auto" w:fill="92CDDC" w:themeFill="accent5" w:themeFillTint="99"/>
            <w:vAlign w:val="center"/>
          </w:tcPr>
          <w:p w14:paraId="27E2FF80" w14:textId="77777777" w:rsidR="00813A1B" w:rsidRDefault="00813A1B" w:rsidP="00813A1B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Per S</w:t>
            </w:r>
            <w:r w:rsidRPr="004C7C9F">
              <w:rPr>
                <w:rFonts w:ascii="Arial" w:hAnsi="Arial" w:cs="Arial"/>
                <w:sz w:val="16"/>
                <w:szCs w:val="16"/>
                <w:lang w:val="en-US"/>
              </w:rPr>
              <w:t>tructure</w:t>
            </w:r>
          </w:p>
        </w:tc>
        <w:tc>
          <w:tcPr>
            <w:tcW w:w="1274" w:type="pct"/>
            <w:shd w:val="clear" w:color="auto" w:fill="92CDDC" w:themeFill="accent5" w:themeFillTint="99"/>
            <w:vAlign w:val="center"/>
          </w:tcPr>
          <w:p w14:paraId="4A70A08D" w14:textId="6D45EB25" w:rsidR="00813A1B" w:rsidRDefault="00813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The notification is </w:t>
            </w:r>
            <w:ins w:id="236" w:author="MCLEOD, Michael" w:date="2020-03-26T14:22:00Z">
              <w:r w:rsidR="00750077">
                <w:rPr>
                  <w:rFonts w:ascii="Arial" w:hAnsi="Arial" w:cs="Arial"/>
                  <w:sz w:val="16"/>
                  <w:szCs w:val="16"/>
                  <w:lang w:val="en-US"/>
                </w:rPr>
                <w:t xml:space="preserve">to be </w:t>
              </w:r>
            </w:ins>
            <w:del w:id="237" w:author="MCLEOD, Michael" w:date="2020-03-26T14:20:00Z">
              <w:r w:rsidDel="00750077">
                <w:rPr>
                  <w:rFonts w:ascii="Arial" w:hAnsi="Arial" w:cs="Arial"/>
                  <w:sz w:val="16"/>
                  <w:szCs w:val="16"/>
                  <w:lang w:val="en-US"/>
                </w:rPr>
                <w:delText>done</w:delText>
              </w:r>
            </w:del>
            <w:del w:id="238" w:author="MCLEOD, Michael" w:date="2020-03-26T14:22:00Z">
              <w:r w:rsidRPr="009F02D3" w:rsidDel="00750077">
                <w:rPr>
                  <w:rFonts w:ascii="Arial" w:hAnsi="Arial" w:cs="Arial"/>
                  <w:sz w:val="16"/>
                  <w:szCs w:val="16"/>
                  <w:lang w:val="en-US"/>
                </w:rPr>
                <w:delText xml:space="preserve"> </w:delText>
              </w:r>
            </w:del>
            <w:r w:rsidRPr="009F02D3">
              <w:rPr>
                <w:rFonts w:ascii="Arial" w:hAnsi="Arial" w:cs="Arial"/>
                <w:sz w:val="16"/>
                <w:szCs w:val="16"/>
                <w:lang w:val="en-US"/>
              </w:rPr>
              <w:t xml:space="preserve">at least 7 days prior to the date of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installation</w:t>
            </w:r>
            <w:r w:rsidRPr="009F02D3">
              <w:rPr>
                <w:rFonts w:ascii="Arial" w:hAnsi="Arial" w:cs="Arial"/>
                <w:sz w:val="16"/>
                <w:szCs w:val="16"/>
                <w:lang w:val="en-US"/>
              </w:rPr>
              <w:t xml:space="preserve"> work.</w:t>
            </w:r>
          </w:p>
        </w:tc>
        <w:tc>
          <w:tcPr>
            <w:tcW w:w="395" w:type="pct"/>
            <w:shd w:val="clear" w:color="auto" w:fill="92CDDC" w:themeFill="accent5" w:themeFillTint="99"/>
            <w:vAlign w:val="center"/>
          </w:tcPr>
          <w:p w14:paraId="5DCC0CE6" w14:textId="77777777" w:rsidR="00813A1B" w:rsidRDefault="00813A1B" w:rsidP="00813A1B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R11.4.7.2</w:t>
            </w:r>
          </w:p>
        </w:tc>
        <w:tc>
          <w:tcPr>
            <w:tcW w:w="264" w:type="pct"/>
            <w:tcBorders>
              <w:bottom w:val="single" w:sz="4" w:space="0" w:color="auto"/>
            </w:tcBorders>
            <w:shd w:val="clear" w:color="auto" w:fill="92CDDC" w:themeFill="accent5" w:themeFillTint="99"/>
            <w:vAlign w:val="center"/>
          </w:tcPr>
          <w:p w14:paraId="7817BEED" w14:textId="77777777" w:rsidR="00813A1B" w:rsidRPr="007D6BDC" w:rsidRDefault="00813A1B" w:rsidP="00813A1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2" w:type="pct"/>
            <w:tcBorders>
              <w:bottom w:val="single" w:sz="4" w:space="0" w:color="auto"/>
            </w:tcBorders>
            <w:shd w:val="clear" w:color="auto" w:fill="92CDDC" w:themeFill="accent5" w:themeFillTint="99"/>
            <w:vAlign w:val="center"/>
          </w:tcPr>
          <w:p w14:paraId="42046F1A" w14:textId="77777777" w:rsidR="00813A1B" w:rsidRDefault="00813A1B" w:rsidP="00813A1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C7C9F">
              <w:rPr>
                <w:rFonts w:ascii="Arial" w:hAnsi="Arial" w:cs="Arial"/>
                <w:sz w:val="16"/>
                <w:szCs w:val="16"/>
              </w:rPr>
              <w:t>Witness Point</w:t>
            </w:r>
          </w:p>
        </w:tc>
        <w:tc>
          <w:tcPr>
            <w:tcW w:w="156" w:type="pct"/>
            <w:tcBorders>
              <w:bottom w:val="single" w:sz="4" w:space="0" w:color="auto"/>
            </w:tcBorders>
            <w:shd w:val="clear" w:color="auto" w:fill="92CDDC" w:themeFill="accent5" w:themeFillTint="99"/>
            <w:vAlign w:val="center"/>
          </w:tcPr>
          <w:p w14:paraId="3F270C97" w14:textId="77777777" w:rsidR="00813A1B" w:rsidRPr="004C7C9F" w:rsidRDefault="00813A1B" w:rsidP="00813A1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C7C9F">
              <w:rPr>
                <w:rFonts w:ascii="Arial" w:hAnsi="Arial" w:cs="Arial"/>
                <w:sz w:val="16"/>
                <w:szCs w:val="16"/>
              </w:rPr>
              <w:t>WP</w:t>
            </w:r>
          </w:p>
        </w:tc>
        <w:tc>
          <w:tcPr>
            <w:tcW w:w="357" w:type="pct"/>
            <w:tcBorders>
              <w:bottom w:val="single" w:sz="4" w:space="0" w:color="auto"/>
            </w:tcBorders>
            <w:shd w:val="clear" w:color="auto" w:fill="92CDDC" w:themeFill="accent5" w:themeFillTint="99"/>
            <w:vAlign w:val="center"/>
          </w:tcPr>
          <w:p w14:paraId="581AD605" w14:textId="77777777" w:rsidR="00813A1B" w:rsidRDefault="00813A1B" w:rsidP="00813A1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4C7C9F">
              <w:rPr>
                <w:rFonts w:ascii="Arial" w:hAnsi="Arial" w:cs="Arial"/>
                <w:sz w:val="16"/>
                <w:szCs w:val="16"/>
              </w:rPr>
              <w:t>Site Engineer</w:t>
            </w:r>
          </w:p>
        </w:tc>
        <w:tc>
          <w:tcPr>
            <w:tcW w:w="26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8915D81" w14:textId="77777777" w:rsidR="00813A1B" w:rsidRPr="004C7C9F" w:rsidRDefault="00813A1B" w:rsidP="00813A1B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4" w:type="pct"/>
            <w:tcBorders>
              <w:bottom w:val="single" w:sz="4" w:space="0" w:color="auto"/>
            </w:tcBorders>
            <w:shd w:val="clear" w:color="auto" w:fill="92CDDC" w:themeFill="accent5" w:themeFillTint="99"/>
            <w:vAlign w:val="center"/>
          </w:tcPr>
          <w:p w14:paraId="1BBCCF9E" w14:textId="37CAE508" w:rsidR="00813A1B" w:rsidRPr="004C7C9F" w:rsidRDefault="00813A1B" w:rsidP="00813A1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WP</w:t>
            </w:r>
          </w:p>
        </w:tc>
        <w:tc>
          <w:tcPr>
            <w:tcW w:w="218" w:type="pct"/>
            <w:tcBorders>
              <w:bottom w:val="single" w:sz="4" w:space="0" w:color="auto"/>
            </w:tcBorders>
            <w:shd w:val="clear" w:color="auto" w:fill="auto"/>
          </w:tcPr>
          <w:p w14:paraId="3575AB41" w14:textId="77777777" w:rsidR="00813A1B" w:rsidRPr="004C7C9F" w:rsidRDefault="00813A1B" w:rsidP="00813A1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9" w:type="pct"/>
            <w:shd w:val="clear" w:color="auto" w:fill="auto"/>
          </w:tcPr>
          <w:p w14:paraId="7E37A1B2" w14:textId="77777777" w:rsidR="00813A1B" w:rsidRPr="004C7C9F" w:rsidRDefault="00813A1B" w:rsidP="00813A1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13A1B" w:rsidRPr="00404969" w14:paraId="6BFB25BC" w14:textId="77777777" w:rsidTr="00EF2AAD">
        <w:trPr>
          <w:trHeight w:val="260"/>
          <w:trPrChange w:id="239" w:author="MCLEOD, Michael" w:date="2020-03-26T14:24:00Z">
            <w:trPr>
              <w:gridBefore w:val="5"/>
              <w:trHeight w:val="260"/>
            </w:trPr>
          </w:trPrChange>
        </w:trPr>
        <w:tc>
          <w:tcPr>
            <w:tcW w:w="190" w:type="pct"/>
            <w:vAlign w:val="center"/>
            <w:tcPrChange w:id="240" w:author="MCLEOD, Michael" w:date="2020-03-26T14:24:00Z">
              <w:tcPr>
                <w:tcW w:w="190" w:type="pct"/>
                <w:vAlign w:val="center"/>
              </w:tcPr>
            </w:tcPrChange>
          </w:tcPr>
          <w:p w14:paraId="23A1DE51" w14:textId="39E84F3B" w:rsidR="00813A1B" w:rsidRPr="004C7C9F" w:rsidRDefault="00C82CE4" w:rsidP="00813A1B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="00375E85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751" w:type="pct"/>
            <w:vAlign w:val="center"/>
            <w:tcPrChange w:id="241" w:author="MCLEOD, Michael" w:date="2020-03-26T14:24:00Z">
              <w:tcPr>
                <w:tcW w:w="751" w:type="pct"/>
                <w:gridSpan w:val="3"/>
                <w:vAlign w:val="center"/>
              </w:tcPr>
            </w:tcPrChange>
          </w:tcPr>
          <w:p w14:paraId="13DA8393" w14:textId="77777777" w:rsidR="00813A1B" w:rsidRPr="004C7C9F" w:rsidRDefault="00813A1B" w:rsidP="00813A1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Place bedding layer underneath pit, or plain concrete blinding to headwalls. Ensure correct survey tools have been used to transfer levels, i.e. dumpy level</w:t>
            </w:r>
          </w:p>
        </w:tc>
        <w:tc>
          <w:tcPr>
            <w:tcW w:w="292" w:type="pct"/>
            <w:vAlign w:val="center"/>
            <w:tcPrChange w:id="242" w:author="MCLEOD, Michael" w:date="2020-03-26T14:24:00Z">
              <w:tcPr>
                <w:tcW w:w="292" w:type="pct"/>
                <w:gridSpan w:val="3"/>
                <w:vAlign w:val="center"/>
              </w:tcPr>
            </w:tcPrChange>
          </w:tcPr>
          <w:p w14:paraId="40F65014" w14:textId="77777777" w:rsidR="00813A1B" w:rsidRPr="004C7C9F" w:rsidRDefault="00813A1B" w:rsidP="00813A1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Per S</w:t>
            </w:r>
            <w:r w:rsidRPr="004C7C9F">
              <w:rPr>
                <w:rFonts w:ascii="Arial" w:hAnsi="Arial" w:cs="Arial"/>
                <w:sz w:val="16"/>
                <w:szCs w:val="16"/>
                <w:lang w:val="en-US"/>
              </w:rPr>
              <w:t>tructure</w:t>
            </w:r>
          </w:p>
        </w:tc>
        <w:tc>
          <w:tcPr>
            <w:tcW w:w="1274" w:type="pct"/>
            <w:vAlign w:val="center"/>
            <w:tcPrChange w:id="243" w:author="MCLEOD, Michael" w:date="2020-03-26T14:24:00Z">
              <w:tcPr>
                <w:tcW w:w="1274" w:type="pct"/>
                <w:gridSpan w:val="6"/>
                <w:vAlign w:val="center"/>
              </w:tcPr>
            </w:tcPrChange>
          </w:tcPr>
          <w:p w14:paraId="3BD0CC5D" w14:textId="77777777" w:rsidR="00C82CE4" w:rsidRDefault="00426851" w:rsidP="00C57B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The bedding materials consists either of</w:t>
            </w:r>
            <w:r w:rsidR="00C82CE4">
              <w:rPr>
                <w:rFonts w:ascii="Arial" w:hAnsi="Arial" w:cs="Arial"/>
                <w:sz w:val="16"/>
                <w:szCs w:val="16"/>
                <w:lang w:val="en-US"/>
              </w:rPr>
              <w:t>:</w:t>
            </w:r>
          </w:p>
          <w:p w14:paraId="71A24CA9" w14:textId="31EA2598" w:rsidR="00C82CE4" w:rsidRPr="00B94E00" w:rsidRDefault="00C82CE4" w:rsidP="00C57B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For Precast Pits 50mm layer </w:t>
            </w:r>
            <w:r w:rsidR="00426851" w:rsidRPr="00B94E00">
              <w:rPr>
                <w:rFonts w:ascii="Arial" w:hAnsi="Arial" w:cs="Arial"/>
                <w:sz w:val="16"/>
                <w:szCs w:val="16"/>
                <w:lang w:val="en-US"/>
              </w:rPr>
              <w:t xml:space="preserve">DGB20 or CLSM; </w:t>
            </w:r>
          </w:p>
          <w:p w14:paraId="56F30628" w14:textId="54D5B0D7" w:rsidR="00813A1B" w:rsidRPr="00D923A0" w:rsidRDefault="00C82CE4" w:rsidP="00B94E00">
            <w:pPr>
              <w:rPr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For other than precast a </w:t>
            </w:r>
            <w:r w:rsidR="00426851" w:rsidRPr="00B94E00">
              <w:rPr>
                <w:rFonts w:ascii="Arial" w:hAnsi="Arial" w:cs="Arial"/>
                <w:sz w:val="16"/>
                <w:szCs w:val="16"/>
                <w:lang w:val="en-US"/>
              </w:rPr>
              <w:t xml:space="preserve">50mm blinding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layer</w:t>
            </w:r>
          </w:p>
        </w:tc>
        <w:tc>
          <w:tcPr>
            <w:tcW w:w="395" w:type="pct"/>
            <w:vAlign w:val="center"/>
            <w:tcPrChange w:id="244" w:author="MCLEOD, Michael" w:date="2020-03-26T14:24:00Z">
              <w:tcPr>
                <w:tcW w:w="395" w:type="pct"/>
                <w:vAlign w:val="center"/>
              </w:tcPr>
            </w:tcPrChange>
          </w:tcPr>
          <w:p w14:paraId="44401821" w14:textId="77777777" w:rsidR="00813A1B" w:rsidRPr="007D6BDC" w:rsidRDefault="00813A1B" w:rsidP="00813A1B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R11.4.7.2</w:t>
            </w:r>
          </w:p>
        </w:tc>
        <w:tc>
          <w:tcPr>
            <w:tcW w:w="264" w:type="pct"/>
            <w:tcBorders>
              <w:bottom w:val="single" w:sz="4" w:space="0" w:color="auto"/>
            </w:tcBorders>
            <w:vAlign w:val="center"/>
            <w:tcPrChange w:id="245" w:author="MCLEOD, Michael" w:date="2020-03-26T14:24:00Z">
              <w:tcPr>
                <w:tcW w:w="264" w:type="pct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69EA7D88" w14:textId="77777777" w:rsidR="00813A1B" w:rsidRPr="007D6BDC" w:rsidRDefault="00813A1B" w:rsidP="00813A1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2" w:type="pct"/>
            <w:tcBorders>
              <w:bottom w:val="single" w:sz="4" w:space="0" w:color="auto"/>
            </w:tcBorders>
            <w:vAlign w:val="center"/>
            <w:tcPrChange w:id="246" w:author="MCLEOD, Michael" w:date="2020-03-26T14:24:00Z">
              <w:tcPr>
                <w:tcW w:w="352" w:type="pct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63DEB88D" w14:textId="11467839" w:rsidR="00813A1B" w:rsidRPr="007D6BDC" w:rsidRDefault="00813A1B" w:rsidP="00813A1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Verification Checklist</w:t>
            </w:r>
          </w:p>
        </w:tc>
        <w:tc>
          <w:tcPr>
            <w:tcW w:w="156" w:type="pct"/>
            <w:tcBorders>
              <w:bottom w:val="single" w:sz="4" w:space="0" w:color="auto"/>
            </w:tcBorders>
            <w:vAlign w:val="center"/>
            <w:tcPrChange w:id="247" w:author="MCLEOD, Michael" w:date="2020-03-26T14:24:00Z">
              <w:tcPr>
                <w:tcW w:w="176" w:type="pct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725AD382" w14:textId="77777777" w:rsidR="00813A1B" w:rsidRPr="004C7C9F" w:rsidRDefault="00813A1B" w:rsidP="00813A1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C7C9F">
              <w:rPr>
                <w:rFonts w:ascii="Arial" w:hAnsi="Arial" w:cs="Arial"/>
                <w:sz w:val="16"/>
                <w:szCs w:val="16"/>
              </w:rPr>
              <w:t>IP</w:t>
            </w:r>
          </w:p>
        </w:tc>
        <w:tc>
          <w:tcPr>
            <w:tcW w:w="357" w:type="pct"/>
            <w:tcBorders>
              <w:bottom w:val="single" w:sz="4" w:space="0" w:color="auto"/>
            </w:tcBorders>
            <w:vAlign w:val="center"/>
            <w:tcPrChange w:id="248" w:author="MCLEOD, Michael" w:date="2020-03-26T14:24:00Z">
              <w:tcPr>
                <w:tcW w:w="396" w:type="pct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21711DB6" w14:textId="77777777" w:rsidR="00813A1B" w:rsidRPr="004C7C9F" w:rsidRDefault="00813A1B" w:rsidP="00813A1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Site Foreman</w:t>
            </w:r>
          </w:p>
        </w:tc>
        <w:tc>
          <w:tcPr>
            <w:tcW w:w="269" w:type="pct"/>
            <w:tcBorders>
              <w:bottom w:val="single" w:sz="4" w:space="0" w:color="auto"/>
            </w:tcBorders>
            <w:shd w:val="clear" w:color="auto" w:fill="auto"/>
            <w:vAlign w:val="center"/>
            <w:tcPrChange w:id="249" w:author="MCLEOD, Michael" w:date="2020-03-26T14:24:00Z">
              <w:tcPr>
                <w:tcW w:w="264" w:type="pct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0B8D8FC9" w14:textId="77777777" w:rsidR="00813A1B" w:rsidRPr="004C7C9F" w:rsidRDefault="00813A1B" w:rsidP="00813A1B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4" w:type="pct"/>
            <w:tcBorders>
              <w:bottom w:val="single" w:sz="4" w:space="0" w:color="auto"/>
            </w:tcBorders>
            <w:shd w:val="clear" w:color="auto" w:fill="auto"/>
            <w:tcPrChange w:id="250" w:author="MCLEOD, Michael" w:date="2020-03-26T14:24:00Z">
              <w:tcPr>
                <w:tcW w:w="219" w:type="pct"/>
                <w:tcBorders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0D1BC21" w14:textId="77777777" w:rsidR="00813A1B" w:rsidRPr="004C7C9F" w:rsidRDefault="00813A1B" w:rsidP="00813A1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8" w:type="pct"/>
            <w:tcBorders>
              <w:bottom w:val="single" w:sz="4" w:space="0" w:color="auto"/>
            </w:tcBorders>
            <w:shd w:val="clear" w:color="auto" w:fill="auto"/>
            <w:tcPrChange w:id="251" w:author="MCLEOD, Michael" w:date="2020-03-26T14:24:00Z">
              <w:tcPr>
                <w:tcW w:w="218" w:type="pct"/>
                <w:tcBorders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192B1AFA" w14:textId="77777777" w:rsidR="00813A1B" w:rsidRPr="004C7C9F" w:rsidRDefault="00813A1B" w:rsidP="00813A1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9" w:type="pct"/>
            <w:tcPrChange w:id="252" w:author="MCLEOD, Michael" w:date="2020-03-26T14:24:00Z">
              <w:tcPr>
                <w:tcW w:w="209" w:type="pct"/>
                <w:gridSpan w:val="2"/>
              </w:tcPr>
            </w:tcPrChange>
          </w:tcPr>
          <w:p w14:paraId="25B6AC42" w14:textId="77777777" w:rsidR="00813A1B" w:rsidRPr="004C7C9F" w:rsidRDefault="00813A1B" w:rsidP="00813A1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13A1B" w:rsidRPr="00404969" w14:paraId="28B7850B" w14:textId="77777777" w:rsidTr="00EF2AAD">
        <w:trPr>
          <w:trHeight w:val="260"/>
          <w:trPrChange w:id="253" w:author="MCLEOD, Michael" w:date="2020-03-26T14:24:00Z">
            <w:trPr>
              <w:gridBefore w:val="5"/>
              <w:trHeight w:val="260"/>
            </w:trPr>
          </w:trPrChange>
        </w:trPr>
        <w:tc>
          <w:tcPr>
            <w:tcW w:w="190" w:type="pct"/>
            <w:tcPrChange w:id="254" w:author="MCLEOD, Michael" w:date="2020-03-26T14:24:00Z">
              <w:tcPr>
                <w:tcW w:w="190" w:type="pct"/>
              </w:tcPr>
            </w:tcPrChange>
          </w:tcPr>
          <w:p w14:paraId="1CE37B42" w14:textId="203462B4" w:rsidR="00813A1B" w:rsidRPr="004C7C9F" w:rsidRDefault="00C82CE4" w:rsidP="00813A1B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="00375E85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751" w:type="pct"/>
            <w:tcPrChange w:id="255" w:author="MCLEOD, Michael" w:date="2020-03-26T14:24:00Z">
              <w:tcPr>
                <w:tcW w:w="751" w:type="pct"/>
                <w:gridSpan w:val="3"/>
              </w:tcPr>
            </w:tcPrChange>
          </w:tcPr>
          <w:p w14:paraId="5DFC646C" w14:textId="77777777" w:rsidR="00813A1B" w:rsidRPr="004C7C9F" w:rsidRDefault="00813A1B" w:rsidP="00813A1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4C7C9F">
              <w:rPr>
                <w:rFonts w:ascii="Arial" w:hAnsi="Arial" w:cs="Arial"/>
                <w:sz w:val="16"/>
                <w:szCs w:val="16"/>
              </w:rPr>
              <w:t xml:space="preserve">Install </w:t>
            </w:r>
            <w:r>
              <w:rPr>
                <w:rFonts w:ascii="Arial" w:hAnsi="Arial" w:cs="Arial"/>
                <w:sz w:val="16"/>
                <w:szCs w:val="16"/>
              </w:rPr>
              <w:t xml:space="preserve">precast </w:t>
            </w:r>
            <w:r w:rsidRPr="004C7C9F">
              <w:rPr>
                <w:rFonts w:ascii="Arial" w:hAnsi="Arial" w:cs="Arial"/>
                <w:sz w:val="16"/>
                <w:szCs w:val="16"/>
              </w:rPr>
              <w:t>drainage structures</w:t>
            </w:r>
            <w:r>
              <w:rPr>
                <w:rFonts w:ascii="Arial" w:hAnsi="Arial" w:cs="Arial"/>
                <w:sz w:val="16"/>
                <w:szCs w:val="16"/>
              </w:rPr>
              <w:t xml:space="preserve"> as specified on design documentations</w:t>
            </w:r>
          </w:p>
        </w:tc>
        <w:tc>
          <w:tcPr>
            <w:tcW w:w="292" w:type="pct"/>
            <w:vAlign w:val="center"/>
            <w:tcPrChange w:id="256" w:author="MCLEOD, Michael" w:date="2020-03-26T14:24:00Z">
              <w:tcPr>
                <w:tcW w:w="292" w:type="pct"/>
                <w:gridSpan w:val="3"/>
                <w:vAlign w:val="center"/>
              </w:tcPr>
            </w:tcPrChange>
          </w:tcPr>
          <w:p w14:paraId="36A56E15" w14:textId="77777777" w:rsidR="00813A1B" w:rsidRDefault="00813A1B" w:rsidP="00813A1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Per S</w:t>
            </w:r>
            <w:r w:rsidRPr="004C7C9F">
              <w:rPr>
                <w:rFonts w:ascii="Arial" w:hAnsi="Arial" w:cs="Arial"/>
                <w:sz w:val="16"/>
                <w:szCs w:val="16"/>
                <w:lang w:val="en-US"/>
              </w:rPr>
              <w:t>tructure</w:t>
            </w:r>
          </w:p>
        </w:tc>
        <w:tc>
          <w:tcPr>
            <w:tcW w:w="1274" w:type="pct"/>
            <w:tcPrChange w:id="257" w:author="MCLEOD, Michael" w:date="2020-03-26T14:24:00Z">
              <w:tcPr>
                <w:tcW w:w="1274" w:type="pct"/>
                <w:gridSpan w:val="6"/>
              </w:tcPr>
            </w:tcPrChange>
          </w:tcPr>
          <w:p w14:paraId="037CF639" w14:textId="77777777" w:rsidR="00813A1B" w:rsidRPr="004C7C9F" w:rsidRDefault="00813A1B" w:rsidP="00813A1B">
            <w:pPr>
              <w:widowControl w:val="0"/>
              <w:numPr>
                <w:ilvl w:val="0"/>
                <w:numId w:val="4"/>
              </w:numPr>
              <w:tabs>
                <w:tab w:val="clear" w:pos="720"/>
                <w:tab w:val="num" w:pos="184"/>
              </w:tabs>
              <w:autoSpaceDE w:val="0"/>
              <w:autoSpaceDN w:val="0"/>
              <w:adjustRightInd w:val="0"/>
              <w:spacing w:after="0" w:line="240" w:lineRule="auto"/>
              <w:ind w:left="184" w:right="-105" w:hanging="184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C7C9F">
              <w:rPr>
                <w:rFonts w:ascii="Arial" w:hAnsi="Arial" w:cs="Arial"/>
                <w:sz w:val="16"/>
                <w:szCs w:val="16"/>
                <w:lang w:val="en-US"/>
              </w:rPr>
              <w:t>Install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ed</w:t>
            </w:r>
            <w:r w:rsidRPr="004C7C9F">
              <w:rPr>
                <w:rFonts w:ascii="Arial" w:hAnsi="Arial" w:cs="Arial"/>
                <w:sz w:val="16"/>
                <w:szCs w:val="16"/>
                <w:lang w:val="en-US"/>
              </w:rPr>
              <w:t xml:space="preserve"> within 14days after i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nstallation of associated pipes, box culverts or open drains</w:t>
            </w:r>
          </w:p>
          <w:p w14:paraId="6BFE8CF8" w14:textId="084F950D" w:rsidR="00813A1B" w:rsidRDefault="00813A1B" w:rsidP="00813A1B">
            <w:pPr>
              <w:widowControl w:val="0"/>
              <w:numPr>
                <w:ilvl w:val="0"/>
                <w:numId w:val="4"/>
              </w:numPr>
              <w:tabs>
                <w:tab w:val="clear" w:pos="720"/>
                <w:tab w:val="num" w:pos="184"/>
              </w:tabs>
              <w:autoSpaceDE w:val="0"/>
              <w:autoSpaceDN w:val="0"/>
              <w:adjustRightInd w:val="0"/>
              <w:spacing w:after="0" w:line="240" w:lineRule="auto"/>
              <w:ind w:left="184" w:hanging="184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W</w:t>
            </w:r>
            <w:r w:rsidRPr="004C7C9F">
              <w:rPr>
                <w:rFonts w:ascii="Arial" w:hAnsi="Arial" w:cs="Arial"/>
                <w:sz w:val="16"/>
                <w:szCs w:val="16"/>
                <w:lang w:val="en-US"/>
              </w:rPr>
              <w:t>here drainage structure abut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s</w:t>
            </w:r>
            <w:r w:rsidRPr="004C7C9F">
              <w:rPr>
                <w:rFonts w:ascii="Arial" w:hAnsi="Arial" w:cs="Arial"/>
                <w:sz w:val="16"/>
                <w:szCs w:val="16"/>
                <w:lang w:val="en-US"/>
              </w:rPr>
              <w:t xml:space="preserve"> a structure or concrete pavement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a </w:t>
            </w:r>
            <w:r w:rsidRPr="004C7C9F">
              <w:rPr>
                <w:rFonts w:ascii="Arial" w:hAnsi="Arial" w:cs="Arial"/>
                <w:sz w:val="16"/>
                <w:szCs w:val="16"/>
                <w:lang w:val="en-US"/>
              </w:rPr>
              <w:t xml:space="preserve">10mm wide filler complying with </w:t>
            </w:r>
            <w:r w:rsidR="00EF2AAD">
              <w:rPr>
                <w:rFonts w:ascii="Arial" w:hAnsi="Arial" w:cs="Arial"/>
                <w:sz w:val="16"/>
                <w:szCs w:val="16"/>
                <w:lang w:val="en-US"/>
              </w:rPr>
              <w:t>TfNSW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Pr="007D6BDC">
              <w:rPr>
                <w:rFonts w:ascii="Arial" w:hAnsi="Arial" w:cs="Arial"/>
                <w:sz w:val="16"/>
                <w:szCs w:val="16"/>
                <w:lang w:val="en-US"/>
              </w:rPr>
              <w:t>32</w:t>
            </w:r>
            <w:r w:rsidRPr="004C7C9F">
              <w:rPr>
                <w:rFonts w:ascii="Arial" w:hAnsi="Arial" w:cs="Arial"/>
                <w:sz w:val="16"/>
                <w:szCs w:val="16"/>
                <w:lang w:val="en-US"/>
              </w:rPr>
              <w:t xml:space="preserve">04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is installed as an isolation joint</w:t>
            </w:r>
          </w:p>
          <w:p w14:paraId="56533259" w14:textId="25A1700C" w:rsidR="00B93D61" w:rsidRDefault="00B93D61" w:rsidP="00813A1B">
            <w:pPr>
              <w:widowControl w:val="0"/>
              <w:numPr>
                <w:ilvl w:val="0"/>
                <w:numId w:val="4"/>
              </w:numPr>
              <w:tabs>
                <w:tab w:val="clear" w:pos="720"/>
                <w:tab w:val="num" w:pos="184"/>
              </w:tabs>
              <w:autoSpaceDE w:val="0"/>
              <w:autoSpaceDN w:val="0"/>
              <w:adjustRightInd w:val="0"/>
              <w:spacing w:after="0" w:line="240" w:lineRule="auto"/>
              <w:ind w:left="184" w:hanging="184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Subsoil drainage pipe connected to downstream headwalls/pits</w:t>
            </w:r>
          </w:p>
          <w:p w14:paraId="1F730300" w14:textId="77777777" w:rsidR="00813A1B" w:rsidRDefault="00813A1B" w:rsidP="00813A1B">
            <w:pPr>
              <w:widowControl w:val="0"/>
              <w:numPr>
                <w:ilvl w:val="0"/>
                <w:numId w:val="4"/>
              </w:numPr>
              <w:tabs>
                <w:tab w:val="clear" w:pos="720"/>
                <w:tab w:val="num" w:pos="184"/>
              </w:tabs>
              <w:autoSpaceDE w:val="0"/>
              <w:autoSpaceDN w:val="0"/>
              <w:adjustRightInd w:val="0"/>
              <w:spacing w:after="0" w:line="240" w:lineRule="auto"/>
              <w:ind w:left="184" w:hanging="184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Lifting holes are sealed</w:t>
            </w:r>
          </w:p>
          <w:p w14:paraId="6E245C0D" w14:textId="3FBEC125" w:rsidR="00813A1B" w:rsidRPr="001D55C2" w:rsidRDefault="00813A1B" w:rsidP="00C82CE4">
            <w:pPr>
              <w:widowControl w:val="0"/>
              <w:numPr>
                <w:ilvl w:val="0"/>
                <w:numId w:val="4"/>
              </w:numPr>
              <w:tabs>
                <w:tab w:val="clear" w:pos="720"/>
                <w:tab w:val="num" w:pos="184"/>
              </w:tabs>
              <w:autoSpaceDE w:val="0"/>
              <w:autoSpaceDN w:val="0"/>
              <w:adjustRightInd w:val="0"/>
              <w:spacing w:after="0" w:line="240" w:lineRule="auto"/>
              <w:ind w:left="184" w:hanging="184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Structure is level and plu</w:t>
            </w:r>
            <w:r w:rsidR="00B93D61">
              <w:rPr>
                <w:rFonts w:ascii="Arial" w:hAnsi="Arial" w:cs="Arial"/>
                <w:sz w:val="16"/>
                <w:szCs w:val="16"/>
                <w:lang w:val="en-US"/>
              </w:rPr>
              <w:t>mb</w:t>
            </w:r>
          </w:p>
        </w:tc>
        <w:tc>
          <w:tcPr>
            <w:tcW w:w="395" w:type="pct"/>
            <w:vAlign w:val="center"/>
            <w:tcPrChange w:id="258" w:author="MCLEOD, Michael" w:date="2020-03-26T14:24:00Z">
              <w:tcPr>
                <w:tcW w:w="395" w:type="pct"/>
                <w:vAlign w:val="center"/>
              </w:tcPr>
            </w:tcPrChange>
          </w:tcPr>
          <w:p w14:paraId="1C2DF0DA" w14:textId="14047120" w:rsidR="00813A1B" w:rsidRPr="004C7C9F" w:rsidRDefault="00813A1B" w:rsidP="00B94E00">
            <w:pPr>
              <w:spacing w:after="0" w:line="240" w:lineRule="auto"/>
              <w:ind w:right="-57"/>
              <w:rPr>
                <w:rFonts w:ascii="Arial" w:hAnsi="Arial" w:cs="Arial"/>
                <w:sz w:val="16"/>
                <w:szCs w:val="16"/>
              </w:rPr>
            </w:pPr>
            <w:r w:rsidRPr="004C7C9F">
              <w:rPr>
                <w:rFonts w:ascii="Arial" w:hAnsi="Arial" w:cs="Arial"/>
                <w:sz w:val="16"/>
                <w:szCs w:val="16"/>
              </w:rPr>
              <w:t>R11</w:t>
            </w:r>
            <w:r>
              <w:rPr>
                <w:rFonts w:ascii="Arial" w:hAnsi="Arial" w:cs="Arial"/>
                <w:sz w:val="16"/>
                <w:szCs w:val="16"/>
              </w:rPr>
              <w:t>.4.7</w:t>
            </w:r>
          </w:p>
        </w:tc>
        <w:tc>
          <w:tcPr>
            <w:tcW w:w="264" w:type="pct"/>
            <w:tcBorders>
              <w:bottom w:val="single" w:sz="4" w:space="0" w:color="auto"/>
            </w:tcBorders>
            <w:vAlign w:val="center"/>
            <w:tcPrChange w:id="259" w:author="MCLEOD, Michael" w:date="2020-03-26T14:24:00Z">
              <w:tcPr>
                <w:tcW w:w="264" w:type="pct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297DA1C8" w14:textId="77777777" w:rsidR="00813A1B" w:rsidRPr="004C7C9F" w:rsidRDefault="00813A1B" w:rsidP="00813A1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2" w:type="pct"/>
            <w:tcBorders>
              <w:bottom w:val="single" w:sz="4" w:space="0" w:color="auto"/>
            </w:tcBorders>
            <w:vAlign w:val="center"/>
            <w:tcPrChange w:id="260" w:author="MCLEOD, Michael" w:date="2020-03-26T14:24:00Z">
              <w:tcPr>
                <w:tcW w:w="352" w:type="pct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53B42D2D" w14:textId="09B3FB1D" w:rsidR="00813A1B" w:rsidRPr="004C7C9F" w:rsidRDefault="00813A1B" w:rsidP="00813A1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Verification Checklist</w:t>
            </w:r>
          </w:p>
        </w:tc>
        <w:tc>
          <w:tcPr>
            <w:tcW w:w="156" w:type="pct"/>
            <w:tcBorders>
              <w:bottom w:val="single" w:sz="4" w:space="0" w:color="auto"/>
            </w:tcBorders>
            <w:vAlign w:val="center"/>
            <w:tcPrChange w:id="261" w:author="MCLEOD, Michael" w:date="2020-03-26T14:24:00Z">
              <w:tcPr>
                <w:tcW w:w="176" w:type="pct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4236080A" w14:textId="77777777" w:rsidR="00813A1B" w:rsidRPr="004C7C9F" w:rsidRDefault="00813A1B" w:rsidP="00813A1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C7C9F">
              <w:rPr>
                <w:rFonts w:ascii="Arial" w:hAnsi="Arial" w:cs="Arial"/>
                <w:sz w:val="16"/>
                <w:szCs w:val="16"/>
              </w:rPr>
              <w:t>IP</w:t>
            </w:r>
          </w:p>
        </w:tc>
        <w:tc>
          <w:tcPr>
            <w:tcW w:w="357" w:type="pct"/>
            <w:tcBorders>
              <w:bottom w:val="single" w:sz="4" w:space="0" w:color="auto"/>
            </w:tcBorders>
            <w:vAlign w:val="center"/>
            <w:tcPrChange w:id="262" w:author="MCLEOD, Michael" w:date="2020-03-26T14:24:00Z">
              <w:tcPr>
                <w:tcW w:w="396" w:type="pct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2DDF48AB" w14:textId="77777777" w:rsidR="00813A1B" w:rsidRPr="004C7C9F" w:rsidRDefault="00813A1B" w:rsidP="00813A1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Site Foreman</w:t>
            </w:r>
          </w:p>
        </w:tc>
        <w:tc>
          <w:tcPr>
            <w:tcW w:w="269" w:type="pct"/>
            <w:tcBorders>
              <w:bottom w:val="single" w:sz="4" w:space="0" w:color="auto"/>
            </w:tcBorders>
            <w:shd w:val="clear" w:color="auto" w:fill="auto"/>
            <w:tcPrChange w:id="263" w:author="MCLEOD, Michael" w:date="2020-03-26T14:24:00Z">
              <w:tcPr>
                <w:tcW w:w="264" w:type="pct"/>
                <w:tcBorders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69F38436" w14:textId="77777777" w:rsidR="00813A1B" w:rsidRPr="004C7C9F" w:rsidRDefault="00813A1B" w:rsidP="00813A1B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4" w:type="pct"/>
            <w:tcBorders>
              <w:bottom w:val="single" w:sz="4" w:space="0" w:color="auto"/>
            </w:tcBorders>
            <w:shd w:val="clear" w:color="auto" w:fill="auto"/>
            <w:tcPrChange w:id="264" w:author="MCLEOD, Michael" w:date="2020-03-26T14:24:00Z">
              <w:tcPr>
                <w:tcW w:w="219" w:type="pct"/>
                <w:tcBorders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3E23FF62" w14:textId="77777777" w:rsidR="00813A1B" w:rsidRPr="004C7C9F" w:rsidRDefault="00813A1B" w:rsidP="00813A1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8" w:type="pct"/>
            <w:tcBorders>
              <w:bottom w:val="single" w:sz="4" w:space="0" w:color="auto"/>
            </w:tcBorders>
            <w:shd w:val="clear" w:color="auto" w:fill="auto"/>
            <w:tcPrChange w:id="265" w:author="MCLEOD, Michael" w:date="2020-03-26T14:24:00Z">
              <w:tcPr>
                <w:tcW w:w="218" w:type="pct"/>
                <w:tcBorders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06091E6F" w14:textId="77777777" w:rsidR="00813A1B" w:rsidRPr="004C7C9F" w:rsidRDefault="00813A1B" w:rsidP="00813A1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9" w:type="pct"/>
            <w:tcPrChange w:id="266" w:author="MCLEOD, Michael" w:date="2020-03-26T14:24:00Z">
              <w:tcPr>
                <w:tcW w:w="209" w:type="pct"/>
                <w:gridSpan w:val="2"/>
              </w:tcPr>
            </w:tcPrChange>
          </w:tcPr>
          <w:p w14:paraId="26E134E9" w14:textId="77777777" w:rsidR="00813A1B" w:rsidRPr="004C7C9F" w:rsidRDefault="00813A1B" w:rsidP="00813A1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13A1B" w:rsidRPr="00404969" w14:paraId="280E9846" w14:textId="77777777" w:rsidTr="00EF2AAD">
        <w:trPr>
          <w:trHeight w:val="260"/>
          <w:trPrChange w:id="267" w:author="MCLEOD, Michael" w:date="2020-03-26T14:24:00Z">
            <w:trPr>
              <w:gridBefore w:val="5"/>
              <w:trHeight w:val="260"/>
            </w:trPr>
          </w:trPrChange>
        </w:trPr>
        <w:tc>
          <w:tcPr>
            <w:tcW w:w="190" w:type="pct"/>
            <w:tcPrChange w:id="268" w:author="MCLEOD, Michael" w:date="2020-03-26T14:24:00Z">
              <w:tcPr>
                <w:tcW w:w="190" w:type="pct"/>
              </w:tcPr>
            </w:tcPrChange>
          </w:tcPr>
          <w:p w14:paraId="2377CBE4" w14:textId="14BB45D2" w:rsidR="00813A1B" w:rsidRPr="004C7C9F" w:rsidRDefault="00C82CE4" w:rsidP="00C82CE4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2</w:t>
            </w:r>
            <w:r w:rsidR="00375E85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751" w:type="pct"/>
            <w:tcPrChange w:id="269" w:author="MCLEOD, Michael" w:date="2020-03-26T14:24:00Z">
              <w:tcPr>
                <w:tcW w:w="751" w:type="pct"/>
                <w:gridSpan w:val="3"/>
              </w:tcPr>
            </w:tcPrChange>
          </w:tcPr>
          <w:p w14:paraId="45D5BBF3" w14:textId="77777777" w:rsidR="00813A1B" w:rsidRDefault="00813A1B" w:rsidP="00813A1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7D6BDC">
              <w:rPr>
                <w:rFonts w:ascii="Arial" w:hAnsi="Arial" w:cs="Arial"/>
                <w:sz w:val="16"/>
                <w:szCs w:val="16"/>
              </w:rPr>
              <w:t xml:space="preserve">Install Cast In place drainage structures </w:t>
            </w:r>
            <w:r>
              <w:rPr>
                <w:rFonts w:ascii="Arial" w:hAnsi="Arial" w:cs="Arial"/>
                <w:sz w:val="16"/>
                <w:szCs w:val="16"/>
              </w:rPr>
              <w:t>(incl. headwalls and curtain walls) as shown on design documentations</w:t>
            </w:r>
          </w:p>
          <w:p w14:paraId="3398361D" w14:textId="77777777" w:rsidR="00813A1B" w:rsidRDefault="00813A1B" w:rsidP="00813A1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7160D265" w14:textId="77777777" w:rsidR="00813A1B" w:rsidRDefault="00813A1B" w:rsidP="00813A1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2A74610F" w14:textId="77777777" w:rsidR="00813A1B" w:rsidRPr="007D6BDC" w:rsidRDefault="00813A1B" w:rsidP="00813A1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R53-GCW Lot No:_______</w:t>
            </w:r>
          </w:p>
        </w:tc>
        <w:tc>
          <w:tcPr>
            <w:tcW w:w="292" w:type="pct"/>
            <w:vAlign w:val="center"/>
            <w:tcPrChange w:id="270" w:author="MCLEOD, Michael" w:date="2020-03-26T14:24:00Z">
              <w:tcPr>
                <w:tcW w:w="292" w:type="pct"/>
                <w:gridSpan w:val="3"/>
                <w:vAlign w:val="center"/>
              </w:tcPr>
            </w:tcPrChange>
          </w:tcPr>
          <w:p w14:paraId="4DBC335F" w14:textId="77777777" w:rsidR="00813A1B" w:rsidRPr="007D6BDC" w:rsidRDefault="00813A1B" w:rsidP="00813A1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D6BDC">
              <w:rPr>
                <w:rFonts w:ascii="Arial" w:hAnsi="Arial" w:cs="Arial"/>
                <w:sz w:val="16"/>
                <w:szCs w:val="16"/>
                <w:lang w:val="en-US"/>
              </w:rPr>
              <w:t>Per Structure</w:t>
            </w:r>
          </w:p>
        </w:tc>
        <w:tc>
          <w:tcPr>
            <w:tcW w:w="1274" w:type="pct"/>
            <w:tcPrChange w:id="271" w:author="MCLEOD, Michael" w:date="2020-03-26T14:24:00Z">
              <w:tcPr>
                <w:tcW w:w="1274" w:type="pct"/>
                <w:gridSpan w:val="6"/>
              </w:tcPr>
            </w:tcPrChange>
          </w:tcPr>
          <w:p w14:paraId="480BA2D2" w14:textId="77777777" w:rsidR="00813A1B" w:rsidRPr="007D6BDC" w:rsidRDefault="00813A1B" w:rsidP="00813A1B">
            <w:pPr>
              <w:widowControl w:val="0"/>
              <w:numPr>
                <w:ilvl w:val="0"/>
                <w:numId w:val="4"/>
              </w:numPr>
              <w:tabs>
                <w:tab w:val="clear" w:pos="720"/>
                <w:tab w:val="num" w:pos="184"/>
              </w:tabs>
              <w:autoSpaceDE w:val="0"/>
              <w:autoSpaceDN w:val="0"/>
              <w:adjustRightInd w:val="0"/>
              <w:spacing w:after="0" w:line="240" w:lineRule="auto"/>
              <w:ind w:left="184" w:hanging="184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Constructed as per </w:t>
            </w:r>
            <w:r w:rsidRPr="007D6BDC">
              <w:rPr>
                <w:rFonts w:ascii="Arial" w:hAnsi="Arial" w:cs="Arial"/>
                <w:sz w:val="16"/>
                <w:szCs w:val="16"/>
                <w:lang w:val="en-US"/>
              </w:rPr>
              <w:t>R53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-GCW-ITP</w:t>
            </w:r>
          </w:p>
          <w:p w14:paraId="01722DEE" w14:textId="77777777" w:rsidR="00813A1B" w:rsidRDefault="00813A1B" w:rsidP="00813A1B">
            <w:pPr>
              <w:widowControl w:val="0"/>
              <w:numPr>
                <w:ilvl w:val="0"/>
                <w:numId w:val="4"/>
              </w:numPr>
              <w:tabs>
                <w:tab w:val="clear" w:pos="720"/>
                <w:tab w:val="num" w:pos="184"/>
              </w:tabs>
              <w:autoSpaceDE w:val="0"/>
              <w:autoSpaceDN w:val="0"/>
              <w:adjustRightInd w:val="0"/>
              <w:spacing w:after="0" w:line="240" w:lineRule="auto"/>
              <w:ind w:left="172" w:hanging="172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7D6BDC">
              <w:rPr>
                <w:rFonts w:ascii="Arial" w:hAnsi="Arial" w:cs="Arial"/>
                <w:sz w:val="16"/>
                <w:szCs w:val="16"/>
                <w:lang w:val="en-US"/>
              </w:rPr>
              <w:t>ackfill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ed</w:t>
            </w:r>
            <w:r w:rsidRPr="007D6BDC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after</w:t>
            </w:r>
            <w:r w:rsidRPr="007D6BDC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14 days of placing the concrete </w:t>
            </w:r>
            <w:r w:rsidRPr="00A554D8">
              <w:rPr>
                <w:rFonts w:ascii="Arial" w:hAnsi="Arial" w:cs="Arial"/>
                <w:sz w:val="16"/>
                <w:szCs w:val="16"/>
                <w:lang w:val="en-US"/>
              </w:rPr>
              <w:t>or when the 28 day compressive strength is achieved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, whichever achieved earlier</w:t>
            </w:r>
          </w:p>
          <w:p w14:paraId="1458BC8F" w14:textId="77777777" w:rsidR="00813A1B" w:rsidRPr="007D6BDC" w:rsidRDefault="00813A1B" w:rsidP="00813A1B">
            <w:pPr>
              <w:widowControl w:val="0"/>
              <w:numPr>
                <w:ilvl w:val="0"/>
                <w:numId w:val="4"/>
              </w:numPr>
              <w:tabs>
                <w:tab w:val="clear" w:pos="720"/>
                <w:tab w:val="num" w:pos="184"/>
              </w:tabs>
              <w:autoSpaceDE w:val="0"/>
              <w:autoSpaceDN w:val="0"/>
              <w:adjustRightInd w:val="0"/>
              <w:spacing w:after="0" w:line="240" w:lineRule="auto"/>
              <w:ind w:left="172" w:hanging="172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Insitu curtain walls at the outer edge of the aprons are only for pipes between 300-1200mm diameter</w:t>
            </w:r>
          </w:p>
        </w:tc>
        <w:tc>
          <w:tcPr>
            <w:tcW w:w="395" w:type="pct"/>
            <w:vAlign w:val="center"/>
            <w:tcPrChange w:id="272" w:author="MCLEOD, Michael" w:date="2020-03-26T14:24:00Z">
              <w:tcPr>
                <w:tcW w:w="395" w:type="pct"/>
                <w:vAlign w:val="center"/>
              </w:tcPr>
            </w:tcPrChange>
          </w:tcPr>
          <w:p w14:paraId="2B467D2A" w14:textId="77777777" w:rsidR="00813A1B" w:rsidRDefault="00813A1B" w:rsidP="00813A1B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R11.4.7</w:t>
            </w:r>
          </w:p>
          <w:p w14:paraId="4A3C709D" w14:textId="77777777" w:rsidR="00813A1B" w:rsidRPr="007D6BDC" w:rsidRDefault="00813A1B" w:rsidP="00813A1B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R11.4.7.3</w:t>
            </w:r>
          </w:p>
        </w:tc>
        <w:tc>
          <w:tcPr>
            <w:tcW w:w="264" w:type="pct"/>
            <w:tcBorders>
              <w:bottom w:val="single" w:sz="4" w:space="0" w:color="auto"/>
            </w:tcBorders>
            <w:vAlign w:val="center"/>
            <w:tcPrChange w:id="273" w:author="MCLEOD, Michael" w:date="2020-03-26T14:24:00Z">
              <w:tcPr>
                <w:tcW w:w="264" w:type="pct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0BB909A6" w14:textId="77777777" w:rsidR="00813A1B" w:rsidRPr="007D6BDC" w:rsidRDefault="00813A1B" w:rsidP="00813A1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2" w:type="pct"/>
            <w:tcBorders>
              <w:bottom w:val="single" w:sz="4" w:space="0" w:color="auto"/>
            </w:tcBorders>
            <w:vAlign w:val="center"/>
            <w:tcPrChange w:id="274" w:author="MCLEOD, Michael" w:date="2020-03-26T14:24:00Z">
              <w:tcPr>
                <w:tcW w:w="352" w:type="pct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54B3CF90" w14:textId="77777777" w:rsidR="00813A1B" w:rsidRPr="004C7C9F" w:rsidRDefault="00813A1B" w:rsidP="00813A1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R53-GCW Lots</w:t>
            </w:r>
          </w:p>
        </w:tc>
        <w:tc>
          <w:tcPr>
            <w:tcW w:w="156" w:type="pct"/>
            <w:tcBorders>
              <w:bottom w:val="single" w:sz="4" w:space="0" w:color="auto"/>
            </w:tcBorders>
            <w:vAlign w:val="center"/>
            <w:tcPrChange w:id="275" w:author="MCLEOD, Michael" w:date="2020-03-26T14:24:00Z">
              <w:tcPr>
                <w:tcW w:w="176" w:type="pct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112EB23D" w14:textId="77777777" w:rsidR="00813A1B" w:rsidRPr="004C7C9F" w:rsidRDefault="00813A1B" w:rsidP="00813A1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C7C9F">
              <w:rPr>
                <w:rFonts w:ascii="Arial" w:hAnsi="Arial" w:cs="Arial"/>
                <w:sz w:val="16"/>
                <w:szCs w:val="16"/>
              </w:rPr>
              <w:t>IP</w:t>
            </w:r>
          </w:p>
        </w:tc>
        <w:tc>
          <w:tcPr>
            <w:tcW w:w="357" w:type="pct"/>
            <w:tcBorders>
              <w:bottom w:val="single" w:sz="4" w:space="0" w:color="auto"/>
            </w:tcBorders>
            <w:vAlign w:val="center"/>
            <w:tcPrChange w:id="276" w:author="MCLEOD, Michael" w:date="2020-03-26T14:24:00Z">
              <w:tcPr>
                <w:tcW w:w="396" w:type="pct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4778895A" w14:textId="77777777" w:rsidR="00813A1B" w:rsidRPr="004C7C9F" w:rsidRDefault="00813A1B" w:rsidP="00813A1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C7C9F">
              <w:rPr>
                <w:rFonts w:ascii="Arial" w:hAnsi="Arial" w:cs="Arial"/>
                <w:sz w:val="16"/>
                <w:szCs w:val="16"/>
              </w:rPr>
              <w:t xml:space="preserve">Site </w:t>
            </w:r>
            <w:r>
              <w:rPr>
                <w:rFonts w:ascii="Arial" w:hAnsi="Arial" w:cs="Arial"/>
                <w:sz w:val="16"/>
                <w:szCs w:val="16"/>
              </w:rPr>
              <w:t>Foreman</w:t>
            </w:r>
          </w:p>
        </w:tc>
        <w:tc>
          <w:tcPr>
            <w:tcW w:w="269" w:type="pct"/>
            <w:tcBorders>
              <w:bottom w:val="single" w:sz="4" w:space="0" w:color="auto"/>
            </w:tcBorders>
            <w:shd w:val="clear" w:color="auto" w:fill="auto"/>
            <w:tcPrChange w:id="277" w:author="MCLEOD, Michael" w:date="2020-03-26T14:24:00Z">
              <w:tcPr>
                <w:tcW w:w="264" w:type="pct"/>
                <w:tcBorders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763A2E90" w14:textId="77777777" w:rsidR="00813A1B" w:rsidRPr="004C7C9F" w:rsidRDefault="00813A1B" w:rsidP="00813A1B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4" w:type="pct"/>
            <w:tcBorders>
              <w:bottom w:val="single" w:sz="4" w:space="0" w:color="auto"/>
            </w:tcBorders>
            <w:shd w:val="clear" w:color="auto" w:fill="auto"/>
            <w:tcPrChange w:id="278" w:author="MCLEOD, Michael" w:date="2020-03-26T14:24:00Z">
              <w:tcPr>
                <w:tcW w:w="219" w:type="pct"/>
                <w:tcBorders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31194798" w14:textId="77777777" w:rsidR="00813A1B" w:rsidRPr="004C7C9F" w:rsidRDefault="00813A1B" w:rsidP="00813A1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8" w:type="pct"/>
            <w:tcBorders>
              <w:bottom w:val="single" w:sz="4" w:space="0" w:color="auto"/>
            </w:tcBorders>
            <w:shd w:val="clear" w:color="auto" w:fill="auto"/>
            <w:tcPrChange w:id="279" w:author="MCLEOD, Michael" w:date="2020-03-26T14:24:00Z">
              <w:tcPr>
                <w:tcW w:w="218" w:type="pct"/>
                <w:tcBorders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31DC60AB" w14:textId="77777777" w:rsidR="00813A1B" w:rsidRPr="004C7C9F" w:rsidRDefault="00813A1B" w:rsidP="00813A1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9" w:type="pct"/>
            <w:tcPrChange w:id="280" w:author="MCLEOD, Michael" w:date="2020-03-26T14:24:00Z">
              <w:tcPr>
                <w:tcW w:w="209" w:type="pct"/>
                <w:gridSpan w:val="2"/>
              </w:tcPr>
            </w:tcPrChange>
          </w:tcPr>
          <w:p w14:paraId="6E7560C7" w14:textId="77777777" w:rsidR="00813A1B" w:rsidRPr="004C7C9F" w:rsidRDefault="00813A1B" w:rsidP="00813A1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13A1B" w:rsidRPr="00404969" w14:paraId="5373AF25" w14:textId="77777777" w:rsidTr="00EF2AAD">
        <w:trPr>
          <w:trHeight w:val="260"/>
          <w:trPrChange w:id="281" w:author="MCLEOD, Michael" w:date="2020-03-26T14:24:00Z">
            <w:trPr>
              <w:gridBefore w:val="5"/>
              <w:trHeight w:val="260"/>
            </w:trPr>
          </w:trPrChange>
        </w:trPr>
        <w:tc>
          <w:tcPr>
            <w:tcW w:w="190" w:type="pct"/>
            <w:tcPrChange w:id="282" w:author="MCLEOD, Michael" w:date="2020-03-26T14:24:00Z">
              <w:tcPr>
                <w:tcW w:w="190" w:type="pct"/>
              </w:tcPr>
            </w:tcPrChange>
          </w:tcPr>
          <w:p w14:paraId="52F47126" w14:textId="6F724621" w:rsidR="00813A1B" w:rsidRPr="004C7C9F" w:rsidRDefault="00C82CE4" w:rsidP="00C82CE4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="00375E85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751" w:type="pct"/>
            <w:vAlign w:val="center"/>
            <w:tcPrChange w:id="283" w:author="MCLEOD, Michael" w:date="2020-03-26T14:24:00Z">
              <w:tcPr>
                <w:tcW w:w="751" w:type="pct"/>
                <w:gridSpan w:val="3"/>
                <w:vAlign w:val="center"/>
              </w:tcPr>
            </w:tcPrChange>
          </w:tcPr>
          <w:p w14:paraId="06A58FBB" w14:textId="77777777" w:rsidR="00813A1B" w:rsidRPr="007D6BDC" w:rsidRDefault="00813A1B" w:rsidP="00813A1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7D6BDC">
              <w:rPr>
                <w:rFonts w:ascii="Arial" w:hAnsi="Arial" w:cs="Arial"/>
                <w:sz w:val="16"/>
                <w:szCs w:val="16"/>
              </w:rPr>
              <w:t>Verify that the finished drainage structure</w:t>
            </w:r>
            <w:r>
              <w:rPr>
                <w:rFonts w:ascii="Arial" w:hAnsi="Arial" w:cs="Arial"/>
                <w:sz w:val="16"/>
                <w:szCs w:val="16"/>
              </w:rPr>
              <w:t>s</w:t>
            </w:r>
            <w:r w:rsidRPr="007D6BDC">
              <w:rPr>
                <w:rFonts w:ascii="Arial" w:hAnsi="Arial" w:cs="Arial"/>
                <w:sz w:val="16"/>
                <w:szCs w:val="16"/>
              </w:rPr>
              <w:t xml:space="preserve"> are within tolerance</w:t>
            </w:r>
            <w:r>
              <w:rPr>
                <w:rFonts w:ascii="Arial" w:hAnsi="Arial" w:cs="Arial"/>
                <w:sz w:val="16"/>
                <w:szCs w:val="16"/>
              </w:rPr>
              <w:t>, check pipe gaps over joints are within allowance</w:t>
            </w:r>
          </w:p>
        </w:tc>
        <w:tc>
          <w:tcPr>
            <w:tcW w:w="292" w:type="pct"/>
            <w:vAlign w:val="center"/>
            <w:tcPrChange w:id="284" w:author="MCLEOD, Michael" w:date="2020-03-26T14:24:00Z">
              <w:tcPr>
                <w:tcW w:w="292" w:type="pct"/>
                <w:gridSpan w:val="3"/>
                <w:vAlign w:val="center"/>
              </w:tcPr>
            </w:tcPrChange>
          </w:tcPr>
          <w:p w14:paraId="1887B301" w14:textId="77777777" w:rsidR="00813A1B" w:rsidRPr="007D6BDC" w:rsidRDefault="00813A1B" w:rsidP="00813A1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7D6BDC">
              <w:rPr>
                <w:rFonts w:ascii="Arial" w:hAnsi="Arial" w:cs="Arial"/>
                <w:sz w:val="16"/>
                <w:szCs w:val="16"/>
                <w:lang w:val="en-US"/>
              </w:rPr>
              <w:t xml:space="preserve">Per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Structure</w:t>
            </w:r>
          </w:p>
        </w:tc>
        <w:tc>
          <w:tcPr>
            <w:tcW w:w="1274" w:type="pct"/>
            <w:vAlign w:val="center"/>
            <w:tcPrChange w:id="285" w:author="MCLEOD, Michael" w:date="2020-03-26T14:24:00Z">
              <w:tcPr>
                <w:tcW w:w="1274" w:type="pct"/>
                <w:gridSpan w:val="6"/>
                <w:vAlign w:val="center"/>
              </w:tcPr>
            </w:tcPrChange>
          </w:tcPr>
          <w:p w14:paraId="28EAFE70" w14:textId="0CD2A1C4" w:rsidR="00813A1B" w:rsidRPr="007D6BDC" w:rsidRDefault="00813A1B" w:rsidP="00813A1B">
            <w:pPr>
              <w:widowControl w:val="0"/>
              <w:numPr>
                <w:ilvl w:val="0"/>
                <w:numId w:val="4"/>
              </w:numPr>
              <w:tabs>
                <w:tab w:val="clear" w:pos="720"/>
                <w:tab w:val="num" w:pos="184"/>
              </w:tabs>
              <w:autoSpaceDE w:val="0"/>
              <w:autoSpaceDN w:val="0"/>
              <w:adjustRightInd w:val="0"/>
              <w:spacing w:after="0" w:line="240" w:lineRule="auto"/>
              <w:ind w:left="184" w:hanging="184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7D6BDC">
              <w:rPr>
                <w:rFonts w:ascii="Arial" w:hAnsi="Arial" w:cs="Arial"/>
                <w:sz w:val="16"/>
                <w:szCs w:val="16"/>
                <w:lang w:val="en-US"/>
              </w:rPr>
              <w:t>Within ±</w:t>
            </w:r>
            <w:r w:rsidR="002F347E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Pr="007D6BDC">
              <w:rPr>
                <w:rFonts w:ascii="Arial" w:hAnsi="Arial" w:cs="Arial"/>
                <w:sz w:val="16"/>
                <w:szCs w:val="16"/>
                <w:lang w:val="en-US"/>
              </w:rPr>
              <w:t>200 mm longitudinally</w:t>
            </w:r>
          </w:p>
          <w:p w14:paraId="5A2FD6B1" w14:textId="07949A79" w:rsidR="00813A1B" w:rsidRPr="007D6BDC" w:rsidRDefault="00813A1B" w:rsidP="00813A1B">
            <w:pPr>
              <w:widowControl w:val="0"/>
              <w:numPr>
                <w:ilvl w:val="0"/>
                <w:numId w:val="4"/>
              </w:numPr>
              <w:tabs>
                <w:tab w:val="clear" w:pos="720"/>
                <w:tab w:val="num" w:pos="184"/>
              </w:tabs>
              <w:autoSpaceDE w:val="0"/>
              <w:autoSpaceDN w:val="0"/>
              <w:adjustRightInd w:val="0"/>
              <w:spacing w:after="0" w:line="240" w:lineRule="auto"/>
              <w:ind w:left="184" w:hanging="184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7D6BDC">
              <w:rPr>
                <w:rFonts w:ascii="Arial" w:hAnsi="Arial" w:cs="Arial"/>
                <w:sz w:val="16"/>
                <w:szCs w:val="16"/>
                <w:lang w:val="en-US"/>
              </w:rPr>
              <w:t>Within ±</w:t>
            </w:r>
            <w:r w:rsidR="002F347E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Pr="007D6BDC">
              <w:rPr>
                <w:rFonts w:ascii="Arial" w:hAnsi="Arial" w:cs="Arial"/>
                <w:sz w:val="16"/>
                <w:szCs w:val="16"/>
                <w:lang w:val="en-US"/>
              </w:rPr>
              <w:t>20mm laterally</w:t>
            </w:r>
          </w:p>
          <w:p w14:paraId="784C337E" w14:textId="6AF6C542" w:rsidR="00813A1B" w:rsidRPr="000005A9" w:rsidRDefault="00813A1B" w:rsidP="00813A1B">
            <w:pPr>
              <w:widowControl w:val="0"/>
              <w:numPr>
                <w:ilvl w:val="0"/>
                <w:numId w:val="4"/>
              </w:numPr>
              <w:tabs>
                <w:tab w:val="clear" w:pos="720"/>
                <w:tab w:val="num" w:pos="184"/>
              </w:tabs>
              <w:autoSpaceDE w:val="0"/>
              <w:autoSpaceDN w:val="0"/>
              <w:adjustRightInd w:val="0"/>
              <w:spacing w:after="0" w:line="240" w:lineRule="auto"/>
              <w:ind w:left="184" w:hanging="184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7D6BDC">
              <w:rPr>
                <w:rFonts w:ascii="Arial" w:hAnsi="Arial" w:cs="Arial"/>
                <w:sz w:val="16"/>
                <w:szCs w:val="16"/>
                <w:lang w:val="en-US"/>
              </w:rPr>
              <w:t>Within ±</w:t>
            </w:r>
            <w:r w:rsidR="002F347E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Pr="007D6BDC">
              <w:rPr>
                <w:rFonts w:ascii="Arial" w:hAnsi="Arial" w:cs="Arial"/>
                <w:sz w:val="16"/>
                <w:szCs w:val="16"/>
                <w:lang w:val="en-US"/>
              </w:rPr>
              <w:t>20mm of design invert level</w:t>
            </w:r>
          </w:p>
        </w:tc>
        <w:tc>
          <w:tcPr>
            <w:tcW w:w="395" w:type="pct"/>
            <w:vAlign w:val="center"/>
            <w:tcPrChange w:id="286" w:author="MCLEOD, Michael" w:date="2020-03-26T14:24:00Z">
              <w:tcPr>
                <w:tcW w:w="395" w:type="pct"/>
                <w:vAlign w:val="center"/>
              </w:tcPr>
            </w:tcPrChange>
          </w:tcPr>
          <w:p w14:paraId="0E5E3D0D" w14:textId="77777777" w:rsidR="00813A1B" w:rsidRDefault="00813A1B" w:rsidP="00813A1B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R11.5</w:t>
            </w:r>
          </w:p>
          <w:p w14:paraId="7118AE0D" w14:textId="45623512" w:rsidR="00813A1B" w:rsidRPr="007D6BDC" w:rsidRDefault="00813A1B" w:rsidP="00813A1B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Table R11.4</w:t>
            </w:r>
          </w:p>
        </w:tc>
        <w:tc>
          <w:tcPr>
            <w:tcW w:w="264" w:type="pct"/>
            <w:tcBorders>
              <w:bottom w:val="single" w:sz="4" w:space="0" w:color="auto"/>
            </w:tcBorders>
            <w:vAlign w:val="center"/>
            <w:tcPrChange w:id="287" w:author="MCLEOD, Michael" w:date="2020-03-26T14:24:00Z">
              <w:tcPr>
                <w:tcW w:w="264" w:type="pct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5ADA1BF6" w14:textId="77777777" w:rsidR="00813A1B" w:rsidRPr="007D6BDC" w:rsidRDefault="00813A1B" w:rsidP="00813A1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2" w:type="pct"/>
            <w:tcBorders>
              <w:bottom w:val="single" w:sz="4" w:space="0" w:color="auto"/>
            </w:tcBorders>
            <w:vAlign w:val="center"/>
            <w:tcPrChange w:id="288" w:author="MCLEOD, Michael" w:date="2020-03-26T14:24:00Z">
              <w:tcPr>
                <w:tcW w:w="352" w:type="pct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7C6F944A" w14:textId="77777777" w:rsidR="00813A1B" w:rsidRPr="004C7C9F" w:rsidRDefault="00813A1B" w:rsidP="00813A1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C7C9F">
              <w:rPr>
                <w:rFonts w:ascii="Arial" w:hAnsi="Arial" w:cs="Arial"/>
                <w:sz w:val="16"/>
                <w:szCs w:val="16"/>
              </w:rPr>
              <w:t>Survey Report</w:t>
            </w:r>
          </w:p>
        </w:tc>
        <w:tc>
          <w:tcPr>
            <w:tcW w:w="156" w:type="pct"/>
            <w:tcBorders>
              <w:bottom w:val="single" w:sz="4" w:space="0" w:color="auto"/>
            </w:tcBorders>
            <w:vAlign w:val="center"/>
            <w:tcPrChange w:id="289" w:author="MCLEOD, Michael" w:date="2020-03-26T14:24:00Z">
              <w:tcPr>
                <w:tcW w:w="176" w:type="pct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05BAD116" w14:textId="078CFBFC" w:rsidR="00813A1B" w:rsidRPr="004C7C9F" w:rsidRDefault="00813A1B" w:rsidP="00C57BB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</w:t>
            </w:r>
          </w:p>
        </w:tc>
        <w:tc>
          <w:tcPr>
            <w:tcW w:w="357" w:type="pct"/>
            <w:tcBorders>
              <w:bottom w:val="single" w:sz="4" w:space="0" w:color="auto"/>
            </w:tcBorders>
            <w:vAlign w:val="center"/>
            <w:tcPrChange w:id="290" w:author="MCLEOD, Michael" w:date="2020-03-26T14:24:00Z">
              <w:tcPr>
                <w:tcW w:w="396" w:type="pct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2A2B301F" w14:textId="3FF65DE8" w:rsidR="00813A1B" w:rsidRPr="004C7C9F" w:rsidRDefault="002F347E" w:rsidP="00813A1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Site Engineer</w:t>
            </w:r>
          </w:p>
        </w:tc>
        <w:tc>
          <w:tcPr>
            <w:tcW w:w="269" w:type="pct"/>
            <w:tcBorders>
              <w:bottom w:val="single" w:sz="4" w:space="0" w:color="auto"/>
            </w:tcBorders>
            <w:shd w:val="clear" w:color="auto" w:fill="auto"/>
            <w:tcPrChange w:id="291" w:author="MCLEOD, Michael" w:date="2020-03-26T14:24:00Z">
              <w:tcPr>
                <w:tcW w:w="264" w:type="pct"/>
                <w:tcBorders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5E1E2F6" w14:textId="77777777" w:rsidR="00813A1B" w:rsidRPr="004C7C9F" w:rsidRDefault="00813A1B" w:rsidP="00813A1B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4" w:type="pct"/>
            <w:tcBorders>
              <w:bottom w:val="single" w:sz="4" w:space="0" w:color="auto"/>
            </w:tcBorders>
            <w:shd w:val="clear" w:color="auto" w:fill="auto"/>
            <w:tcPrChange w:id="292" w:author="MCLEOD, Michael" w:date="2020-03-26T14:24:00Z">
              <w:tcPr>
                <w:tcW w:w="219" w:type="pct"/>
                <w:tcBorders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5CCDF11" w14:textId="77777777" w:rsidR="00813A1B" w:rsidRPr="004C7C9F" w:rsidRDefault="00813A1B" w:rsidP="00813A1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8" w:type="pct"/>
            <w:tcBorders>
              <w:bottom w:val="single" w:sz="4" w:space="0" w:color="auto"/>
            </w:tcBorders>
            <w:shd w:val="clear" w:color="auto" w:fill="auto"/>
            <w:tcPrChange w:id="293" w:author="MCLEOD, Michael" w:date="2020-03-26T14:24:00Z">
              <w:tcPr>
                <w:tcW w:w="218" w:type="pct"/>
                <w:tcBorders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2F967800" w14:textId="77777777" w:rsidR="00813A1B" w:rsidRPr="004C7C9F" w:rsidRDefault="00813A1B" w:rsidP="00813A1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9" w:type="pct"/>
            <w:tcPrChange w:id="294" w:author="MCLEOD, Michael" w:date="2020-03-26T14:24:00Z">
              <w:tcPr>
                <w:tcW w:w="209" w:type="pct"/>
                <w:gridSpan w:val="2"/>
              </w:tcPr>
            </w:tcPrChange>
          </w:tcPr>
          <w:p w14:paraId="3A867643" w14:textId="77777777" w:rsidR="00813A1B" w:rsidRPr="004C7C9F" w:rsidRDefault="00813A1B" w:rsidP="00813A1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13A1B" w:rsidRPr="00404969" w14:paraId="0DDFEE1E" w14:textId="77777777" w:rsidTr="00EF2AAD">
        <w:trPr>
          <w:trHeight w:val="260"/>
          <w:trPrChange w:id="295" w:author="MCLEOD, Michael" w:date="2020-03-26T14:24:00Z">
            <w:trPr>
              <w:gridBefore w:val="5"/>
              <w:trHeight w:val="260"/>
            </w:trPr>
          </w:trPrChange>
        </w:trPr>
        <w:tc>
          <w:tcPr>
            <w:tcW w:w="190" w:type="pct"/>
            <w:tcPrChange w:id="296" w:author="MCLEOD, Michael" w:date="2020-03-26T14:24:00Z">
              <w:tcPr>
                <w:tcW w:w="190" w:type="pct"/>
              </w:tcPr>
            </w:tcPrChange>
          </w:tcPr>
          <w:p w14:paraId="1813113C" w14:textId="0DF94CB6" w:rsidR="00813A1B" w:rsidRPr="004C7C9F" w:rsidRDefault="00C82CE4" w:rsidP="00C82CE4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="00375E85"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751" w:type="pct"/>
            <w:vAlign w:val="center"/>
            <w:tcPrChange w:id="297" w:author="MCLEOD, Michael" w:date="2020-03-26T14:24:00Z">
              <w:tcPr>
                <w:tcW w:w="751" w:type="pct"/>
                <w:gridSpan w:val="3"/>
                <w:vAlign w:val="center"/>
              </w:tcPr>
            </w:tcPrChange>
          </w:tcPr>
          <w:p w14:paraId="2E88E8C4" w14:textId="77777777" w:rsidR="00813A1B" w:rsidRPr="007D6BDC" w:rsidRDefault="00813A1B" w:rsidP="00813A1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7D6BDC">
              <w:rPr>
                <w:rFonts w:ascii="Arial" w:hAnsi="Arial" w:cs="Arial"/>
                <w:sz w:val="16"/>
                <w:szCs w:val="16"/>
              </w:rPr>
              <w:t>Install rung ladders if pits are &gt; 600mm deep</w:t>
            </w:r>
          </w:p>
        </w:tc>
        <w:tc>
          <w:tcPr>
            <w:tcW w:w="292" w:type="pct"/>
            <w:vAlign w:val="center"/>
            <w:tcPrChange w:id="298" w:author="MCLEOD, Michael" w:date="2020-03-26T14:24:00Z">
              <w:tcPr>
                <w:tcW w:w="292" w:type="pct"/>
                <w:gridSpan w:val="3"/>
                <w:vAlign w:val="center"/>
              </w:tcPr>
            </w:tcPrChange>
          </w:tcPr>
          <w:p w14:paraId="555662FF" w14:textId="77777777" w:rsidR="00813A1B" w:rsidRPr="007D6BDC" w:rsidRDefault="00813A1B" w:rsidP="00813A1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7D6BDC">
              <w:rPr>
                <w:rFonts w:ascii="Arial" w:hAnsi="Arial" w:cs="Arial"/>
                <w:sz w:val="16"/>
                <w:szCs w:val="16"/>
              </w:rPr>
              <w:t xml:space="preserve">Per </w:t>
            </w:r>
            <w:r>
              <w:rPr>
                <w:rFonts w:ascii="Arial" w:hAnsi="Arial" w:cs="Arial"/>
                <w:sz w:val="16"/>
                <w:szCs w:val="16"/>
              </w:rPr>
              <w:t>Pit</w:t>
            </w:r>
          </w:p>
        </w:tc>
        <w:tc>
          <w:tcPr>
            <w:tcW w:w="1274" w:type="pct"/>
            <w:vAlign w:val="center"/>
            <w:tcPrChange w:id="299" w:author="MCLEOD, Michael" w:date="2020-03-26T14:24:00Z">
              <w:tcPr>
                <w:tcW w:w="1274" w:type="pct"/>
                <w:gridSpan w:val="6"/>
                <w:vAlign w:val="center"/>
              </w:tcPr>
            </w:tcPrChange>
          </w:tcPr>
          <w:p w14:paraId="6E20A886" w14:textId="77777777" w:rsidR="00813A1B" w:rsidRPr="007D6BDC" w:rsidRDefault="00813A1B" w:rsidP="00813A1B">
            <w:pPr>
              <w:widowControl w:val="0"/>
              <w:numPr>
                <w:ilvl w:val="0"/>
                <w:numId w:val="4"/>
              </w:numPr>
              <w:tabs>
                <w:tab w:val="clear" w:pos="720"/>
                <w:tab w:val="num" w:pos="184"/>
              </w:tabs>
              <w:autoSpaceDE w:val="0"/>
              <w:autoSpaceDN w:val="0"/>
              <w:adjustRightInd w:val="0"/>
              <w:spacing w:after="0" w:line="240" w:lineRule="auto"/>
              <w:ind w:left="184" w:hanging="184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7D6BDC">
              <w:rPr>
                <w:rFonts w:ascii="Arial" w:hAnsi="Arial" w:cs="Arial"/>
                <w:sz w:val="16"/>
                <w:szCs w:val="16"/>
                <w:lang w:val="en-US"/>
              </w:rPr>
              <w:t>Top of uppermost rung &lt; 600mm below the top of the pit.</w:t>
            </w:r>
          </w:p>
          <w:p w14:paraId="75EE1F5A" w14:textId="77777777" w:rsidR="00813A1B" w:rsidRPr="007D6BDC" w:rsidRDefault="00813A1B" w:rsidP="00813A1B">
            <w:pPr>
              <w:widowControl w:val="0"/>
              <w:numPr>
                <w:ilvl w:val="0"/>
                <w:numId w:val="4"/>
              </w:numPr>
              <w:tabs>
                <w:tab w:val="clear" w:pos="720"/>
                <w:tab w:val="num" w:pos="184"/>
              </w:tabs>
              <w:autoSpaceDE w:val="0"/>
              <w:autoSpaceDN w:val="0"/>
              <w:adjustRightInd w:val="0"/>
              <w:spacing w:after="0" w:line="240" w:lineRule="auto"/>
              <w:ind w:left="184" w:hanging="184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7D6BDC">
              <w:rPr>
                <w:rFonts w:ascii="Arial" w:hAnsi="Arial" w:cs="Arial"/>
                <w:sz w:val="16"/>
                <w:szCs w:val="16"/>
                <w:lang w:val="en-US"/>
              </w:rPr>
              <w:t>Top of Bottom Rung is within 300 to 500mm above the invert of the pit.</w:t>
            </w:r>
          </w:p>
          <w:p w14:paraId="4B35B781" w14:textId="77777777" w:rsidR="00813A1B" w:rsidRPr="007D6BDC" w:rsidRDefault="00813A1B" w:rsidP="00813A1B">
            <w:pPr>
              <w:widowControl w:val="0"/>
              <w:numPr>
                <w:ilvl w:val="0"/>
                <w:numId w:val="4"/>
              </w:numPr>
              <w:tabs>
                <w:tab w:val="clear" w:pos="720"/>
                <w:tab w:val="num" w:pos="184"/>
              </w:tabs>
              <w:autoSpaceDE w:val="0"/>
              <w:autoSpaceDN w:val="0"/>
              <w:adjustRightInd w:val="0"/>
              <w:spacing w:after="0" w:line="240" w:lineRule="auto"/>
              <w:ind w:left="184" w:hanging="184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7D6BDC">
              <w:rPr>
                <w:rFonts w:ascii="Arial" w:hAnsi="Arial" w:cs="Arial"/>
                <w:sz w:val="16"/>
                <w:szCs w:val="16"/>
                <w:lang w:val="en-US"/>
              </w:rPr>
              <w:t>Rung spacing is 300±50mm</w:t>
            </w:r>
          </w:p>
        </w:tc>
        <w:tc>
          <w:tcPr>
            <w:tcW w:w="395" w:type="pct"/>
            <w:vAlign w:val="center"/>
            <w:tcPrChange w:id="300" w:author="MCLEOD, Michael" w:date="2020-03-26T14:24:00Z">
              <w:tcPr>
                <w:tcW w:w="395" w:type="pct"/>
                <w:vAlign w:val="center"/>
              </w:tcPr>
            </w:tcPrChange>
          </w:tcPr>
          <w:p w14:paraId="66CDBAC9" w14:textId="77777777" w:rsidR="00813A1B" w:rsidRPr="007D6BDC" w:rsidRDefault="00813A1B" w:rsidP="00813A1B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R11.4.7.4</w:t>
            </w:r>
          </w:p>
        </w:tc>
        <w:tc>
          <w:tcPr>
            <w:tcW w:w="264" w:type="pct"/>
            <w:tcBorders>
              <w:bottom w:val="single" w:sz="4" w:space="0" w:color="auto"/>
            </w:tcBorders>
            <w:vAlign w:val="center"/>
            <w:tcPrChange w:id="301" w:author="MCLEOD, Michael" w:date="2020-03-26T14:24:00Z">
              <w:tcPr>
                <w:tcW w:w="264" w:type="pct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7D839293" w14:textId="77777777" w:rsidR="00813A1B" w:rsidRPr="007D6BDC" w:rsidRDefault="00813A1B" w:rsidP="00813A1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2" w:type="pct"/>
            <w:tcBorders>
              <w:bottom w:val="single" w:sz="4" w:space="0" w:color="auto"/>
            </w:tcBorders>
            <w:vAlign w:val="center"/>
            <w:tcPrChange w:id="302" w:author="MCLEOD, Michael" w:date="2020-03-26T14:24:00Z">
              <w:tcPr>
                <w:tcW w:w="352" w:type="pct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3B9AFE46" w14:textId="47355505" w:rsidR="00813A1B" w:rsidRPr="004C7C9F" w:rsidRDefault="00813A1B" w:rsidP="00813A1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Verification Checklist</w:t>
            </w:r>
          </w:p>
        </w:tc>
        <w:tc>
          <w:tcPr>
            <w:tcW w:w="156" w:type="pct"/>
            <w:tcBorders>
              <w:bottom w:val="single" w:sz="4" w:space="0" w:color="auto"/>
            </w:tcBorders>
            <w:vAlign w:val="center"/>
            <w:tcPrChange w:id="303" w:author="MCLEOD, Michael" w:date="2020-03-26T14:24:00Z">
              <w:tcPr>
                <w:tcW w:w="176" w:type="pct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44199A6C" w14:textId="77777777" w:rsidR="00813A1B" w:rsidRPr="004C7C9F" w:rsidRDefault="00813A1B" w:rsidP="00813A1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C7C9F">
              <w:rPr>
                <w:rFonts w:ascii="Arial" w:hAnsi="Arial" w:cs="Arial"/>
                <w:sz w:val="16"/>
                <w:szCs w:val="16"/>
              </w:rPr>
              <w:t>IP</w:t>
            </w:r>
          </w:p>
        </w:tc>
        <w:tc>
          <w:tcPr>
            <w:tcW w:w="357" w:type="pct"/>
            <w:tcBorders>
              <w:bottom w:val="single" w:sz="4" w:space="0" w:color="auto"/>
            </w:tcBorders>
            <w:vAlign w:val="center"/>
            <w:tcPrChange w:id="304" w:author="MCLEOD, Michael" w:date="2020-03-26T14:24:00Z">
              <w:tcPr>
                <w:tcW w:w="396" w:type="pct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2545F6A8" w14:textId="6526C8F6" w:rsidR="00813A1B" w:rsidRPr="004C7C9F" w:rsidRDefault="002F347E" w:rsidP="00813A1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Site Engineer</w:t>
            </w:r>
          </w:p>
        </w:tc>
        <w:tc>
          <w:tcPr>
            <w:tcW w:w="269" w:type="pct"/>
            <w:tcBorders>
              <w:bottom w:val="single" w:sz="4" w:space="0" w:color="auto"/>
            </w:tcBorders>
            <w:shd w:val="clear" w:color="auto" w:fill="auto"/>
            <w:tcPrChange w:id="305" w:author="MCLEOD, Michael" w:date="2020-03-26T14:24:00Z">
              <w:tcPr>
                <w:tcW w:w="264" w:type="pct"/>
                <w:tcBorders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08144135" w14:textId="77777777" w:rsidR="00813A1B" w:rsidRPr="004C7C9F" w:rsidRDefault="00813A1B" w:rsidP="00813A1B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4" w:type="pct"/>
            <w:tcBorders>
              <w:bottom w:val="single" w:sz="4" w:space="0" w:color="auto"/>
            </w:tcBorders>
            <w:shd w:val="clear" w:color="auto" w:fill="auto"/>
            <w:tcPrChange w:id="306" w:author="MCLEOD, Michael" w:date="2020-03-26T14:24:00Z">
              <w:tcPr>
                <w:tcW w:w="219" w:type="pct"/>
                <w:tcBorders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0C164E3F" w14:textId="77777777" w:rsidR="00813A1B" w:rsidRPr="004C7C9F" w:rsidRDefault="00813A1B" w:rsidP="00813A1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8" w:type="pct"/>
            <w:tcBorders>
              <w:bottom w:val="single" w:sz="4" w:space="0" w:color="auto"/>
            </w:tcBorders>
            <w:shd w:val="clear" w:color="auto" w:fill="auto"/>
            <w:tcPrChange w:id="307" w:author="MCLEOD, Michael" w:date="2020-03-26T14:24:00Z">
              <w:tcPr>
                <w:tcW w:w="218" w:type="pct"/>
                <w:tcBorders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4EC47F02" w14:textId="77777777" w:rsidR="00813A1B" w:rsidRPr="004C7C9F" w:rsidRDefault="00813A1B" w:rsidP="00813A1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9" w:type="pct"/>
            <w:tcPrChange w:id="308" w:author="MCLEOD, Michael" w:date="2020-03-26T14:24:00Z">
              <w:tcPr>
                <w:tcW w:w="209" w:type="pct"/>
                <w:gridSpan w:val="2"/>
              </w:tcPr>
            </w:tcPrChange>
          </w:tcPr>
          <w:p w14:paraId="63494B70" w14:textId="77777777" w:rsidR="00813A1B" w:rsidRPr="004C7C9F" w:rsidRDefault="00813A1B" w:rsidP="00813A1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2CE4" w:rsidRPr="00404969" w14:paraId="74539D99" w14:textId="77777777" w:rsidTr="00EF2AAD">
        <w:trPr>
          <w:trHeight w:val="260"/>
          <w:trPrChange w:id="309" w:author="MCLEOD, Michael" w:date="2020-03-26T14:24:00Z">
            <w:trPr>
              <w:gridBefore w:val="5"/>
              <w:trHeight w:val="260"/>
            </w:trPr>
          </w:trPrChange>
        </w:trPr>
        <w:tc>
          <w:tcPr>
            <w:tcW w:w="190" w:type="pct"/>
            <w:tcPrChange w:id="310" w:author="MCLEOD, Michael" w:date="2020-03-26T14:24:00Z">
              <w:tcPr>
                <w:tcW w:w="190" w:type="pct"/>
              </w:tcPr>
            </w:tcPrChange>
          </w:tcPr>
          <w:p w14:paraId="5B39FCEA" w14:textId="24B394A6" w:rsidR="00C82CE4" w:rsidRDefault="00375E85" w:rsidP="00D8115A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</w:t>
            </w:r>
          </w:p>
        </w:tc>
        <w:tc>
          <w:tcPr>
            <w:tcW w:w="751" w:type="pct"/>
            <w:vAlign w:val="center"/>
            <w:tcPrChange w:id="311" w:author="MCLEOD, Michael" w:date="2020-03-26T14:24:00Z">
              <w:tcPr>
                <w:tcW w:w="751" w:type="pct"/>
                <w:gridSpan w:val="3"/>
                <w:vAlign w:val="center"/>
              </w:tcPr>
            </w:tcPrChange>
          </w:tcPr>
          <w:p w14:paraId="5AA896EA" w14:textId="77777777" w:rsidR="00C82CE4" w:rsidRDefault="00C82CE4" w:rsidP="00D8115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Patch grout around pipes recesses as required</w:t>
            </w:r>
          </w:p>
        </w:tc>
        <w:tc>
          <w:tcPr>
            <w:tcW w:w="292" w:type="pct"/>
            <w:vAlign w:val="center"/>
            <w:tcPrChange w:id="312" w:author="MCLEOD, Michael" w:date="2020-03-26T14:24:00Z">
              <w:tcPr>
                <w:tcW w:w="292" w:type="pct"/>
                <w:gridSpan w:val="3"/>
                <w:vAlign w:val="center"/>
              </w:tcPr>
            </w:tcPrChange>
          </w:tcPr>
          <w:p w14:paraId="10B27D28" w14:textId="77777777" w:rsidR="00C82CE4" w:rsidRDefault="00C82CE4" w:rsidP="00D8115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Per Structure</w:t>
            </w:r>
          </w:p>
        </w:tc>
        <w:tc>
          <w:tcPr>
            <w:tcW w:w="1274" w:type="pct"/>
            <w:vAlign w:val="center"/>
            <w:tcPrChange w:id="313" w:author="MCLEOD, Michael" w:date="2020-03-26T14:24:00Z">
              <w:tcPr>
                <w:tcW w:w="1274" w:type="pct"/>
                <w:gridSpan w:val="6"/>
                <w:vAlign w:val="center"/>
              </w:tcPr>
            </w:tcPrChange>
          </w:tcPr>
          <w:p w14:paraId="2A781B75" w14:textId="77777777" w:rsidR="00C82CE4" w:rsidRDefault="00C82CE4" w:rsidP="00D8115A">
            <w:pPr>
              <w:pStyle w:val="ListParagraph"/>
              <w:widowControl w:val="0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ind w:left="172" w:hanging="172"/>
              <w:rPr>
                <w:rFonts w:ascii="Arial" w:hAnsi="Arial" w:cs="Arial"/>
                <w:sz w:val="16"/>
                <w:szCs w:val="16"/>
              </w:rPr>
            </w:pPr>
            <w:r w:rsidRPr="00DC3BFA">
              <w:rPr>
                <w:rFonts w:ascii="Arial" w:eastAsia="Times New Roman" w:hAnsi="Arial" w:cs="Arial"/>
                <w:sz w:val="16"/>
                <w:szCs w:val="16"/>
              </w:rPr>
              <w:t>Cementitious grout is placed evenly covering the entire recess of the pipe-pit connections if any</w:t>
            </w:r>
          </w:p>
        </w:tc>
        <w:tc>
          <w:tcPr>
            <w:tcW w:w="395" w:type="pct"/>
            <w:vAlign w:val="center"/>
            <w:tcPrChange w:id="314" w:author="MCLEOD, Michael" w:date="2020-03-26T14:24:00Z">
              <w:tcPr>
                <w:tcW w:w="395" w:type="pct"/>
                <w:vAlign w:val="center"/>
              </w:tcPr>
            </w:tcPrChange>
          </w:tcPr>
          <w:p w14:paraId="5CC22C9F" w14:textId="77777777" w:rsidR="00C82CE4" w:rsidRDefault="00C82CE4" w:rsidP="00D8115A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DRA-CMS</w:t>
            </w:r>
          </w:p>
        </w:tc>
        <w:tc>
          <w:tcPr>
            <w:tcW w:w="264" w:type="pct"/>
            <w:tcBorders>
              <w:bottom w:val="single" w:sz="4" w:space="0" w:color="auto"/>
            </w:tcBorders>
            <w:vAlign w:val="center"/>
            <w:tcPrChange w:id="315" w:author="MCLEOD, Michael" w:date="2020-03-26T14:24:00Z">
              <w:tcPr>
                <w:tcW w:w="264" w:type="pct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2036B6CA" w14:textId="77777777" w:rsidR="00C82CE4" w:rsidRDefault="00C82CE4" w:rsidP="00D8115A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2" w:type="pct"/>
            <w:tcBorders>
              <w:bottom w:val="single" w:sz="4" w:space="0" w:color="auto"/>
            </w:tcBorders>
            <w:vAlign w:val="center"/>
            <w:tcPrChange w:id="316" w:author="MCLEOD, Michael" w:date="2020-03-26T14:24:00Z">
              <w:tcPr>
                <w:tcW w:w="352" w:type="pct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6E0F33DA" w14:textId="77777777" w:rsidR="00C82CE4" w:rsidRDefault="00C82CE4" w:rsidP="00D8115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Verification Checklist</w:t>
            </w:r>
          </w:p>
        </w:tc>
        <w:tc>
          <w:tcPr>
            <w:tcW w:w="156" w:type="pct"/>
            <w:tcBorders>
              <w:bottom w:val="single" w:sz="4" w:space="0" w:color="auto"/>
            </w:tcBorders>
            <w:vAlign w:val="center"/>
            <w:tcPrChange w:id="317" w:author="MCLEOD, Michael" w:date="2020-03-26T14:24:00Z">
              <w:tcPr>
                <w:tcW w:w="176" w:type="pct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5845358B" w14:textId="77777777" w:rsidR="00C82CE4" w:rsidRPr="004C7C9F" w:rsidRDefault="00C82CE4" w:rsidP="00D8115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C7C9F">
              <w:rPr>
                <w:rFonts w:ascii="Arial" w:hAnsi="Arial" w:cs="Arial"/>
                <w:sz w:val="16"/>
                <w:szCs w:val="16"/>
              </w:rPr>
              <w:t>IP</w:t>
            </w:r>
          </w:p>
        </w:tc>
        <w:tc>
          <w:tcPr>
            <w:tcW w:w="357" w:type="pct"/>
            <w:tcBorders>
              <w:bottom w:val="single" w:sz="4" w:space="0" w:color="auto"/>
            </w:tcBorders>
            <w:vAlign w:val="center"/>
            <w:tcPrChange w:id="318" w:author="MCLEOD, Michael" w:date="2020-03-26T14:24:00Z">
              <w:tcPr>
                <w:tcW w:w="396" w:type="pct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7223FF5E" w14:textId="77777777" w:rsidR="00C82CE4" w:rsidRDefault="00C82CE4" w:rsidP="00D8115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Site Foreman</w:t>
            </w:r>
          </w:p>
        </w:tc>
        <w:tc>
          <w:tcPr>
            <w:tcW w:w="269" w:type="pct"/>
            <w:tcBorders>
              <w:bottom w:val="single" w:sz="4" w:space="0" w:color="auto"/>
            </w:tcBorders>
            <w:shd w:val="clear" w:color="auto" w:fill="auto"/>
            <w:tcPrChange w:id="319" w:author="MCLEOD, Michael" w:date="2020-03-26T14:24:00Z">
              <w:tcPr>
                <w:tcW w:w="264" w:type="pct"/>
                <w:tcBorders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6A08AC3C" w14:textId="77777777" w:rsidR="00C82CE4" w:rsidRPr="004C7C9F" w:rsidRDefault="00C82CE4" w:rsidP="00D8115A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4" w:type="pct"/>
            <w:tcBorders>
              <w:bottom w:val="single" w:sz="4" w:space="0" w:color="auto"/>
            </w:tcBorders>
            <w:shd w:val="clear" w:color="auto" w:fill="auto"/>
            <w:tcPrChange w:id="320" w:author="MCLEOD, Michael" w:date="2020-03-26T14:24:00Z">
              <w:tcPr>
                <w:tcW w:w="219" w:type="pct"/>
                <w:tcBorders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69C479FF" w14:textId="77777777" w:rsidR="00C82CE4" w:rsidRPr="004C7C9F" w:rsidRDefault="00C82CE4" w:rsidP="00D8115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8" w:type="pct"/>
            <w:tcBorders>
              <w:bottom w:val="single" w:sz="4" w:space="0" w:color="auto"/>
            </w:tcBorders>
            <w:shd w:val="clear" w:color="auto" w:fill="auto"/>
            <w:tcPrChange w:id="321" w:author="MCLEOD, Michael" w:date="2020-03-26T14:24:00Z">
              <w:tcPr>
                <w:tcW w:w="218" w:type="pct"/>
                <w:tcBorders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318923AC" w14:textId="77777777" w:rsidR="00C82CE4" w:rsidRPr="004C7C9F" w:rsidRDefault="00C82CE4" w:rsidP="00D8115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9" w:type="pct"/>
            <w:tcPrChange w:id="322" w:author="MCLEOD, Michael" w:date="2020-03-26T14:24:00Z">
              <w:tcPr>
                <w:tcW w:w="209" w:type="pct"/>
                <w:gridSpan w:val="2"/>
              </w:tcPr>
            </w:tcPrChange>
          </w:tcPr>
          <w:p w14:paraId="752A56DF" w14:textId="77777777" w:rsidR="00C82CE4" w:rsidRPr="004C7C9F" w:rsidRDefault="00C82CE4" w:rsidP="00D8115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13A1B" w:rsidRPr="00404969" w14:paraId="28051A9F" w14:textId="77777777" w:rsidTr="00EF2AAD">
        <w:trPr>
          <w:trHeight w:val="260"/>
          <w:trPrChange w:id="323" w:author="MCLEOD, Michael" w:date="2020-03-26T14:24:00Z">
            <w:trPr>
              <w:gridBefore w:val="5"/>
              <w:trHeight w:val="260"/>
            </w:trPr>
          </w:trPrChange>
        </w:trPr>
        <w:tc>
          <w:tcPr>
            <w:tcW w:w="190" w:type="pct"/>
            <w:tcPrChange w:id="324" w:author="MCLEOD, Michael" w:date="2020-03-26T14:24:00Z">
              <w:tcPr>
                <w:tcW w:w="190" w:type="pct"/>
              </w:tcPr>
            </w:tcPrChange>
          </w:tcPr>
          <w:p w14:paraId="62BEB3FC" w14:textId="185A59BB" w:rsidR="00813A1B" w:rsidRPr="00C552AD" w:rsidRDefault="00C82CE4" w:rsidP="00C82CE4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  <w:r w:rsidR="00375E85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751" w:type="pct"/>
            <w:vAlign w:val="center"/>
            <w:tcPrChange w:id="325" w:author="MCLEOD, Michael" w:date="2020-03-26T14:24:00Z">
              <w:tcPr>
                <w:tcW w:w="751" w:type="pct"/>
                <w:gridSpan w:val="3"/>
                <w:vAlign w:val="center"/>
              </w:tcPr>
            </w:tcPrChange>
          </w:tcPr>
          <w:p w14:paraId="490BC880" w14:textId="77777777" w:rsidR="00813A1B" w:rsidRPr="007D6BDC" w:rsidRDefault="00813A1B" w:rsidP="00813A1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7D6BDC">
              <w:rPr>
                <w:rFonts w:ascii="Arial" w:hAnsi="Arial" w:cs="Arial"/>
                <w:sz w:val="16"/>
                <w:szCs w:val="16"/>
              </w:rPr>
              <w:t>Install weepholes in headwalls and wingwalls, if provided</w:t>
            </w:r>
          </w:p>
        </w:tc>
        <w:tc>
          <w:tcPr>
            <w:tcW w:w="292" w:type="pct"/>
            <w:vAlign w:val="center"/>
            <w:tcPrChange w:id="326" w:author="MCLEOD, Michael" w:date="2020-03-26T14:24:00Z">
              <w:tcPr>
                <w:tcW w:w="292" w:type="pct"/>
                <w:gridSpan w:val="3"/>
                <w:vAlign w:val="center"/>
              </w:tcPr>
            </w:tcPrChange>
          </w:tcPr>
          <w:p w14:paraId="6417BD4D" w14:textId="77777777" w:rsidR="00813A1B" w:rsidRPr="007D6BDC" w:rsidRDefault="00813A1B" w:rsidP="00813A1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7D6BDC">
              <w:rPr>
                <w:rFonts w:ascii="Arial" w:hAnsi="Arial" w:cs="Arial"/>
                <w:sz w:val="16"/>
                <w:szCs w:val="16"/>
              </w:rPr>
              <w:t>Per Structure</w:t>
            </w:r>
          </w:p>
        </w:tc>
        <w:tc>
          <w:tcPr>
            <w:tcW w:w="1274" w:type="pct"/>
            <w:vAlign w:val="center"/>
            <w:tcPrChange w:id="327" w:author="MCLEOD, Michael" w:date="2020-03-26T14:24:00Z">
              <w:tcPr>
                <w:tcW w:w="1274" w:type="pct"/>
                <w:gridSpan w:val="6"/>
                <w:vAlign w:val="center"/>
              </w:tcPr>
            </w:tcPrChange>
          </w:tcPr>
          <w:p w14:paraId="7DC614E7" w14:textId="46A59C16" w:rsidR="00813A1B" w:rsidRPr="003C7FCC" w:rsidRDefault="00813A1B" w:rsidP="00813A1B">
            <w:pPr>
              <w:pStyle w:val="ListParagraph"/>
              <w:widowControl w:val="0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ind w:left="172" w:hanging="172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C7FCC">
              <w:rPr>
                <w:rFonts w:ascii="Arial" w:hAnsi="Arial" w:cs="Arial"/>
                <w:sz w:val="16"/>
                <w:szCs w:val="16"/>
              </w:rPr>
              <w:t xml:space="preserve">Material placed to height </w:t>
            </w:r>
            <w:r w:rsidRPr="003C7FCC">
              <w:rPr>
                <w:rFonts w:ascii="Arial" w:hAnsi="Arial" w:cs="Arial" w:hint="eastAsia"/>
                <w:sz w:val="16"/>
                <w:szCs w:val="16"/>
              </w:rPr>
              <w:t>≥</w:t>
            </w:r>
            <w:r w:rsidRPr="003C7FCC">
              <w:rPr>
                <w:rFonts w:ascii="Arial" w:hAnsi="Arial" w:cs="Arial"/>
                <w:sz w:val="16"/>
                <w:szCs w:val="16"/>
              </w:rPr>
              <w:t xml:space="preserve"> 450mm above the bottom of the weephole over a plan area </w:t>
            </w:r>
            <w:r w:rsidRPr="003C7FCC">
              <w:rPr>
                <w:rFonts w:ascii="Arial" w:hAnsi="Arial" w:cs="Arial" w:hint="eastAsia"/>
                <w:sz w:val="16"/>
                <w:szCs w:val="16"/>
              </w:rPr>
              <w:t>≥</w:t>
            </w:r>
            <w:r w:rsidRPr="003C7FCC">
              <w:rPr>
                <w:rFonts w:ascii="Arial" w:hAnsi="Arial" w:cs="Arial"/>
                <w:sz w:val="16"/>
                <w:szCs w:val="16"/>
              </w:rPr>
              <w:t xml:space="preserve"> 600mm along the wall by 300mm out from the wall (Located centrally of the weephole)</w:t>
            </w:r>
          </w:p>
          <w:p w14:paraId="331CCB45" w14:textId="77777777" w:rsidR="00813A1B" w:rsidRPr="003C7FCC" w:rsidRDefault="00813A1B" w:rsidP="00813A1B">
            <w:pPr>
              <w:pStyle w:val="ListParagraph"/>
              <w:widowControl w:val="0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ind w:left="172" w:hanging="172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C7FCC">
              <w:rPr>
                <w:rFonts w:ascii="Arial" w:hAnsi="Arial" w:cs="Arial"/>
                <w:sz w:val="16"/>
                <w:szCs w:val="16"/>
              </w:rPr>
              <w:t>Enclosed it with geotextile filter fabric</w:t>
            </w:r>
          </w:p>
        </w:tc>
        <w:tc>
          <w:tcPr>
            <w:tcW w:w="395" w:type="pct"/>
            <w:vAlign w:val="center"/>
            <w:tcPrChange w:id="328" w:author="MCLEOD, Michael" w:date="2020-03-26T14:24:00Z">
              <w:tcPr>
                <w:tcW w:w="395" w:type="pct"/>
                <w:vAlign w:val="center"/>
              </w:tcPr>
            </w:tcPrChange>
          </w:tcPr>
          <w:p w14:paraId="72AED886" w14:textId="77777777" w:rsidR="00813A1B" w:rsidRDefault="00813A1B" w:rsidP="00813A1B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R11.4.8</w:t>
            </w:r>
          </w:p>
          <w:p w14:paraId="38B5914E" w14:textId="77777777" w:rsidR="00813A1B" w:rsidRPr="00722289" w:rsidRDefault="00813A1B" w:rsidP="00813A1B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R63</w:t>
            </w:r>
          </w:p>
        </w:tc>
        <w:tc>
          <w:tcPr>
            <w:tcW w:w="264" w:type="pct"/>
            <w:tcBorders>
              <w:bottom w:val="single" w:sz="4" w:space="0" w:color="auto"/>
            </w:tcBorders>
            <w:vAlign w:val="center"/>
            <w:tcPrChange w:id="329" w:author="MCLEOD, Michael" w:date="2020-03-26T14:24:00Z">
              <w:tcPr>
                <w:tcW w:w="264" w:type="pct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2894244B" w14:textId="77777777" w:rsidR="00813A1B" w:rsidRPr="007D6BDC" w:rsidRDefault="00813A1B" w:rsidP="00813A1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2" w:type="pct"/>
            <w:tcBorders>
              <w:bottom w:val="single" w:sz="4" w:space="0" w:color="auto"/>
            </w:tcBorders>
            <w:vAlign w:val="center"/>
            <w:tcPrChange w:id="330" w:author="MCLEOD, Michael" w:date="2020-03-26T14:24:00Z">
              <w:tcPr>
                <w:tcW w:w="352" w:type="pct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56412B9C" w14:textId="028FC2AF" w:rsidR="00813A1B" w:rsidRPr="00C552AD" w:rsidRDefault="00813A1B" w:rsidP="00813A1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Verification Checklist</w:t>
            </w:r>
          </w:p>
        </w:tc>
        <w:tc>
          <w:tcPr>
            <w:tcW w:w="156" w:type="pct"/>
            <w:tcBorders>
              <w:bottom w:val="single" w:sz="4" w:space="0" w:color="auto"/>
            </w:tcBorders>
            <w:vAlign w:val="center"/>
            <w:tcPrChange w:id="331" w:author="MCLEOD, Michael" w:date="2020-03-26T14:24:00Z">
              <w:tcPr>
                <w:tcW w:w="176" w:type="pct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1D32DBC3" w14:textId="77777777" w:rsidR="00813A1B" w:rsidRPr="00C552AD" w:rsidRDefault="00813A1B" w:rsidP="00813A1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C7C9F">
              <w:rPr>
                <w:rFonts w:ascii="Arial" w:hAnsi="Arial" w:cs="Arial"/>
                <w:sz w:val="16"/>
                <w:szCs w:val="16"/>
              </w:rPr>
              <w:t>IP</w:t>
            </w:r>
          </w:p>
        </w:tc>
        <w:tc>
          <w:tcPr>
            <w:tcW w:w="357" w:type="pct"/>
            <w:tcBorders>
              <w:bottom w:val="single" w:sz="4" w:space="0" w:color="auto"/>
            </w:tcBorders>
            <w:vAlign w:val="center"/>
            <w:tcPrChange w:id="332" w:author="MCLEOD, Michael" w:date="2020-03-26T14:24:00Z">
              <w:tcPr>
                <w:tcW w:w="396" w:type="pct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43258462" w14:textId="77777777" w:rsidR="00813A1B" w:rsidRPr="00C552AD" w:rsidRDefault="00813A1B" w:rsidP="00813A1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C7C9F">
              <w:rPr>
                <w:rFonts w:ascii="Arial" w:hAnsi="Arial" w:cs="Arial"/>
                <w:sz w:val="16"/>
                <w:szCs w:val="16"/>
              </w:rPr>
              <w:t xml:space="preserve">Site </w:t>
            </w:r>
            <w:r>
              <w:rPr>
                <w:rFonts w:ascii="Arial" w:hAnsi="Arial" w:cs="Arial"/>
                <w:sz w:val="16"/>
                <w:szCs w:val="16"/>
              </w:rPr>
              <w:t>Foreman</w:t>
            </w:r>
          </w:p>
        </w:tc>
        <w:tc>
          <w:tcPr>
            <w:tcW w:w="269" w:type="pct"/>
            <w:tcBorders>
              <w:bottom w:val="single" w:sz="4" w:space="0" w:color="auto"/>
            </w:tcBorders>
            <w:shd w:val="clear" w:color="auto" w:fill="auto"/>
            <w:tcPrChange w:id="333" w:author="MCLEOD, Michael" w:date="2020-03-26T14:24:00Z">
              <w:tcPr>
                <w:tcW w:w="264" w:type="pct"/>
                <w:tcBorders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11547474" w14:textId="77777777" w:rsidR="00813A1B" w:rsidRPr="004C7C9F" w:rsidRDefault="00813A1B" w:rsidP="00813A1B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4" w:type="pct"/>
            <w:tcBorders>
              <w:bottom w:val="single" w:sz="4" w:space="0" w:color="auto"/>
            </w:tcBorders>
            <w:shd w:val="clear" w:color="auto" w:fill="auto"/>
            <w:tcPrChange w:id="334" w:author="MCLEOD, Michael" w:date="2020-03-26T14:24:00Z">
              <w:tcPr>
                <w:tcW w:w="219" w:type="pct"/>
                <w:tcBorders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7004393D" w14:textId="77777777" w:rsidR="00813A1B" w:rsidRPr="004C7C9F" w:rsidRDefault="00813A1B" w:rsidP="00813A1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8" w:type="pct"/>
            <w:tcBorders>
              <w:bottom w:val="single" w:sz="4" w:space="0" w:color="auto"/>
            </w:tcBorders>
            <w:shd w:val="clear" w:color="auto" w:fill="auto"/>
            <w:tcPrChange w:id="335" w:author="MCLEOD, Michael" w:date="2020-03-26T14:24:00Z">
              <w:tcPr>
                <w:tcW w:w="218" w:type="pct"/>
                <w:tcBorders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6D14D4B7" w14:textId="77777777" w:rsidR="00813A1B" w:rsidRPr="004C7C9F" w:rsidRDefault="00813A1B" w:rsidP="00813A1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9" w:type="pct"/>
            <w:tcPrChange w:id="336" w:author="MCLEOD, Michael" w:date="2020-03-26T14:24:00Z">
              <w:tcPr>
                <w:tcW w:w="209" w:type="pct"/>
                <w:gridSpan w:val="2"/>
              </w:tcPr>
            </w:tcPrChange>
          </w:tcPr>
          <w:p w14:paraId="53315E8D" w14:textId="77777777" w:rsidR="00813A1B" w:rsidRPr="004C7C9F" w:rsidRDefault="00813A1B" w:rsidP="00813A1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2CE4" w:rsidRPr="00404969" w14:paraId="096AF874" w14:textId="77777777" w:rsidTr="00EF2AAD">
        <w:trPr>
          <w:cantSplit/>
          <w:trHeight w:val="260"/>
          <w:trPrChange w:id="337" w:author="MCLEOD, Michael" w:date="2020-03-26T14:24:00Z">
            <w:trPr>
              <w:gridBefore w:val="5"/>
              <w:cantSplit/>
              <w:trHeight w:val="260"/>
            </w:trPr>
          </w:trPrChange>
        </w:trPr>
        <w:tc>
          <w:tcPr>
            <w:tcW w:w="190" w:type="pct"/>
            <w:tcPrChange w:id="338" w:author="MCLEOD, Michael" w:date="2020-03-26T14:24:00Z">
              <w:tcPr>
                <w:tcW w:w="190" w:type="pct"/>
              </w:tcPr>
            </w:tcPrChange>
          </w:tcPr>
          <w:p w14:paraId="6B37BB4F" w14:textId="5D3121F7" w:rsidR="00C82CE4" w:rsidRDefault="00C82CE4" w:rsidP="00C57BB1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  <w:r w:rsidR="00375E85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751" w:type="pct"/>
            <w:vAlign w:val="center"/>
            <w:tcPrChange w:id="339" w:author="MCLEOD, Michael" w:date="2020-03-26T14:24:00Z">
              <w:tcPr>
                <w:tcW w:w="751" w:type="pct"/>
                <w:gridSpan w:val="3"/>
                <w:vAlign w:val="center"/>
              </w:tcPr>
            </w:tcPrChange>
          </w:tcPr>
          <w:p w14:paraId="5419A3CF" w14:textId="77777777" w:rsidR="00C82CE4" w:rsidRPr="004C7C9F" w:rsidRDefault="00C82CE4" w:rsidP="00D8115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Place scour protection / dissipator, if required</w:t>
            </w:r>
          </w:p>
        </w:tc>
        <w:tc>
          <w:tcPr>
            <w:tcW w:w="292" w:type="pct"/>
            <w:vAlign w:val="center"/>
            <w:tcPrChange w:id="340" w:author="MCLEOD, Michael" w:date="2020-03-26T14:24:00Z">
              <w:tcPr>
                <w:tcW w:w="292" w:type="pct"/>
                <w:gridSpan w:val="3"/>
                <w:vAlign w:val="center"/>
              </w:tcPr>
            </w:tcPrChange>
          </w:tcPr>
          <w:p w14:paraId="76AE1B6E" w14:textId="75B86AB0" w:rsidR="00C82CE4" w:rsidRDefault="00C82CE4" w:rsidP="00C57BB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Per Outlet Struct</w:t>
            </w:r>
            <w:r w:rsidR="006F6C69">
              <w:rPr>
                <w:rFonts w:ascii="Arial" w:hAnsi="Arial" w:cs="Arial"/>
                <w:sz w:val="16"/>
                <w:szCs w:val="16"/>
                <w:lang w:val="en-US"/>
              </w:rPr>
              <w:t>u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re</w:t>
            </w:r>
          </w:p>
        </w:tc>
        <w:tc>
          <w:tcPr>
            <w:tcW w:w="1274" w:type="pct"/>
            <w:vAlign w:val="center"/>
            <w:tcPrChange w:id="341" w:author="MCLEOD, Michael" w:date="2020-03-26T14:24:00Z">
              <w:tcPr>
                <w:tcW w:w="1274" w:type="pct"/>
                <w:gridSpan w:val="6"/>
                <w:vAlign w:val="center"/>
              </w:tcPr>
            </w:tcPrChange>
          </w:tcPr>
          <w:p w14:paraId="105F45FF" w14:textId="77777777" w:rsidR="00C82CE4" w:rsidRPr="004C7C9F" w:rsidRDefault="00C82CE4" w:rsidP="00D8115A">
            <w:pPr>
              <w:pStyle w:val="ListParagraph"/>
              <w:widowControl w:val="0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ind w:left="172" w:hanging="172"/>
              <w:rPr>
                <w:rFonts w:ascii="Arial" w:eastAsia="Times New Roman" w:hAnsi="Arial" w:cs="Arial"/>
                <w:sz w:val="16"/>
                <w:szCs w:val="16"/>
              </w:rPr>
            </w:pPr>
            <w:r w:rsidRPr="00DC3BFA">
              <w:rPr>
                <w:rFonts w:ascii="Arial" w:eastAsia="Times New Roman" w:hAnsi="Arial" w:cs="Arial"/>
                <w:sz w:val="16"/>
                <w:szCs w:val="16"/>
              </w:rPr>
              <w:t>Scour protection and installation of dissipater completed as details specified in design documentations</w:t>
            </w:r>
          </w:p>
        </w:tc>
        <w:tc>
          <w:tcPr>
            <w:tcW w:w="395" w:type="pct"/>
            <w:vAlign w:val="center"/>
            <w:tcPrChange w:id="342" w:author="MCLEOD, Michael" w:date="2020-03-26T14:24:00Z">
              <w:tcPr>
                <w:tcW w:w="395" w:type="pct"/>
                <w:vAlign w:val="center"/>
              </w:tcPr>
            </w:tcPrChange>
          </w:tcPr>
          <w:p w14:paraId="320D0501" w14:textId="77777777" w:rsidR="00C82CE4" w:rsidRDefault="00C82CE4" w:rsidP="00D8115A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Design DWGS</w:t>
            </w:r>
          </w:p>
          <w:p w14:paraId="3885C823" w14:textId="77777777" w:rsidR="00C82CE4" w:rsidRDefault="00C82CE4" w:rsidP="00D8115A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4" w:type="pct"/>
            <w:tcBorders>
              <w:bottom w:val="single" w:sz="4" w:space="0" w:color="auto"/>
            </w:tcBorders>
            <w:vAlign w:val="center"/>
            <w:tcPrChange w:id="343" w:author="MCLEOD, Michael" w:date="2020-03-26T14:24:00Z">
              <w:tcPr>
                <w:tcW w:w="264" w:type="pct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7F5BB935" w14:textId="77777777" w:rsidR="00C82CE4" w:rsidRDefault="00C82CE4" w:rsidP="00D8115A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2" w:type="pct"/>
            <w:tcBorders>
              <w:bottom w:val="single" w:sz="4" w:space="0" w:color="auto"/>
            </w:tcBorders>
            <w:vAlign w:val="center"/>
            <w:tcPrChange w:id="344" w:author="MCLEOD, Michael" w:date="2020-03-26T14:24:00Z">
              <w:tcPr>
                <w:tcW w:w="352" w:type="pct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7CDD25EE" w14:textId="77777777" w:rsidR="00C82CE4" w:rsidRPr="004C7C9F" w:rsidRDefault="00C82CE4" w:rsidP="00D8115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Verification Checklist</w:t>
            </w:r>
          </w:p>
        </w:tc>
        <w:tc>
          <w:tcPr>
            <w:tcW w:w="156" w:type="pct"/>
            <w:tcBorders>
              <w:bottom w:val="single" w:sz="4" w:space="0" w:color="auto"/>
            </w:tcBorders>
            <w:vAlign w:val="center"/>
            <w:tcPrChange w:id="345" w:author="MCLEOD, Michael" w:date="2020-03-26T14:24:00Z">
              <w:tcPr>
                <w:tcW w:w="176" w:type="pct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4B050915" w14:textId="77777777" w:rsidR="00C82CE4" w:rsidRPr="004C7C9F" w:rsidRDefault="00C82CE4" w:rsidP="00D8115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C7C9F">
              <w:rPr>
                <w:rFonts w:ascii="Arial" w:hAnsi="Arial" w:cs="Arial"/>
                <w:sz w:val="16"/>
                <w:szCs w:val="16"/>
              </w:rPr>
              <w:t>IP</w:t>
            </w:r>
          </w:p>
        </w:tc>
        <w:tc>
          <w:tcPr>
            <w:tcW w:w="357" w:type="pct"/>
            <w:tcBorders>
              <w:bottom w:val="single" w:sz="4" w:space="0" w:color="auto"/>
            </w:tcBorders>
            <w:vAlign w:val="center"/>
            <w:tcPrChange w:id="346" w:author="MCLEOD, Michael" w:date="2020-03-26T14:24:00Z">
              <w:tcPr>
                <w:tcW w:w="396" w:type="pct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1B3A3A94" w14:textId="77777777" w:rsidR="00C82CE4" w:rsidRPr="004C7C9F" w:rsidRDefault="00C82CE4" w:rsidP="00D8115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Site Foreman</w:t>
            </w:r>
          </w:p>
        </w:tc>
        <w:tc>
          <w:tcPr>
            <w:tcW w:w="269" w:type="pct"/>
            <w:tcBorders>
              <w:bottom w:val="single" w:sz="4" w:space="0" w:color="auto"/>
            </w:tcBorders>
            <w:shd w:val="clear" w:color="auto" w:fill="auto"/>
            <w:tcPrChange w:id="347" w:author="MCLEOD, Michael" w:date="2020-03-26T14:24:00Z">
              <w:tcPr>
                <w:tcW w:w="264" w:type="pct"/>
                <w:tcBorders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23E61257" w14:textId="77777777" w:rsidR="00C82CE4" w:rsidRPr="004C7C9F" w:rsidRDefault="00C82CE4" w:rsidP="00D8115A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4" w:type="pct"/>
            <w:tcBorders>
              <w:bottom w:val="single" w:sz="4" w:space="0" w:color="auto"/>
            </w:tcBorders>
            <w:shd w:val="clear" w:color="auto" w:fill="auto"/>
            <w:tcPrChange w:id="348" w:author="MCLEOD, Michael" w:date="2020-03-26T14:24:00Z">
              <w:tcPr>
                <w:tcW w:w="219" w:type="pct"/>
                <w:tcBorders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4C5A4D86" w14:textId="77777777" w:rsidR="00C82CE4" w:rsidRPr="004C7C9F" w:rsidRDefault="00C82CE4" w:rsidP="00D8115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8" w:type="pct"/>
            <w:tcBorders>
              <w:bottom w:val="single" w:sz="4" w:space="0" w:color="auto"/>
            </w:tcBorders>
            <w:shd w:val="clear" w:color="auto" w:fill="auto"/>
            <w:tcPrChange w:id="349" w:author="MCLEOD, Michael" w:date="2020-03-26T14:24:00Z">
              <w:tcPr>
                <w:tcW w:w="218" w:type="pct"/>
                <w:tcBorders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3F5CF72E" w14:textId="77777777" w:rsidR="00C82CE4" w:rsidRPr="004C7C9F" w:rsidRDefault="00C82CE4" w:rsidP="00D8115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9" w:type="pct"/>
            <w:tcPrChange w:id="350" w:author="MCLEOD, Michael" w:date="2020-03-26T14:24:00Z">
              <w:tcPr>
                <w:tcW w:w="209" w:type="pct"/>
                <w:gridSpan w:val="2"/>
              </w:tcPr>
            </w:tcPrChange>
          </w:tcPr>
          <w:p w14:paraId="6C836FF5" w14:textId="77777777" w:rsidR="00C82CE4" w:rsidRPr="004C7C9F" w:rsidRDefault="00C82CE4" w:rsidP="00D8115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13A1B" w:rsidRPr="004C7C9F" w14:paraId="79877378" w14:textId="77777777" w:rsidTr="00722289">
        <w:trPr>
          <w:trHeight w:val="260"/>
        </w:trPr>
        <w:tc>
          <w:tcPr>
            <w:tcW w:w="190" w:type="pct"/>
            <w:tcBorders>
              <w:right w:val="single" w:sz="4" w:space="0" w:color="auto"/>
            </w:tcBorders>
            <w:shd w:val="clear" w:color="auto" w:fill="F3F3F3"/>
          </w:tcPr>
          <w:p w14:paraId="34F45EC9" w14:textId="40F0E210" w:rsidR="00813A1B" w:rsidRPr="004C7C9F" w:rsidRDefault="00C82CE4" w:rsidP="00C57BB1">
            <w:pPr>
              <w:spacing w:before="60" w:after="60"/>
              <w:jc w:val="center"/>
              <w:rPr>
                <w:rFonts w:ascii="Arial" w:hAnsi="Arial" w:cs="Arial"/>
                <w:b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A6A6A6" w:themeColor="background1" w:themeShade="A6"/>
                <w:sz w:val="16"/>
                <w:szCs w:val="16"/>
              </w:rPr>
              <w:t>3</w:t>
            </w:r>
            <w:r w:rsidR="00375E85">
              <w:rPr>
                <w:rFonts w:ascii="Arial" w:hAnsi="Arial" w:cs="Arial"/>
                <w:b/>
                <w:color w:val="A6A6A6" w:themeColor="background1" w:themeShade="A6"/>
                <w:sz w:val="16"/>
                <w:szCs w:val="16"/>
              </w:rPr>
              <w:t>3</w:t>
            </w:r>
          </w:p>
        </w:tc>
        <w:tc>
          <w:tcPr>
            <w:tcW w:w="4810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DE51C9D" w14:textId="77777777" w:rsidR="00813A1B" w:rsidRPr="004C7C9F" w:rsidRDefault="00813A1B" w:rsidP="00813A1B">
            <w:pPr>
              <w:spacing w:after="0" w:line="240" w:lineRule="auto"/>
              <w:rPr>
                <w:rFonts w:ascii="Arial" w:hAnsi="Arial" w:cs="Arial"/>
                <w:b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A6A6A6" w:themeColor="background1" w:themeShade="A6"/>
                <w:sz w:val="16"/>
                <w:szCs w:val="16"/>
              </w:rPr>
              <w:t>Backfilling</w:t>
            </w:r>
          </w:p>
        </w:tc>
      </w:tr>
      <w:tr w:rsidR="00813A1B" w:rsidRPr="00404969" w14:paraId="0F73A1E6" w14:textId="77777777" w:rsidTr="00EF2AAD">
        <w:trPr>
          <w:trHeight w:val="260"/>
          <w:trPrChange w:id="351" w:author="MCLEOD, Michael" w:date="2020-03-26T14:24:00Z">
            <w:trPr>
              <w:gridBefore w:val="5"/>
              <w:trHeight w:val="260"/>
            </w:trPr>
          </w:trPrChange>
        </w:trPr>
        <w:tc>
          <w:tcPr>
            <w:tcW w:w="190" w:type="pct"/>
            <w:tcPrChange w:id="352" w:author="MCLEOD, Michael" w:date="2020-03-26T14:24:00Z">
              <w:tcPr>
                <w:tcW w:w="190" w:type="pct"/>
              </w:tcPr>
            </w:tcPrChange>
          </w:tcPr>
          <w:p w14:paraId="5C65CAE3" w14:textId="741D57C7" w:rsidR="00813A1B" w:rsidRPr="004C7C9F" w:rsidRDefault="00C82CE4" w:rsidP="00C57BB1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  <w:r w:rsidR="00375E85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751" w:type="pct"/>
            <w:vAlign w:val="center"/>
            <w:tcPrChange w:id="353" w:author="MCLEOD, Michael" w:date="2020-03-26T14:24:00Z">
              <w:tcPr>
                <w:tcW w:w="751" w:type="pct"/>
                <w:gridSpan w:val="3"/>
                <w:vAlign w:val="center"/>
              </w:tcPr>
            </w:tcPrChange>
          </w:tcPr>
          <w:p w14:paraId="48254FE4" w14:textId="77777777" w:rsidR="00813A1B" w:rsidRPr="004C7C9F" w:rsidRDefault="00813A1B" w:rsidP="00813A1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4C7C9F">
              <w:rPr>
                <w:rFonts w:ascii="Arial" w:eastAsia="Times New Roman" w:hAnsi="Arial" w:cs="Arial"/>
                <w:sz w:val="16"/>
                <w:szCs w:val="16"/>
              </w:rPr>
              <w:t>Place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 and</w:t>
            </w:r>
            <w:r w:rsidRPr="004C7C9F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spread</w:t>
            </w:r>
            <w:r w:rsidRPr="004C7C9F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haunch, side zone, overlay and backfill, </w:t>
            </w:r>
            <w:r w:rsidRPr="00445C3E">
              <w:rPr>
                <w:rFonts w:ascii="Arial" w:hAnsi="Arial" w:cs="Arial"/>
                <w:sz w:val="16"/>
                <w:szCs w:val="17"/>
              </w:rPr>
              <w:t>compact and test to specified densities</w:t>
            </w:r>
          </w:p>
        </w:tc>
        <w:tc>
          <w:tcPr>
            <w:tcW w:w="292" w:type="pct"/>
            <w:vAlign w:val="center"/>
            <w:tcPrChange w:id="354" w:author="MCLEOD, Michael" w:date="2020-03-26T14:24:00Z">
              <w:tcPr>
                <w:tcW w:w="292" w:type="pct"/>
                <w:gridSpan w:val="3"/>
                <w:vAlign w:val="center"/>
              </w:tcPr>
            </w:tcPrChange>
          </w:tcPr>
          <w:p w14:paraId="5A76A71B" w14:textId="77777777" w:rsidR="00813A1B" w:rsidRDefault="00813A1B" w:rsidP="00813A1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Per L</w:t>
            </w:r>
            <w:r w:rsidRPr="004C7C9F">
              <w:rPr>
                <w:rFonts w:ascii="Arial" w:hAnsi="Arial" w:cs="Arial"/>
                <w:sz w:val="16"/>
                <w:szCs w:val="16"/>
              </w:rPr>
              <w:t>ot</w:t>
            </w:r>
          </w:p>
          <w:p w14:paraId="14F5A960" w14:textId="72AA47CC" w:rsidR="00813A1B" w:rsidRPr="004C7C9F" w:rsidRDefault="00813A1B" w:rsidP="00813A1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45C3E">
              <w:rPr>
                <w:rFonts w:ascii="Arial" w:hAnsi="Arial" w:cs="Arial"/>
                <w:sz w:val="16"/>
                <w:szCs w:val="17"/>
              </w:rPr>
              <w:t>Q6/L</w:t>
            </w:r>
          </w:p>
        </w:tc>
        <w:tc>
          <w:tcPr>
            <w:tcW w:w="1274" w:type="pct"/>
            <w:tcPrChange w:id="355" w:author="MCLEOD, Michael" w:date="2020-03-26T14:24:00Z">
              <w:tcPr>
                <w:tcW w:w="1274" w:type="pct"/>
                <w:gridSpan w:val="6"/>
              </w:tcPr>
            </w:tcPrChange>
          </w:tcPr>
          <w:p w14:paraId="69CBB5C2" w14:textId="29E36A28" w:rsidR="00FA7BAA" w:rsidRPr="001F6E3F" w:rsidRDefault="00BE19A6" w:rsidP="00FA7BAA">
            <w:pPr>
              <w:pStyle w:val="ListParagraph"/>
              <w:widowControl w:val="0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ind w:left="172" w:hanging="172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Backfill p</w:t>
            </w:r>
            <w:r w:rsidR="00FA7BAA" w:rsidRPr="003C7FCC">
              <w:rPr>
                <w:rFonts w:ascii="Arial" w:eastAsia="Times New Roman" w:hAnsi="Arial" w:cs="Arial"/>
                <w:sz w:val="16"/>
                <w:szCs w:val="16"/>
              </w:rPr>
              <w:t>laced in 150mm layers and compact to 95% std compaction (102% if within SMZ</w:t>
            </w:r>
            <w:r w:rsidR="00FA7BAA">
              <w:rPr>
                <w:rFonts w:ascii="Arial" w:eastAsia="Times New Roman" w:hAnsi="Arial" w:cs="Arial"/>
                <w:sz w:val="16"/>
                <w:szCs w:val="16"/>
              </w:rPr>
              <w:t>)</w:t>
            </w:r>
          </w:p>
          <w:p w14:paraId="4708CB5D" w14:textId="77777777" w:rsidR="00FA7BAA" w:rsidRPr="003C7FCC" w:rsidRDefault="00FA7BAA" w:rsidP="00FA7BAA">
            <w:pPr>
              <w:pStyle w:val="ListParagraph"/>
              <w:widowControl w:val="0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ind w:left="172" w:hanging="172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Testing frequency refer to Q6/L3.1 (every layer if within SMZ</w:t>
            </w:r>
            <w:r w:rsidRPr="003C7FCC">
              <w:rPr>
                <w:rFonts w:ascii="Arial" w:eastAsia="Times New Roman" w:hAnsi="Arial" w:cs="Arial"/>
                <w:sz w:val="16"/>
                <w:szCs w:val="16"/>
              </w:rPr>
              <w:t>)</w:t>
            </w:r>
          </w:p>
          <w:p w14:paraId="4E1632F6" w14:textId="3DDF34E4" w:rsidR="00FA7BAA" w:rsidRPr="002938C5" w:rsidRDefault="00FA7BAA">
            <w:pPr>
              <w:pStyle w:val="ListParagraph"/>
              <w:widowControl w:val="0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ind w:left="172" w:hanging="172"/>
              <w:rPr>
                <w:ins w:id="356" w:author="YAMAN, Taner" w:date="2020-03-04T11:21:00Z"/>
                <w:rPrChange w:id="357" w:author="YAMAN, Taner" w:date="2020-03-04T11:21:00Z">
                  <w:rPr>
                    <w:ins w:id="358" w:author="YAMAN, Taner" w:date="2020-03-04T11:21:00Z"/>
                    <w:rFonts w:ascii="Arial" w:hAnsi="Arial" w:cs="Arial"/>
                    <w:sz w:val="16"/>
                    <w:szCs w:val="16"/>
                  </w:rPr>
                </w:rPrChange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If </w:t>
            </w:r>
            <w:r w:rsidRPr="007230C8">
              <w:rPr>
                <w:rFonts w:ascii="Arial" w:hAnsi="Arial" w:cs="Arial"/>
                <w:sz w:val="16"/>
                <w:szCs w:val="16"/>
              </w:rPr>
              <w:t>stabilised sand</w:t>
            </w:r>
            <w:r>
              <w:rPr>
                <w:rFonts w:ascii="Arial" w:hAnsi="Arial" w:cs="Arial"/>
                <w:sz w:val="16"/>
                <w:szCs w:val="16"/>
              </w:rPr>
              <w:t xml:space="preserve"> used, the materials</w:t>
            </w:r>
            <w:r w:rsidRPr="007230C8">
              <w:rPr>
                <w:rFonts w:ascii="Arial" w:hAnsi="Arial" w:cs="Arial"/>
                <w:sz w:val="16"/>
                <w:szCs w:val="16"/>
              </w:rPr>
              <w:t xml:space="preserve"> been vibrated to obtain complete placement</w:t>
            </w:r>
            <w:del w:id="359" w:author="MCLEOD, Michael" w:date="2020-03-26T14:21:00Z">
              <w:r w:rsidRPr="007230C8" w:rsidDel="00750077">
                <w:rPr>
                  <w:rFonts w:ascii="Arial" w:hAnsi="Arial" w:cs="Arial"/>
                  <w:sz w:val="16"/>
                  <w:szCs w:val="16"/>
                </w:rPr>
                <w:delText xml:space="preserve"> </w:delText>
              </w:r>
            </w:del>
            <w:r w:rsidRPr="007230C8">
              <w:rPr>
                <w:rFonts w:ascii="Arial" w:hAnsi="Arial" w:cs="Arial"/>
                <w:sz w:val="16"/>
                <w:szCs w:val="16"/>
              </w:rPr>
              <w:t xml:space="preserve"> &amp; compaction of </w:t>
            </w:r>
            <w:r w:rsidRPr="007230C8">
              <w:rPr>
                <w:rFonts w:ascii="Arial" w:hAnsi="Arial" w:cs="Arial"/>
                <w:sz w:val="16"/>
                <w:szCs w:val="16"/>
              </w:rPr>
              <w:lastRenderedPageBreak/>
              <w:t>material under &amp; around pipe</w:t>
            </w:r>
            <w:r>
              <w:rPr>
                <w:rFonts w:ascii="Arial" w:hAnsi="Arial" w:cs="Arial"/>
                <w:sz w:val="16"/>
                <w:szCs w:val="16"/>
              </w:rPr>
              <w:t xml:space="preserve"> and the placed stabilised materials are firm a day after placement</w:t>
            </w:r>
            <w:ins w:id="360" w:author="YAMAN, Taner" w:date="2020-03-04T11:33:00Z">
              <w:r w:rsidR="00C87684">
                <w:rPr>
                  <w:rFonts w:ascii="Arial" w:hAnsi="Arial" w:cs="Arial"/>
                  <w:sz w:val="16"/>
                  <w:szCs w:val="16"/>
                </w:rPr>
                <w:t xml:space="preserve">. Working time </w:t>
              </w:r>
            </w:ins>
            <w:ins w:id="361" w:author="MCLEOD, Michael" w:date="2020-03-26T14:21:00Z">
              <w:r w:rsidR="00750077">
                <w:rPr>
                  <w:rFonts w:ascii="Arial" w:hAnsi="Arial" w:cs="Arial"/>
                  <w:sz w:val="16"/>
                  <w:szCs w:val="16"/>
                </w:rPr>
                <w:t>to</w:t>
              </w:r>
            </w:ins>
            <w:ins w:id="362" w:author="YAMAN, Taner" w:date="2020-03-04T11:33:00Z">
              <w:del w:id="363" w:author="MCLEOD, Michael" w:date="2020-03-26T14:21:00Z">
                <w:r w:rsidR="00C87684" w:rsidDel="00750077">
                  <w:rPr>
                    <w:rFonts w:ascii="Arial" w:hAnsi="Arial" w:cs="Arial"/>
                    <w:sz w:val="16"/>
                    <w:szCs w:val="16"/>
                  </w:rPr>
                  <w:delText>should</w:delText>
                </w:r>
              </w:del>
              <w:r w:rsidR="00C87684">
                <w:rPr>
                  <w:rFonts w:ascii="Arial" w:hAnsi="Arial" w:cs="Arial"/>
                  <w:sz w:val="16"/>
                  <w:szCs w:val="16"/>
                </w:rPr>
                <w:t xml:space="preserve"> be noted.</w:t>
              </w:r>
            </w:ins>
          </w:p>
          <w:p w14:paraId="14056129" w14:textId="77777777" w:rsidR="002938C5" w:rsidRPr="00260E95" w:rsidRDefault="00260E95">
            <w:pPr>
              <w:pStyle w:val="ListParagraph"/>
              <w:widowControl w:val="0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ind w:left="172" w:hanging="172"/>
              <w:rPr>
                <w:ins w:id="364" w:author="YAMAN, Taner" w:date="2020-03-26T13:47:00Z"/>
                <w:rPrChange w:id="365" w:author="YAMAN, Taner" w:date="2020-03-26T13:47:00Z">
                  <w:rPr>
                    <w:ins w:id="366" w:author="YAMAN, Taner" w:date="2020-03-26T13:47:00Z"/>
                    <w:rFonts w:ascii="Arial" w:hAnsi="Arial" w:cs="Arial"/>
                    <w:sz w:val="16"/>
                    <w:szCs w:val="16"/>
                  </w:rPr>
                </w:rPrChange>
              </w:rPr>
            </w:pPr>
            <w:ins w:id="367" w:author="YAMAN, Taner" w:date="2020-03-26T13:38:00Z">
              <w:r>
                <w:rPr>
                  <w:rFonts w:ascii="Arial" w:hAnsi="Arial" w:cs="Arial"/>
                  <w:sz w:val="16"/>
                  <w:szCs w:val="16"/>
                </w:rPr>
                <w:t xml:space="preserve">Stabilised sand </w:t>
              </w:r>
            </w:ins>
            <w:ins w:id="368" w:author="YAMAN, Taner" w:date="2020-03-04T11:21:00Z">
              <w:r w:rsidR="002938C5">
                <w:rPr>
                  <w:rFonts w:ascii="Arial" w:hAnsi="Arial" w:cs="Arial"/>
                  <w:sz w:val="16"/>
                  <w:szCs w:val="16"/>
                </w:rPr>
                <w:t>not exempt from T166 in accordance with R11</w:t>
              </w:r>
            </w:ins>
          </w:p>
          <w:p w14:paraId="0D17CFFE" w14:textId="0FB1CB8D" w:rsidR="00260E95" w:rsidRPr="003C7FCC" w:rsidRDefault="00260E95">
            <w:pPr>
              <w:pStyle w:val="ListParagraph"/>
              <w:widowControl w:val="0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ind w:left="172" w:hanging="172"/>
            </w:pPr>
            <w:ins w:id="369" w:author="YAMAN, Taner" w:date="2020-03-26T13:47:00Z">
              <w:r>
                <w:rPr>
                  <w:rFonts w:ascii="Arial" w:hAnsi="Arial" w:cs="Arial"/>
                  <w:sz w:val="16"/>
                  <w:szCs w:val="16"/>
                </w:rPr>
                <w:t xml:space="preserve">Working times of stabilised sand should be considered </w:t>
              </w:r>
            </w:ins>
            <w:ins w:id="370" w:author="YAMAN, Taner" w:date="2020-03-26T13:48:00Z">
              <w:r>
                <w:rPr>
                  <w:rFonts w:ascii="Arial" w:hAnsi="Arial" w:cs="Arial"/>
                  <w:sz w:val="16"/>
                  <w:szCs w:val="16"/>
                </w:rPr>
                <w:t>(T147)</w:t>
              </w:r>
            </w:ins>
          </w:p>
        </w:tc>
        <w:tc>
          <w:tcPr>
            <w:tcW w:w="395" w:type="pct"/>
            <w:vAlign w:val="center"/>
            <w:tcPrChange w:id="371" w:author="MCLEOD, Michael" w:date="2020-03-26T14:24:00Z">
              <w:tcPr>
                <w:tcW w:w="395" w:type="pct"/>
                <w:vAlign w:val="center"/>
              </w:tcPr>
            </w:tcPrChange>
          </w:tcPr>
          <w:p w14:paraId="659305CF" w14:textId="77777777" w:rsidR="00813A1B" w:rsidRDefault="00813A1B" w:rsidP="00813A1B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R11.4.9.1</w:t>
            </w:r>
          </w:p>
          <w:p w14:paraId="0174D2D8" w14:textId="198D5654" w:rsidR="00813A1B" w:rsidRDefault="00EF2AAD" w:rsidP="00813A1B">
            <w:pPr>
              <w:spacing w:after="0" w:line="240" w:lineRule="auto"/>
              <w:ind w:left="-57" w:right="-57"/>
              <w:rPr>
                <w:ins w:id="372" w:author="YAMAN, Taner" w:date="2020-03-26T14:04:00Z"/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TfNSW </w:t>
            </w:r>
            <w:r w:rsidR="00813A1B" w:rsidRPr="003902B5">
              <w:rPr>
                <w:rFonts w:ascii="Arial" w:hAnsi="Arial" w:cs="Arial"/>
                <w:sz w:val="16"/>
                <w:szCs w:val="16"/>
                <w:lang w:val="en-US"/>
              </w:rPr>
              <w:t>Q6 Annexure Q/L</w:t>
            </w:r>
          </w:p>
          <w:p w14:paraId="5452BB6D" w14:textId="20C7FB31" w:rsidR="008247AE" w:rsidRPr="004C7C9F" w:rsidRDefault="008247AE" w:rsidP="00813A1B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  <w:lang w:val="en-US"/>
              </w:rPr>
            </w:pPr>
            <w:ins w:id="373" w:author="YAMAN, Taner" w:date="2020-03-26T14:04:00Z">
              <w:r>
                <w:rPr>
                  <w:rFonts w:ascii="Arial" w:hAnsi="Arial" w:cs="Arial"/>
                  <w:sz w:val="16"/>
                  <w:szCs w:val="16"/>
                </w:rPr>
                <w:t>Q6 8.1.1</w:t>
              </w:r>
            </w:ins>
          </w:p>
        </w:tc>
        <w:tc>
          <w:tcPr>
            <w:tcW w:w="264" w:type="pct"/>
            <w:tcBorders>
              <w:bottom w:val="single" w:sz="4" w:space="0" w:color="auto"/>
            </w:tcBorders>
            <w:vAlign w:val="center"/>
            <w:tcPrChange w:id="374" w:author="MCLEOD, Michael" w:date="2020-03-26T14:24:00Z">
              <w:tcPr>
                <w:tcW w:w="264" w:type="pct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0889FE41" w14:textId="77777777" w:rsidR="00813A1B" w:rsidRDefault="00813A1B" w:rsidP="00813A1B">
            <w:pPr>
              <w:spacing w:before="60" w:after="60"/>
              <w:jc w:val="center"/>
              <w:rPr>
                <w:ins w:id="375" w:author="YAMAN, Taner" w:date="2020-03-02T08:25:00Z"/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T166</w:t>
            </w:r>
          </w:p>
          <w:p w14:paraId="3CDFD306" w14:textId="77777777" w:rsidR="00FA4DAD" w:rsidRDefault="00FA4DAD">
            <w:pPr>
              <w:spacing w:before="60" w:after="60"/>
              <w:jc w:val="center"/>
              <w:rPr>
                <w:ins w:id="376" w:author="YAMAN, Taner" w:date="2020-03-02T08:31:00Z"/>
                <w:rFonts w:ascii="Arial" w:hAnsi="Arial" w:cs="Arial"/>
                <w:sz w:val="16"/>
                <w:szCs w:val="16"/>
              </w:rPr>
            </w:pPr>
            <w:ins w:id="377" w:author="YAMAN, Taner" w:date="2020-03-02T08:25:00Z">
              <w:r>
                <w:rPr>
                  <w:rFonts w:ascii="Arial" w:hAnsi="Arial" w:cs="Arial"/>
                  <w:sz w:val="16"/>
                  <w:szCs w:val="16"/>
                </w:rPr>
                <w:t>T120</w:t>
              </w:r>
            </w:ins>
          </w:p>
          <w:p w14:paraId="04ED2DA7" w14:textId="33223F21" w:rsidR="00FA4DAD" w:rsidRPr="004C7C9F" w:rsidRDefault="00FA4DA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ins w:id="378" w:author="YAMAN, Taner" w:date="2020-03-02T08:31:00Z">
              <w:r>
                <w:rPr>
                  <w:rFonts w:ascii="Arial" w:hAnsi="Arial" w:cs="Arial"/>
                  <w:sz w:val="16"/>
                  <w:szCs w:val="16"/>
                </w:rPr>
                <w:t>T147</w:t>
              </w:r>
            </w:ins>
          </w:p>
        </w:tc>
        <w:tc>
          <w:tcPr>
            <w:tcW w:w="352" w:type="pct"/>
            <w:tcBorders>
              <w:bottom w:val="single" w:sz="4" w:space="0" w:color="auto"/>
            </w:tcBorders>
            <w:vAlign w:val="center"/>
            <w:tcPrChange w:id="379" w:author="MCLEOD, Michael" w:date="2020-03-26T14:24:00Z">
              <w:tcPr>
                <w:tcW w:w="352" w:type="pct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19FD061C" w14:textId="77777777" w:rsidR="00813A1B" w:rsidRPr="004C7C9F" w:rsidRDefault="00813A1B" w:rsidP="00813A1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C7C9F">
              <w:rPr>
                <w:rFonts w:ascii="Arial" w:hAnsi="Arial" w:cs="Arial"/>
                <w:sz w:val="16"/>
                <w:szCs w:val="16"/>
              </w:rPr>
              <w:t>Test Report</w:t>
            </w:r>
          </w:p>
        </w:tc>
        <w:tc>
          <w:tcPr>
            <w:tcW w:w="156" w:type="pct"/>
            <w:tcBorders>
              <w:bottom w:val="single" w:sz="4" w:space="0" w:color="auto"/>
            </w:tcBorders>
            <w:vAlign w:val="center"/>
            <w:tcPrChange w:id="380" w:author="MCLEOD, Michael" w:date="2020-03-26T14:24:00Z">
              <w:tcPr>
                <w:tcW w:w="176" w:type="pct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1AE01A9E" w14:textId="77777777" w:rsidR="00813A1B" w:rsidRPr="004C7C9F" w:rsidRDefault="00813A1B" w:rsidP="00813A1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C7C9F">
              <w:rPr>
                <w:rFonts w:ascii="Arial" w:hAnsi="Arial" w:cs="Arial"/>
                <w:sz w:val="16"/>
                <w:szCs w:val="16"/>
              </w:rPr>
              <w:t>TP</w:t>
            </w:r>
          </w:p>
        </w:tc>
        <w:tc>
          <w:tcPr>
            <w:tcW w:w="357" w:type="pct"/>
            <w:tcBorders>
              <w:bottom w:val="single" w:sz="4" w:space="0" w:color="auto"/>
            </w:tcBorders>
            <w:vAlign w:val="center"/>
            <w:tcPrChange w:id="381" w:author="MCLEOD, Michael" w:date="2020-03-26T14:24:00Z">
              <w:tcPr>
                <w:tcW w:w="396" w:type="pct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2269ECF4" w14:textId="55425B60" w:rsidR="00813A1B" w:rsidRPr="004C7C9F" w:rsidRDefault="002F347E" w:rsidP="00813A1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Site Engineer</w:t>
            </w:r>
          </w:p>
        </w:tc>
        <w:tc>
          <w:tcPr>
            <w:tcW w:w="269" w:type="pct"/>
            <w:tcBorders>
              <w:bottom w:val="single" w:sz="4" w:space="0" w:color="auto"/>
            </w:tcBorders>
            <w:shd w:val="clear" w:color="auto" w:fill="auto"/>
            <w:tcPrChange w:id="382" w:author="MCLEOD, Michael" w:date="2020-03-26T14:24:00Z">
              <w:tcPr>
                <w:tcW w:w="264" w:type="pct"/>
                <w:tcBorders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4B4000A" w14:textId="77777777" w:rsidR="00813A1B" w:rsidRPr="004C7C9F" w:rsidRDefault="00813A1B" w:rsidP="00813A1B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4" w:type="pct"/>
            <w:tcBorders>
              <w:bottom w:val="single" w:sz="4" w:space="0" w:color="auto"/>
            </w:tcBorders>
            <w:shd w:val="clear" w:color="auto" w:fill="auto"/>
            <w:tcPrChange w:id="383" w:author="MCLEOD, Michael" w:date="2020-03-26T14:24:00Z">
              <w:tcPr>
                <w:tcW w:w="219" w:type="pct"/>
                <w:tcBorders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187270B4" w14:textId="77777777" w:rsidR="00813A1B" w:rsidRPr="004C7C9F" w:rsidRDefault="00813A1B" w:rsidP="00813A1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8" w:type="pct"/>
            <w:tcBorders>
              <w:bottom w:val="single" w:sz="4" w:space="0" w:color="auto"/>
            </w:tcBorders>
            <w:shd w:val="clear" w:color="auto" w:fill="auto"/>
            <w:tcPrChange w:id="384" w:author="MCLEOD, Michael" w:date="2020-03-26T14:24:00Z">
              <w:tcPr>
                <w:tcW w:w="218" w:type="pct"/>
                <w:tcBorders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795A6089" w14:textId="77777777" w:rsidR="00813A1B" w:rsidRPr="004C7C9F" w:rsidRDefault="00813A1B" w:rsidP="00813A1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9" w:type="pct"/>
            <w:tcPrChange w:id="385" w:author="MCLEOD, Michael" w:date="2020-03-26T14:24:00Z">
              <w:tcPr>
                <w:tcW w:w="209" w:type="pct"/>
                <w:gridSpan w:val="2"/>
              </w:tcPr>
            </w:tcPrChange>
          </w:tcPr>
          <w:p w14:paraId="1B365BFC" w14:textId="77777777" w:rsidR="00813A1B" w:rsidRPr="004C7C9F" w:rsidRDefault="00813A1B" w:rsidP="00813A1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83C82" w:rsidRPr="00404969" w14:paraId="452E631C" w14:textId="77777777" w:rsidTr="00EF2AAD">
        <w:trPr>
          <w:trHeight w:val="260"/>
          <w:trPrChange w:id="386" w:author="MCLEOD, Michael" w:date="2020-03-26T14:24:00Z">
            <w:trPr>
              <w:gridBefore w:val="5"/>
              <w:trHeight w:val="260"/>
            </w:trPr>
          </w:trPrChange>
        </w:trPr>
        <w:tc>
          <w:tcPr>
            <w:tcW w:w="190" w:type="pct"/>
            <w:tcPrChange w:id="387" w:author="MCLEOD, Michael" w:date="2020-03-26T14:24:00Z">
              <w:tcPr>
                <w:tcW w:w="190" w:type="pct"/>
              </w:tcPr>
            </w:tcPrChange>
          </w:tcPr>
          <w:p w14:paraId="6DFD39E8" w14:textId="24BD5093" w:rsidR="00783C82" w:rsidRPr="004C7C9F" w:rsidRDefault="00783C82" w:rsidP="00C57BB1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  <w:r w:rsidR="00375E85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751" w:type="pct"/>
            <w:vAlign w:val="center"/>
            <w:tcPrChange w:id="388" w:author="MCLEOD, Michael" w:date="2020-03-26T14:24:00Z">
              <w:tcPr>
                <w:tcW w:w="751" w:type="pct"/>
                <w:gridSpan w:val="3"/>
                <w:vAlign w:val="center"/>
              </w:tcPr>
            </w:tcPrChange>
          </w:tcPr>
          <w:p w14:paraId="26A35A04" w14:textId="5943B425" w:rsidR="00783C82" w:rsidRPr="00BA05CF" w:rsidRDefault="00783C82" w:rsidP="00D94A8D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CCTV Inspection</w:t>
            </w:r>
          </w:p>
        </w:tc>
        <w:tc>
          <w:tcPr>
            <w:tcW w:w="292" w:type="pct"/>
            <w:vAlign w:val="center"/>
            <w:tcPrChange w:id="389" w:author="MCLEOD, Michael" w:date="2020-03-26T14:24:00Z">
              <w:tcPr>
                <w:tcW w:w="292" w:type="pct"/>
                <w:gridSpan w:val="3"/>
                <w:vAlign w:val="center"/>
              </w:tcPr>
            </w:tcPrChange>
          </w:tcPr>
          <w:p w14:paraId="63C1121C" w14:textId="77777777" w:rsidR="00783C82" w:rsidRPr="00BA05CF" w:rsidRDefault="00783C82" w:rsidP="00D94A8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A05CF">
              <w:rPr>
                <w:rFonts w:ascii="Arial" w:hAnsi="Arial" w:cs="Arial"/>
                <w:sz w:val="16"/>
                <w:szCs w:val="16"/>
              </w:rPr>
              <w:t xml:space="preserve">Per </w:t>
            </w:r>
            <w:r>
              <w:rPr>
                <w:rFonts w:ascii="Arial" w:hAnsi="Arial" w:cs="Arial"/>
                <w:sz w:val="16"/>
                <w:szCs w:val="16"/>
              </w:rPr>
              <w:t>Line</w:t>
            </w:r>
          </w:p>
        </w:tc>
        <w:tc>
          <w:tcPr>
            <w:tcW w:w="1274" w:type="pct"/>
            <w:vAlign w:val="center"/>
            <w:tcPrChange w:id="390" w:author="MCLEOD, Michael" w:date="2020-03-26T14:24:00Z">
              <w:tcPr>
                <w:tcW w:w="1274" w:type="pct"/>
                <w:gridSpan w:val="6"/>
                <w:vAlign w:val="center"/>
              </w:tcPr>
            </w:tcPrChange>
          </w:tcPr>
          <w:p w14:paraId="5C3768E3" w14:textId="1562DD37" w:rsidR="00783C82" w:rsidRPr="00B94E00" w:rsidRDefault="00783C82" w:rsidP="00B94E00">
            <w:pPr>
              <w:pStyle w:val="ListParagraph"/>
              <w:widowControl w:val="0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ind w:left="172" w:hanging="172"/>
              <w:rPr>
                <w:rFonts w:ascii="Arial" w:eastAsia="Times New Roman" w:hAnsi="Arial" w:cs="Arial"/>
                <w:sz w:val="16"/>
                <w:szCs w:val="16"/>
              </w:rPr>
            </w:pPr>
            <w:r w:rsidRPr="00B94E00">
              <w:rPr>
                <w:rFonts w:ascii="Arial" w:eastAsia="Times New Roman" w:hAnsi="Arial" w:cs="Arial"/>
                <w:sz w:val="16"/>
                <w:szCs w:val="16"/>
              </w:rPr>
              <w:t>CCTV inspection of installed drainage completed after backfill of drainage line but before placement of pavements</w:t>
            </w:r>
          </w:p>
          <w:p w14:paraId="00E0A108" w14:textId="0CCD3E6E" w:rsidR="00783C82" w:rsidRPr="00B94E00" w:rsidRDefault="00783C82" w:rsidP="00B94E00">
            <w:pPr>
              <w:pStyle w:val="ListParagraph"/>
              <w:widowControl w:val="0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ind w:left="172" w:hanging="172"/>
              <w:rPr>
                <w:rFonts w:ascii="Arial" w:eastAsia="Times New Roman" w:hAnsi="Arial" w:cs="Arial"/>
                <w:sz w:val="16"/>
                <w:szCs w:val="16"/>
              </w:rPr>
            </w:pPr>
            <w:r w:rsidRPr="00B94E00">
              <w:rPr>
                <w:rFonts w:ascii="Arial" w:eastAsia="Times New Roman" w:hAnsi="Arial" w:cs="Arial"/>
                <w:sz w:val="16"/>
                <w:szCs w:val="16"/>
              </w:rPr>
              <w:t>Video footage and report in accordance with WSA05-2008</w:t>
            </w:r>
          </w:p>
        </w:tc>
        <w:tc>
          <w:tcPr>
            <w:tcW w:w="395" w:type="pct"/>
            <w:vAlign w:val="center"/>
            <w:tcPrChange w:id="391" w:author="MCLEOD, Michael" w:date="2020-03-26T14:24:00Z">
              <w:tcPr>
                <w:tcW w:w="395" w:type="pct"/>
                <w:vAlign w:val="center"/>
              </w:tcPr>
            </w:tcPrChange>
          </w:tcPr>
          <w:p w14:paraId="448E4FC0" w14:textId="77777777" w:rsidR="00783C82" w:rsidRPr="00BA05CF" w:rsidRDefault="00783C82" w:rsidP="00D94A8D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R11.5.2</w:t>
            </w:r>
          </w:p>
        </w:tc>
        <w:tc>
          <w:tcPr>
            <w:tcW w:w="264" w:type="pct"/>
            <w:tcBorders>
              <w:bottom w:val="single" w:sz="4" w:space="0" w:color="auto"/>
            </w:tcBorders>
            <w:vAlign w:val="center"/>
            <w:tcPrChange w:id="392" w:author="MCLEOD, Michael" w:date="2020-03-26T14:24:00Z">
              <w:tcPr>
                <w:tcW w:w="264" w:type="pct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22965A29" w14:textId="77777777" w:rsidR="00783C82" w:rsidRPr="00BA05CF" w:rsidRDefault="00783C82" w:rsidP="00D94A8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2" w:type="pct"/>
            <w:tcBorders>
              <w:bottom w:val="single" w:sz="4" w:space="0" w:color="auto"/>
            </w:tcBorders>
            <w:vAlign w:val="center"/>
            <w:tcPrChange w:id="393" w:author="MCLEOD, Michael" w:date="2020-03-26T14:24:00Z">
              <w:tcPr>
                <w:tcW w:w="352" w:type="pct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7D0D9AED" w14:textId="38E0C552" w:rsidR="00783C82" w:rsidRPr="00BA05CF" w:rsidRDefault="00783C82" w:rsidP="00D94A8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CCTV Report</w:t>
            </w:r>
          </w:p>
        </w:tc>
        <w:tc>
          <w:tcPr>
            <w:tcW w:w="156" w:type="pct"/>
            <w:tcBorders>
              <w:bottom w:val="single" w:sz="4" w:space="0" w:color="auto"/>
            </w:tcBorders>
            <w:vAlign w:val="center"/>
            <w:tcPrChange w:id="394" w:author="MCLEOD, Michael" w:date="2020-03-26T14:24:00Z">
              <w:tcPr>
                <w:tcW w:w="176" w:type="pct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0DFD739B" w14:textId="77777777" w:rsidR="00783C82" w:rsidRPr="00BA05CF" w:rsidRDefault="00783C82" w:rsidP="00D94A8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IP</w:t>
            </w:r>
          </w:p>
        </w:tc>
        <w:tc>
          <w:tcPr>
            <w:tcW w:w="357" w:type="pct"/>
            <w:tcBorders>
              <w:bottom w:val="single" w:sz="4" w:space="0" w:color="auto"/>
            </w:tcBorders>
            <w:vAlign w:val="center"/>
            <w:tcPrChange w:id="395" w:author="MCLEOD, Michael" w:date="2020-03-26T14:24:00Z">
              <w:tcPr>
                <w:tcW w:w="396" w:type="pct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4F48BE60" w14:textId="77777777" w:rsidR="00783C82" w:rsidRPr="00BA05CF" w:rsidRDefault="00783C82" w:rsidP="00D94A8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Site Engineer</w:t>
            </w:r>
          </w:p>
        </w:tc>
        <w:tc>
          <w:tcPr>
            <w:tcW w:w="269" w:type="pct"/>
            <w:tcBorders>
              <w:bottom w:val="single" w:sz="4" w:space="0" w:color="auto"/>
            </w:tcBorders>
            <w:shd w:val="clear" w:color="auto" w:fill="auto"/>
            <w:tcPrChange w:id="396" w:author="MCLEOD, Michael" w:date="2020-03-26T14:24:00Z">
              <w:tcPr>
                <w:tcW w:w="264" w:type="pct"/>
                <w:tcBorders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34BC4424" w14:textId="77777777" w:rsidR="00783C82" w:rsidRPr="00BA05CF" w:rsidRDefault="00783C82" w:rsidP="00D94A8D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4" w:type="pct"/>
            <w:tcBorders>
              <w:bottom w:val="single" w:sz="4" w:space="0" w:color="auto"/>
            </w:tcBorders>
            <w:shd w:val="clear" w:color="auto" w:fill="auto"/>
            <w:tcPrChange w:id="397" w:author="MCLEOD, Michael" w:date="2020-03-26T14:24:00Z">
              <w:tcPr>
                <w:tcW w:w="219" w:type="pct"/>
                <w:tcBorders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358ED5B2" w14:textId="77777777" w:rsidR="00783C82" w:rsidRPr="00BA05CF" w:rsidRDefault="00783C82" w:rsidP="00D94A8D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8" w:type="pct"/>
            <w:tcBorders>
              <w:bottom w:val="single" w:sz="4" w:space="0" w:color="auto"/>
            </w:tcBorders>
            <w:shd w:val="clear" w:color="auto" w:fill="auto"/>
            <w:tcPrChange w:id="398" w:author="MCLEOD, Michael" w:date="2020-03-26T14:24:00Z">
              <w:tcPr>
                <w:tcW w:w="218" w:type="pct"/>
                <w:tcBorders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43A8E57B" w14:textId="77777777" w:rsidR="00783C82" w:rsidRPr="00BA05CF" w:rsidRDefault="00783C82" w:rsidP="00D94A8D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9" w:type="pct"/>
            <w:tcPrChange w:id="399" w:author="MCLEOD, Michael" w:date="2020-03-26T14:24:00Z">
              <w:tcPr>
                <w:tcW w:w="209" w:type="pct"/>
                <w:gridSpan w:val="2"/>
              </w:tcPr>
            </w:tcPrChange>
          </w:tcPr>
          <w:p w14:paraId="41787507" w14:textId="77777777" w:rsidR="00783C82" w:rsidRPr="004C7C9F" w:rsidRDefault="00783C82" w:rsidP="00D94A8D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F2AAD" w:rsidRPr="00404969" w14:paraId="7322A884" w14:textId="77777777" w:rsidTr="00EF2AAD">
        <w:trPr>
          <w:trHeight w:val="260"/>
        </w:trPr>
        <w:tc>
          <w:tcPr>
            <w:tcW w:w="190" w:type="pct"/>
            <w:shd w:val="clear" w:color="auto" w:fill="92CDDC" w:themeFill="accent5" w:themeFillTint="99"/>
          </w:tcPr>
          <w:p w14:paraId="50BF51D5" w14:textId="0DC8E4CF" w:rsidR="00813A1B" w:rsidRPr="004C7C9F" w:rsidRDefault="00C82CE4" w:rsidP="00813A1B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  <w:r w:rsidR="00375E85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751" w:type="pct"/>
            <w:shd w:val="clear" w:color="auto" w:fill="92CDDC" w:themeFill="accent5" w:themeFillTint="99"/>
          </w:tcPr>
          <w:p w14:paraId="56B3264E" w14:textId="73C6EC1D" w:rsidR="00813A1B" w:rsidRPr="004C7C9F" w:rsidRDefault="00542E41" w:rsidP="00542E41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Moving heavy construction plant or vehicles over pipe or box culvert structures.</w:t>
            </w:r>
          </w:p>
        </w:tc>
        <w:tc>
          <w:tcPr>
            <w:tcW w:w="292" w:type="pct"/>
            <w:shd w:val="clear" w:color="auto" w:fill="92CDDC" w:themeFill="accent5" w:themeFillTint="99"/>
            <w:vAlign w:val="center"/>
          </w:tcPr>
          <w:p w14:paraId="31D15494" w14:textId="77777777" w:rsidR="00813A1B" w:rsidRPr="004C7C9F" w:rsidRDefault="00813A1B" w:rsidP="00813A1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Per L</w:t>
            </w:r>
            <w:r w:rsidRPr="004C7C9F">
              <w:rPr>
                <w:rFonts w:ascii="Arial" w:hAnsi="Arial" w:cs="Arial"/>
                <w:sz w:val="16"/>
                <w:szCs w:val="16"/>
                <w:lang w:val="en-US"/>
              </w:rPr>
              <w:t>ocation</w:t>
            </w:r>
          </w:p>
        </w:tc>
        <w:tc>
          <w:tcPr>
            <w:tcW w:w="1274" w:type="pct"/>
            <w:shd w:val="clear" w:color="auto" w:fill="92CDDC" w:themeFill="accent5" w:themeFillTint="99"/>
            <w:vAlign w:val="center"/>
          </w:tcPr>
          <w:p w14:paraId="46A68E3A" w14:textId="4CEA5CFA" w:rsidR="00813A1B" w:rsidRPr="004C7C9F" w:rsidRDefault="00542E41" w:rsidP="00813A1B">
            <w:pPr>
              <w:widowControl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Provide a certificate and verification of protective measures.</w:t>
            </w:r>
          </w:p>
        </w:tc>
        <w:tc>
          <w:tcPr>
            <w:tcW w:w="395" w:type="pct"/>
            <w:shd w:val="clear" w:color="auto" w:fill="92CDDC" w:themeFill="accent5" w:themeFillTint="99"/>
            <w:vAlign w:val="center"/>
          </w:tcPr>
          <w:p w14:paraId="7EAB2673" w14:textId="77777777" w:rsidR="00813A1B" w:rsidRPr="004C7C9F" w:rsidRDefault="00813A1B" w:rsidP="00813A1B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  <w:r w:rsidRPr="004C7C9F">
              <w:rPr>
                <w:rFonts w:ascii="Arial" w:hAnsi="Arial" w:cs="Arial"/>
                <w:sz w:val="16"/>
                <w:szCs w:val="16"/>
                <w:lang w:val="en-US"/>
              </w:rPr>
              <w:t>R11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.4.11</w:t>
            </w:r>
          </w:p>
        </w:tc>
        <w:tc>
          <w:tcPr>
            <w:tcW w:w="264" w:type="pct"/>
            <w:shd w:val="clear" w:color="auto" w:fill="92CDDC" w:themeFill="accent5" w:themeFillTint="99"/>
            <w:vAlign w:val="center"/>
          </w:tcPr>
          <w:p w14:paraId="06EF12C0" w14:textId="77777777" w:rsidR="00813A1B" w:rsidRPr="004C7C9F" w:rsidRDefault="00813A1B" w:rsidP="00813A1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2" w:type="pct"/>
            <w:shd w:val="clear" w:color="auto" w:fill="92CDDC" w:themeFill="accent5" w:themeFillTint="99"/>
            <w:vAlign w:val="center"/>
          </w:tcPr>
          <w:p w14:paraId="1CAF04BA" w14:textId="77777777" w:rsidR="00813A1B" w:rsidRPr="004C7C9F" w:rsidRDefault="00813A1B" w:rsidP="00813A1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C7C9F">
              <w:rPr>
                <w:rFonts w:ascii="Arial" w:hAnsi="Arial" w:cs="Arial"/>
                <w:sz w:val="16"/>
                <w:szCs w:val="16"/>
              </w:rPr>
              <w:t>Hold Point</w:t>
            </w:r>
          </w:p>
        </w:tc>
        <w:tc>
          <w:tcPr>
            <w:tcW w:w="156" w:type="pct"/>
            <w:shd w:val="clear" w:color="auto" w:fill="92CDDC" w:themeFill="accent5" w:themeFillTint="99"/>
            <w:vAlign w:val="center"/>
          </w:tcPr>
          <w:p w14:paraId="01551729" w14:textId="77777777" w:rsidR="00813A1B" w:rsidRPr="004C7C9F" w:rsidRDefault="00813A1B" w:rsidP="00813A1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C7C9F">
              <w:rPr>
                <w:rFonts w:ascii="Arial" w:hAnsi="Arial" w:cs="Arial"/>
                <w:sz w:val="16"/>
                <w:szCs w:val="16"/>
              </w:rPr>
              <w:t>HP</w:t>
            </w:r>
          </w:p>
        </w:tc>
        <w:tc>
          <w:tcPr>
            <w:tcW w:w="357" w:type="pct"/>
            <w:shd w:val="clear" w:color="auto" w:fill="92CDDC" w:themeFill="accent5" w:themeFillTint="99"/>
            <w:vAlign w:val="center"/>
          </w:tcPr>
          <w:p w14:paraId="38662D3A" w14:textId="77777777" w:rsidR="00813A1B" w:rsidRPr="004C7C9F" w:rsidRDefault="00813A1B" w:rsidP="00813A1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C7C9F">
              <w:rPr>
                <w:rFonts w:ascii="Arial" w:hAnsi="Arial" w:cs="Arial"/>
                <w:sz w:val="16"/>
                <w:szCs w:val="16"/>
              </w:rPr>
              <w:t>Site Engineer</w:t>
            </w:r>
          </w:p>
        </w:tc>
        <w:tc>
          <w:tcPr>
            <w:tcW w:w="269" w:type="pct"/>
            <w:shd w:val="clear" w:color="auto" w:fill="auto"/>
          </w:tcPr>
          <w:p w14:paraId="42E1DFCA" w14:textId="77777777" w:rsidR="00813A1B" w:rsidRPr="004C7C9F" w:rsidRDefault="00813A1B" w:rsidP="00813A1B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4" w:type="pct"/>
            <w:shd w:val="clear" w:color="auto" w:fill="92CDDC" w:themeFill="accent5" w:themeFillTint="99"/>
            <w:vAlign w:val="center"/>
          </w:tcPr>
          <w:p w14:paraId="6E5325E4" w14:textId="4596A28F" w:rsidR="00813A1B" w:rsidRPr="004C7C9F" w:rsidRDefault="00813A1B" w:rsidP="00813A1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HP</w:t>
            </w:r>
          </w:p>
        </w:tc>
        <w:tc>
          <w:tcPr>
            <w:tcW w:w="218" w:type="pct"/>
            <w:shd w:val="clear" w:color="auto" w:fill="auto"/>
          </w:tcPr>
          <w:p w14:paraId="06E1900C" w14:textId="77777777" w:rsidR="00813A1B" w:rsidRPr="004C7C9F" w:rsidRDefault="00813A1B" w:rsidP="00813A1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9" w:type="pct"/>
            <w:shd w:val="clear" w:color="auto" w:fill="auto"/>
          </w:tcPr>
          <w:p w14:paraId="165FC559" w14:textId="77777777" w:rsidR="00813A1B" w:rsidRPr="004C7C9F" w:rsidRDefault="00813A1B" w:rsidP="00813A1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F2AAD" w:rsidRPr="00404969" w14:paraId="3831489B" w14:textId="77777777" w:rsidTr="00EF2AAD">
        <w:trPr>
          <w:trHeight w:val="260"/>
        </w:trPr>
        <w:tc>
          <w:tcPr>
            <w:tcW w:w="190" w:type="pct"/>
            <w:shd w:val="clear" w:color="auto" w:fill="92CDDC" w:themeFill="accent5" w:themeFillTint="99"/>
          </w:tcPr>
          <w:p w14:paraId="7B66392A" w14:textId="6EFE7EA9" w:rsidR="00A3340C" w:rsidRDefault="00A3340C" w:rsidP="00A3340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  <w:r w:rsidR="00375E85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751" w:type="pct"/>
            <w:shd w:val="clear" w:color="auto" w:fill="92CDDC" w:themeFill="accent5" w:themeFillTint="99"/>
            <w:vAlign w:val="center"/>
          </w:tcPr>
          <w:p w14:paraId="1BAC02EF" w14:textId="425EABAB" w:rsidR="00A3340C" w:rsidRPr="004C7C9F" w:rsidRDefault="00A3340C" w:rsidP="00A3340C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Covering up of work subject to a conformity verification survey.</w:t>
            </w:r>
          </w:p>
        </w:tc>
        <w:tc>
          <w:tcPr>
            <w:tcW w:w="292" w:type="pct"/>
            <w:shd w:val="clear" w:color="auto" w:fill="92CDDC" w:themeFill="accent5" w:themeFillTint="99"/>
            <w:vAlign w:val="center"/>
          </w:tcPr>
          <w:p w14:paraId="30F95C46" w14:textId="44EC9A02" w:rsidR="00A3340C" w:rsidRDefault="00A3340C" w:rsidP="00A3340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Per Lot</w:t>
            </w:r>
          </w:p>
        </w:tc>
        <w:tc>
          <w:tcPr>
            <w:tcW w:w="1274" w:type="pct"/>
            <w:shd w:val="clear" w:color="auto" w:fill="92CDDC" w:themeFill="accent5" w:themeFillTint="99"/>
            <w:vAlign w:val="center"/>
          </w:tcPr>
          <w:p w14:paraId="6955ADE9" w14:textId="43DD253B" w:rsidR="00A3340C" w:rsidRDefault="00A3340C" w:rsidP="00A3340C">
            <w:pPr>
              <w:widowControl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Survey Report verifying conformity.</w:t>
            </w:r>
          </w:p>
        </w:tc>
        <w:tc>
          <w:tcPr>
            <w:tcW w:w="395" w:type="pct"/>
            <w:shd w:val="clear" w:color="auto" w:fill="92CDDC" w:themeFill="accent5" w:themeFillTint="99"/>
            <w:vAlign w:val="center"/>
          </w:tcPr>
          <w:p w14:paraId="16FDC499" w14:textId="15EA0E7F" w:rsidR="00A3340C" w:rsidRPr="004C7C9F" w:rsidRDefault="00A3340C" w:rsidP="00A3340C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G71.5.6.6</w:t>
            </w:r>
          </w:p>
        </w:tc>
        <w:tc>
          <w:tcPr>
            <w:tcW w:w="264" w:type="pct"/>
            <w:tcBorders>
              <w:bottom w:val="single" w:sz="4" w:space="0" w:color="auto"/>
            </w:tcBorders>
            <w:shd w:val="clear" w:color="auto" w:fill="92CDDC" w:themeFill="accent5" w:themeFillTint="99"/>
            <w:vAlign w:val="center"/>
          </w:tcPr>
          <w:p w14:paraId="206BEC36" w14:textId="4F3ACB3E" w:rsidR="00A3340C" w:rsidRPr="004C7C9F" w:rsidRDefault="00A3340C" w:rsidP="00A3340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Survey</w:t>
            </w:r>
          </w:p>
        </w:tc>
        <w:tc>
          <w:tcPr>
            <w:tcW w:w="352" w:type="pct"/>
            <w:tcBorders>
              <w:bottom w:val="single" w:sz="4" w:space="0" w:color="auto"/>
            </w:tcBorders>
            <w:shd w:val="clear" w:color="auto" w:fill="92CDDC" w:themeFill="accent5" w:themeFillTint="99"/>
            <w:vAlign w:val="center"/>
          </w:tcPr>
          <w:p w14:paraId="6751AA28" w14:textId="1D93F0B4" w:rsidR="00A3340C" w:rsidRPr="004C7C9F" w:rsidRDefault="00A3340C" w:rsidP="00A3340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Hold Point</w:t>
            </w:r>
          </w:p>
        </w:tc>
        <w:tc>
          <w:tcPr>
            <w:tcW w:w="156" w:type="pct"/>
            <w:tcBorders>
              <w:bottom w:val="single" w:sz="4" w:space="0" w:color="auto"/>
            </w:tcBorders>
            <w:shd w:val="clear" w:color="auto" w:fill="92CDDC" w:themeFill="accent5" w:themeFillTint="99"/>
            <w:vAlign w:val="center"/>
          </w:tcPr>
          <w:p w14:paraId="42F9B8DE" w14:textId="4F85E170" w:rsidR="00A3340C" w:rsidRPr="004C7C9F" w:rsidRDefault="00A3340C" w:rsidP="00A3340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</w:t>
            </w:r>
          </w:p>
        </w:tc>
        <w:tc>
          <w:tcPr>
            <w:tcW w:w="357" w:type="pct"/>
            <w:tcBorders>
              <w:bottom w:val="single" w:sz="4" w:space="0" w:color="auto"/>
            </w:tcBorders>
            <w:shd w:val="clear" w:color="auto" w:fill="92CDDC" w:themeFill="accent5" w:themeFillTint="99"/>
            <w:vAlign w:val="center"/>
          </w:tcPr>
          <w:p w14:paraId="0135EB8D" w14:textId="5E265A6E" w:rsidR="00A3340C" w:rsidRPr="004C7C9F" w:rsidRDefault="00A3340C" w:rsidP="00A3340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Surveyor</w:t>
            </w:r>
          </w:p>
        </w:tc>
        <w:tc>
          <w:tcPr>
            <w:tcW w:w="269" w:type="pct"/>
            <w:tcBorders>
              <w:bottom w:val="single" w:sz="4" w:space="0" w:color="auto"/>
            </w:tcBorders>
            <w:shd w:val="clear" w:color="auto" w:fill="auto"/>
          </w:tcPr>
          <w:p w14:paraId="0C9A3DF8" w14:textId="77777777" w:rsidR="00A3340C" w:rsidRPr="004C7C9F" w:rsidRDefault="00A3340C" w:rsidP="00A3340C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4" w:type="pct"/>
            <w:tcBorders>
              <w:bottom w:val="single" w:sz="4" w:space="0" w:color="auto"/>
            </w:tcBorders>
            <w:shd w:val="clear" w:color="auto" w:fill="92CDDC" w:themeFill="accent5" w:themeFillTint="99"/>
            <w:vAlign w:val="center"/>
          </w:tcPr>
          <w:p w14:paraId="1447F9FC" w14:textId="00681883" w:rsidR="00A3340C" w:rsidRDefault="00A3340C" w:rsidP="00A3340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HP</w:t>
            </w:r>
          </w:p>
        </w:tc>
        <w:tc>
          <w:tcPr>
            <w:tcW w:w="218" w:type="pct"/>
            <w:tcBorders>
              <w:bottom w:val="single" w:sz="4" w:space="0" w:color="auto"/>
            </w:tcBorders>
            <w:shd w:val="clear" w:color="auto" w:fill="auto"/>
          </w:tcPr>
          <w:p w14:paraId="284E01F1" w14:textId="77777777" w:rsidR="00A3340C" w:rsidRPr="004C7C9F" w:rsidRDefault="00A3340C" w:rsidP="00A3340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9" w:type="pct"/>
            <w:shd w:val="clear" w:color="auto" w:fill="auto"/>
          </w:tcPr>
          <w:p w14:paraId="53AD3E06" w14:textId="77777777" w:rsidR="00A3340C" w:rsidRPr="004C7C9F" w:rsidRDefault="00A3340C" w:rsidP="00A3340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40BD3AC1" w14:textId="77777777" w:rsidR="0093333F" w:rsidRPr="00404969" w:rsidRDefault="00856EE7" w:rsidP="00C34E12">
      <w:pPr>
        <w:spacing w:before="120" w:after="0" w:line="240" w:lineRule="auto"/>
        <w:ind w:left="-992"/>
        <w:rPr>
          <w:rFonts w:ascii="Arial" w:hAnsi="Arial" w:cs="Arial"/>
          <w:b/>
          <w:sz w:val="16"/>
          <w:szCs w:val="16"/>
        </w:rPr>
      </w:pPr>
      <w:r w:rsidRPr="00404969">
        <w:rPr>
          <w:rFonts w:ascii="Arial" w:hAnsi="Arial" w:cs="Arial"/>
          <w:b/>
          <w:sz w:val="16"/>
          <w:szCs w:val="16"/>
        </w:rPr>
        <w:t>Legend:</w:t>
      </w:r>
    </w:p>
    <w:tbl>
      <w:tblPr>
        <w:tblStyle w:val="TableGrid"/>
        <w:tblW w:w="15877" w:type="dxa"/>
        <w:tblInd w:w="-885" w:type="dxa"/>
        <w:tblLook w:val="04A0" w:firstRow="1" w:lastRow="0" w:firstColumn="1" w:lastColumn="0" w:noHBand="0" w:noVBand="1"/>
      </w:tblPr>
      <w:tblGrid>
        <w:gridCol w:w="709"/>
        <w:gridCol w:w="1702"/>
        <w:gridCol w:w="5812"/>
        <w:gridCol w:w="567"/>
        <w:gridCol w:w="2126"/>
        <w:gridCol w:w="4961"/>
      </w:tblGrid>
      <w:tr w:rsidR="0093333F" w:rsidRPr="00404969" w14:paraId="619F0E37" w14:textId="77777777" w:rsidTr="00D629AD">
        <w:tc>
          <w:tcPr>
            <w:tcW w:w="709" w:type="dxa"/>
            <w:tcBorders>
              <w:right w:val="nil"/>
            </w:tcBorders>
          </w:tcPr>
          <w:p w14:paraId="3683E717" w14:textId="77777777" w:rsidR="0093333F" w:rsidRPr="00404969" w:rsidRDefault="0093333F" w:rsidP="00D629AD">
            <w:pPr>
              <w:spacing w:before="6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HP</w:t>
            </w:r>
          </w:p>
        </w:tc>
        <w:tc>
          <w:tcPr>
            <w:tcW w:w="1702" w:type="dxa"/>
            <w:tcBorders>
              <w:left w:val="nil"/>
              <w:right w:val="nil"/>
            </w:tcBorders>
          </w:tcPr>
          <w:p w14:paraId="7D45232F" w14:textId="77777777" w:rsidR="0093333F" w:rsidRPr="00404969" w:rsidRDefault="0093333F" w:rsidP="00D629AD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Hold Point</w:t>
            </w:r>
          </w:p>
        </w:tc>
        <w:tc>
          <w:tcPr>
            <w:tcW w:w="5812" w:type="dxa"/>
            <w:tcBorders>
              <w:left w:val="nil"/>
            </w:tcBorders>
          </w:tcPr>
          <w:p w14:paraId="6063CD5D" w14:textId="6A2AA56D" w:rsidR="0093333F" w:rsidRPr="00404969" w:rsidRDefault="0093333F" w:rsidP="00D629AD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 xml:space="preserve">Work shall not proceed past the HP until released by the </w:t>
            </w:r>
            <w:r w:rsidR="000B45FD">
              <w:rPr>
                <w:rFonts w:ascii="Arial" w:hAnsi="Arial" w:cs="Arial"/>
                <w:sz w:val="16"/>
                <w:szCs w:val="16"/>
              </w:rPr>
              <w:t>Project Verifier</w:t>
            </w:r>
          </w:p>
        </w:tc>
        <w:tc>
          <w:tcPr>
            <w:tcW w:w="567" w:type="dxa"/>
            <w:tcBorders>
              <w:right w:val="nil"/>
            </w:tcBorders>
          </w:tcPr>
          <w:p w14:paraId="6FCA5C66" w14:textId="77777777" w:rsidR="0093333F" w:rsidRPr="00404969" w:rsidRDefault="0093333F" w:rsidP="00D629AD">
            <w:pPr>
              <w:spacing w:before="6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IP</w:t>
            </w:r>
          </w:p>
        </w:tc>
        <w:tc>
          <w:tcPr>
            <w:tcW w:w="2126" w:type="dxa"/>
            <w:tcBorders>
              <w:left w:val="nil"/>
              <w:right w:val="nil"/>
            </w:tcBorders>
          </w:tcPr>
          <w:p w14:paraId="4147994F" w14:textId="77777777" w:rsidR="0093333F" w:rsidRPr="00404969" w:rsidRDefault="0093333F" w:rsidP="00D629AD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Inspection point</w:t>
            </w:r>
          </w:p>
        </w:tc>
        <w:tc>
          <w:tcPr>
            <w:tcW w:w="4961" w:type="dxa"/>
            <w:tcBorders>
              <w:left w:val="nil"/>
            </w:tcBorders>
          </w:tcPr>
          <w:p w14:paraId="72D14709" w14:textId="77777777" w:rsidR="0093333F" w:rsidRPr="00404969" w:rsidRDefault="0093333F" w:rsidP="00D629AD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Formal Inspection to be done and recorded</w:t>
            </w:r>
          </w:p>
        </w:tc>
      </w:tr>
      <w:tr w:rsidR="0093333F" w:rsidRPr="00404969" w14:paraId="76B9647A" w14:textId="77777777" w:rsidTr="00D629AD">
        <w:tc>
          <w:tcPr>
            <w:tcW w:w="709" w:type="dxa"/>
            <w:tcBorders>
              <w:right w:val="nil"/>
            </w:tcBorders>
          </w:tcPr>
          <w:p w14:paraId="2DF14E31" w14:textId="77777777" w:rsidR="0093333F" w:rsidRPr="00404969" w:rsidRDefault="0093333F" w:rsidP="00D629AD">
            <w:pPr>
              <w:spacing w:before="6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HP*</w:t>
            </w:r>
          </w:p>
        </w:tc>
        <w:tc>
          <w:tcPr>
            <w:tcW w:w="1702" w:type="dxa"/>
            <w:tcBorders>
              <w:left w:val="nil"/>
              <w:right w:val="nil"/>
            </w:tcBorders>
          </w:tcPr>
          <w:p w14:paraId="1D516B18" w14:textId="77777777" w:rsidR="0093333F" w:rsidRPr="00404969" w:rsidRDefault="0093333F" w:rsidP="00D629AD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F</w:t>
            </w:r>
            <w:r>
              <w:rPr>
                <w:rFonts w:ascii="Arial" w:hAnsi="Arial" w:cs="Arial"/>
                <w:sz w:val="16"/>
                <w:szCs w:val="16"/>
              </w:rPr>
              <w:t xml:space="preserve">H </w:t>
            </w:r>
            <w:r w:rsidRPr="00404969">
              <w:rPr>
                <w:rFonts w:ascii="Arial" w:hAnsi="Arial" w:cs="Arial"/>
                <w:sz w:val="16"/>
                <w:szCs w:val="16"/>
              </w:rPr>
              <w:t>Hold Point</w:t>
            </w:r>
          </w:p>
        </w:tc>
        <w:tc>
          <w:tcPr>
            <w:tcW w:w="5812" w:type="dxa"/>
            <w:tcBorders>
              <w:left w:val="nil"/>
            </w:tcBorders>
          </w:tcPr>
          <w:p w14:paraId="57864186" w14:textId="77777777" w:rsidR="0093333F" w:rsidRPr="00404969" w:rsidRDefault="0093333F" w:rsidP="00D629AD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Work shall not proceed past the HP* until released by Fulton Hogan</w:t>
            </w:r>
          </w:p>
        </w:tc>
        <w:tc>
          <w:tcPr>
            <w:tcW w:w="567" w:type="dxa"/>
            <w:tcBorders>
              <w:right w:val="nil"/>
            </w:tcBorders>
          </w:tcPr>
          <w:p w14:paraId="548C884C" w14:textId="77777777" w:rsidR="0093333F" w:rsidRPr="00404969" w:rsidRDefault="0093333F" w:rsidP="00D629AD">
            <w:pPr>
              <w:spacing w:before="6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TP</w:t>
            </w:r>
          </w:p>
        </w:tc>
        <w:tc>
          <w:tcPr>
            <w:tcW w:w="2126" w:type="dxa"/>
            <w:tcBorders>
              <w:left w:val="nil"/>
              <w:right w:val="nil"/>
            </w:tcBorders>
          </w:tcPr>
          <w:p w14:paraId="2E55A48D" w14:textId="77777777" w:rsidR="0093333F" w:rsidRPr="00404969" w:rsidRDefault="0093333F" w:rsidP="00D629AD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Test Point</w:t>
            </w:r>
          </w:p>
        </w:tc>
        <w:tc>
          <w:tcPr>
            <w:tcW w:w="4961" w:type="dxa"/>
            <w:tcBorders>
              <w:left w:val="nil"/>
            </w:tcBorders>
          </w:tcPr>
          <w:p w14:paraId="26968001" w14:textId="77777777" w:rsidR="0093333F" w:rsidRPr="00404969" w:rsidRDefault="0093333F" w:rsidP="00D629AD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Product compliance test to be undertaken and recorded/reported</w:t>
            </w:r>
          </w:p>
        </w:tc>
      </w:tr>
      <w:tr w:rsidR="0093333F" w:rsidRPr="00404969" w14:paraId="470FD020" w14:textId="77777777" w:rsidTr="00D629AD">
        <w:tc>
          <w:tcPr>
            <w:tcW w:w="709" w:type="dxa"/>
            <w:tcBorders>
              <w:right w:val="nil"/>
            </w:tcBorders>
          </w:tcPr>
          <w:p w14:paraId="41508C6A" w14:textId="77777777" w:rsidR="0093333F" w:rsidRPr="00404969" w:rsidRDefault="0093333F" w:rsidP="00D629AD">
            <w:pPr>
              <w:spacing w:before="6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WP</w:t>
            </w:r>
          </w:p>
        </w:tc>
        <w:tc>
          <w:tcPr>
            <w:tcW w:w="1702" w:type="dxa"/>
            <w:tcBorders>
              <w:left w:val="nil"/>
              <w:right w:val="nil"/>
            </w:tcBorders>
          </w:tcPr>
          <w:p w14:paraId="4A278E28" w14:textId="77777777" w:rsidR="0093333F" w:rsidRPr="00404969" w:rsidRDefault="0093333F" w:rsidP="00D629AD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Witness Point</w:t>
            </w:r>
          </w:p>
        </w:tc>
        <w:tc>
          <w:tcPr>
            <w:tcW w:w="5812" w:type="dxa"/>
            <w:tcBorders>
              <w:left w:val="nil"/>
            </w:tcBorders>
          </w:tcPr>
          <w:p w14:paraId="6A857197" w14:textId="403FA958" w:rsidR="0093333F" w:rsidRPr="00404969" w:rsidRDefault="0093333F" w:rsidP="00D629AD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 xml:space="preserve">An inspection which must be witnessed by the </w:t>
            </w:r>
            <w:r w:rsidR="000B45FD">
              <w:rPr>
                <w:rFonts w:ascii="Arial" w:hAnsi="Arial" w:cs="Arial"/>
                <w:sz w:val="16"/>
                <w:szCs w:val="16"/>
              </w:rPr>
              <w:t>Project Verifier</w:t>
            </w:r>
          </w:p>
        </w:tc>
        <w:tc>
          <w:tcPr>
            <w:tcW w:w="567" w:type="dxa"/>
            <w:tcBorders>
              <w:right w:val="nil"/>
            </w:tcBorders>
          </w:tcPr>
          <w:p w14:paraId="1C639EA0" w14:textId="77777777" w:rsidR="0093333F" w:rsidRPr="00404969" w:rsidRDefault="0093333F" w:rsidP="00D629AD">
            <w:pPr>
              <w:spacing w:before="6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S</w:t>
            </w:r>
            <w:r w:rsidR="00636313">
              <w:rPr>
                <w:rFonts w:ascii="Arial" w:hAnsi="Arial" w:cs="Arial"/>
                <w:b/>
                <w:sz w:val="16"/>
                <w:szCs w:val="16"/>
              </w:rPr>
              <w:t>U</w:t>
            </w:r>
          </w:p>
        </w:tc>
        <w:tc>
          <w:tcPr>
            <w:tcW w:w="2126" w:type="dxa"/>
            <w:tcBorders>
              <w:left w:val="nil"/>
              <w:right w:val="nil"/>
            </w:tcBorders>
          </w:tcPr>
          <w:p w14:paraId="34C921C3" w14:textId="77777777" w:rsidR="0093333F" w:rsidRPr="00404969" w:rsidRDefault="0093333F" w:rsidP="00D629AD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Survey conformance point</w:t>
            </w:r>
          </w:p>
        </w:tc>
        <w:tc>
          <w:tcPr>
            <w:tcW w:w="4961" w:type="dxa"/>
            <w:tcBorders>
              <w:left w:val="nil"/>
            </w:tcBorders>
          </w:tcPr>
          <w:p w14:paraId="2321142D" w14:textId="77777777" w:rsidR="0093333F" w:rsidRPr="00404969" w:rsidRDefault="0093333F" w:rsidP="00D629AD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A qualified surveyor to check product/section/structure and report</w:t>
            </w:r>
          </w:p>
        </w:tc>
      </w:tr>
      <w:tr w:rsidR="0093333F" w:rsidRPr="00404969" w14:paraId="3C29B024" w14:textId="77777777" w:rsidTr="00D629AD">
        <w:tc>
          <w:tcPr>
            <w:tcW w:w="709" w:type="dxa"/>
            <w:tcBorders>
              <w:right w:val="nil"/>
            </w:tcBorders>
          </w:tcPr>
          <w:p w14:paraId="44B023EE" w14:textId="77777777" w:rsidR="0093333F" w:rsidRPr="00404969" w:rsidRDefault="0093333F" w:rsidP="00D629AD">
            <w:pPr>
              <w:spacing w:before="6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AP</w:t>
            </w:r>
          </w:p>
        </w:tc>
        <w:tc>
          <w:tcPr>
            <w:tcW w:w="1702" w:type="dxa"/>
            <w:tcBorders>
              <w:left w:val="nil"/>
              <w:right w:val="nil"/>
            </w:tcBorders>
          </w:tcPr>
          <w:p w14:paraId="345F462A" w14:textId="77777777" w:rsidR="0093333F" w:rsidRPr="00404969" w:rsidRDefault="0093333F" w:rsidP="00D629AD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Approval Point</w:t>
            </w:r>
          </w:p>
        </w:tc>
        <w:tc>
          <w:tcPr>
            <w:tcW w:w="5812" w:type="dxa"/>
            <w:tcBorders>
              <w:left w:val="nil"/>
            </w:tcBorders>
          </w:tcPr>
          <w:p w14:paraId="461397E4" w14:textId="5B4D2619" w:rsidR="0093333F" w:rsidRPr="00404969" w:rsidRDefault="0093333F" w:rsidP="00D629AD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Written o</w:t>
            </w:r>
            <w:r>
              <w:rPr>
                <w:rFonts w:ascii="Arial" w:hAnsi="Arial" w:cs="Arial"/>
                <w:sz w:val="16"/>
                <w:szCs w:val="16"/>
              </w:rPr>
              <w:t xml:space="preserve">r verbal approval given by the </w:t>
            </w:r>
            <w:r w:rsidR="000B45FD">
              <w:rPr>
                <w:rFonts w:ascii="Arial" w:hAnsi="Arial" w:cs="Arial"/>
                <w:sz w:val="16"/>
                <w:szCs w:val="16"/>
              </w:rPr>
              <w:t>Project Verifier</w:t>
            </w:r>
            <w:r w:rsidRPr="00404969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567" w:type="dxa"/>
            <w:tcBorders>
              <w:right w:val="nil"/>
            </w:tcBorders>
          </w:tcPr>
          <w:p w14:paraId="78B6EF79" w14:textId="77777777" w:rsidR="0093333F" w:rsidRPr="00AE1D92" w:rsidRDefault="0093333F" w:rsidP="00D629AD">
            <w:pPr>
              <w:spacing w:before="60"/>
              <w:rPr>
                <w:rFonts w:ascii="Arial" w:hAnsi="Arial" w:cs="Arial"/>
                <w:b/>
                <w:sz w:val="16"/>
                <w:szCs w:val="16"/>
              </w:rPr>
            </w:pPr>
            <w:r w:rsidRPr="00AE1D92">
              <w:rPr>
                <w:rFonts w:ascii="Arial" w:hAnsi="Arial" w:cs="Arial"/>
                <w:b/>
                <w:sz w:val="16"/>
                <w:szCs w:val="16"/>
              </w:rPr>
              <w:t>SC</w:t>
            </w:r>
          </w:p>
        </w:tc>
        <w:tc>
          <w:tcPr>
            <w:tcW w:w="7087" w:type="dxa"/>
            <w:gridSpan w:val="2"/>
            <w:tcBorders>
              <w:left w:val="nil"/>
            </w:tcBorders>
          </w:tcPr>
          <w:p w14:paraId="1D0DF982" w14:textId="77777777" w:rsidR="0093333F" w:rsidRPr="00404969" w:rsidRDefault="0093333F" w:rsidP="00D629AD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Survey Check</w:t>
            </w:r>
          </w:p>
        </w:tc>
      </w:tr>
    </w:tbl>
    <w:p w14:paraId="26572C99" w14:textId="77777777" w:rsidR="00856EE7" w:rsidRPr="00856EE7" w:rsidRDefault="00856EE7" w:rsidP="00C34E12">
      <w:pPr>
        <w:spacing w:after="0" w:line="240" w:lineRule="auto"/>
        <w:rPr>
          <w:rFonts w:ascii="Arial" w:hAnsi="Arial" w:cs="Arial"/>
          <w:sz w:val="2"/>
          <w:szCs w:val="2"/>
        </w:rPr>
      </w:pPr>
    </w:p>
    <w:tbl>
      <w:tblPr>
        <w:tblStyle w:val="TableGrid"/>
        <w:tblW w:w="15877" w:type="dxa"/>
        <w:tblInd w:w="-885" w:type="dxa"/>
        <w:tblLook w:val="04A0" w:firstRow="1" w:lastRow="0" w:firstColumn="1" w:lastColumn="0" w:noHBand="0" w:noVBand="1"/>
      </w:tblPr>
      <w:tblGrid>
        <w:gridCol w:w="709"/>
        <w:gridCol w:w="15168"/>
      </w:tblGrid>
      <w:tr w:rsidR="007C39E0" w:rsidRPr="00404969" w14:paraId="7BFC080D" w14:textId="77777777" w:rsidTr="003C7FCC">
        <w:trPr>
          <w:trHeight w:val="333"/>
        </w:trPr>
        <w:tc>
          <w:tcPr>
            <w:tcW w:w="709" w:type="dxa"/>
            <w:tcBorders>
              <w:right w:val="nil"/>
            </w:tcBorders>
          </w:tcPr>
          <w:p w14:paraId="7956A30D" w14:textId="77777777" w:rsidR="007C39E0" w:rsidRPr="00404969" w:rsidRDefault="007C39E0" w:rsidP="003C7FCC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Notes</w:t>
            </w:r>
          </w:p>
        </w:tc>
        <w:tc>
          <w:tcPr>
            <w:tcW w:w="15168" w:type="dxa"/>
            <w:tcBorders>
              <w:left w:val="nil"/>
            </w:tcBorders>
          </w:tcPr>
          <w:p w14:paraId="0BBA0FC7" w14:textId="77777777" w:rsidR="007C39E0" w:rsidRPr="00404969" w:rsidRDefault="007C39E0" w:rsidP="004768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0ECDD4DC" w14:textId="77777777" w:rsidR="00856EE7" w:rsidRPr="002D3A00" w:rsidRDefault="00856EE7" w:rsidP="002D3A00">
      <w:pPr>
        <w:spacing w:after="0" w:line="240" w:lineRule="auto"/>
        <w:rPr>
          <w:rFonts w:ascii="Arial" w:hAnsi="Arial" w:cs="Arial"/>
          <w:sz w:val="2"/>
          <w:szCs w:val="2"/>
        </w:rPr>
      </w:pPr>
    </w:p>
    <w:sectPr w:rsidR="00856EE7" w:rsidRPr="002D3A00" w:rsidSect="002D3A0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40" w:h="11907" w:orient="landscape" w:code="267"/>
      <w:pgMar w:top="425" w:right="1440" w:bottom="851" w:left="1440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7B6290" w14:textId="77777777" w:rsidR="002938C5" w:rsidRDefault="002938C5" w:rsidP="00D40306">
      <w:pPr>
        <w:spacing w:after="0" w:line="240" w:lineRule="auto"/>
      </w:pPr>
      <w:r>
        <w:separator/>
      </w:r>
    </w:p>
  </w:endnote>
  <w:endnote w:type="continuationSeparator" w:id="0">
    <w:p w14:paraId="42C6C17D" w14:textId="77777777" w:rsidR="002938C5" w:rsidRDefault="002938C5" w:rsidP="00D40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6CF26D" w14:textId="77777777" w:rsidR="0028589B" w:rsidRDefault="002858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center"/>
      <w:tblBorders>
        <w:top w:val="single" w:sz="8" w:space="0" w:color="009AC7"/>
      </w:tblBorders>
      <w:tblLook w:val="01E0" w:firstRow="1" w:lastRow="1" w:firstColumn="1" w:lastColumn="1" w:noHBand="0" w:noVBand="0"/>
    </w:tblPr>
    <w:tblGrid>
      <w:gridCol w:w="4218"/>
      <w:gridCol w:w="8092"/>
      <w:gridCol w:w="1650"/>
    </w:tblGrid>
    <w:tr w:rsidR="002938C5" w:rsidRPr="009760BA" w14:paraId="1FCA5959" w14:textId="77777777" w:rsidTr="000368D7">
      <w:trPr>
        <w:trHeight w:val="555"/>
        <w:jc w:val="center"/>
      </w:trPr>
      <w:tc>
        <w:tcPr>
          <w:tcW w:w="4694" w:type="dxa"/>
          <w:vAlign w:val="center"/>
        </w:tcPr>
        <w:p w14:paraId="2DA319C5" w14:textId="52DD2CFB" w:rsidR="002938C5" w:rsidRPr="009760BA" w:rsidRDefault="002938C5" w:rsidP="0047683D">
          <w:pPr>
            <w:pStyle w:val="Footer"/>
            <w:rPr>
              <w:rFonts w:ascii="Arial" w:hAnsi="Arial" w:cs="Arial"/>
              <w:color w:val="999999"/>
              <w:sz w:val="16"/>
              <w:szCs w:val="16"/>
            </w:rPr>
          </w:pPr>
          <w:r w:rsidRPr="009760BA">
            <w:rPr>
              <w:rFonts w:ascii="Arial" w:hAnsi="Arial" w:cs="Arial"/>
              <w:color w:val="999999"/>
              <w:sz w:val="16"/>
              <w:szCs w:val="16"/>
            </w:rPr>
            <w:t>Content ID: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instrText xml:space="preserve"> DOCPROPERTY  dDocName  \* MERGEFORMAT </w:instrTex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 w:rsidR="00EE2AF2">
            <w:rPr>
              <w:rFonts w:ascii="Arial" w:hAnsi="Arial" w:cs="Arial"/>
              <w:color w:val="999999"/>
              <w:sz w:val="16"/>
              <w:szCs w:val="16"/>
            </w:rPr>
            <w:t>AU_00002009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t xml:space="preserve"> </w:t>
          </w:r>
        </w:p>
        <w:p w14:paraId="652072C1" w14:textId="7F70A6CF" w:rsidR="002938C5" w:rsidRPr="009760BA" w:rsidRDefault="002938C5" w:rsidP="00624C25">
          <w:pPr>
            <w:pStyle w:val="Footer"/>
            <w:rPr>
              <w:rFonts w:ascii="Arial" w:hAnsi="Arial" w:cs="Arial"/>
              <w:color w:val="999999"/>
              <w:sz w:val="16"/>
              <w:szCs w:val="16"/>
            </w:rPr>
          </w:pPr>
          <w:r w:rsidRPr="009760BA">
            <w:rPr>
              <w:rFonts w:ascii="Arial" w:hAnsi="Arial" w:cs="Arial"/>
              <w:color w:val="999999"/>
              <w:sz w:val="16"/>
              <w:szCs w:val="16"/>
            </w:rPr>
            <w:t xml:space="preserve">Revision: </w:t>
          </w:r>
          <w:r>
            <w:rPr>
              <w:rFonts w:ascii="Arial" w:hAnsi="Arial" w:cs="Arial"/>
              <w:color w:val="999999"/>
              <w:sz w:val="16"/>
              <w:szCs w:val="16"/>
            </w:rPr>
            <w:t>1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t xml:space="preserve"> </w:t>
          </w:r>
        </w:p>
      </w:tc>
      <w:tc>
        <w:tcPr>
          <w:tcW w:w="9296" w:type="dxa"/>
          <w:vAlign w:val="center"/>
        </w:tcPr>
        <w:p w14:paraId="28DF4E4D" w14:textId="77777777" w:rsidR="002938C5" w:rsidRPr="009760BA" w:rsidRDefault="002938C5" w:rsidP="0047683D">
          <w:pPr>
            <w:pStyle w:val="Footer"/>
            <w:jc w:val="center"/>
            <w:rPr>
              <w:rFonts w:ascii="Arial" w:hAnsi="Arial" w:cs="Arial"/>
              <w:color w:val="999999"/>
              <w:sz w:val="16"/>
              <w:szCs w:val="16"/>
            </w:rPr>
          </w:pPr>
          <w:r w:rsidRPr="009760BA">
            <w:rPr>
              <w:rFonts w:ascii="Arial" w:hAnsi="Arial" w:cs="Arial"/>
              <w:color w:val="999999"/>
              <w:sz w:val="16"/>
              <w:szCs w:val="16"/>
            </w:rPr>
            <w:t>This is an uncontrolled copy if photocopied or printed from the Intranet.</w:t>
          </w:r>
        </w:p>
        <w:p w14:paraId="19CBA0F0" w14:textId="1B17BE0F" w:rsidR="002938C5" w:rsidRPr="009760BA" w:rsidRDefault="002938C5" w:rsidP="00DE7714">
          <w:pPr>
            <w:jc w:val="center"/>
            <w:rPr>
              <w:rFonts w:ascii="Arial" w:hAnsi="Arial" w:cs="Arial"/>
              <w:bCs/>
              <w:color w:val="999999"/>
              <w:sz w:val="16"/>
              <w:szCs w:val="16"/>
              <w:lang w:val="en-NZ"/>
            </w:rPr>
          </w:pPr>
          <w:r w:rsidRPr="009760BA">
            <w:rPr>
              <w:rFonts w:ascii="Arial" w:hAnsi="Arial" w:cs="Arial"/>
              <w:color w:val="999999"/>
              <w:sz w:val="16"/>
              <w:szCs w:val="16"/>
            </w:rPr>
            <w:t>Copyright © 20</w:t>
          </w:r>
          <w:r w:rsidR="00EF2AAD">
            <w:rPr>
              <w:rFonts w:ascii="Arial" w:hAnsi="Arial" w:cs="Arial"/>
              <w:color w:val="999999"/>
              <w:sz w:val="16"/>
              <w:szCs w:val="16"/>
            </w:rPr>
            <w:t>24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t>, Fulton Hogan Ltd.  All rights reserved.</w:t>
          </w:r>
        </w:p>
      </w:tc>
      <w:tc>
        <w:tcPr>
          <w:tcW w:w="1759" w:type="dxa"/>
          <w:vAlign w:val="center"/>
        </w:tcPr>
        <w:p w14:paraId="33E9DD2C" w14:textId="077FB2DA" w:rsidR="002938C5" w:rsidRPr="009760BA" w:rsidRDefault="002938C5" w:rsidP="0047683D">
          <w:pPr>
            <w:pStyle w:val="Footer"/>
            <w:rPr>
              <w:rFonts w:ascii="Arial" w:hAnsi="Arial" w:cs="Arial"/>
              <w:color w:val="999999"/>
              <w:sz w:val="16"/>
              <w:szCs w:val="16"/>
            </w:rPr>
          </w:pPr>
          <w:r>
            <w:rPr>
              <w:rFonts w:ascii="Arial" w:hAnsi="Arial" w:cs="Arial"/>
              <w:color w:val="999999"/>
              <w:sz w:val="16"/>
              <w:szCs w:val="16"/>
            </w:rPr>
            <w:t>Revised 17/</w:t>
          </w:r>
          <w:r w:rsidR="00EF2AAD">
            <w:rPr>
              <w:rFonts w:ascii="Arial" w:hAnsi="Arial" w:cs="Arial"/>
              <w:color w:val="999999"/>
              <w:sz w:val="16"/>
              <w:szCs w:val="16"/>
            </w:rPr>
            <w:t>10</w:t>
          </w:r>
          <w:r>
            <w:rPr>
              <w:rFonts w:ascii="Arial" w:hAnsi="Arial" w:cs="Arial"/>
              <w:color w:val="999999"/>
              <w:sz w:val="16"/>
              <w:szCs w:val="16"/>
            </w:rPr>
            <w:t>/20</w:t>
          </w:r>
          <w:r w:rsidR="00EF2AAD">
            <w:rPr>
              <w:rFonts w:ascii="Arial" w:hAnsi="Arial" w:cs="Arial"/>
              <w:color w:val="999999"/>
              <w:sz w:val="16"/>
              <w:szCs w:val="16"/>
            </w:rPr>
            <w:t>24</w:t>
          </w:r>
        </w:p>
        <w:p w14:paraId="2DD6AD7D" w14:textId="46B76DDD" w:rsidR="002938C5" w:rsidRPr="009760BA" w:rsidRDefault="002938C5" w:rsidP="0047683D">
          <w:pPr>
            <w:pStyle w:val="Footer"/>
            <w:rPr>
              <w:rFonts w:ascii="Arial" w:hAnsi="Arial" w:cs="Arial"/>
              <w:color w:val="999999"/>
              <w:sz w:val="16"/>
              <w:szCs w:val="16"/>
            </w:rPr>
          </w:pPr>
          <w:r w:rsidRPr="009760BA">
            <w:rPr>
              <w:rFonts w:ascii="Arial" w:hAnsi="Arial" w:cs="Arial"/>
              <w:color w:val="999999"/>
              <w:sz w:val="16"/>
              <w:szCs w:val="16"/>
            </w:rPr>
            <w:t xml:space="preserve">Page 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instrText xml:space="preserve"> PAGE </w:instrTex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 w:rsidR="009F548E">
            <w:rPr>
              <w:rFonts w:ascii="Arial" w:hAnsi="Arial" w:cs="Arial"/>
              <w:noProof/>
              <w:color w:val="999999"/>
              <w:sz w:val="16"/>
              <w:szCs w:val="16"/>
            </w:rPr>
            <w:t>7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t xml:space="preserve"> of 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instrText xml:space="preserve"> NUMPAGES </w:instrTex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 w:rsidR="009F548E">
            <w:rPr>
              <w:rFonts w:ascii="Arial" w:hAnsi="Arial" w:cs="Arial"/>
              <w:noProof/>
              <w:color w:val="999999"/>
              <w:sz w:val="16"/>
              <w:szCs w:val="16"/>
            </w:rPr>
            <w:t>7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</w:p>
      </w:tc>
    </w:tr>
  </w:tbl>
  <w:p w14:paraId="30D26301" w14:textId="77777777" w:rsidR="002938C5" w:rsidRDefault="002938C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7CD4B4" w14:textId="77777777" w:rsidR="0028589B" w:rsidRDefault="002858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7B2473" w14:textId="77777777" w:rsidR="002938C5" w:rsidRDefault="002938C5" w:rsidP="00D40306">
      <w:pPr>
        <w:spacing w:after="0" w:line="240" w:lineRule="auto"/>
      </w:pPr>
      <w:r>
        <w:separator/>
      </w:r>
    </w:p>
  </w:footnote>
  <w:footnote w:type="continuationSeparator" w:id="0">
    <w:p w14:paraId="61F209E3" w14:textId="77777777" w:rsidR="002938C5" w:rsidRDefault="002938C5" w:rsidP="00D403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703" w:type="pct"/>
      <w:tblInd w:w="-88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452"/>
      <w:gridCol w:w="2517"/>
      <w:gridCol w:w="7268"/>
      <w:gridCol w:w="423"/>
      <w:gridCol w:w="1801"/>
      <w:gridCol w:w="3450"/>
    </w:tblGrid>
    <w:tr w:rsidR="002938C5" w:rsidRPr="00404969" w14:paraId="356752DF" w14:textId="77777777" w:rsidTr="0047683D">
      <w:trPr>
        <w:trHeight w:val="276"/>
        <w:tblHeader/>
      </w:trPr>
      <w:tc>
        <w:tcPr>
          <w:tcW w:w="142" w:type="pct"/>
        </w:tcPr>
        <w:p w14:paraId="30C7EED9" w14:textId="77777777" w:rsidR="002938C5" w:rsidRPr="001E1735" w:rsidRDefault="002938C5" w:rsidP="0047683D">
          <w:pPr>
            <w:spacing w:before="60" w:after="60"/>
            <w:ind w:left="-57" w:right="-57"/>
            <w:jc w:val="center"/>
            <w:rPr>
              <w:rFonts w:ascii="Arial" w:hAnsi="Arial" w:cs="Arial"/>
              <w:b/>
              <w:sz w:val="14"/>
              <w:szCs w:val="14"/>
            </w:rPr>
          </w:pPr>
          <w:r w:rsidRPr="001E1735">
            <w:rPr>
              <w:rFonts w:ascii="Arial" w:hAnsi="Arial" w:cs="Arial"/>
              <w:b/>
              <w:sz w:val="14"/>
              <w:szCs w:val="14"/>
            </w:rPr>
            <w:t>Item</w:t>
          </w:r>
        </w:p>
        <w:p w14:paraId="0122C77D" w14:textId="77777777" w:rsidR="002938C5" w:rsidRPr="001E1735" w:rsidRDefault="002938C5" w:rsidP="0047683D">
          <w:pPr>
            <w:spacing w:before="60" w:after="60"/>
            <w:ind w:left="-57" w:right="-57"/>
            <w:jc w:val="center"/>
            <w:rPr>
              <w:rFonts w:ascii="Arial" w:hAnsi="Arial" w:cs="Arial"/>
              <w:b/>
              <w:sz w:val="14"/>
              <w:szCs w:val="14"/>
            </w:rPr>
          </w:pPr>
          <w:r w:rsidRPr="001E1735">
            <w:rPr>
              <w:rFonts w:ascii="Arial" w:hAnsi="Arial" w:cs="Arial"/>
              <w:b/>
              <w:sz w:val="14"/>
              <w:szCs w:val="14"/>
            </w:rPr>
            <w:t>No.</w:t>
          </w:r>
        </w:p>
      </w:tc>
      <w:tc>
        <w:tcPr>
          <w:tcW w:w="791" w:type="pct"/>
        </w:tcPr>
        <w:p w14:paraId="2E4BB2EB" w14:textId="77777777" w:rsidR="002938C5" w:rsidRPr="00404969" w:rsidRDefault="002938C5" w:rsidP="0047683D">
          <w:pPr>
            <w:spacing w:before="60" w:after="60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Task/Activity Description</w:t>
          </w:r>
        </w:p>
      </w:tc>
      <w:tc>
        <w:tcPr>
          <w:tcW w:w="2284" w:type="pct"/>
        </w:tcPr>
        <w:p w14:paraId="291BB72B" w14:textId="77777777" w:rsidR="002938C5" w:rsidRPr="00404969" w:rsidRDefault="002938C5" w:rsidP="0047683D">
          <w:pPr>
            <w:spacing w:before="60" w:after="60"/>
            <w:ind w:left="-113" w:right="-113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Inspection/Test</w:t>
          </w:r>
        </w:p>
      </w:tc>
      <w:tc>
        <w:tcPr>
          <w:tcW w:w="133" w:type="pct"/>
        </w:tcPr>
        <w:p w14:paraId="274EAAC7" w14:textId="77777777" w:rsidR="002938C5" w:rsidRPr="00404969" w:rsidRDefault="002938C5" w:rsidP="0047683D">
          <w:pPr>
            <w:spacing w:before="60" w:after="60"/>
            <w:ind w:left="-73" w:right="-143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HP/ WP/ AP/ IP/ TP/ SCP</w:t>
          </w:r>
        </w:p>
      </w:tc>
      <w:tc>
        <w:tcPr>
          <w:tcW w:w="566" w:type="pct"/>
        </w:tcPr>
        <w:p w14:paraId="0FFA4E54" w14:textId="77777777" w:rsidR="002938C5" w:rsidRPr="00D31FB7" w:rsidRDefault="002938C5" w:rsidP="0047683D">
          <w:pPr>
            <w:spacing w:before="60" w:after="60"/>
            <w:ind w:left="-73" w:right="-143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Responsibility</w:t>
          </w:r>
        </w:p>
        <w:p w14:paraId="109BA6ED" w14:textId="77777777" w:rsidR="002938C5" w:rsidRDefault="002938C5" w:rsidP="0047683D">
          <w:pPr>
            <w:spacing w:before="60" w:after="6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Project Engineer</w:t>
          </w:r>
        </w:p>
        <w:p w14:paraId="3E5F88FC" w14:textId="77777777" w:rsidR="002938C5" w:rsidRDefault="002938C5" w:rsidP="0047683D">
          <w:pPr>
            <w:spacing w:before="60" w:after="6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Superintendent</w:t>
          </w:r>
        </w:p>
        <w:p w14:paraId="7216F430" w14:textId="77777777" w:rsidR="002938C5" w:rsidRDefault="002938C5" w:rsidP="0047683D">
          <w:pPr>
            <w:spacing w:before="60" w:after="6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Surveyor</w:t>
          </w:r>
        </w:p>
        <w:p w14:paraId="75A2C647" w14:textId="77777777" w:rsidR="002938C5" w:rsidRPr="00D31FB7" w:rsidRDefault="002938C5" w:rsidP="0047683D">
          <w:pPr>
            <w:spacing w:before="60" w:after="6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Foreman</w:t>
          </w:r>
        </w:p>
      </w:tc>
      <w:tc>
        <w:tcPr>
          <w:tcW w:w="1084" w:type="pct"/>
        </w:tcPr>
        <w:p w14:paraId="009D80EA" w14:textId="77777777" w:rsidR="002938C5" w:rsidRPr="00404969" w:rsidRDefault="002938C5" w:rsidP="0047683D">
          <w:pPr>
            <w:spacing w:before="60" w:after="60"/>
            <w:ind w:left="-57" w:right="-57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Checked by:</w:t>
          </w:r>
        </w:p>
      </w:tc>
    </w:tr>
  </w:tbl>
  <w:p w14:paraId="57E301E3" w14:textId="77777777" w:rsidR="002938C5" w:rsidRDefault="002938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5877" w:type="dxa"/>
      <w:tblInd w:w="-885" w:type="dxa"/>
      <w:tblLook w:val="04A0" w:firstRow="1" w:lastRow="0" w:firstColumn="1" w:lastColumn="0" w:noHBand="0" w:noVBand="1"/>
    </w:tblPr>
    <w:tblGrid>
      <w:gridCol w:w="3970"/>
      <w:gridCol w:w="6549"/>
      <w:gridCol w:w="3544"/>
      <w:gridCol w:w="1814"/>
    </w:tblGrid>
    <w:tr w:rsidR="002938C5" w:rsidRPr="00876D17" w14:paraId="74AA4D77" w14:textId="77777777" w:rsidTr="00872B6B">
      <w:tc>
        <w:tcPr>
          <w:tcW w:w="3970" w:type="dxa"/>
        </w:tcPr>
        <w:p w14:paraId="4BDA652A" w14:textId="77777777" w:rsidR="002938C5" w:rsidRPr="00876D17" w:rsidRDefault="002938C5" w:rsidP="00D629AD">
          <w:pPr>
            <w:rPr>
              <w:rFonts w:ascii="Arial" w:hAnsi="Arial" w:cs="Arial"/>
              <w:sz w:val="20"/>
              <w:szCs w:val="20"/>
            </w:rPr>
          </w:pPr>
          <w:r w:rsidRPr="00876D17">
            <w:rPr>
              <w:rFonts w:ascii="Arial" w:hAnsi="Arial" w:cs="Arial"/>
              <w:noProof/>
              <w:sz w:val="20"/>
              <w:szCs w:val="20"/>
            </w:rPr>
            <w:drawing>
              <wp:inline distT="0" distB="0" distL="0" distR="0" wp14:anchorId="35A95900" wp14:editId="3CC81B5C">
                <wp:extent cx="1955615" cy="446562"/>
                <wp:effectExtent l="0" t="0" r="6985" b="0"/>
                <wp:docPr id="2" name="Picture 2" descr="logo 86 9x20m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86 9x20m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69081" cy="44963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49" w:type="dxa"/>
        </w:tcPr>
        <w:p w14:paraId="1467EC0E" w14:textId="77777777" w:rsidR="002938C5" w:rsidRPr="006E5F95" w:rsidRDefault="002938C5" w:rsidP="00D629AD">
          <w:pPr>
            <w:pStyle w:val="Header"/>
            <w:spacing w:before="240" w:after="40"/>
            <w:ind w:left="434"/>
            <w:rPr>
              <w:rFonts w:cs="Arial"/>
              <w:b/>
              <w:szCs w:val="22"/>
              <w:lang w:val="en-AU"/>
            </w:rPr>
          </w:pPr>
          <w:r w:rsidRPr="006E5F95">
            <w:rPr>
              <w:rFonts w:cs="Arial"/>
              <w:b/>
              <w:szCs w:val="22"/>
            </w:rPr>
            <w:t>Inspection and Test Plan – Stormwater Drainage</w:t>
          </w:r>
        </w:p>
      </w:tc>
      <w:tc>
        <w:tcPr>
          <w:tcW w:w="5358" w:type="dxa"/>
          <w:gridSpan w:val="2"/>
        </w:tcPr>
        <w:p w14:paraId="71D788DC" w14:textId="0418455D" w:rsidR="002938C5" w:rsidRPr="00876D17" w:rsidRDefault="002938C5" w:rsidP="009F548E">
          <w:pPr>
            <w:spacing w:before="24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Doc ID: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R11-DRA-ITP </w:t>
          </w:r>
        </w:p>
      </w:tc>
    </w:tr>
    <w:tr w:rsidR="008D34AC" w:rsidRPr="00876D17" w14:paraId="0287383E" w14:textId="77777777" w:rsidTr="00872B6B">
      <w:tc>
        <w:tcPr>
          <w:tcW w:w="10519" w:type="dxa"/>
          <w:gridSpan w:val="2"/>
        </w:tcPr>
        <w:p w14:paraId="4DFA670A" w14:textId="4306D1E2" w:rsidR="008D34AC" w:rsidRPr="00876D17" w:rsidRDefault="008D34AC" w:rsidP="008D34AC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Client: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Iluka Resources Limited</w:t>
          </w:r>
        </w:p>
      </w:tc>
      <w:tc>
        <w:tcPr>
          <w:tcW w:w="3544" w:type="dxa"/>
        </w:tcPr>
        <w:p w14:paraId="0217B3DF" w14:textId="01A1673C" w:rsidR="008D34AC" w:rsidRPr="00876D17" w:rsidRDefault="008D34AC" w:rsidP="008D34AC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Prepared By: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Simon Welsh</w:t>
          </w:r>
        </w:p>
      </w:tc>
      <w:tc>
        <w:tcPr>
          <w:tcW w:w="1814" w:type="dxa"/>
        </w:tcPr>
        <w:p w14:paraId="1A4FCD64" w14:textId="1A1837E7" w:rsidR="008D34AC" w:rsidRPr="00876D17" w:rsidRDefault="008D34AC" w:rsidP="008D34AC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Date: 15/10/2024</w:t>
          </w:r>
        </w:p>
      </w:tc>
    </w:tr>
    <w:tr w:rsidR="008D34AC" w:rsidRPr="00876D17" w14:paraId="3BB74730" w14:textId="77777777" w:rsidTr="008D34AC">
      <w:trPr>
        <w:trHeight w:val="337"/>
      </w:trPr>
      <w:tc>
        <w:tcPr>
          <w:tcW w:w="10519" w:type="dxa"/>
          <w:gridSpan w:val="2"/>
        </w:tcPr>
        <w:p w14:paraId="18855DDF" w14:textId="335F9B08" w:rsidR="008D34AC" w:rsidRPr="00876D17" w:rsidRDefault="008D34AC" w:rsidP="008D34AC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Project: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Public Roads Upgrade</w:t>
          </w:r>
        </w:p>
      </w:tc>
      <w:tc>
        <w:tcPr>
          <w:tcW w:w="3544" w:type="dxa"/>
        </w:tcPr>
        <w:p w14:paraId="4F6EE218" w14:textId="789D167B" w:rsidR="008D34AC" w:rsidRPr="00876D17" w:rsidRDefault="008D34AC" w:rsidP="008D34AC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Reviewed By: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Joshua Kliemnt</w:t>
          </w:r>
        </w:p>
      </w:tc>
      <w:tc>
        <w:tcPr>
          <w:tcW w:w="1814" w:type="dxa"/>
        </w:tcPr>
        <w:p w14:paraId="6BE49865" w14:textId="32D61C6D" w:rsidR="008D34AC" w:rsidRPr="00876D17" w:rsidRDefault="008D34AC" w:rsidP="008D34AC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Date: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11/11//2024</w:t>
          </w:r>
        </w:p>
      </w:tc>
    </w:tr>
    <w:tr w:rsidR="008D34AC" w:rsidRPr="00876D17" w14:paraId="1E7A701D" w14:textId="77777777" w:rsidTr="00872B6B">
      <w:tc>
        <w:tcPr>
          <w:tcW w:w="10519" w:type="dxa"/>
          <w:gridSpan w:val="2"/>
        </w:tcPr>
        <w:p w14:paraId="0132D6E1" w14:textId="34CC22E3" w:rsidR="008D34AC" w:rsidRPr="00876D17" w:rsidRDefault="008D34AC" w:rsidP="008D34AC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Construction Process: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 </w:t>
          </w:r>
          <w:r w:rsidR="0028589B">
            <w:rPr>
              <w:rFonts w:ascii="Arial" w:hAnsi="Arial" w:cs="Arial"/>
              <w:b/>
              <w:sz w:val="20"/>
              <w:szCs w:val="20"/>
            </w:rPr>
            <w:t>Stormwater Drainage</w:t>
          </w:r>
        </w:p>
      </w:tc>
      <w:tc>
        <w:tcPr>
          <w:tcW w:w="3544" w:type="dxa"/>
        </w:tcPr>
        <w:p w14:paraId="166A326F" w14:textId="6CC600C0" w:rsidR="008D34AC" w:rsidRPr="00876D17" w:rsidRDefault="008D34AC" w:rsidP="008D34AC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Approved By: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Simon Jaworksi</w:t>
          </w:r>
        </w:p>
      </w:tc>
      <w:tc>
        <w:tcPr>
          <w:tcW w:w="1814" w:type="dxa"/>
        </w:tcPr>
        <w:p w14:paraId="031D84C0" w14:textId="3D915E40" w:rsidR="008D34AC" w:rsidRPr="00876D17" w:rsidRDefault="008D34AC" w:rsidP="008D34AC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Date: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11/11//2024</w:t>
          </w:r>
        </w:p>
      </w:tc>
    </w:tr>
    <w:tr w:rsidR="008D34AC" w:rsidRPr="00876D17" w14:paraId="361CA120" w14:textId="77777777" w:rsidTr="00872B6B">
      <w:tc>
        <w:tcPr>
          <w:tcW w:w="10519" w:type="dxa"/>
          <w:gridSpan w:val="2"/>
        </w:tcPr>
        <w:p w14:paraId="5A2BC6C4" w14:textId="12949563" w:rsidR="008D34AC" w:rsidRPr="00876D17" w:rsidRDefault="008D34AC" w:rsidP="008D34AC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Specifications: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ETS100, 101, 102</w:t>
          </w:r>
        </w:p>
      </w:tc>
      <w:tc>
        <w:tcPr>
          <w:tcW w:w="3544" w:type="dxa"/>
        </w:tcPr>
        <w:p w14:paraId="5C752534" w14:textId="192FC9A5" w:rsidR="008D34AC" w:rsidRPr="00876D17" w:rsidRDefault="008D34AC" w:rsidP="008D34AC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1814" w:type="dxa"/>
        </w:tcPr>
        <w:p w14:paraId="152135E0" w14:textId="41ACB1DA" w:rsidR="008D34AC" w:rsidRPr="00876D17" w:rsidRDefault="008D34AC" w:rsidP="008D34AC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</w:p>
      </w:tc>
    </w:tr>
    <w:tr w:rsidR="008D34AC" w:rsidRPr="00876D17" w14:paraId="4CD0273D" w14:textId="77777777" w:rsidTr="00D629AD">
      <w:tc>
        <w:tcPr>
          <w:tcW w:w="15877" w:type="dxa"/>
          <w:gridSpan w:val="4"/>
        </w:tcPr>
        <w:p w14:paraId="035E1ECC" w14:textId="7F5AB47E" w:rsidR="008D34AC" w:rsidRPr="00876D17" w:rsidRDefault="008D34AC" w:rsidP="008D34AC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Structure / Component:</w:t>
          </w:r>
        </w:p>
      </w:tc>
    </w:tr>
  </w:tbl>
  <w:p w14:paraId="687E32AA" w14:textId="77777777" w:rsidR="002938C5" w:rsidRDefault="002938C5" w:rsidP="00E90BC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8F733D" w14:textId="77777777" w:rsidR="0028589B" w:rsidRDefault="002858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C3880"/>
    <w:multiLevelType w:val="hybridMultilevel"/>
    <w:tmpl w:val="31223838"/>
    <w:lvl w:ilvl="0" w:tplc="6E14867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250DD"/>
    <w:multiLevelType w:val="hybridMultilevel"/>
    <w:tmpl w:val="F92EEC74"/>
    <w:lvl w:ilvl="0" w:tplc="196EF53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36F44"/>
    <w:multiLevelType w:val="hybridMultilevel"/>
    <w:tmpl w:val="A6DA7E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51C2C"/>
    <w:multiLevelType w:val="hybridMultilevel"/>
    <w:tmpl w:val="1B2255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F07F3D"/>
    <w:multiLevelType w:val="hybridMultilevel"/>
    <w:tmpl w:val="233072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51520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1433FD3"/>
    <w:multiLevelType w:val="hybridMultilevel"/>
    <w:tmpl w:val="5FB64C0A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6D3DBB"/>
    <w:multiLevelType w:val="hybridMultilevel"/>
    <w:tmpl w:val="DEC84816"/>
    <w:lvl w:ilvl="0" w:tplc="0C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772352"/>
    <w:multiLevelType w:val="hybridMultilevel"/>
    <w:tmpl w:val="6F66F6A4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7942EC"/>
    <w:multiLevelType w:val="hybridMultilevel"/>
    <w:tmpl w:val="212C1B1C"/>
    <w:lvl w:ilvl="0" w:tplc="0C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9121F96"/>
    <w:multiLevelType w:val="hybridMultilevel"/>
    <w:tmpl w:val="04684D54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B163B5"/>
    <w:multiLevelType w:val="hybridMultilevel"/>
    <w:tmpl w:val="DF964348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F24D84"/>
    <w:multiLevelType w:val="hybridMultilevel"/>
    <w:tmpl w:val="64CE8F6A"/>
    <w:lvl w:ilvl="0" w:tplc="0C090005">
      <w:start w:val="1"/>
      <w:numFmt w:val="bullet"/>
      <w:lvlText w:val=""/>
      <w:lvlJc w:val="left"/>
      <w:pPr>
        <w:ind w:left="762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13" w15:restartNumberingAfterBreak="0">
    <w:nsid w:val="55CC495F"/>
    <w:multiLevelType w:val="hybridMultilevel"/>
    <w:tmpl w:val="A5AAD54A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A93E70"/>
    <w:multiLevelType w:val="hybridMultilevel"/>
    <w:tmpl w:val="9FFAC59C"/>
    <w:lvl w:ilvl="0" w:tplc="A00C6A9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7"/>
        <w:szCs w:val="17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DA377A"/>
    <w:multiLevelType w:val="hybridMultilevel"/>
    <w:tmpl w:val="12187FAE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994C85"/>
    <w:multiLevelType w:val="hybridMultilevel"/>
    <w:tmpl w:val="8236B6D6"/>
    <w:lvl w:ilvl="0" w:tplc="0C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F50A91"/>
    <w:multiLevelType w:val="hybridMultilevel"/>
    <w:tmpl w:val="21B6CE34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9E1D09"/>
    <w:multiLevelType w:val="hybridMultilevel"/>
    <w:tmpl w:val="86504616"/>
    <w:lvl w:ilvl="0" w:tplc="6A8022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F85E37"/>
    <w:multiLevelType w:val="hybridMultilevel"/>
    <w:tmpl w:val="5F8CE64A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742213"/>
    <w:multiLevelType w:val="hybridMultilevel"/>
    <w:tmpl w:val="7C8A2B58"/>
    <w:lvl w:ilvl="0" w:tplc="0C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1136E8"/>
    <w:multiLevelType w:val="hybridMultilevel"/>
    <w:tmpl w:val="3ACAC4B2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55481E"/>
    <w:multiLevelType w:val="hybridMultilevel"/>
    <w:tmpl w:val="CB54D61C"/>
    <w:lvl w:ilvl="0" w:tplc="0C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167902"/>
    <w:multiLevelType w:val="hybridMultilevel"/>
    <w:tmpl w:val="1CA6720C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8058598">
    <w:abstractNumId w:val="16"/>
  </w:num>
  <w:num w:numId="2" w16cid:durableId="1610115045">
    <w:abstractNumId w:val="4"/>
  </w:num>
  <w:num w:numId="3" w16cid:durableId="1193568458">
    <w:abstractNumId w:val="3"/>
  </w:num>
  <w:num w:numId="4" w16cid:durableId="1693874660">
    <w:abstractNumId w:val="20"/>
  </w:num>
  <w:num w:numId="5" w16cid:durableId="169486402">
    <w:abstractNumId w:val="12"/>
  </w:num>
  <w:num w:numId="6" w16cid:durableId="414479304">
    <w:abstractNumId w:val="7"/>
  </w:num>
  <w:num w:numId="7" w16cid:durableId="1948075744">
    <w:abstractNumId w:val="14"/>
  </w:num>
  <w:num w:numId="8" w16cid:durableId="32580721">
    <w:abstractNumId w:val="0"/>
  </w:num>
  <w:num w:numId="9" w16cid:durableId="148596120">
    <w:abstractNumId w:val="23"/>
  </w:num>
  <w:num w:numId="10" w16cid:durableId="1412847745">
    <w:abstractNumId w:val="5"/>
  </w:num>
  <w:num w:numId="11" w16cid:durableId="1247764883">
    <w:abstractNumId w:val="22"/>
  </w:num>
  <w:num w:numId="12" w16cid:durableId="1826163065">
    <w:abstractNumId w:val="17"/>
  </w:num>
  <w:num w:numId="13" w16cid:durableId="1700625751">
    <w:abstractNumId w:val="1"/>
  </w:num>
  <w:num w:numId="14" w16cid:durableId="47383620">
    <w:abstractNumId w:val="19"/>
  </w:num>
  <w:num w:numId="15" w16cid:durableId="1182939386">
    <w:abstractNumId w:val="15"/>
  </w:num>
  <w:num w:numId="16" w16cid:durableId="1141076671">
    <w:abstractNumId w:val="21"/>
  </w:num>
  <w:num w:numId="17" w16cid:durableId="687876664">
    <w:abstractNumId w:val="10"/>
  </w:num>
  <w:num w:numId="18" w16cid:durableId="2089305821">
    <w:abstractNumId w:val="11"/>
  </w:num>
  <w:num w:numId="19" w16cid:durableId="1204439875">
    <w:abstractNumId w:val="13"/>
  </w:num>
  <w:num w:numId="20" w16cid:durableId="840701393">
    <w:abstractNumId w:val="2"/>
  </w:num>
  <w:num w:numId="21" w16cid:durableId="1496873005">
    <w:abstractNumId w:val="18"/>
  </w:num>
  <w:num w:numId="22" w16cid:durableId="2105758467">
    <w:abstractNumId w:val="8"/>
  </w:num>
  <w:num w:numId="23" w16cid:durableId="1829786227">
    <w:abstractNumId w:val="9"/>
  </w:num>
  <w:num w:numId="24" w16cid:durableId="1539976309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MCLEOD, Michael">
    <w15:presenceInfo w15:providerId="AD" w15:userId="S-1-5-21-150161527-1676743140-1757479407-351610"/>
  </w15:person>
  <w15:person w15:author="YAMAN, Taner">
    <w15:presenceInfo w15:providerId="AD" w15:userId="S-1-5-21-150161527-1676743140-1757479407-36416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6860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7D55"/>
    <w:rsid w:val="000005A9"/>
    <w:rsid w:val="00004766"/>
    <w:rsid w:val="00007202"/>
    <w:rsid w:val="00012458"/>
    <w:rsid w:val="00020446"/>
    <w:rsid w:val="000208CF"/>
    <w:rsid w:val="000241DC"/>
    <w:rsid w:val="000265E8"/>
    <w:rsid w:val="000269F8"/>
    <w:rsid w:val="00027307"/>
    <w:rsid w:val="00031314"/>
    <w:rsid w:val="00034FB8"/>
    <w:rsid w:val="0003606F"/>
    <w:rsid w:val="000368D7"/>
    <w:rsid w:val="0005127E"/>
    <w:rsid w:val="00052245"/>
    <w:rsid w:val="00052AAA"/>
    <w:rsid w:val="00056917"/>
    <w:rsid w:val="00060842"/>
    <w:rsid w:val="000635A9"/>
    <w:rsid w:val="00065693"/>
    <w:rsid w:val="00065E8A"/>
    <w:rsid w:val="00075C6C"/>
    <w:rsid w:val="00075EC0"/>
    <w:rsid w:val="00080AAE"/>
    <w:rsid w:val="0008134E"/>
    <w:rsid w:val="000874CE"/>
    <w:rsid w:val="00092A0F"/>
    <w:rsid w:val="00094DBB"/>
    <w:rsid w:val="000A3778"/>
    <w:rsid w:val="000B1611"/>
    <w:rsid w:val="000B34DD"/>
    <w:rsid w:val="000B45FD"/>
    <w:rsid w:val="000C128A"/>
    <w:rsid w:val="000C2997"/>
    <w:rsid w:val="000C5ABE"/>
    <w:rsid w:val="000D0DD9"/>
    <w:rsid w:val="000E214C"/>
    <w:rsid w:val="000F1B7C"/>
    <w:rsid w:val="000F64E2"/>
    <w:rsid w:val="00102C5D"/>
    <w:rsid w:val="00105C57"/>
    <w:rsid w:val="0011769A"/>
    <w:rsid w:val="001337A5"/>
    <w:rsid w:val="00133C83"/>
    <w:rsid w:val="00136E6B"/>
    <w:rsid w:val="001406B9"/>
    <w:rsid w:val="00142EFB"/>
    <w:rsid w:val="00146390"/>
    <w:rsid w:val="00154683"/>
    <w:rsid w:val="00165FA4"/>
    <w:rsid w:val="001709F4"/>
    <w:rsid w:val="0017511F"/>
    <w:rsid w:val="001761FD"/>
    <w:rsid w:val="001817B2"/>
    <w:rsid w:val="00181D98"/>
    <w:rsid w:val="00184874"/>
    <w:rsid w:val="00184E74"/>
    <w:rsid w:val="00184F2E"/>
    <w:rsid w:val="001868F9"/>
    <w:rsid w:val="001A398D"/>
    <w:rsid w:val="001A5881"/>
    <w:rsid w:val="001B0D08"/>
    <w:rsid w:val="001B21D8"/>
    <w:rsid w:val="001B3497"/>
    <w:rsid w:val="001B34F7"/>
    <w:rsid w:val="001B7753"/>
    <w:rsid w:val="001C5AB9"/>
    <w:rsid w:val="001D012F"/>
    <w:rsid w:val="001D55C2"/>
    <w:rsid w:val="001E1735"/>
    <w:rsid w:val="001E191C"/>
    <w:rsid w:val="001E23A9"/>
    <w:rsid w:val="001E30A2"/>
    <w:rsid w:val="001E43C9"/>
    <w:rsid w:val="001E5EF9"/>
    <w:rsid w:val="001E73B7"/>
    <w:rsid w:val="001F55C0"/>
    <w:rsid w:val="001F6E3F"/>
    <w:rsid w:val="00201ECE"/>
    <w:rsid w:val="00204441"/>
    <w:rsid w:val="00210064"/>
    <w:rsid w:val="00210FA9"/>
    <w:rsid w:val="0021112A"/>
    <w:rsid w:val="00213903"/>
    <w:rsid w:val="00213BD6"/>
    <w:rsid w:val="00216185"/>
    <w:rsid w:val="002278B0"/>
    <w:rsid w:val="0022794A"/>
    <w:rsid w:val="002305BD"/>
    <w:rsid w:val="00232989"/>
    <w:rsid w:val="00232F71"/>
    <w:rsid w:val="00235304"/>
    <w:rsid w:val="0024357F"/>
    <w:rsid w:val="00243C2B"/>
    <w:rsid w:val="002474CB"/>
    <w:rsid w:val="00247811"/>
    <w:rsid w:val="00251795"/>
    <w:rsid w:val="002552FA"/>
    <w:rsid w:val="00255FFE"/>
    <w:rsid w:val="00260E95"/>
    <w:rsid w:val="002625F1"/>
    <w:rsid w:val="002635D8"/>
    <w:rsid w:val="002669CA"/>
    <w:rsid w:val="00274A5C"/>
    <w:rsid w:val="00275994"/>
    <w:rsid w:val="002763FE"/>
    <w:rsid w:val="00277D65"/>
    <w:rsid w:val="00281DD9"/>
    <w:rsid w:val="00282997"/>
    <w:rsid w:val="00284918"/>
    <w:rsid w:val="00285504"/>
    <w:rsid w:val="0028589B"/>
    <w:rsid w:val="00292F87"/>
    <w:rsid w:val="002938C5"/>
    <w:rsid w:val="00294434"/>
    <w:rsid w:val="00297621"/>
    <w:rsid w:val="002B0944"/>
    <w:rsid w:val="002B54EB"/>
    <w:rsid w:val="002B692C"/>
    <w:rsid w:val="002B784C"/>
    <w:rsid w:val="002C1FAA"/>
    <w:rsid w:val="002C3336"/>
    <w:rsid w:val="002D0652"/>
    <w:rsid w:val="002D2A7A"/>
    <w:rsid w:val="002D3A00"/>
    <w:rsid w:val="002D5B46"/>
    <w:rsid w:val="002D6EA1"/>
    <w:rsid w:val="002E05E4"/>
    <w:rsid w:val="002E0789"/>
    <w:rsid w:val="002E3BE3"/>
    <w:rsid w:val="002E54E0"/>
    <w:rsid w:val="002F347E"/>
    <w:rsid w:val="002F431F"/>
    <w:rsid w:val="002F753E"/>
    <w:rsid w:val="003002CA"/>
    <w:rsid w:val="00303C8F"/>
    <w:rsid w:val="00316543"/>
    <w:rsid w:val="003168D1"/>
    <w:rsid w:val="00317CE9"/>
    <w:rsid w:val="00321159"/>
    <w:rsid w:val="003231D8"/>
    <w:rsid w:val="00325A17"/>
    <w:rsid w:val="003312C0"/>
    <w:rsid w:val="003340CC"/>
    <w:rsid w:val="0034165F"/>
    <w:rsid w:val="003451FD"/>
    <w:rsid w:val="00345BA0"/>
    <w:rsid w:val="00346870"/>
    <w:rsid w:val="00361AB8"/>
    <w:rsid w:val="00375E85"/>
    <w:rsid w:val="00386CEF"/>
    <w:rsid w:val="003877BE"/>
    <w:rsid w:val="003902B5"/>
    <w:rsid w:val="003A0F0F"/>
    <w:rsid w:val="003A512A"/>
    <w:rsid w:val="003A5B0D"/>
    <w:rsid w:val="003B2D02"/>
    <w:rsid w:val="003B638F"/>
    <w:rsid w:val="003C056E"/>
    <w:rsid w:val="003C2C18"/>
    <w:rsid w:val="003C44E0"/>
    <w:rsid w:val="003C4729"/>
    <w:rsid w:val="003C48C1"/>
    <w:rsid w:val="003C5FCC"/>
    <w:rsid w:val="003C7D41"/>
    <w:rsid w:val="003C7FCC"/>
    <w:rsid w:val="003D1251"/>
    <w:rsid w:val="003D634D"/>
    <w:rsid w:val="003E48CB"/>
    <w:rsid w:val="004004D0"/>
    <w:rsid w:val="00404969"/>
    <w:rsid w:val="00411D9E"/>
    <w:rsid w:val="00415B64"/>
    <w:rsid w:val="00416D33"/>
    <w:rsid w:val="00416D4F"/>
    <w:rsid w:val="00417984"/>
    <w:rsid w:val="0042098A"/>
    <w:rsid w:val="00421DDB"/>
    <w:rsid w:val="00426851"/>
    <w:rsid w:val="00426F78"/>
    <w:rsid w:val="00433602"/>
    <w:rsid w:val="004351B1"/>
    <w:rsid w:val="00437900"/>
    <w:rsid w:val="00441895"/>
    <w:rsid w:val="00443B33"/>
    <w:rsid w:val="004472BA"/>
    <w:rsid w:val="00454365"/>
    <w:rsid w:val="00461AA4"/>
    <w:rsid w:val="00471066"/>
    <w:rsid w:val="004760BD"/>
    <w:rsid w:val="004766DC"/>
    <w:rsid w:val="0047683D"/>
    <w:rsid w:val="00486FF5"/>
    <w:rsid w:val="00491C6A"/>
    <w:rsid w:val="00492D25"/>
    <w:rsid w:val="004A1D5D"/>
    <w:rsid w:val="004A225D"/>
    <w:rsid w:val="004A466E"/>
    <w:rsid w:val="004A477E"/>
    <w:rsid w:val="004A7D5F"/>
    <w:rsid w:val="004B0905"/>
    <w:rsid w:val="004B4A0A"/>
    <w:rsid w:val="004B691D"/>
    <w:rsid w:val="004B692F"/>
    <w:rsid w:val="004C5D9E"/>
    <w:rsid w:val="004C7C9F"/>
    <w:rsid w:val="004D00B9"/>
    <w:rsid w:val="004D2F7D"/>
    <w:rsid w:val="004D5D7B"/>
    <w:rsid w:val="004D6E51"/>
    <w:rsid w:val="004E42A5"/>
    <w:rsid w:val="004E580D"/>
    <w:rsid w:val="004E5FD2"/>
    <w:rsid w:val="004E624A"/>
    <w:rsid w:val="00501229"/>
    <w:rsid w:val="00503727"/>
    <w:rsid w:val="00503806"/>
    <w:rsid w:val="0050636C"/>
    <w:rsid w:val="00506F7F"/>
    <w:rsid w:val="00511175"/>
    <w:rsid w:val="0053177C"/>
    <w:rsid w:val="00531BA4"/>
    <w:rsid w:val="00542E41"/>
    <w:rsid w:val="00543473"/>
    <w:rsid w:val="005463CE"/>
    <w:rsid w:val="005552F2"/>
    <w:rsid w:val="00567220"/>
    <w:rsid w:val="00571AC8"/>
    <w:rsid w:val="00573A0C"/>
    <w:rsid w:val="0057400B"/>
    <w:rsid w:val="00581160"/>
    <w:rsid w:val="005849D3"/>
    <w:rsid w:val="00593B91"/>
    <w:rsid w:val="005A501F"/>
    <w:rsid w:val="005C298C"/>
    <w:rsid w:val="005C37B9"/>
    <w:rsid w:val="005C59A7"/>
    <w:rsid w:val="005D0A15"/>
    <w:rsid w:val="005D71D1"/>
    <w:rsid w:val="005E212C"/>
    <w:rsid w:val="005E6D60"/>
    <w:rsid w:val="005F0BA9"/>
    <w:rsid w:val="005F4041"/>
    <w:rsid w:val="005F4AA3"/>
    <w:rsid w:val="0060005F"/>
    <w:rsid w:val="006002FC"/>
    <w:rsid w:val="00602616"/>
    <w:rsid w:val="00602728"/>
    <w:rsid w:val="00604193"/>
    <w:rsid w:val="006058E8"/>
    <w:rsid w:val="0061055E"/>
    <w:rsid w:val="006116FA"/>
    <w:rsid w:val="00612552"/>
    <w:rsid w:val="006126F0"/>
    <w:rsid w:val="00612910"/>
    <w:rsid w:val="00614CF1"/>
    <w:rsid w:val="00624C25"/>
    <w:rsid w:val="00636313"/>
    <w:rsid w:val="0066179C"/>
    <w:rsid w:val="00662E17"/>
    <w:rsid w:val="00675684"/>
    <w:rsid w:val="00676A63"/>
    <w:rsid w:val="00681727"/>
    <w:rsid w:val="00691EB2"/>
    <w:rsid w:val="00696765"/>
    <w:rsid w:val="0069730D"/>
    <w:rsid w:val="006976FE"/>
    <w:rsid w:val="006A2C64"/>
    <w:rsid w:val="006A55AD"/>
    <w:rsid w:val="006A78D6"/>
    <w:rsid w:val="006A7F67"/>
    <w:rsid w:val="006B3D7E"/>
    <w:rsid w:val="006C031B"/>
    <w:rsid w:val="006C0CB2"/>
    <w:rsid w:val="006C2F7D"/>
    <w:rsid w:val="006C3009"/>
    <w:rsid w:val="006C31A6"/>
    <w:rsid w:val="006C5AD0"/>
    <w:rsid w:val="006D0B9D"/>
    <w:rsid w:val="006D2550"/>
    <w:rsid w:val="006D51B3"/>
    <w:rsid w:val="006D5A52"/>
    <w:rsid w:val="006E09C6"/>
    <w:rsid w:val="006E19CF"/>
    <w:rsid w:val="006E4F82"/>
    <w:rsid w:val="006E5F95"/>
    <w:rsid w:val="006F1CD9"/>
    <w:rsid w:val="006F1DB7"/>
    <w:rsid w:val="006F21F2"/>
    <w:rsid w:val="006F5C36"/>
    <w:rsid w:val="006F6C69"/>
    <w:rsid w:val="006F6F59"/>
    <w:rsid w:val="007017B2"/>
    <w:rsid w:val="007056A6"/>
    <w:rsid w:val="00707E29"/>
    <w:rsid w:val="0071177B"/>
    <w:rsid w:val="00722289"/>
    <w:rsid w:val="00722DC9"/>
    <w:rsid w:val="007230C8"/>
    <w:rsid w:val="00726049"/>
    <w:rsid w:val="00730389"/>
    <w:rsid w:val="00735493"/>
    <w:rsid w:val="00735754"/>
    <w:rsid w:val="007417DC"/>
    <w:rsid w:val="00747335"/>
    <w:rsid w:val="00750077"/>
    <w:rsid w:val="00753AD6"/>
    <w:rsid w:val="00754377"/>
    <w:rsid w:val="00756A0E"/>
    <w:rsid w:val="00760115"/>
    <w:rsid w:val="00760CA7"/>
    <w:rsid w:val="0076399A"/>
    <w:rsid w:val="00770554"/>
    <w:rsid w:val="00772424"/>
    <w:rsid w:val="00774376"/>
    <w:rsid w:val="0078186F"/>
    <w:rsid w:val="00783C82"/>
    <w:rsid w:val="00786A67"/>
    <w:rsid w:val="007950C3"/>
    <w:rsid w:val="00797625"/>
    <w:rsid w:val="007A1C36"/>
    <w:rsid w:val="007A4114"/>
    <w:rsid w:val="007A6D67"/>
    <w:rsid w:val="007A6F45"/>
    <w:rsid w:val="007B23D3"/>
    <w:rsid w:val="007B69D0"/>
    <w:rsid w:val="007B7069"/>
    <w:rsid w:val="007B7D55"/>
    <w:rsid w:val="007C39E0"/>
    <w:rsid w:val="007D6BDC"/>
    <w:rsid w:val="007D7868"/>
    <w:rsid w:val="007E7682"/>
    <w:rsid w:val="007F0B83"/>
    <w:rsid w:val="007F39C2"/>
    <w:rsid w:val="00800F80"/>
    <w:rsid w:val="00807E82"/>
    <w:rsid w:val="00807F23"/>
    <w:rsid w:val="00812BD9"/>
    <w:rsid w:val="00813A1B"/>
    <w:rsid w:val="0082084F"/>
    <w:rsid w:val="00822B4A"/>
    <w:rsid w:val="008247AE"/>
    <w:rsid w:val="00831723"/>
    <w:rsid w:val="00835DEE"/>
    <w:rsid w:val="008422B7"/>
    <w:rsid w:val="00844545"/>
    <w:rsid w:val="00856EE7"/>
    <w:rsid w:val="00864437"/>
    <w:rsid w:val="0086670F"/>
    <w:rsid w:val="00867903"/>
    <w:rsid w:val="00872B6B"/>
    <w:rsid w:val="00876D17"/>
    <w:rsid w:val="00881763"/>
    <w:rsid w:val="00883791"/>
    <w:rsid w:val="0088409A"/>
    <w:rsid w:val="0089011E"/>
    <w:rsid w:val="00892BC9"/>
    <w:rsid w:val="008A1708"/>
    <w:rsid w:val="008A1F2A"/>
    <w:rsid w:val="008A3152"/>
    <w:rsid w:val="008A501F"/>
    <w:rsid w:val="008A64F5"/>
    <w:rsid w:val="008A7003"/>
    <w:rsid w:val="008B0C87"/>
    <w:rsid w:val="008C03F9"/>
    <w:rsid w:val="008C307D"/>
    <w:rsid w:val="008C614A"/>
    <w:rsid w:val="008C620B"/>
    <w:rsid w:val="008C7396"/>
    <w:rsid w:val="008D0162"/>
    <w:rsid w:val="008D34AC"/>
    <w:rsid w:val="008D3BA0"/>
    <w:rsid w:val="008D7C3C"/>
    <w:rsid w:val="008E401C"/>
    <w:rsid w:val="008E53AA"/>
    <w:rsid w:val="008E5CD8"/>
    <w:rsid w:val="008E6129"/>
    <w:rsid w:val="008F02FF"/>
    <w:rsid w:val="008F1B4C"/>
    <w:rsid w:val="008F2D46"/>
    <w:rsid w:val="008F318E"/>
    <w:rsid w:val="008F65DA"/>
    <w:rsid w:val="009005BB"/>
    <w:rsid w:val="00900B92"/>
    <w:rsid w:val="00910145"/>
    <w:rsid w:val="00912E44"/>
    <w:rsid w:val="00913554"/>
    <w:rsid w:val="00915CEF"/>
    <w:rsid w:val="009161A1"/>
    <w:rsid w:val="009254FF"/>
    <w:rsid w:val="00927F12"/>
    <w:rsid w:val="0093333F"/>
    <w:rsid w:val="009359BA"/>
    <w:rsid w:val="00940ED7"/>
    <w:rsid w:val="00942E4F"/>
    <w:rsid w:val="00951B1A"/>
    <w:rsid w:val="009544BE"/>
    <w:rsid w:val="0096042B"/>
    <w:rsid w:val="009609E9"/>
    <w:rsid w:val="00961BC4"/>
    <w:rsid w:val="00963331"/>
    <w:rsid w:val="00963435"/>
    <w:rsid w:val="009639A4"/>
    <w:rsid w:val="00964B9F"/>
    <w:rsid w:val="00970CE1"/>
    <w:rsid w:val="0097120F"/>
    <w:rsid w:val="009760BA"/>
    <w:rsid w:val="00980794"/>
    <w:rsid w:val="00980852"/>
    <w:rsid w:val="00984813"/>
    <w:rsid w:val="009A1CAC"/>
    <w:rsid w:val="009A325C"/>
    <w:rsid w:val="009A475B"/>
    <w:rsid w:val="009A6EE3"/>
    <w:rsid w:val="009B58E3"/>
    <w:rsid w:val="009C1752"/>
    <w:rsid w:val="009C1947"/>
    <w:rsid w:val="009C2E62"/>
    <w:rsid w:val="009C5A2B"/>
    <w:rsid w:val="009C608C"/>
    <w:rsid w:val="009C65D9"/>
    <w:rsid w:val="009C6958"/>
    <w:rsid w:val="009C69F8"/>
    <w:rsid w:val="009D4320"/>
    <w:rsid w:val="009D5233"/>
    <w:rsid w:val="009F02D3"/>
    <w:rsid w:val="009F0B04"/>
    <w:rsid w:val="009F17FB"/>
    <w:rsid w:val="009F548E"/>
    <w:rsid w:val="00A024CE"/>
    <w:rsid w:val="00A14AB8"/>
    <w:rsid w:val="00A15785"/>
    <w:rsid w:val="00A17BA5"/>
    <w:rsid w:val="00A24F89"/>
    <w:rsid w:val="00A25256"/>
    <w:rsid w:val="00A278DE"/>
    <w:rsid w:val="00A319BB"/>
    <w:rsid w:val="00A32A96"/>
    <w:rsid w:val="00A3340C"/>
    <w:rsid w:val="00A35283"/>
    <w:rsid w:val="00A355EC"/>
    <w:rsid w:val="00A35D9C"/>
    <w:rsid w:val="00A4336E"/>
    <w:rsid w:val="00A434A1"/>
    <w:rsid w:val="00A47F72"/>
    <w:rsid w:val="00A5090F"/>
    <w:rsid w:val="00A511D9"/>
    <w:rsid w:val="00A554A9"/>
    <w:rsid w:val="00A554D8"/>
    <w:rsid w:val="00A561C5"/>
    <w:rsid w:val="00A66820"/>
    <w:rsid w:val="00A8146A"/>
    <w:rsid w:val="00A843B3"/>
    <w:rsid w:val="00A854B7"/>
    <w:rsid w:val="00A8609B"/>
    <w:rsid w:val="00A86D62"/>
    <w:rsid w:val="00A90F8D"/>
    <w:rsid w:val="00A91256"/>
    <w:rsid w:val="00A91B76"/>
    <w:rsid w:val="00A928E0"/>
    <w:rsid w:val="00A92F9F"/>
    <w:rsid w:val="00AA1192"/>
    <w:rsid w:val="00AA62EC"/>
    <w:rsid w:val="00AA6FD1"/>
    <w:rsid w:val="00AA7003"/>
    <w:rsid w:val="00AA784B"/>
    <w:rsid w:val="00AB0DD8"/>
    <w:rsid w:val="00AB2BFD"/>
    <w:rsid w:val="00AB6631"/>
    <w:rsid w:val="00AC0B8A"/>
    <w:rsid w:val="00AC5FA3"/>
    <w:rsid w:val="00AC7D1A"/>
    <w:rsid w:val="00AD111B"/>
    <w:rsid w:val="00AD3B7D"/>
    <w:rsid w:val="00AE1D8B"/>
    <w:rsid w:val="00AE3260"/>
    <w:rsid w:val="00AE677E"/>
    <w:rsid w:val="00AF64FE"/>
    <w:rsid w:val="00AF7153"/>
    <w:rsid w:val="00B031D0"/>
    <w:rsid w:val="00B03EF9"/>
    <w:rsid w:val="00B04D5D"/>
    <w:rsid w:val="00B06B59"/>
    <w:rsid w:val="00B06C6F"/>
    <w:rsid w:val="00B13B71"/>
    <w:rsid w:val="00B15523"/>
    <w:rsid w:val="00B3698F"/>
    <w:rsid w:val="00B41136"/>
    <w:rsid w:val="00B4430C"/>
    <w:rsid w:val="00B45E7E"/>
    <w:rsid w:val="00B518B9"/>
    <w:rsid w:val="00B55B76"/>
    <w:rsid w:val="00B61E22"/>
    <w:rsid w:val="00B6205B"/>
    <w:rsid w:val="00B629DC"/>
    <w:rsid w:val="00B7012F"/>
    <w:rsid w:val="00B7066D"/>
    <w:rsid w:val="00B70921"/>
    <w:rsid w:val="00B71353"/>
    <w:rsid w:val="00B73EE3"/>
    <w:rsid w:val="00B73F06"/>
    <w:rsid w:val="00B83208"/>
    <w:rsid w:val="00B8799E"/>
    <w:rsid w:val="00B91E40"/>
    <w:rsid w:val="00B93D61"/>
    <w:rsid w:val="00B94E00"/>
    <w:rsid w:val="00B969EC"/>
    <w:rsid w:val="00BA05CF"/>
    <w:rsid w:val="00BA07AE"/>
    <w:rsid w:val="00BA300B"/>
    <w:rsid w:val="00BA5E33"/>
    <w:rsid w:val="00BA7FB7"/>
    <w:rsid w:val="00BB0734"/>
    <w:rsid w:val="00BB31E7"/>
    <w:rsid w:val="00BB4293"/>
    <w:rsid w:val="00BD2653"/>
    <w:rsid w:val="00BD50DB"/>
    <w:rsid w:val="00BD7382"/>
    <w:rsid w:val="00BE020C"/>
    <w:rsid w:val="00BE14E2"/>
    <w:rsid w:val="00BE19A6"/>
    <w:rsid w:val="00BE7573"/>
    <w:rsid w:val="00BF7109"/>
    <w:rsid w:val="00BF76BC"/>
    <w:rsid w:val="00C11EC8"/>
    <w:rsid w:val="00C156E9"/>
    <w:rsid w:val="00C23C96"/>
    <w:rsid w:val="00C23D7F"/>
    <w:rsid w:val="00C34E12"/>
    <w:rsid w:val="00C36F34"/>
    <w:rsid w:val="00C44492"/>
    <w:rsid w:val="00C451D9"/>
    <w:rsid w:val="00C4603E"/>
    <w:rsid w:val="00C47AF0"/>
    <w:rsid w:val="00C47E47"/>
    <w:rsid w:val="00C552AD"/>
    <w:rsid w:val="00C5536F"/>
    <w:rsid w:val="00C57BB1"/>
    <w:rsid w:val="00C650C8"/>
    <w:rsid w:val="00C7056A"/>
    <w:rsid w:val="00C713DD"/>
    <w:rsid w:val="00C714FE"/>
    <w:rsid w:val="00C737AB"/>
    <w:rsid w:val="00C74B07"/>
    <w:rsid w:val="00C8187F"/>
    <w:rsid w:val="00C82CE4"/>
    <w:rsid w:val="00C83748"/>
    <w:rsid w:val="00C87684"/>
    <w:rsid w:val="00C90A6F"/>
    <w:rsid w:val="00C96B07"/>
    <w:rsid w:val="00CA17BF"/>
    <w:rsid w:val="00CA3E7D"/>
    <w:rsid w:val="00CA4982"/>
    <w:rsid w:val="00CB275B"/>
    <w:rsid w:val="00CB2FEF"/>
    <w:rsid w:val="00CB4CF4"/>
    <w:rsid w:val="00CB633E"/>
    <w:rsid w:val="00CC209B"/>
    <w:rsid w:val="00CC297A"/>
    <w:rsid w:val="00CC51C6"/>
    <w:rsid w:val="00CC5CD1"/>
    <w:rsid w:val="00CC6DC0"/>
    <w:rsid w:val="00CD3F66"/>
    <w:rsid w:val="00CD45A4"/>
    <w:rsid w:val="00CD4EBE"/>
    <w:rsid w:val="00CE6F86"/>
    <w:rsid w:val="00CF09D7"/>
    <w:rsid w:val="00CF0DCA"/>
    <w:rsid w:val="00CF577E"/>
    <w:rsid w:val="00CF7AEB"/>
    <w:rsid w:val="00CF7E04"/>
    <w:rsid w:val="00D14726"/>
    <w:rsid w:val="00D248D5"/>
    <w:rsid w:val="00D31FB7"/>
    <w:rsid w:val="00D36390"/>
    <w:rsid w:val="00D40306"/>
    <w:rsid w:val="00D414E4"/>
    <w:rsid w:val="00D415DF"/>
    <w:rsid w:val="00D44810"/>
    <w:rsid w:val="00D45892"/>
    <w:rsid w:val="00D517CB"/>
    <w:rsid w:val="00D51BE7"/>
    <w:rsid w:val="00D54A09"/>
    <w:rsid w:val="00D604B1"/>
    <w:rsid w:val="00D60CC9"/>
    <w:rsid w:val="00D614BC"/>
    <w:rsid w:val="00D629AD"/>
    <w:rsid w:val="00D729C7"/>
    <w:rsid w:val="00D74B59"/>
    <w:rsid w:val="00D80F2A"/>
    <w:rsid w:val="00D8115A"/>
    <w:rsid w:val="00D84947"/>
    <w:rsid w:val="00D87431"/>
    <w:rsid w:val="00D923A0"/>
    <w:rsid w:val="00D94A8D"/>
    <w:rsid w:val="00DA0D4A"/>
    <w:rsid w:val="00DB5890"/>
    <w:rsid w:val="00DB58C8"/>
    <w:rsid w:val="00DC05BF"/>
    <w:rsid w:val="00DC49E6"/>
    <w:rsid w:val="00DC4F46"/>
    <w:rsid w:val="00DC5574"/>
    <w:rsid w:val="00DC7862"/>
    <w:rsid w:val="00DD424F"/>
    <w:rsid w:val="00DD4904"/>
    <w:rsid w:val="00DD5543"/>
    <w:rsid w:val="00DD5CC8"/>
    <w:rsid w:val="00DD7667"/>
    <w:rsid w:val="00DE3397"/>
    <w:rsid w:val="00DE7714"/>
    <w:rsid w:val="00DE7B55"/>
    <w:rsid w:val="00DF1823"/>
    <w:rsid w:val="00DF2CA1"/>
    <w:rsid w:val="00DF7879"/>
    <w:rsid w:val="00E00F07"/>
    <w:rsid w:val="00E03D55"/>
    <w:rsid w:val="00E07C67"/>
    <w:rsid w:val="00E10465"/>
    <w:rsid w:val="00E1187E"/>
    <w:rsid w:val="00E12625"/>
    <w:rsid w:val="00E12791"/>
    <w:rsid w:val="00E16245"/>
    <w:rsid w:val="00E22774"/>
    <w:rsid w:val="00E2543E"/>
    <w:rsid w:val="00E25B52"/>
    <w:rsid w:val="00E313DC"/>
    <w:rsid w:val="00E31489"/>
    <w:rsid w:val="00E3157C"/>
    <w:rsid w:val="00E33A63"/>
    <w:rsid w:val="00E3554E"/>
    <w:rsid w:val="00E4030C"/>
    <w:rsid w:val="00E43316"/>
    <w:rsid w:val="00E5518A"/>
    <w:rsid w:val="00E709C9"/>
    <w:rsid w:val="00E8559D"/>
    <w:rsid w:val="00E90BCE"/>
    <w:rsid w:val="00E944A0"/>
    <w:rsid w:val="00E95C1E"/>
    <w:rsid w:val="00E9602D"/>
    <w:rsid w:val="00EA1808"/>
    <w:rsid w:val="00EA640B"/>
    <w:rsid w:val="00EB5D1A"/>
    <w:rsid w:val="00EE2AF2"/>
    <w:rsid w:val="00EE740C"/>
    <w:rsid w:val="00EF2AAD"/>
    <w:rsid w:val="00EF572A"/>
    <w:rsid w:val="00F07012"/>
    <w:rsid w:val="00F10B54"/>
    <w:rsid w:val="00F10BE1"/>
    <w:rsid w:val="00F11A45"/>
    <w:rsid w:val="00F207B3"/>
    <w:rsid w:val="00F21801"/>
    <w:rsid w:val="00F23777"/>
    <w:rsid w:val="00F31E35"/>
    <w:rsid w:val="00F331E1"/>
    <w:rsid w:val="00F34EBC"/>
    <w:rsid w:val="00F41464"/>
    <w:rsid w:val="00F56766"/>
    <w:rsid w:val="00F5793E"/>
    <w:rsid w:val="00F62020"/>
    <w:rsid w:val="00F6202E"/>
    <w:rsid w:val="00F62A33"/>
    <w:rsid w:val="00F6367F"/>
    <w:rsid w:val="00F63693"/>
    <w:rsid w:val="00F76CB0"/>
    <w:rsid w:val="00F77B8C"/>
    <w:rsid w:val="00F82FCE"/>
    <w:rsid w:val="00F8627B"/>
    <w:rsid w:val="00F87D0E"/>
    <w:rsid w:val="00F93925"/>
    <w:rsid w:val="00F9568F"/>
    <w:rsid w:val="00F95BED"/>
    <w:rsid w:val="00F96A33"/>
    <w:rsid w:val="00F97BB4"/>
    <w:rsid w:val="00FA4DAD"/>
    <w:rsid w:val="00FA588D"/>
    <w:rsid w:val="00FA7BAA"/>
    <w:rsid w:val="00FB56AE"/>
    <w:rsid w:val="00FB6F64"/>
    <w:rsid w:val="00FC01B5"/>
    <w:rsid w:val="00FC1F58"/>
    <w:rsid w:val="00FC6936"/>
    <w:rsid w:val="00FC7D29"/>
    <w:rsid w:val="00FD3714"/>
    <w:rsid w:val="00FD4D47"/>
    <w:rsid w:val="00FD4DE2"/>
    <w:rsid w:val="00FD553F"/>
    <w:rsid w:val="00FD7CB0"/>
    <w:rsid w:val="00FE062E"/>
    <w:rsid w:val="00FE0CE5"/>
    <w:rsid w:val="00FE316B"/>
    <w:rsid w:val="00FE522C"/>
    <w:rsid w:val="00FE62C3"/>
    <w:rsid w:val="00FE707B"/>
    <w:rsid w:val="00FF539C"/>
    <w:rsid w:val="00FF6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09"/>
    <o:shapelayout v:ext="edit">
      <o:idmap v:ext="edit" data="1"/>
    </o:shapelayout>
  </w:shapeDefaults>
  <w:decimalSymbol w:val="."/>
  <w:listSeparator w:val=","/>
  <w14:docId w14:val="7F7B831B"/>
  <w15:docId w15:val="{B1CBF208-61FB-4A4A-B2BF-D4A69FBD9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7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03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30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D40306"/>
    <w:pPr>
      <w:tabs>
        <w:tab w:val="center" w:pos="4153"/>
        <w:tab w:val="right" w:pos="8306"/>
      </w:tabs>
      <w:spacing w:after="0" w:line="240" w:lineRule="auto"/>
    </w:pPr>
    <w:rPr>
      <w:rFonts w:ascii="Arial" w:eastAsia="Times New Roman" w:hAnsi="Arial" w:cs="Times New Roman"/>
      <w:szCs w:val="24"/>
      <w:lang w:val="en-GB" w:eastAsia="en-GB"/>
    </w:rPr>
  </w:style>
  <w:style w:type="character" w:customStyle="1" w:styleId="HeaderChar">
    <w:name w:val="Header Char"/>
    <w:basedOn w:val="DefaultParagraphFont"/>
    <w:link w:val="Header"/>
    <w:rsid w:val="00D40306"/>
    <w:rPr>
      <w:rFonts w:ascii="Arial" w:eastAsia="Times New Roman" w:hAnsi="Arial" w:cs="Times New Roman"/>
      <w:szCs w:val="24"/>
      <w:lang w:val="en-GB" w:eastAsia="en-GB"/>
    </w:rPr>
  </w:style>
  <w:style w:type="paragraph" w:styleId="Footer">
    <w:name w:val="footer"/>
    <w:basedOn w:val="Normal"/>
    <w:link w:val="FooterChar"/>
    <w:unhideWhenUsed/>
    <w:rsid w:val="00D403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D40306"/>
  </w:style>
  <w:style w:type="character" w:styleId="CommentReference">
    <w:name w:val="annotation reference"/>
    <w:basedOn w:val="DefaultParagraphFont"/>
    <w:uiPriority w:val="99"/>
    <w:semiHidden/>
    <w:unhideWhenUsed/>
    <w:rsid w:val="005037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37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37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37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3727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094DBB"/>
    <w:pPr>
      <w:ind w:left="720"/>
      <w:contextualSpacing/>
    </w:pPr>
  </w:style>
  <w:style w:type="paragraph" w:styleId="Revision">
    <w:name w:val="Revision"/>
    <w:hidden/>
    <w:uiPriority w:val="99"/>
    <w:semiHidden/>
    <w:rsid w:val="004D5D7B"/>
    <w:pPr>
      <w:spacing w:after="0" w:line="240" w:lineRule="auto"/>
    </w:pPr>
  </w:style>
  <w:style w:type="paragraph" w:customStyle="1" w:styleId="Default">
    <w:name w:val="Default"/>
    <w:rsid w:val="008679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6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E8F9C0-7586-44AB-83B3-6C0386D00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2873</TotalTime>
  <Pages>7</Pages>
  <Words>1764</Words>
  <Characters>10056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Fulton Hogan Ltd</Company>
  <LinksUpToDate>false</LinksUpToDate>
  <CharactersWithSpaces>11797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dunbarn</dc:creator>
  <cp:keywords/>
  <dc:description/>
  <cp:lastModifiedBy>PINGE, Jesse</cp:lastModifiedBy>
  <cp:revision>25</cp:revision>
  <cp:lastPrinted>2024-11-03T23:32:00Z</cp:lastPrinted>
  <dcterms:created xsi:type="dcterms:W3CDTF">2019-10-25T03:00:00Z</dcterms:created>
  <dcterms:modified xsi:type="dcterms:W3CDTF">2024-11-18T23:26:00Z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RevLabel">
    <vt:lpwstr>5</vt:lpwstr>
  </property>
  <property fmtid="{D5CDD505-2E9C-101B-9397-08002B2CF9AE}" pid="3" name="xCreatorOwner">
    <vt:lpwstr>FHNZ\croaght</vt:lpwstr>
  </property>
  <property fmtid="{D5CDD505-2E9C-101B-9397-08002B2CF9AE}" pid="4" name="dID">
    <vt:lpwstr>23328</vt:lpwstr>
  </property>
  <property fmtid="{D5CDD505-2E9C-101B-9397-08002B2CF9AE}" pid="5" name="Revision">
    <vt:lpwstr>5</vt:lpwstr>
  </property>
  <property fmtid="{D5CDD505-2E9C-101B-9397-08002B2CF9AE}" pid="6" name="DISProperties">
    <vt:lpwstr>dRevLabel,xCreatorOwner,dID,Revision,Modified,DISTaskPaneUrl,ContentID,dDocName,Owner</vt:lpwstr>
  </property>
  <property fmtid="{D5CDD505-2E9C-101B-9397-08002B2CF9AE}" pid="7" name="Modified">
    <vt:lpwstr>12-06-2012</vt:lpwstr>
  </property>
  <property fmtid="{D5CDD505-2E9C-101B-9397-08002B2CF9AE}" pid="8" name="DISTaskPaneUrl">
    <vt:lpwstr>http://fhacoin/stellent/idcplg?ClientControlled=DocMan&amp;coreContentOnly=1&amp;WebdavRequest=1&amp;IdcService=DOC_INFO&amp;dID=23328&amp;coreContentOnly=1&amp;WebdavRequest=1&amp;IdcService=DOC_INFO&amp;dID=23328</vt:lpwstr>
  </property>
  <property fmtid="{D5CDD505-2E9C-101B-9397-08002B2CF9AE}" pid="9" name="ContentID">
    <vt:lpwstr>AU_00002009</vt:lpwstr>
  </property>
  <property fmtid="{D5CDD505-2E9C-101B-9397-08002B2CF9AE}" pid="10" name="dDocName">
    <vt:lpwstr>AU_00002009</vt:lpwstr>
  </property>
  <property fmtid="{D5CDD505-2E9C-101B-9397-08002B2CF9AE}" pid="11" name="Owner">
    <vt:lpwstr>FHNZ\croaght</vt:lpwstr>
  </property>
</Properties>
</file>