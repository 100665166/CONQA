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5877"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3685"/>
      </w:tblGrid>
      <w:tr w:rsidR="00D40306" w:rsidRPr="00404969" w14:paraId="413D0128" w14:textId="77777777" w:rsidTr="000368D7">
        <w:tc>
          <w:tcPr>
            <w:tcW w:w="2269" w:type="dxa"/>
          </w:tcPr>
          <w:p w14:paraId="413D0124"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No:</w:t>
            </w:r>
          </w:p>
        </w:tc>
        <w:tc>
          <w:tcPr>
            <w:tcW w:w="6095" w:type="dxa"/>
          </w:tcPr>
          <w:p w14:paraId="413D0125"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Details:</w:t>
            </w:r>
          </w:p>
        </w:tc>
        <w:tc>
          <w:tcPr>
            <w:tcW w:w="3828" w:type="dxa"/>
          </w:tcPr>
          <w:p w14:paraId="413D0126"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3685" w:type="dxa"/>
          </w:tcPr>
          <w:p w14:paraId="413D0127"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p w14:paraId="413D0129" w14:textId="77777777" w:rsidR="007B7D55" w:rsidRPr="00856EE7" w:rsidRDefault="007B7D55">
      <w:pPr>
        <w:rPr>
          <w:rFonts w:ascii="Arial" w:hAnsi="Arial" w:cs="Arial"/>
          <w:sz w:val="2"/>
          <w:szCs w:val="2"/>
        </w:rPr>
      </w:pPr>
    </w:p>
    <w:tbl>
      <w:tblPr>
        <w:tblW w:w="5701"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0"/>
        <w:gridCol w:w="2548"/>
        <w:gridCol w:w="993"/>
        <w:gridCol w:w="4536"/>
        <w:gridCol w:w="993"/>
        <w:gridCol w:w="993"/>
        <w:gridCol w:w="1136"/>
        <w:gridCol w:w="563"/>
        <w:gridCol w:w="1276"/>
        <w:gridCol w:w="849"/>
        <w:gridCol w:w="722"/>
        <w:gridCol w:w="697"/>
      </w:tblGrid>
      <w:tr w:rsidR="004C1C82" w:rsidRPr="00404969" w14:paraId="413D0135" w14:textId="77777777" w:rsidTr="000A79D1">
        <w:trPr>
          <w:trHeight w:val="276"/>
          <w:tblHeader/>
        </w:trPr>
        <w:tc>
          <w:tcPr>
            <w:tcW w:w="189" w:type="pct"/>
            <w:vMerge w:val="restart"/>
            <w:vAlign w:val="center"/>
          </w:tcPr>
          <w:p w14:paraId="413D012A" w14:textId="77777777" w:rsidR="004C1C82" w:rsidRPr="001E1735" w:rsidRDefault="004C1C82" w:rsidP="004C1C82">
            <w:pPr>
              <w:spacing w:before="60" w:after="0" w:line="240" w:lineRule="auto"/>
              <w:ind w:left="-57" w:right="-57"/>
              <w:jc w:val="center"/>
              <w:rPr>
                <w:rFonts w:ascii="Arial" w:hAnsi="Arial" w:cs="Arial"/>
                <w:b/>
                <w:sz w:val="14"/>
                <w:szCs w:val="14"/>
              </w:rPr>
            </w:pPr>
            <w:r w:rsidRPr="001E1735">
              <w:rPr>
                <w:rFonts w:ascii="Arial" w:hAnsi="Arial" w:cs="Arial"/>
                <w:b/>
                <w:sz w:val="14"/>
                <w:szCs w:val="14"/>
              </w:rPr>
              <w:t>Item</w:t>
            </w:r>
          </w:p>
          <w:p w14:paraId="413D012B" w14:textId="77777777" w:rsidR="004C1C82" w:rsidRPr="001E1735" w:rsidRDefault="004C1C82" w:rsidP="004C1C82">
            <w:pPr>
              <w:spacing w:before="60" w:after="0" w:line="240" w:lineRule="auto"/>
              <w:ind w:left="-57" w:right="-57"/>
              <w:jc w:val="center"/>
              <w:rPr>
                <w:rFonts w:ascii="Arial" w:hAnsi="Arial" w:cs="Arial"/>
                <w:b/>
                <w:sz w:val="14"/>
                <w:szCs w:val="14"/>
              </w:rPr>
            </w:pPr>
            <w:r w:rsidRPr="001E1735">
              <w:rPr>
                <w:rFonts w:ascii="Arial" w:hAnsi="Arial" w:cs="Arial"/>
                <w:b/>
                <w:sz w:val="14"/>
                <w:szCs w:val="14"/>
              </w:rPr>
              <w:t>No.</w:t>
            </w:r>
          </w:p>
        </w:tc>
        <w:tc>
          <w:tcPr>
            <w:tcW w:w="801" w:type="pct"/>
            <w:vMerge w:val="restart"/>
            <w:vAlign w:val="center"/>
          </w:tcPr>
          <w:p w14:paraId="413D012C" w14:textId="77777777" w:rsidR="004C1C82" w:rsidRPr="00404969" w:rsidRDefault="004C1C82" w:rsidP="00F446B1">
            <w:pPr>
              <w:spacing w:before="60" w:after="0" w:line="240" w:lineRule="auto"/>
              <w:rPr>
                <w:rFonts w:ascii="Arial" w:hAnsi="Arial" w:cs="Arial"/>
                <w:b/>
                <w:sz w:val="16"/>
                <w:szCs w:val="16"/>
              </w:rPr>
            </w:pPr>
            <w:r w:rsidRPr="00404969">
              <w:rPr>
                <w:rFonts w:ascii="Arial" w:hAnsi="Arial" w:cs="Arial"/>
                <w:b/>
                <w:sz w:val="16"/>
                <w:szCs w:val="16"/>
              </w:rPr>
              <w:t>Task/Activity Description</w:t>
            </w:r>
          </w:p>
        </w:tc>
        <w:tc>
          <w:tcPr>
            <w:tcW w:w="2719" w:type="pct"/>
            <w:gridSpan w:val="5"/>
            <w:vAlign w:val="center"/>
          </w:tcPr>
          <w:p w14:paraId="413D012D" w14:textId="77777777" w:rsidR="004C1C82" w:rsidRPr="00404969" w:rsidRDefault="004C1C82" w:rsidP="00966D42">
            <w:pPr>
              <w:spacing w:before="60" w:after="0" w:line="240" w:lineRule="auto"/>
              <w:ind w:left="-113" w:right="-113"/>
              <w:jc w:val="center"/>
              <w:rPr>
                <w:rFonts w:ascii="Arial" w:hAnsi="Arial" w:cs="Arial"/>
                <w:b/>
                <w:sz w:val="16"/>
                <w:szCs w:val="16"/>
              </w:rPr>
            </w:pPr>
            <w:r w:rsidRPr="00404969">
              <w:rPr>
                <w:rFonts w:ascii="Arial" w:hAnsi="Arial" w:cs="Arial"/>
                <w:b/>
                <w:sz w:val="16"/>
                <w:szCs w:val="16"/>
              </w:rPr>
              <w:t>Inspection/Test</w:t>
            </w:r>
          </w:p>
        </w:tc>
        <w:tc>
          <w:tcPr>
            <w:tcW w:w="177" w:type="pct"/>
            <w:vMerge w:val="restart"/>
          </w:tcPr>
          <w:p w14:paraId="413D012E" w14:textId="3F52EEC6" w:rsidR="004C1C82" w:rsidRPr="00404969" w:rsidRDefault="004C1C82" w:rsidP="000A79D1">
            <w:pPr>
              <w:spacing w:before="60" w:after="0" w:line="240" w:lineRule="auto"/>
              <w:ind w:left="-73" w:right="-143" w:hanging="34"/>
              <w:jc w:val="center"/>
              <w:rPr>
                <w:rFonts w:ascii="Arial" w:hAnsi="Arial" w:cs="Arial"/>
                <w:b/>
                <w:sz w:val="16"/>
                <w:szCs w:val="16"/>
              </w:rPr>
            </w:pPr>
            <w:r>
              <w:rPr>
                <w:rFonts w:ascii="Arial" w:hAnsi="Arial" w:cs="Arial"/>
                <w:b/>
                <w:sz w:val="16"/>
                <w:szCs w:val="16"/>
              </w:rPr>
              <w:t>Type</w:t>
            </w:r>
          </w:p>
        </w:tc>
        <w:tc>
          <w:tcPr>
            <w:tcW w:w="401" w:type="pct"/>
            <w:vMerge w:val="restart"/>
          </w:tcPr>
          <w:p w14:paraId="413D0133" w14:textId="0F089544" w:rsidR="004C1C82" w:rsidRPr="007F0D24" w:rsidRDefault="004C1C82" w:rsidP="00966D42">
            <w:pPr>
              <w:spacing w:before="60" w:after="0" w:line="240" w:lineRule="auto"/>
              <w:ind w:left="-73" w:right="-143" w:hanging="35"/>
              <w:jc w:val="center"/>
              <w:rPr>
                <w:rFonts w:ascii="Arial" w:hAnsi="Arial" w:cs="Arial"/>
                <w:b/>
                <w:sz w:val="16"/>
                <w:szCs w:val="16"/>
              </w:rPr>
            </w:pPr>
            <w:r w:rsidRPr="007F0D24">
              <w:rPr>
                <w:rFonts w:ascii="Arial" w:hAnsi="Arial" w:cs="Arial"/>
                <w:b/>
                <w:sz w:val="16"/>
                <w:szCs w:val="16"/>
              </w:rPr>
              <w:t>Responsibility</w:t>
            </w:r>
          </w:p>
        </w:tc>
        <w:tc>
          <w:tcPr>
            <w:tcW w:w="713" w:type="pct"/>
            <w:gridSpan w:val="3"/>
            <w:vAlign w:val="center"/>
          </w:tcPr>
          <w:p w14:paraId="53295690" w14:textId="77777777" w:rsidR="004C1C82" w:rsidRPr="00404969" w:rsidRDefault="004C1C82" w:rsidP="00966D42">
            <w:pPr>
              <w:spacing w:before="60" w:after="0" w:line="240" w:lineRule="auto"/>
              <w:ind w:left="-57" w:right="-57"/>
              <w:jc w:val="center"/>
              <w:rPr>
                <w:rFonts w:ascii="Arial" w:hAnsi="Arial" w:cs="Arial"/>
                <w:b/>
                <w:sz w:val="16"/>
                <w:szCs w:val="16"/>
              </w:rPr>
            </w:pPr>
            <w:r w:rsidRPr="00404969">
              <w:rPr>
                <w:rFonts w:ascii="Arial" w:hAnsi="Arial" w:cs="Arial"/>
                <w:b/>
                <w:sz w:val="16"/>
                <w:szCs w:val="16"/>
              </w:rPr>
              <w:t>Checked</w:t>
            </w:r>
            <w:r>
              <w:rPr>
                <w:rFonts w:ascii="Arial" w:hAnsi="Arial" w:cs="Arial"/>
                <w:b/>
                <w:sz w:val="16"/>
                <w:szCs w:val="16"/>
              </w:rPr>
              <w:t>/Verified by (initial/Date):</w:t>
            </w:r>
          </w:p>
        </w:tc>
      </w:tr>
      <w:tr w:rsidR="004C1C82" w:rsidRPr="00404969" w14:paraId="413D0143" w14:textId="77777777" w:rsidTr="000A79D1">
        <w:trPr>
          <w:trHeight w:val="601"/>
          <w:tblHeader/>
        </w:trPr>
        <w:tc>
          <w:tcPr>
            <w:tcW w:w="189" w:type="pct"/>
            <w:vMerge/>
            <w:vAlign w:val="center"/>
          </w:tcPr>
          <w:p w14:paraId="413D0136" w14:textId="77777777" w:rsidR="004C1C82" w:rsidRPr="00404969" w:rsidRDefault="004C1C82" w:rsidP="004C1C82">
            <w:pPr>
              <w:spacing w:after="0" w:line="240" w:lineRule="auto"/>
              <w:rPr>
                <w:rFonts w:ascii="Arial" w:hAnsi="Arial" w:cs="Arial"/>
                <w:b/>
                <w:sz w:val="16"/>
                <w:szCs w:val="16"/>
              </w:rPr>
            </w:pPr>
          </w:p>
        </w:tc>
        <w:tc>
          <w:tcPr>
            <w:tcW w:w="801" w:type="pct"/>
            <w:vMerge/>
            <w:vAlign w:val="center"/>
          </w:tcPr>
          <w:p w14:paraId="413D0137" w14:textId="77777777" w:rsidR="004C1C82" w:rsidRPr="00404969" w:rsidRDefault="004C1C82" w:rsidP="004C1C82">
            <w:pPr>
              <w:spacing w:after="0" w:line="240" w:lineRule="auto"/>
              <w:rPr>
                <w:rFonts w:ascii="Arial" w:hAnsi="Arial" w:cs="Arial"/>
                <w:b/>
                <w:sz w:val="16"/>
                <w:szCs w:val="16"/>
              </w:rPr>
            </w:pPr>
          </w:p>
        </w:tc>
        <w:tc>
          <w:tcPr>
            <w:tcW w:w="312" w:type="pct"/>
          </w:tcPr>
          <w:p w14:paraId="413D0138" w14:textId="77777777" w:rsidR="004C1C82" w:rsidRPr="00B15523" w:rsidRDefault="004C1C82" w:rsidP="004C1C82">
            <w:pPr>
              <w:spacing w:before="40" w:after="0" w:line="240" w:lineRule="auto"/>
              <w:jc w:val="center"/>
              <w:rPr>
                <w:rFonts w:ascii="Arial" w:hAnsi="Arial" w:cs="Arial"/>
                <w:b/>
                <w:sz w:val="14"/>
                <w:szCs w:val="14"/>
              </w:rPr>
            </w:pPr>
            <w:r w:rsidRPr="00B15523">
              <w:rPr>
                <w:rFonts w:ascii="Arial" w:hAnsi="Arial" w:cs="Arial"/>
                <w:b/>
                <w:sz w:val="14"/>
                <w:szCs w:val="14"/>
              </w:rPr>
              <w:t>Frequency</w:t>
            </w:r>
          </w:p>
        </w:tc>
        <w:tc>
          <w:tcPr>
            <w:tcW w:w="1426" w:type="pct"/>
            <w:tcBorders>
              <w:bottom w:val="single" w:sz="4" w:space="0" w:color="auto"/>
            </w:tcBorders>
          </w:tcPr>
          <w:p w14:paraId="413D0139" w14:textId="77777777" w:rsidR="004C1C82" w:rsidRPr="00404969" w:rsidRDefault="004C1C82" w:rsidP="004C1C82">
            <w:pPr>
              <w:spacing w:before="40" w:after="0" w:line="240" w:lineRule="auto"/>
              <w:jc w:val="center"/>
              <w:rPr>
                <w:rFonts w:ascii="Arial" w:hAnsi="Arial" w:cs="Arial"/>
                <w:b/>
                <w:sz w:val="16"/>
                <w:szCs w:val="16"/>
              </w:rPr>
            </w:pPr>
            <w:r w:rsidRPr="00404969">
              <w:rPr>
                <w:rFonts w:ascii="Arial" w:hAnsi="Arial" w:cs="Arial"/>
                <w:b/>
                <w:sz w:val="16"/>
                <w:szCs w:val="16"/>
              </w:rPr>
              <w:t>Acceptance Criteria</w:t>
            </w:r>
          </w:p>
        </w:tc>
        <w:tc>
          <w:tcPr>
            <w:tcW w:w="312" w:type="pct"/>
            <w:tcBorders>
              <w:bottom w:val="single" w:sz="4" w:space="0" w:color="auto"/>
            </w:tcBorders>
          </w:tcPr>
          <w:p w14:paraId="413D013A" w14:textId="77777777" w:rsidR="004C1C82" w:rsidRPr="00404969" w:rsidRDefault="004C1C82" w:rsidP="004C1C82">
            <w:pPr>
              <w:tabs>
                <w:tab w:val="left" w:pos="1187"/>
              </w:tabs>
              <w:spacing w:before="40" w:after="0" w:line="240" w:lineRule="auto"/>
              <w:ind w:left="-113" w:right="-113"/>
              <w:jc w:val="center"/>
              <w:rPr>
                <w:rFonts w:ascii="Arial" w:hAnsi="Arial" w:cs="Arial"/>
                <w:b/>
                <w:sz w:val="16"/>
                <w:szCs w:val="16"/>
              </w:rPr>
            </w:pPr>
            <w:r w:rsidRPr="00404969">
              <w:rPr>
                <w:rFonts w:ascii="Arial" w:hAnsi="Arial" w:cs="Arial"/>
                <w:b/>
                <w:sz w:val="16"/>
                <w:szCs w:val="16"/>
              </w:rPr>
              <w:t>Reference Documents</w:t>
            </w:r>
          </w:p>
        </w:tc>
        <w:tc>
          <w:tcPr>
            <w:tcW w:w="312" w:type="pct"/>
            <w:tcBorders>
              <w:bottom w:val="single" w:sz="4" w:space="0" w:color="auto"/>
            </w:tcBorders>
          </w:tcPr>
          <w:p w14:paraId="76FC7AD8" w14:textId="77777777" w:rsidR="004C1C82" w:rsidRDefault="004C1C82" w:rsidP="004C1C82">
            <w:pPr>
              <w:spacing w:before="40" w:after="0" w:line="240" w:lineRule="auto"/>
              <w:ind w:left="-73" w:right="-108"/>
              <w:jc w:val="center"/>
              <w:rPr>
                <w:rFonts w:ascii="Arial" w:hAnsi="Arial" w:cs="Arial"/>
                <w:b/>
                <w:sz w:val="16"/>
                <w:szCs w:val="16"/>
              </w:rPr>
            </w:pPr>
            <w:r>
              <w:rPr>
                <w:rFonts w:ascii="Arial" w:hAnsi="Arial" w:cs="Arial"/>
                <w:b/>
                <w:sz w:val="16"/>
                <w:szCs w:val="16"/>
              </w:rPr>
              <w:t>Inspection/</w:t>
            </w:r>
          </w:p>
          <w:p w14:paraId="413D013B" w14:textId="1586FF4A" w:rsidR="004C1C82" w:rsidRPr="00404969" w:rsidRDefault="004C1C82" w:rsidP="004C1C82">
            <w:pPr>
              <w:spacing w:before="40" w:after="0" w:line="240" w:lineRule="auto"/>
              <w:ind w:left="-73" w:right="-108"/>
              <w:jc w:val="center"/>
              <w:rPr>
                <w:rFonts w:ascii="Arial" w:hAnsi="Arial" w:cs="Arial"/>
                <w:b/>
                <w:sz w:val="16"/>
                <w:szCs w:val="16"/>
              </w:rPr>
            </w:pPr>
            <w:r w:rsidRPr="00404969">
              <w:rPr>
                <w:rFonts w:ascii="Arial" w:hAnsi="Arial" w:cs="Arial"/>
                <w:b/>
                <w:sz w:val="16"/>
                <w:szCs w:val="16"/>
              </w:rPr>
              <w:t>Test Method</w:t>
            </w:r>
          </w:p>
        </w:tc>
        <w:tc>
          <w:tcPr>
            <w:tcW w:w="357" w:type="pct"/>
            <w:tcBorders>
              <w:bottom w:val="single" w:sz="4" w:space="0" w:color="auto"/>
            </w:tcBorders>
          </w:tcPr>
          <w:p w14:paraId="413D013C" w14:textId="77777777" w:rsidR="004C1C82" w:rsidRPr="00404969" w:rsidRDefault="004C1C82" w:rsidP="004C1C82">
            <w:pPr>
              <w:spacing w:after="0" w:line="240" w:lineRule="auto"/>
              <w:jc w:val="center"/>
              <w:rPr>
                <w:rFonts w:ascii="Arial" w:hAnsi="Arial" w:cs="Arial"/>
                <w:b/>
                <w:sz w:val="16"/>
                <w:szCs w:val="16"/>
              </w:rPr>
            </w:pPr>
            <w:r w:rsidRPr="00404969">
              <w:rPr>
                <w:rFonts w:ascii="Arial" w:hAnsi="Arial" w:cs="Arial"/>
                <w:b/>
                <w:sz w:val="16"/>
                <w:szCs w:val="16"/>
              </w:rPr>
              <w:t>Record of conformity</w:t>
            </w:r>
          </w:p>
        </w:tc>
        <w:tc>
          <w:tcPr>
            <w:tcW w:w="177" w:type="pct"/>
            <w:vMerge/>
            <w:tcBorders>
              <w:bottom w:val="single" w:sz="4" w:space="0" w:color="auto"/>
            </w:tcBorders>
            <w:vAlign w:val="center"/>
          </w:tcPr>
          <w:p w14:paraId="413D013D" w14:textId="77777777" w:rsidR="004C1C82" w:rsidRPr="00404969" w:rsidRDefault="004C1C82" w:rsidP="004C1C82">
            <w:pPr>
              <w:spacing w:after="0" w:line="240" w:lineRule="auto"/>
              <w:rPr>
                <w:rFonts w:ascii="Arial" w:hAnsi="Arial" w:cs="Arial"/>
                <w:b/>
                <w:sz w:val="16"/>
                <w:szCs w:val="16"/>
              </w:rPr>
            </w:pPr>
          </w:p>
        </w:tc>
        <w:tc>
          <w:tcPr>
            <w:tcW w:w="401" w:type="pct"/>
            <w:vMerge/>
            <w:tcBorders>
              <w:bottom w:val="single" w:sz="4" w:space="0" w:color="auto"/>
            </w:tcBorders>
            <w:vAlign w:val="center"/>
          </w:tcPr>
          <w:p w14:paraId="413D013E" w14:textId="77777777" w:rsidR="004C1C82" w:rsidRPr="00404969" w:rsidRDefault="004C1C82" w:rsidP="004C1C82">
            <w:pPr>
              <w:spacing w:after="0" w:line="240" w:lineRule="auto"/>
              <w:rPr>
                <w:rFonts w:ascii="Arial" w:hAnsi="Arial" w:cs="Arial"/>
                <w:b/>
                <w:sz w:val="16"/>
                <w:szCs w:val="16"/>
              </w:rPr>
            </w:pPr>
          </w:p>
        </w:tc>
        <w:tc>
          <w:tcPr>
            <w:tcW w:w="267" w:type="pct"/>
            <w:tcBorders>
              <w:bottom w:val="single" w:sz="4" w:space="0" w:color="auto"/>
            </w:tcBorders>
          </w:tcPr>
          <w:p w14:paraId="413D013F" w14:textId="70DA3183" w:rsidR="004C1C82" w:rsidRPr="00404969" w:rsidRDefault="00700174" w:rsidP="007F0D24">
            <w:pPr>
              <w:spacing w:before="60" w:after="0" w:line="240" w:lineRule="auto"/>
              <w:jc w:val="center"/>
              <w:rPr>
                <w:rFonts w:ascii="Arial" w:hAnsi="Arial" w:cs="Arial"/>
                <w:b/>
                <w:sz w:val="16"/>
                <w:szCs w:val="16"/>
              </w:rPr>
            </w:pPr>
            <w:r>
              <w:rPr>
                <w:rFonts w:ascii="Arial" w:hAnsi="Arial" w:cs="Arial"/>
                <w:b/>
                <w:sz w:val="16"/>
                <w:szCs w:val="16"/>
              </w:rPr>
              <w:t>TFNSW</w:t>
            </w:r>
          </w:p>
        </w:tc>
        <w:tc>
          <w:tcPr>
            <w:tcW w:w="227" w:type="pct"/>
            <w:tcBorders>
              <w:bottom w:val="single" w:sz="4" w:space="0" w:color="auto"/>
            </w:tcBorders>
          </w:tcPr>
          <w:p w14:paraId="440667FA" w14:textId="77777777" w:rsidR="004C1C82" w:rsidRPr="00507E2F" w:rsidRDefault="004C1C82" w:rsidP="004C1C82">
            <w:pPr>
              <w:spacing w:before="60" w:after="0" w:line="240" w:lineRule="auto"/>
              <w:jc w:val="center"/>
              <w:rPr>
                <w:rFonts w:ascii="Arial" w:hAnsi="Arial" w:cs="Arial"/>
                <w:b/>
                <w:sz w:val="16"/>
                <w:szCs w:val="16"/>
              </w:rPr>
            </w:pPr>
            <w:r w:rsidRPr="00507E2F">
              <w:rPr>
                <w:rFonts w:ascii="Arial" w:hAnsi="Arial" w:cs="Arial"/>
                <w:b/>
                <w:sz w:val="16"/>
                <w:szCs w:val="16"/>
              </w:rPr>
              <w:t>Fulton Hogan</w:t>
            </w:r>
            <w:r>
              <w:rPr>
                <w:rFonts w:ascii="Arial" w:hAnsi="Arial" w:cs="Arial"/>
                <w:b/>
                <w:sz w:val="16"/>
                <w:szCs w:val="16"/>
              </w:rPr>
              <w:t xml:space="preserve"> </w:t>
            </w:r>
          </w:p>
          <w:p w14:paraId="413D0140" w14:textId="7FA3A539" w:rsidR="004C1C82" w:rsidRPr="00404969" w:rsidRDefault="004C1C82" w:rsidP="004C1C82">
            <w:pPr>
              <w:spacing w:before="60" w:after="0" w:line="240" w:lineRule="auto"/>
              <w:jc w:val="center"/>
              <w:rPr>
                <w:rFonts w:ascii="Arial" w:hAnsi="Arial" w:cs="Arial"/>
                <w:b/>
                <w:sz w:val="16"/>
                <w:szCs w:val="16"/>
              </w:rPr>
            </w:pPr>
          </w:p>
        </w:tc>
        <w:tc>
          <w:tcPr>
            <w:tcW w:w="219" w:type="pct"/>
            <w:tcBorders>
              <w:bottom w:val="single" w:sz="4" w:space="0" w:color="auto"/>
            </w:tcBorders>
          </w:tcPr>
          <w:p w14:paraId="413D0141" w14:textId="40C72850" w:rsidR="004C1C82" w:rsidRPr="00404969" w:rsidRDefault="000A79D1" w:rsidP="000A79D1">
            <w:pPr>
              <w:spacing w:before="60" w:after="0" w:line="240" w:lineRule="auto"/>
              <w:rPr>
                <w:rFonts w:ascii="Arial" w:hAnsi="Arial" w:cs="Arial"/>
                <w:b/>
                <w:sz w:val="16"/>
                <w:szCs w:val="16"/>
              </w:rPr>
            </w:pPr>
            <w:r>
              <w:rPr>
                <w:rFonts w:ascii="Arial" w:hAnsi="Arial" w:cs="Arial"/>
                <w:b/>
                <w:sz w:val="16"/>
                <w:szCs w:val="16"/>
              </w:rPr>
              <w:t>PV</w:t>
            </w:r>
          </w:p>
        </w:tc>
      </w:tr>
      <w:tr w:rsidR="004C1C82" w:rsidRPr="00404969" w14:paraId="413D0146" w14:textId="77777777" w:rsidTr="0055686B">
        <w:trPr>
          <w:trHeight w:val="260"/>
        </w:trPr>
        <w:tc>
          <w:tcPr>
            <w:tcW w:w="189" w:type="pct"/>
            <w:tcBorders>
              <w:bottom w:val="single" w:sz="4" w:space="0" w:color="auto"/>
            </w:tcBorders>
            <w:shd w:val="clear" w:color="auto" w:fill="F3F3F3"/>
            <w:vAlign w:val="center"/>
          </w:tcPr>
          <w:p w14:paraId="413D0144" w14:textId="7C00CD25" w:rsidR="004C1C82" w:rsidRPr="001F26A5" w:rsidRDefault="004C1C82" w:rsidP="004E3968">
            <w:pPr>
              <w:spacing w:before="60" w:after="60"/>
              <w:jc w:val="center"/>
              <w:rPr>
                <w:rFonts w:ascii="Arial" w:hAnsi="Arial" w:cs="Arial"/>
                <w:b/>
                <w:color w:val="808080" w:themeColor="background1" w:themeShade="80"/>
                <w:sz w:val="16"/>
                <w:szCs w:val="16"/>
              </w:rPr>
            </w:pPr>
            <w:r w:rsidRPr="001F26A5">
              <w:rPr>
                <w:rFonts w:ascii="Arial" w:hAnsi="Arial" w:cs="Arial"/>
                <w:b/>
                <w:color w:val="808080" w:themeColor="background1" w:themeShade="80"/>
                <w:sz w:val="16"/>
                <w:szCs w:val="16"/>
              </w:rPr>
              <w:t>1</w:t>
            </w:r>
          </w:p>
        </w:tc>
        <w:tc>
          <w:tcPr>
            <w:tcW w:w="4811" w:type="pct"/>
            <w:gridSpan w:val="11"/>
            <w:tcBorders>
              <w:bottom w:val="single" w:sz="4" w:space="0" w:color="auto"/>
            </w:tcBorders>
            <w:shd w:val="clear" w:color="auto" w:fill="F3F3F3"/>
          </w:tcPr>
          <w:p w14:paraId="4A0026C9" w14:textId="77777777" w:rsidR="004C1C82" w:rsidRPr="001F26A5" w:rsidRDefault="004C1C82" w:rsidP="00F07012">
            <w:pPr>
              <w:spacing w:before="60" w:after="60"/>
              <w:rPr>
                <w:rFonts w:ascii="Arial" w:hAnsi="Arial" w:cs="Arial"/>
                <w:b/>
                <w:color w:val="808080" w:themeColor="background1" w:themeShade="80"/>
                <w:sz w:val="16"/>
                <w:szCs w:val="16"/>
              </w:rPr>
            </w:pPr>
            <w:r w:rsidRPr="001F26A5">
              <w:rPr>
                <w:rFonts w:ascii="Arial" w:hAnsi="Arial" w:cs="Arial"/>
                <w:b/>
                <w:color w:val="808080" w:themeColor="background1" w:themeShade="80"/>
                <w:sz w:val="16"/>
                <w:szCs w:val="16"/>
              </w:rPr>
              <w:t>Preliminary</w:t>
            </w:r>
          </w:p>
        </w:tc>
      </w:tr>
      <w:tr w:rsidR="00520A87" w:rsidRPr="00404969" w14:paraId="115BC810" w14:textId="77777777" w:rsidTr="000A79D1">
        <w:trPr>
          <w:trHeight w:val="260"/>
        </w:trPr>
        <w:tc>
          <w:tcPr>
            <w:tcW w:w="189" w:type="pct"/>
            <w:shd w:val="clear" w:color="auto" w:fill="auto"/>
            <w:vAlign w:val="center"/>
          </w:tcPr>
          <w:p w14:paraId="660315F9" w14:textId="20560BAF" w:rsidR="004C1C82" w:rsidRPr="00404969" w:rsidRDefault="004C1C82" w:rsidP="0082177B">
            <w:pPr>
              <w:spacing w:before="60" w:after="60"/>
              <w:jc w:val="center"/>
              <w:rPr>
                <w:rFonts w:ascii="Arial" w:hAnsi="Arial" w:cs="Arial"/>
                <w:sz w:val="16"/>
                <w:szCs w:val="16"/>
              </w:rPr>
            </w:pPr>
            <w:r>
              <w:rPr>
                <w:rFonts w:ascii="Arial" w:hAnsi="Arial" w:cs="Arial"/>
                <w:sz w:val="16"/>
                <w:szCs w:val="16"/>
              </w:rPr>
              <w:t>2</w:t>
            </w:r>
          </w:p>
        </w:tc>
        <w:tc>
          <w:tcPr>
            <w:tcW w:w="801" w:type="pct"/>
            <w:shd w:val="clear" w:color="auto" w:fill="auto"/>
            <w:vAlign w:val="center"/>
          </w:tcPr>
          <w:p w14:paraId="1F6ED38A" w14:textId="7366DD12" w:rsidR="004C1C82" w:rsidRPr="00391092" w:rsidRDefault="00473690" w:rsidP="007F0D24">
            <w:pPr>
              <w:autoSpaceDE w:val="0"/>
              <w:autoSpaceDN w:val="0"/>
              <w:adjustRightInd w:val="0"/>
              <w:spacing w:after="0" w:line="240" w:lineRule="auto"/>
              <w:rPr>
                <w:rFonts w:ascii="Arial" w:hAnsi="Arial" w:cs="Arial"/>
                <w:sz w:val="16"/>
                <w:szCs w:val="16"/>
              </w:rPr>
            </w:pPr>
            <w:r>
              <w:rPr>
                <w:rFonts w:ascii="Arial" w:hAnsi="Arial" w:cs="Arial"/>
                <w:sz w:val="16"/>
                <w:szCs w:val="16"/>
              </w:rPr>
              <w:t>Verify</w:t>
            </w:r>
            <w:r w:rsidR="004C1C82">
              <w:rPr>
                <w:rFonts w:ascii="Arial" w:hAnsi="Arial" w:cs="Arial"/>
                <w:sz w:val="16"/>
                <w:szCs w:val="16"/>
              </w:rPr>
              <w:t xml:space="preserve"> relevant Hold point for production of each </w:t>
            </w:r>
            <w:r w:rsidR="004C1C82" w:rsidRPr="005F0550">
              <w:rPr>
                <w:rFonts w:ascii="Arial" w:hAnsi="Arial" w:cs="Arial"/>
                <w:sz w:val="16"/>
                <w:szCs w:val="16"/>
              </w:rPr>
              <w:t>concrete mix has been released</w:t>
            </w:r>
          </w:p>
        </w:tc>
        <w:tc>
          <w:tcPr>
            <w:tcW w:w="312" w:type="pct"/>
            <w:shd w:val="clear" w:color="auto" w:fill="auto"/>
            <w:vAlign w:val="center"/>
          </w:tcPr>
          <w:p w14:paraId="79B6260D" w14:textId="732248BA" w:rsidR="004C1C82" w:rsidRPr="00391092" w:rsidRDefault="004C1C82" w:rsidP="00EF5B24">
            <w:pPr>
              <w:spacing w:after="0" w:line="240" w:lineRule="auto"/>
              <w:jc w:val="center"/>
              <w:rPr>
                <w:rFonts w:ascii="Arial" w:hAnsi="Arial" w:cs="Arial"/>
                <w:sz w:val="16"/>
                <w:szCs w:val="16"/>
              </w:rPr>
            </w:pPr>
            <w:r w:rsidRPr="005F0550">
              <w:rPr>
                <w:rFonts w:ascii="Arial" w:hAnsi="Arial" w:cs="Arial"/>
                <w:sz w:val="16"/>
                <w:szCs w:val="16"/>
              </w:rPr>
              <w:t xml:space="preserve">Per </w:t>
            </w:r>
            <w:r>
              <w:rPr>
                <w:rFonts w:ascii="Arial" w:hAnsi="Arial" w:cs="Arial"/>
                <w:sz w:val="16"/>
                <w:szCs w:val="16"/>
              </w:rPr>
              <w:t>Product / per Supplier</w:t>
            </w:r>
          </w:p>
        </w:tc>
        <w:tc>
          <w:tcPr>
            <w:tcW w:w="1426" w:type="pct"/>
            <w:shd w:val="clear" w:color="auto" w:fill="auto"/>
            <w:vAlign w:val="center"/>
          </w:tcPr>
          <w:p w14:paraId="26D199B1" w14:textId="0C60EAFB" w:rsidR="004C1C82" w:rsidRPr="007A7614" w:rsidRDefault="004C1C82" w:rsidP="007A7614">
            <w:pPr>
              <w:pStyle w:val="ListParagraph"/>
              <w:numPr>
                <w:ilvl w:val="0"/>
                <w:numId w:val="35"/>
              </w:numPr>
              <w:tabs>
                <w:tab w:val="left" w:pos="161"/>
              </w:tabs>
              <w:spacing w:after="0" w:line="240" w:lineRule="auto"/>
              <w:ind w:left="35" w:hanging="142"/>
              <w:rPr>
                <w:rFonts w:ascii="Arial" w:hAnsi="Arial" w:cs="Arial"/>
                <w:sz w:val="16"/>
                <w:szCs w:val="16"/>
              </w:rPr>
            </w:pPr>
            <w:r w:rsidRPr="007A7614">
              <w:rPr>
                <w:rFonts w:ascii="Arial" w:hAnsi="Arial" w:cs="Arial"/>
                <w:sz w:val="16"/>
                <w:szCs w:val="16"/>
              </w:rPr>
              <w:t xml:space="preserve">Documents submitted to </w:t>
            </w:r>
            <w:r w:rsidR="00700174">
              <w:rPr>
                <w:rFonts w:ascii="Arial" w:hAnsi="Arial" w:cs="Arial"/>
                <w:sz w:val="16"/>
                <w:szCs w:val="16"/>
              </w:rPr>
              <w:t>TFNSW</w:t>
            </w:r>
            <w:r w:rsidR="00692D95">
              <w:rPr>
                <w:rFonts w:ascii="Arial" w:hAnsi="Arial" w:cs="Arial"/>
                <w:sz w:val="16"/>
                <w:szCs w:val="16"/>
              </w:rPr>
              <w:t xml:space="preserve"> Representative</w:t>
            </w:r>
            <w:r w:rsidRPr="007A7614">
              <w:rPr>
                <w:rFonts w:ascii="Arial" w:hAnsi="Arial" w:cs="Arial"/>
                <w:sz w:val="16"/>
                <w:szCs w:val="16"/>
              </w:rPr>
              <w:t xml:space="preserve"> 7 days prior to production</w:t>
            </w:r>
          </w:p>
          <w:p w14:paraId="2727BC7F" w14:textId="77777777" w:rsidR="004C1C82" w:rsidRDefault="004C1C82" w:rsidP="00692D95">
            <w:pPr>
              <w:pStyle w:val="ListParagraph"/>
              <w:numPr>
                <w:ilvl w:val="0"/>
                <w:numId w:val="35"/>
              </w:numPr>
              <w:tabs>
                <w:tab w:val="left" w:pos="161"/>
              </w:tabs>
              <w:spacing w:after="0" w:line="240" w:lineRule="auto"/>
              <w:ind w:left="35" w:hanging="142"/>
              <w:rPr>
                <w:rFonts w:ascii="Arial" w:hAnsi="Arial" w:cs="Arial"/>
                <w:sz w:val="16"/>
                <w:szCs w:val="16"/>
              </w:rPr>
            </w:pPr>
            <w:r w:rsidRPr="007A7614">
              <w:rPr>
                <w:rFonts w:ascii="Arial" w:hAnsi="Arial" w:cs="Arial"/>
                <w:sz w:val="16"/>
                <w:szCs w:val="16"/>
              </w:rPr>
              <w:t>Verify t</w:t>
            </w:r>
            <w:r w:rsidR="00692D95">
              <w:rPr>
                <w:rFonts w:ascii="Arial" w:hAnsi="Arial" w:cs="Arial"/>
                <w:sz w:val="16"/>
                <w:szCs w:val="16"/>
              </w:rPr>
              <w:t xml:space="preserve">hat the concrete manufacturing </w:t>
            </w:r>
            <w:r w:rsidRPr="007A7614">
              <w:rPr>
                <w:rFonts w:ascii="Arial" w:hAnsi="Arial" w:cs="Arial"/>
                <w:sz w:val="16"/>
                <w:szCs w:val="16"/>
              </w:rPr>
              <w:t xml:space="preserve">plant </w:t>
            </w:r>
            <w:r w:rsidR="00692D95">
              <w:rPr>
                <w:rFonts w:ascii="Arial" w:hAnsi="Arial" w:cs="Arial"/>
                <w:sz w:val="16"/>
                <w:szCs w:val="16"/>
              </w:rPr>
              <w:t>operates</w:t>
            </w:r>
            <w:r w:rsidRPr="007A7614">
              <w:rPr>
                <w:rFonts w:ascii="Arial" w:hAnsi="Arial" w:cs="Arial"/>
                <w:sz w:val="16"/>
                <w:szCs w:val="16"/>
              </w:rPr>
              <w:t xml:space="preserve"> under a quality system in accordance with ISO 9001</w:t>
            </w:r>
          </w:p>
          <w:p w14:paraId="55F4A5C3" w14:textId="77777777" w:rsidR="007F0D24" w:rsidRPr="007F0D24" w:rsidRDefault="007F0D24" w:rsidP="007F0D24">
            <w:pPr>
              <w:tabs>
                <w:tab w:val="left" w:pos="161"/>
              </w:tabs>
              <w:spacing w:after="0" w:line="240" w:lineRule="auto"/>
              <w:rPr>
                <w:rFonts w:ascii="Arial" w:hAnsi="Arial" w:cs="Arial"/>
                <w:sz w:val="16"/>
                <w:szCs w:val="16"/>
              </w:rPr>
            </w:pPr>
            <w:r w:rsidRPr="007F0D24">
              <w:rPr>
                <w:rFonts w:ascii="Arial" w:hAnsi="Arial" w:cs="Arial"/>
                <w:sz w:val="16"/>
                <w:szCs w:val="16"/>
              </w:rPr>
              <w:t>Hold Point No:………………..</w:t>
            </w:r>
          </w:p>
          <w:p w14:paraId="5BDEC784" w14:textId="25881690" w:rsidR="007F0D24" w:rsidRPr="007F0D24" w:rsidRDefault="007F0D24" w:rsidP="007F0D24">
            <w:pPr>
              <w:tabs>
                <w:tab w:val="left" w:pos="161"/>
              </w:tabs>
              <w:spacing w:after="0" w:line="240" w:lineRule="auto"/>
              <w:rPr>
                <w:rFonts w:ascii="Arial" w:hAnsi="Arial" w:cs="Arial"/>
                <w:sz w:val="16"/>
                <w:szCs w:val="16"/>
              </w:rPr>
            </w:pPr>
            <w:r w:rsidRPr="007F0D24">
              <w:rPr>
                <w:rFonts w:ascii="Arial" w:hAnsi="Arial" w:cs="Arial"/>
                <w:sz w:val="16"/>
                <w:szCs w:val="16"/>
              </w:rPr>
              <w:t>CON-MIX Lot No.:…………….</w:t>
            </w:r>
          </w:p>
        </w:tc>
        <w:tc>
          <w:tcPr>
            <w:tcW w:w="312" w:type="pct"/>
            <w:shd w:val="clear" w:color="auto" w:fill="auto"/>
            <w:vAlign w:val="center"/>
          </w:tcPr>
          <w:p w14:paraId="0C990A78" w14:textId="4B603BC1" w:rsidR="004C1C82" w:rsidRPr="00391092" w:rsidRDefault="004C1C82" w:rsidP="00667825">
            <w:pPr>
              <w:spacing w:after="0" w:line="240" w:lineRule="auto"/>
              <w:ind w:left="-57" w:right="-57"/>
              <w:rPr>
                <w:rFonts w:ascii="Arial" w:hAnsi="Arial" w:cs="Arial"/>
                <w:sz w:val="16"/>
                <w:szCs w:val="16"/>
              </w:rPr>
            </w:pPr>
            <w:r>
              <w:rPr>
                <w:rFonts w:ascii="Arial" w:hAnsi="Arial" w:cs="Arial"/>
                <w:sz w:val="16"/>
                <w:szCs w:val="16"/>
              </w:rPr>
              <w:t>R53.1.4</w:t>
            </w:r>
          </w:p>
        </w:tc>
        <w:tc>
          <w:tcPr>
            <w:tcW w:w="312" w:type="pct"/>
            <w:tcBorders>
              <w:bottom w:val="single" w:sz="4" w:space="0" w:color="auto"/>
            </w:tcBorders>
            <w:shd w:val="clear" w:color="auto" w:fill="auto"/>
            <w:vAlign w:val="center"/>
          </w:tcPr>
          <w:p w14:paraId="66334634" w14:textId="45F165A4" w:rsidR="004C1C82" w:rsidRPr="00391092" w:rsidRDefault="004C1C82" w:rsidP="00667825">
            <w:pPr>
              <w:spacing w:after="0" w:line="240" w:lineRule="auto"/>
              <w:rPr>
                <w:rFonts w:ascii="Arial" w:hAnsi="Arial" w:cs="Arial"/>
                <w:sz w:val="16"/>
                <w:szCs w:val="16"/>
              </w:rPr>
            </w:pPr>
          </w:p>
        </w:tc>
        <w:tc>
          <w:tcPr>
            <w:tcW w:w="357" w:type="pct"/>
            <w:tcBorders>
              <w:bottom w:val="single" w:sz="4" w:space="0" w:color="auto"/>
            </w:tcBorders>
            <w:shd w:val="clear" w:color="auto" w:fill="auto"/>
            <w:vAlign w:val="center"/>
          </w:tcPr>
          <w:p w14:paraId="581923F6" w14:textId="693933CB" w:rsidR="004C1C82" w:rsidRPr="00391092" w:rsidRDefault="00692D95" w:rsidP="00D7473F">
            <w:pPr>
              <w:spacing w:after="0" w:line="240" w:lineRule="auto"/>
              <w:jc w:val="center"/>
              <w:rPr>
                <w:rFonts w:ascii="Arial" w:hAnsi="Arial" w:cs="Arial"/>
                <w:sz w:val="16"/>
                <w:szCs w:val="16"/>
              </w:rPr>
            </w:pPr>
            <w:r>
              <w:rPr>
                <w:rFonts w:ascii="Arial" w:hAnsi="Arial" w:cs="Arial"/>
                <w:sz w:val="16"/>
                <w:szCs w:val="16"/>
              </w:rPr>
              <w:t>CON</w:t>
            </w:r>
            <w:r w:rsidR="004C1C82">
              <w:rPr>
                <w:rFonts w:ascii="Arial" w:hAnsi="Arial" w:cs="Arial"/>
                <w:sz w:val="16"/>
                <w:szCs w:val="16"/>
              </w:rPr>
              <w:t>-MIX Lots</w:t>
            </w:r>
          </w:p>
        </w:tc>
        <w:tc>
          <w:tcPr>
            <w:tcW w:w="177" w:type="pct"/>
            <w:tcBorders>
              <w:bottom w:val="single" w:sz="4" w:space="0" w:color="auto"/>
            </w:tcBorders>
            <w:shd w:val="clear" w:color="auto" w:fill="auto"/>
            <w:vAlign w:val="center"/>
          </w:tcPr>
          <w:p w14:paraId="578583DC" w14:textId="18D556BC" w:rsidR="004C1C82" w:rsidRPr="00391092" w:rsidRDefault="004C1C82" w:rsidP="002564D0">
            <w:pPr>
              <w:spacing w:after="0" w:line="240" w:lineRule="auto"/>
              <w:jc w:val="center"/>
              <w:rPr>
                <w:rFonts w:ascii="Arial" w:hAnsi="Arial" w:cs="Arial"/>
                <w:sz w:val="16"/>
                <w:szCs w:val="16"/>
              </w:rPr>
            </w:pPr>
            <w:r>
              <w:rPr>
                <w:rFonts w:ascii="Arial" w:hAnsi="Arial" w:cs="Arial"/>
                <w:sz w:val="16"/>
                <w:szCs w:val="16"/>
              </w:rPr>
              <w:t>IP</w:t>
            </w:r>
          </w:p>
        </w:tc>
        <w:tc>
          <w:tcPr>
            <w:tcW w:w="401" w:type="pct"/>
            <w:tcBorders>
              <w:bottom w:val="single" w:sz="4" w:space="0" w:color="auto"/>
            </w:tcBorders>
            <w:shd w:val="clear" w:color="auto" w:fill="auto"/>
            <w:vAlign w:val="center"/>
          </w:tcPr>
          <w:p w14:paraId="3820738D" w14:textId="0BA615EF" w:rsidR="004C1C82" w:rsidRPr="00391092" w:rsidRDefault="004C1C82" w:rsidP="00D7473F">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auto"/>
            <w:vAlign w:val="center"/>
          </w:tcPr>
          <w:p w14:paraId="4FFDBFE3" w14:textId="77777777" w:rsidR="004C1C82" w:rsidRPr="00391092" w:rsidRDefault="004C1C82" w:rsidP="00667825">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54B7553C" w14:textId="77777777" w:rsidR="004C1C82" w:rsidRPr="00404969" w:rsidRDefault="004C1C82" w:rsidP="0082177B">
            <w:pPr>
              <w:spacing w:after="0" w:line="240" w:lineRule="auto"/>
              <w:jc w:val="center"/>
              <w:rPr>
                <w:rFonts w:ascii="Arial" w:hAnsi="Arial" w:cs="Arial"/>
                <w:sz w:val="16"/>
                <w:szCs w:val="16"/>
              </w:rPr>
            </w:pPr>
          </w:p>
        </w:tc>
        <w:tc>
          <w:tcPr>
            <w:tcW w:w="219" w:type="pct"/>
            <w:tcBorders>
              <w:bottom w:val="single" w:sz="4" w:space="0" w:color="auto"/>
            </w:tcBorders>
            <w:shd w:val="clear" w:color="auto" w:fill="auto"/>
            <w:vAlign w:val="center"/>
          </w:tcPr>
          <w:p w14:paraId="184DBC9C" w14:textId="77777777" w:rsidR="004C1C82" w:rsidRPr="00404969" w:rsidRDefault="004C1C82" w:rsidP="0082177B">
            <w:pPr>
              <w:spacing w:after="0" w:line="240" w:lineRule="auto"/>
              <w:jc w:val="center"/>
              <w:rPr>
                <w:rFonts w:ascii="Arial" w:hAnsi="Arial" w:cs="Arial"/>
                <w:sz w:val="16"/>
                <w:szCs w:val="16"/>
              </w:rPr>
            </w:pPr>
          </w:p>
        </w:tc>
      </w:tr>
      <w:tr w:rsidR="00520A87" w:rsidRPr="00404969" w14:paraId="501E2571" w14:textId="77777777" w:rsidTr="000A79D1">
        <w:trPr>
          <w:trHeight w:val="260"/>
        </w:trPr>
        <w:tc>
          <w:tcPr>
            <w:tcW w:w="189" w:type="pct"/>
            <w:vAlign w:val="center"/>
          </w:tcPr>
          <w:p w14:paraId="4B93924E" w14:textId="5201F43D" w:rsidR="004C1C82" w:rsidRDefault="004C1C82" w:rsidP="0082177B">
            <w:pPr>
              <w:spacing w:before="60" w:after="60"/>
              <w:jc w:val="center"/>
              <w:rPr>
                <w:rFonts w:ascii="Arial" w:hAnsi="Arial" w:cs="Arial"/>
                <w:sz w:val="16"/>
                <w:szCs w:val="16"/>
              </w:rPr>
            </w:pPr>
            <w:r>
              <w:rPr>
                <w:rFonts w:ascii="Arial" w:hAnsi="Arial" w:cs="Arial"/>
                <w:sz w:val="16"/>
                <w:szCs w:val="16"/>
              </w:rPr>
              <w:t>3</w:t>
            </w:r>
          </w:p>
        </w:tc>
        <w:tc>
          <w:tcPr>
            <w:tcW w:w="801" w:type="pct"/>
            <w:vAlign w:val="center"/>
          </w:tcPr>
          <w:p w14:paraId="77609C0A" w14:textId="4DFBFC84" w:rsidR="004C1C82" w:rsidRPr="00391092" w:rsidRDefault="00473690" w:rsidP="00391D89">
            <w:pPr>
              <w:spacing w:after="0" w:line="240" w:lineRule="auto"/>
              <w:rPr>
                <w:rFonts w:ascii="Arial" w:hAnsi="Arial" w:cs="Arial"/>
                <w:sz w:val="16"/>
                <w:szCs w:val="16"/>
              </w:rPr>
            </w:pPr>
            <w:r>
              <w:rPr>
                <w:rFonts w:ascii="Arial" w:hAnsi="Arial" w:cs="Arial"/>
                <w:sz w:val="16"/>
                <w:szCs w:val="16"/>
              </w:rPr>
              <w:t>Submit</w:t>
            </w:r>
            <w:r w:rsidR="004C1C82" w:rsidRPr="00391092">
              <w:rPr>
                <w:rFonts w:ascii="Arial" w:hAnsi="Arial" w:cs="Arial"/>
                <w:sz w:val="16"/>
                <w:szCs w:val="16"/>
              </w:rPr>
              <w:t xml:space="preserve"> </w:t>
            </w:r>
            <w:r w:rsidR="004C1C82">
              <w:rPr>
                <w:rFonts w:ascii="Arial" w:hAnsi="Arial" w:cs="Arial"/>
                <w:sz w:val="16"/>
                <w:szCs w:val="16"/>
              </w:rPr>
              <w:t xml:space="preserve">Certificate of conformity </w:t>
            </w:r>
            <w:r w:rsidR="004C1C82" w:rsidRPr="00391092">
              <w:rPr>
                <w:rFonts w:ascii="Arial" w:hAnsi="Arial" w:cs="Arial"/>
                <w:sz w:val="16"/>
                <w:szCs w:val="16"/>
              </w:rPr>
              <w:t>for supply of curing compound</w:t>
            </w:r>
            <w:ins w:id="0" w:author="BARWELL, Mark" w:date="2018-05-10T13:27:00Z">
              <w:r w:rsidR="000865F6">
                <w:rPr>
                  <w:rFonts w:ascii="Arial" w:hAnsi="Arial" w:cs="Arial"/>
                  <w:sz w:val="16"/>
                  <w:szCs w:val="16"/>
                </w:rPr>
                <w:t>, and proposed curing compound application methodology,</w:t>
              </w:r>
            </w:ins>
            <w:r>
              <w:rPr>
                <w:rFonts w:ascii="Arial" w:hAnsi="Arial" w:cs="Arial"/>
                <w:sz w:val="16"/>
                <w:szCs w:val="16"/>
              </w:rPr>
              <w:t xml:space="preserve"> for </w:t>
            </w:r>
            <w:r w:rsidR="00700174">
              <w:rPr>
                <w:rFonts w:ascii="Arial" w:hAnsi="Arial" w:cs="Arial"/>
                <w:sz w:val="16"/>
                <w:szCs w:val="16"/>
              </w:rPr>
              <w:t>TFNSW</w:t>
            </w:r>
            <w:r>
              <w:rPr>
                <w:rFonts w:ascii="Arial" w:hAnsi="Arial" w:cs="Arial"/>
                <w:sz w:val="16"/>
                <w:szCs w:val="16"/>
              </w:rPr>
              <w:t xml:space="preserve"> approval</w:t>
            </w:r>
          </w:p>
        </w:tc>
        <w:tc>
          <w:tcPr>
            <w:tcW w:w="312" w:type="pct"/>
            <w:vAlign w:val="center"/>
          </w:tcPr>
          <w:p w14:paraId="504F2671" w14:textId="360BDB32" w:rsidR="004C1C82" w:rsidRPr="00391092" w:rsidRDefault="004C1C82" w:rsidP="00EF5B24">
            <w:pPr>
              <w:spacing w:after="0" w:line="240" w:lineRule="auto"/>
              <w:jc w:val="center"/>
              <w:rPr>
                <w:rFonts w:ascii="Arial" w:hAnsi="Arial" w:cs="Arial"/>
                <w:sz w:val="16"/>
                <w:szCs w:val="16"/>
              </w:rPr>
            </w:pPr>
            <w:r w:rsidRPr="00391092">
              <w:rPr>
                <w:rFonts w:ascii="Arial" w:hAnsi="Arial" w:cs="Arial"/>
                <w:sz w:val="16"/>
                <w:szCs w:val="16"/>
              </w:rPr>
              <w:t>Per Supplier</w:t>
            </w:r>
          </w:p>
        </w:tc>
        <w:tc>
          <w:tcPr>
            <w:tcW w:w="1426" w:type="pct"/>
            <w:vAlign w:val="center"/>
          </w:tcPr>
          <w:p w14:paraId="457FD2C9" w14:textId="5E0AEEB4" w:rsidR="004C1C82" w:rsidRPr="006D3713" w:rsidRDefault="004C1C82" w:rsidP="00391D89">
            <w:pPr>
              <w:tabs>
                <w:tab w:val="left" w:pos="175"/>
              </w:tabs>
              <w:spacing w:after="0" w:line="240" w:lineRule="auto"/>
              <w:rPr>
                <w:rFonts w:ascii="Arial" w:hAnsi="Arial" w:cs="Arial"/>
                <w:sz w:val="16"/>
                <w:szCs w:val="16"/>
              </w:rPr>
            </w:pPr>
            <w:r w:rsidRPr="006D3713">
              <w:rPr>
                <w:rFonts w:ascii="Arial" w:hAnsi="Arial" w:cs="Arial"/>
                <w:sz w:val="16"/>
                <w:szCs w:val="16"/>
              </w:rPr>
              <w:t>The curing compound must be:</w:t>
            </w:r>
          </w:p>
          <w:p w14:paraId="2A4D603E" w14:textId="5C7367BE" w:rsidR="004C1C82" w:rsidRPr="006D3713" w:rsidRDefault="00473690" w:rsidP="00152480">
            <w:pPr>
              <w:pStyle w:val="ListParagraph"/>
              <w:numPr>
                <w:ilvl w:val="0"/>
                <w:numId w:val="30"/>
              </w:numPr>
              <w:tabs>
                <w:tab w:val="left" w:pos="-1200"/>
                <w:tab w:val="left" w:pos="-720"/>
                <w:tab w:val="left" w:pos="35"/>
                <w:tab w:val="left" w:pos="990"/>
                <w:tab w:val="left" w:pos="2160"/>
              </w:tabs>
              <w:spacing w:after="0" w:line="240" w:lineRule="auto"/>
              <w:ind w:left="35" w:hanging="142"/>
              <w:contextualSpacing w:val="0"/>
              <w:rPr>
                <w:rFonts w:ascii="Arial" w:hAnsi="Arial" w:cs="Arial"/>
                <w:sz w:val="16"/>
                <w:szCs w:val="16"/>
              </w:rPr>
            </w:pPr>
            <w:r>
              <w:rPr>
                <w:rFonts w:ascii="Arial" w:hAnsi="Arial" w:cs="Arial"/>
                <w:sz w:val="16"/>
                <w:szCs w:val="16"/>
              </w:rPr>
              <w:t>A</w:t>
            </w:r>
            <w:r w:rsidR="004C1C82" w:rsidRPr="006D3713">
              <w:rPr>
                <w:rFonts w:ascii="Arial" w:hAnsi="Arial" w:cs="Arial"/>
                <w:sz w:val="16"/>
                <w:szCs w:val="16"/>
              </w:rPr>
              <w:t xml:space="preserve"> hydrocarbon resin compound complying with AS 3799 Type 1-D, or </w:t>
            </w:r>
          </w:p>
          <w:p w14:paraId="566BF896" w14:textId="16C20B8F" w:rsidR="004C1C82" w:rsidRDefault="00473690" w:rsidP="00473690">
            <w:pPr>
              <w:pStyle w:val="ListParagraph"/>
              <w:numPr>
                <w:ilvl w:val="0"/>
                <w:numId w:val="30"/>
              </w:numPr>
              <w:tabs>
                <w:tab w:val="left" w:pos="-1200"/>
                <w:tab w:val="left" w:pos="-720"/>
                <w:tab w:val="left" w:pos="35"/>
                <w:tab w:val="left" w:pos="990"/>
                <w:tab w:val="left" w:pos="2160"/>
              </w:tabs>
              <w:spacing w:after="0" w:line="240" w:lineRule="auto"/>
              <w:ind w:left="35" w:hanging="142"/>
              <w:contextualSpacing w:val="0"/>
              <w:rPr>
                <w:ins w:id="1" w:author="BARWELL, Mark" w:date="2018-05-10T13:28:00Z"/>
                <w:rFonts w:ascii="Arial" w:hAnsi="Arial" w:cs="Arial"/>
                <w:sz w:val="16"/>
                <w:szCs w:val="16"/>
              </w:rPr>
            </w:pPr>
            <w:r>
              <w:rPr>
                <w:rFonts w:ascii="Arial" w:hAnsi="Arial" w:cs="Arial"/>
                <w:sz w:val="16"/>
                <w:szCs w:val="16"/>
              </w:rPr>
              <w:t>A</w:t>
            </w:r>
            <w:r w:rsidR="004C1C82" w:rsidRPr="006D3713">
              <w:rPr>
                <w:rFonts w:ascii="Arial" w:hAnsi="Arial" w:cs="Arial"/>
                <w:sz w:val="16"/>
                <w:szCs w:val="16"/>
              </w:rPr>
              <w:t xml:space="preserve"> </w:t>
            </w:r>
            <w:r>
              <w:rPr>
                <w:rFonts w:ascii="Arial" w:hAnsi="Arial" w:cs="Arial"/>
                <w:sz w:val="16"/>
                <w:szCs w:val="16"/>
              </w:rPr>
              <w:t>bitumen</w:t>
            </w:r>
            <w:r w:rsidR="004C1C82" w:rsidRPr="006D3713">
              <w:rPr>
                <w:rFonts w:ascii="Arial" w:hAnsi="Arial" w:cs="Arial"/>
                <w:sz w:val="16"/>
                <w:szCs w:val="16"/>
              </w:rPr>
              <w:t xml:space="preserve"> emulsio</w:t>
            </w:r>
            <w:r>
              <w:rPr>
                <w:rFonts w:ascii="Arial" w:hAnsi="Arial" w:cs="Arial"/>
                <w:sz w:val="16"/>
                <w:szCs w:val="16"/>
              </w:rPr>
              <w:t xml:space="preserve">n complying with </w:t>
            </w:r>
            <w:r w:rsidR="00700174">
              <w:rPr>
                <w:rFonts w:ascii="Arial" w:hAnsi="Arial" w:cs="Arial"/>
                <w:sz w:val="16"/>
                <w:szCs w:val="16"/>
              </w:rPr>
              <w:t>TFNSW</w:t>
            </w:r>
            <w:r>
              <w:rPr>
                <w:rFonts w:ascii="Arial" w:hAnsi="Arial" w:cs="Arial"/>
                <w:sz w:val="16"/>
                <w:szCs w:val="16"/>
              </w:rPr>
              <w:t xml:space="preserve"> 3254</w:t>
            </w:r>
          </w:p>
          <w:p w14:paraId="07828BCE" w14:textId="5CAF0999" w:rsidR="000865F6" w:rsidRPr="00702496" w:rsidRDefault="000865F6" w:rsidP="00473690">
            <w:pPr>
              <w:pStyle w:val="ListParagraph"/>
              <w:numPr>
                <w:ilvl w:val="0"/>
                <w:numId w:val="30"/>
              </w:numPr>
              <w:tabs>
                <w:tab w:val="left" w:pos="-1200"/>
                <w:tab w:val="left" w:pos="-720"/>
                <w:tab w:val="left" w:pos="35"/>
                <w:tab w:val="left" w:pos="990"/>
                <w:tab w:val="left" w:pos="2160"/>
              </w:tabs>
              <w:spacing w:after="0" w:line="240" w:lineRule="auto"/>
              <w:ind w:left="35" w:hanging="142"/>
              <w:contextualSpacing w:val="0"/>
              <w:rPr>
                <w:rFonts w:ascii="Arial" w:hAnsi="Arial" w:cs="Arial"/>
                <w:sz w:val="16"/>
                <w:szCs w:val="16"/>
              </w:rPr>
            </w:pPr>
            <w:ins w:id="2" w:author="BARWELL, Mark" w:date="2018-05-10T13:28:00Z">
              <w:r>
                <w:rPr>
                  <w:rFonts w:ascii="Arial" w:hAnsi="Arial" w:cs="Arial"/>
                  <w:sz w:val="16"/>
                  <w:szCs w:val="16"/>
                </w:rPr>
                <w:t xml:space="preserve">Develop a methodology for application of curing compound and submit to </w:t>
              </w:r>
            </w:ins>
            <w:r w:rsidR="00700174">
              <w:rPr>
                <w:rFonts w:ascii="Arial" w:hAnsi="Arial" w:cs="Arial"/>
                <w:sz w:val="16"/>
                <w:szCs w:val="16"/>
              </w:rPr>
              <w:t>TFNSW</w:t>
            </w:r>
            <w:ins w:id="3" w:author="BARWELL, Mark" w:date="2018-05-10T13:28:00Z">
              <w:r>
                <w:rPr>
                  <w:rFonts w:ascii="Arial" w:hAnsi="Arial" w:cs="Arial"/>
                  <w:sz w:val="16"/>
                  <w:szCs w:val="16"/>
                </w:rPr>
                <w:t xml:space="preserve"> Representative along with </w:t>
              </w:r>
            </w:ins>
            <w:ins w:id="4" w:author="BARWELL, Mark" w:date="2018-05-10T13:29:00Z">
              <w:r>
                <w:rPr>
                  <w:rFonts w:ascii="Arial" w:hAnsi="Arial" w:cs="Arial"/>
                  <w:sz w:val="16"/>
                  <w:szCs w:val="16"/>
                </w:rPr>
                <w:t>certificate</w:t>
              </w:r>
            </w:ins>
            <w:ins w:id="5" w:author="BARWELL, Mark" w:date="2018-05-10T13:28:00Z">
              <w:r>
                <w:rPr>
                  <w:rFonts w:ascii="Arial" w:hAnsi="Arial" w:cs="Arial"/>
                  <w:sz w:val="16"/>
                  <w:szCs w:val="16"/>
                </w:rPr>
                <w:t xml:space="preserve"> </w:t>
              </w:r>
            </w:ins>
            <w:ins w:id="6" w:author="BARWELL, Mark" w:date="2018-05-10T13:29:00Z">
              <w:r>
                <w:rPr>
                  <w:rFonts w:ascii="Arial" w:hAnsi="Arial" w:cs="Arial"/>
                  <w:sz w:val="16"/>
                  <w:szCs w:val="16"/>
                </w:rPr>
                <w:t>of conformity</w:t>
              </w:r>
            </w:ins>
          </w:p>
        </w:tc>
        <w:tc>
          <w:tcPr>
            <w:tcW w:w="312" w:type="pct"/>
            <w:vAlign w:val="center"/>
          </w:tcPr>
          <w:p w14:paraId="71532E75" w14:textId="0735A3FE" w:rsidR="004C1C82" w:rsidRDefault="004C1C82" w:rsidP="00667825">
            <w:pPr>
              <w:spacing w:after="0" w:line="240" w:lineRule="auto"/>
              <w:ind w:left="-57" w:right="-57"/>
              <w:rPr>
                <w:rFonts w:ascii="Arial" w:hAnsi="Arial" w:cs="Arial"/>
                <w:sz w:val="16"/>
                <w:szCs w:val="16"/>
              </w:rPr>
            </w:pPr>
            <w:r w:rsidRPr="00391092">
              <w:rPr>
                <w:rFonts w:ascii="Arial" w:hAnsi="Arial" w:cs="Arial"/>
                <w:sz w:val="16"/>
                <w:szCs w:val="16"/>
              </w:rPr>
              <w:t>R53.</w:t>
            </w:r>
            <w:r>
              <w:rPr>
                <w:rFonts w:ascii="Arial" w:hAnsi="Arial" w:cs="Arial"/>
                <w:sz w:val="16"/>
                <w:szCs w:val="16"/>
              </w:rPr>
              <w:t>7.1</w:t>
            </w:r>
          </w:p>
          <w:p w14:paraId="363A0DA4" w14:textId="2DFD9F0A" w:rsidR="004C1C82" w:rsidRPr="00391092" w:rsidRDefault="004C1C82" w:rsidP="00667825">
            <w:pPr>
              <w:spacing w:after="0" w:line="240" w:lineRule="auto"/>
              <w:ind w:left="-57" w:right="-57"/>
              <w:rPr>
                <w:rFonts w:ascii="Arial" w:hAnsi="Arial" w:cs="Arial"/>
                <w:sz w:val="16"/>
                <w:szCs w:val="16"/>
              </w:rPr>
            </w:pPr>
            <w:r w:rsidRPr="00391092">
              <w:rPr>
                <w:rFonts w:ascii="Arial" w:hAnsi="Arial" w:cs="Arial"/>
                <w:sz w:val="16"/>
                <w:szCs w:val="16"/>
              </w:rPr>
              <w:t>R53.</w:t>
            </w:r>
            <w:r>
              <w:rPr>
                <w:rFonts w:ascii="Arial" w:hAnsi="Arial" w:cs="Arial"/>
                <w:sz w:val="16"/>
                <w:szCs w:val="16"/>
              </w:rPr>
              <w:t>7.3</w:t>
            </w:r>
          </w:p>
        </w:tc>
        <w:tc>
          <w:tcPr>
            <w:tcW w:w="312" w:type="pct"/>
            <w:tcBorders>
              <w:bottom w:val="single" w:sz="4" w:space="0" w:color="auto"/>
            </w:tcBorders>
            <w:vAlign w:val="center"/>
          </w:tcPr>
          <w:p w14:paraId="6C2A2212" w14:textId="77777777" w:rsidR="004C1C82" w:rsidRPr="00391092" w:rsidRDefault="004C1C82" w:rsidP="00667825">
            <w:pPr>
              <w:spacing w:after="0" w:line="240" w:lineRule="auto"/>
              <w:rPr>
                <w:rFonts w:ascii="Arial" w:hAnsi="Arial" w:cs="Arial"/>
                <w:sz w:val="16"/>
                <w:szCs w:val="16"/>
              </w:rPr>
            </w:pPr>
          </w:p>
        </w:tc>
        <w:tc>
          <w:tcPr>
            <w:tcW w:w="357" w:type="pct"/>
            <w:tcBorders>
              <w:bottom w:val="single" w:sz="4" w:space="0" w:color="auto"/>
            </w:tcBorders>
            <w:vAlign w:val="center"/>
          </w:tcPr>
          <w:p w14:paraId="5B424AC9" w14:textId="77777777" w:rsidR="004C1C82" w:rsidRDefault="004C1C82" w:rsidP="00D7473F">
            <w:pPr>
              <w:spacing w:after="0" w:line="240" w:lineRule="auto"/>
              <w:jc w:val="center"/>
              <w:rPr>
                <w:ins w:id="7" w:author="BARWELL, Mark" w:date="2018-05-10T13:29:00Z"/>
                <w:rFonts w:ascii="Arial" w:hAnsi="Arial" w:cs="Arial"/>
                <w:sz w:val="16"/>
                <w:szCs w:val="16"/>
              </w:rPr>
            </w:pPr>
            <w:del w:id="8" w:author="BARWELL, Mark" w:date="2018-05-10T13:29:00Z">
              <w:r w:rsidRPr="00391092" w:rsidDel="000865F6">
                <w:rPr>
                  <w:rFonts w:ascii="Arial" w:hAnsi="Arial" w:cs="Arial"/>
                  <w:sz w:val="16"/>
                  <w:szCs w:val="16"/>
                </w:rPr>
                <w:delText>Compliance Certificate</w:delText>
              </w:r>
            </w:del>
            <w:ins w:id="9" w:author="BARWELL, Mark" w:date="2018-05-10T13:29:00Z">
              <w:r w:rsidR="000865F6">
                <w:rPr>
                  <w:rFonts w:ascii="Arial" w:hAnsi="Arial" w:cs="Arial"/>
                  <w:sz w:val="16"/>
                  <w:szCs w:val="16"/>
                </w:rPr>
                <w:t>iTWOcx Transmittal</w:t>
              </w:r>
            </w:ins>
          </w:p>
          <w:p w14:paraId="035B4B59" w14:textId="77777777" w:rsidR="000865F6" w:rsidRDefault="000865F6" w:rsidP="00D7473F">
            <w:pPr>
              <w:spacing w:after="0" w:line="240" w:lineRule="auto"/>
              <w:jc w:val="center"/>
              <w:rPr>
                <w:ins w:id="10" w:author="BARWELL, Mark" w:date="2018-05-10T13:29:00Z"/>
                <w:rFonts w:ascii="Arial" w:hAnsi="Arial" w:cs="Arial"/>
                <w:sz w:val="16"/>
                <w:szCs w:val="16"/>
              </w:rPr>
            </w:pPr>
          </w:p>
          <w:p w14:paraId="2769F00C" w14:textId="37351212" w:rsidR="000865F6" w:rsidRPr="00391092" w:rsidRDefault="000865F6" w:rsidP="00D7473F">
            <w:pPr>
              <w:spacing w:after="0" w:line="240" w:lineRule="auto"/>
              <w:jc w:val="center"/>
              <w:rPr>
                <w:rFonts w:ascii="Arial" w:hAnsi="Arial" w:cs="Arial"/>
                <w:sz w:val="16"/>
                <w:szCs w:val="16"/>
              </w:rPr>
            </w:pPr>
            <w:ins w:id="11" w:author="BARWELL, Mark" w:date="2018-05-10T13:29:00Z">
              <w:r>
                <w:rPr>
                  <w:rFonts w:ascii="Arial" w:hAnsi="Arial" w:cs="Arial"/>
                  <w:sz w:val="16"/>
                  <w:szCs w:val="16"/>
                </w:rPr>
                <w:t>No.:………</w:t>
              </w:r>
            </w:ins>
          </w:p>
        </w:tc>
        <w:tc>
          <w:tcPr>
            <w:tcW w:w="177" w:type="pct"/>
            <w:tcBorders>
              <w:bottom w:val="single" w:sz="4" w:space="0" w:color="auto"/>
            </w:tcBorders>
            <w:vAlign w:val="center"/>
          </w:tcPr>
          <w:p w14:paraId="262AB83B" w14:textId="2AF41A57" w:rsidR="004C1C82" w:rsidRPr="00391092" w:rsidRDefault="004C1C82" w:rsidP="00D7473F">
            <w:pPr>
              <w:spacing w:after="0" w:line="240" w:lineRule="auto"/>
              <w:jc w:val="center"/>
              <w:rPr>
                <w:rFonts w:ascii="Arial" w:hAnsi="Arial" w:cs="Arial"/>
                <w:sz w:val="16"/>
                <w:szCs w:val="16"/>
              </w:rPr>
            </w:pPr>
            <w:r>
              <w:rPr>
                <w:rFonts w:ascii="Arial" w:hAnsi="Arial" w:cs="Arial"/>
                <w:sz w:val="16"/>
                <w:szCs w:val="16"/>
              </w:rPr>
              <w:t>A</w:t>
            </w:r>
            <w:r w:rsidRPr="00391092">
              <w:rPr>
                <w:rFonts w:ascii="Arial" w:hAnsi="Arial" w:cs="Arial"/>
                <w:sz w:val="16"/>
                <w:szCs w:val="16"/>
              </w:rPr>
              <w:t>P</w:t>
            </w:r>
          </w:p>
        </w:tc>
        <w:tc>
          <w:tcPr>
            <w:tcW w:w="401" w:type="pct"/>
            <w:tcBorders>
              <w:bottom w:val="single" w:sz="4" w:space="0" w:color="auto"/>
            </w:tcBorders>
            <w:vAlign w:val="center"/>
          </w:tcPr>
          <w:p w14:paraId="4FEA67EE" w14:textId="30CFC426" w:rsidR="004C1C82" w:rsidRPr="00391092" w:rsidRDefault="004C1C82" w:rsidP="00D7473F">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auto"/>
            <w:vAlign w:val="center"/>
          </w:tcPr>
          <w:p w14:paraId="6EA1EDA6" w14:textId="77777777" w:rsidR="004C1C82" w:rsidRPr="00391092" w:rsidRDefault="004C1C82" w:rsidP="00667825">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5526F17D" w14:textId="77777777" w:rsidR="004C1C82" w:rsidRPr="00DC003D" w:rsidRDefault="004C1C82" w:rsidP="0082177B">
            <w:pPr>
              <w:spacing w:after="0" w:line="240" w:lineRule="auto"/>
              <w:jc w:val="center"/>
              <w:rPr>
                <w:rFonts w:ascii="Arial" w:hAnsi="Arial" w:cs="Arial"/>
                <w:sz w:val="16"/>
                <w:szCs w:val="16"/>
              </w:rPr>
            </w:pPr>
          </w:p>
        </w:tc>
        <w:tc>
          <w:tcPr>
            <w:tcW w:w="219" w:type="pct"/>
            <w:tcBorders>
              <w:bottom w:val="single" w:sz="4" w:space="0" w:color="auto"/>
            </w:tcBorders>
            <w:shd w:val="clear" w:color="auto" w:fill="auto"/>
            <w:vAlign w:val="center"/>
          </w:tcPr>
          <w:p w14:paraId="520B2FBC" w14:textId="77777777" w:rsidR="004C1C82" w:rsidRPr="00DC003D" w:rsidRDefault="004C1C82" w:rsidP="0082177B">
            <w:pPr>
              <w:spacing w:after="0" w:line="240" w:lineRule="auto"/>
              <w:jc w:val="center"/>
              <w:rPr>
                <w:rFonts w:ascii="Arial" w:hAnsi="Arial" w:cs="Arial"/>
                <w:sz w:val="16"/>
                <w:szCs w:val="16"/>
              </w:rPr>
            </w:pPr>
          </w:p>
        </w:tc>
      </w:tr>
      <w:tr w:rsidR="00520A87" w:rsidRPr="00404969" w14:paraId="07F5DB6B" w14:textId="77777777" w:rsidTr="000A79D1">
        <w:trPr>
          <w:trHeight w:val="260"/>
        </w:trPr>
        <w:tc>
          <w:tcPr>
            <w:tcW w:w="189" w:type="pct"/>
            <w:vAlign w:val="center"/>
          </w:tcPr>
          <w:p w14:paraId="1C34F208" w14:textId="299C17B1" w:rsidR="004C1C82" w:rsidRDefault="004C1C82" w:rsidP="0082177B">
            <w:pPr>
              <w:spacing w:before="60" w:after="60"/>
              <w:jc w:val="center"/>
              <w:rPr>
                <w:rFonts w:ascii="Arial" w:hAnsi="Arial" w:cs="Arial"/>
                <w:sz w:val="16"/>
                <w:szCs w:val="16"/>
              </w:rPr>
            </w:pPr>
            <w:r>
              <w:rPr>
                <w:rFonts w:ascii="Arial" w:hAnsi="Arial" w:cs="Arial"/>
                <w:sz w:val="16"/>
                <w:szCs w:val="16"/>
              </w:rPr>
              <w:t>4</w:t>
            </w:r>
          </w:p>
        </w:tc>
        <w:tc>
          <w:tcPr>
            <w:tcW w:w="801" w:type="pct"/>
            <w:vAlign w:val="center"/>
          </w:tcPr>
          <w:p w14:paraId="3635D45B" w14:textId="0980AA9D" w:rsidR="004C1C82" w:rsidRPr="00391092" w:rsidRDefault="004C1C82" w:rsidP="00667825">
            <w:pPr>
              <w:spacing w:after="0" w:line="240" w:lineRule="auto"/>
              <w:rPr>
                <w:rFonts w:ascii="Arial" w:hAnsi="Arial" w:cs="Arial"/>
                <w:sz w:val="16"/>
                <w:szCs w:val="16"/>
              </w:rPr>
            </w:pPr>
            <w:r w:rsidRPr="00391092">
              <w:rPr>
                <w:rFonts w:ascii="Arial" w:hAnsi="Arial" w:cs="Arial"/>
                <w:sz w:val="16"/>
                <w:szCs w:val="16"/>
              </w:rPr>
              <w:t xml:space="preserve">Obtain </w:t>
            </w:r>
            <w:r>
              <w:rPr>
                <w:rFonts w:ascii="Arial" w:hAnsi="Arial" w:cs="Arial"/>
                <w:sz w:val="16"/>
                <w:szCs w:val="16"/>
              </w:rPr>
              <w:t xml:space="preserve">Certificate of conformity </w:t>
            </w:r>
            <w:r w:rsidRPr="00391092">
              <w:rPr>
                <w:rFonts w:ascii="Arial" w:hAnsi="Arial" w:cs="Arial"/>
                <w:sz w:val="16"/>
                <w:szCs w:val="16"/>
              </w:rPr>
              <w:t>for reinforcement supply</w:t>
            </w:r>
          </w:p>
        </w:tc>
        <w:tc>
          <w:tcPr>
            <w:tcW w:w="312" w:type="pct"/>
            <w:vAlign w:val="center"/>
          </w:tcPr>
          <w:p w14:paraId="4A206A6B" w14:textId="09FB8B3E" w:rsidR="004C1C82" w:rsidRPr="00391092" w:rsidRDefault="004C1C82" w:rsidP="00EF5B24">
            <w:pPr>
              <w:spacing w:after="0" w:line="240" w:lineRule="auto"/>
              <w:jc w:val="center"/>
              <w:rPr>
                <w:rFonts w:ascii="Arial" w:hAnsi="Arial" w:cs="Arial"/>
                <w:sz w:val="16"/>
                <w:szCs w:val="16"/>
              </w:rPr>
            </w:pPr>
            <w:r w:rsidRPr="00391092">
              <w:rPr>
                <w:rFonts w:ascii="Arial" w:hAnsi="Arial" w:cs="Arial"/>
                <w:sz w:val="16"/>
                <w:szCs w:val="16"/>
              </w:rPr>
              <w:t>Per Supplier</w:t>
            </w:r>
          </w:p>
        </w:tc>
        <w:tc>
          <w:tcPr>
            <w:tcW w:w="1426" w:type="pct"/>
            <w:vAlign w:val="center"/>
          </w:tcPr>
          <w:p w14:paraId="009FDB78" w14:textId="44029C95" w:rsidR="004C1C82" w:rsidRPr="006D3713" w:rsidRDefault="004C1C82" w:rsidP="00152480">
            <w:pPr>
              <w:pStyle w:val="ListParagraph"/>
              <w:numPr>
                <w:ilvl w:val="0"/>
                <w:numId w:val="30"/>
              </w:numPr>
              <w:tabs>
                <w:tab w:val="left" w:pos="-1200"/>
                <w:tab w:val="left" w:pos="-720"/>
                <w:tab w:val="left" w:pos="0"/>
                <w:tab w:val="left" w:pos="35"/>
                <w:tab w:val="left" w:pos="990"/>
                <w:tab w:val="left" w:pos="2160"/>
              </w:tabs>
              <w:spacing w:after="0" w:line="240" w:lineRule="auto"/>
              <w:ind w:left="0" w:hanging="107"/>
              <w:contextualSpacing w:val="0"/>
              <w:rPr>
                <w:rFonts w:ascii="Arial" w:hAnsi="Arial" w:cs="Arial"/>
                <w:sz w:val="16"/>
                <w:szCs w:val="16"/>
              </w:rPr>
            </w:pPr>
            <w:r w:rsidRPr="006D3713">
              <w:rPr>
                <w:rFonts w:ascii="Arial" w:hAnsi="Arial" w:cs="Arial"/>
                <w:sz w:val="16"/>
                <w:szCs w:val="16"/>
              </w:rPr>
              <w:t>Comply with either AS/NZS 4671, AS</w:t>
            </w:r>
            <w:r w:rsidR="00C412BB">
              <w:rPr>
                <w:rFonts w:ascii="Arial" w:hAnsi="Arial" w:cs="Arial"/>
                <w:sz w:val="16"/>
                <w:szCs w:val="16"/>
              </w:rPr>
              <w:t xml:space="preserve"> </w:t>
            </w:r>
            <w:r w:rsidRPr="006D3713">
              <w:rPr>
                <w:rFonts w:ascii="Arial" w:hAnsi="Arial" w:cs="Arial"/>
                <w:sz w:val="16"/>
                <w:szCs w:val="16"/>
              </w:rPr>
              <w:t>1311 or the supplier is accredited with ACRS</w:t>
            </w:r>
          </w:p>
          <w:p w14:paraId="0FB33C80" w14:textId="6A4D71E3" w:rsidR="004C1C82" w:rsidRDefault="004C1C82" w:rsidP="00152480">
            <w:pPr>
              <w:pStyle w:val="ListParagraph"/>
              <w:numPr>
                <w:ilvl w:val="0"/>
                <w:numId w:val="30"/>
              </w:numPr>
              <w:tabs>
                <w:tab w:val="left" w:pos="-1200"/>
                <w:tab w:val="left" w:pos="-720"/>
                <w:tab w:val="left" w:pos="0"/>
                <w:tab w:val="left" w:pos="35"/>
                <w:tab w:val="left" w:pos="990"/>
                <w:tab w:val="left" w:pos="2160"/>
              </w:tabs>
              <w:spacing w:after="0" w:line="240" w:lineRule="auto"/>
              <w:ind w:left="0" w:hanging="107"/>
              <w:contextualSpacing w:val="0"/>
              <w:rPr>
                <w:rFonts w:ascii="Arial" w:hAnsi="Arial" w:cs="Arial"/>
                <w:sz w:val="16"/>
                <w:szCs w:val="16"/>
              </w:rPr>
            </w:pPr>
            <w:r w:rsidRPr="006D3713">
              <w:rPr>
                <w:rFonts w:ascii="Arial" w:hAnsi="Arial" w:cs="Arial"/>
                <w:sz w:val="16"/>
                <w:szCs w:val="16"/>
              </w:rPr>
              <w:t>Galvanizing comply with AS/NZS 4680</w:t>
            </w:r>
          </w:p>
          <w:p w14:paraId="6282F7A7" w14:textId="27F19986" w:rsidR="00C412BB" w:rsidRPr="00C412BB" w:rsidRDefault="00C412BB" w:rsidP="00C412BB">
            <w:pPr>
              <w:pStyle w:val="ListParagraph"/>
              <w:numPr>
                <w:ilvl w:val="0"/>
                <w:numId w:val="30"/>
              </w:numPr>
              <w:tabs>
                <w:tab w:val="left" w:pos="-1200"/>
                <w:tab w:val="left" w:pos="-720"/>
                <w:tab w:val="left" w:pos="0"/>
                <w:tab w:val="left" w:pos="35"/>
                <w:tab w:val="left" w:pos="990"/>
                <w:tab w:val="left" w:pos="2160"/>
              </w:tabs>
              <w:spacing w:after="0" w:line="240" w:lineRule="auto"/>
              <w:ind w:left="0" w:hanging="107"/>
              <w:contextualSpacing w:val="0"/>
              <w:rPr>
                <w:rFonts w:ascii="Arial" w:hAnsi="Arial" w:cs="Arial"/>
                <w:sz w:val="16"/>
                <w:szCs w:val="16"/>
              </w:rPr>
            </w:pPr>
            <w:r>
              <w:rPr>
                <w:rFonts w:ascii="Arial" w:hAnsi="Arial" w:cs="Arial"/>
                <w:sz w:val="16"/>
                <w:szCs w:val="16"/>
              </w:rPr>
              <w:t xml:space="preserve">Steel </w:t>
            </w:r>
            <w:r w:rsidRPr="00C412BB">
              <w:rPr>
                <w:rFonts w:ascii="Arial" w:hAnsi="Arial" w:cs="Arial"/>
                <w:sz w:val="16"/>
                <w:szCs w:val="16"/>
              </w:rPr>
              <w:t>fibre reinforcement must be of a type recommended by the fibre manufacturer for the intended use</w:t>
            </w:r>
          </w:p>
          <w:p w14:paraId="589F7006" w14:textId="30B25359" w:rsidR="004C1C82" w:rsidRPr="006D3713" w:rsidRDefault="004C1C82" w:rsidP="00152480">
            <w:pPr>
              <w:pStyle w:val="ListParagraph"/>
              <w:numPr>
                <w:ilvl w:val="0"/>
                <w:numId w:val="30"/>
              </w:numPr>
              <w:tabs>
                <w:tab w:val="left" w:pos="0"/>
                <w:tab w:val="left" w:pos="35"/>
              </w:tabs>
              <w:spacing w:after="0" w:line="240" w:lineRule="auto"/>
              <w:ind w:left="0" w:hanging="107"/>
              <w:contextualSpacing w:val="0"/>
              <w:rPr>
                <w:rFonts w:ascii="Arial" w:hAnsi="Arial" w:cs="Arial"/>
                <w:sz w:val="16"/>
                <w:szCs w:val="16"/>
              </w:rPr>
            </w:pPr>
            <w:r w:rsidRPr="006D3713">
              <w:rPr>
                <w:rFonts w:ascii="Arial" w:hAnsi="Arial" w:cs="Arial"/>
                <w:sz w:val="16"/>
                <w:szCs w:val="16"/>
              </w:rPr>
              <w:t>Welding comply with AS 1554.3</w:t>
            </w:r>
          </w:p>
        </w:tc>
        <w:tc>
          <w:tcPr>
            <w:tcW w:w="312" w:type="pct"/>
            <w:vAlign w:val="center"/>
          </w:tcPr>
          <w:p w14:paraId="77997842" w14:textId="64DB135E" w:rsidR="004C1C82" w:rsidRPr="00391092" w:rsidRDefault="004C1C82" w:rsidP="00667825">
            <w:pPr>
              <w:spacing w:after="0" w:line="240" w:lineRule="auto"/>
              <w:ind w:left="-57" w:right="-57"/>
              <w:rPr>
                <w:rFonts w:ascii="Arial" w:hAnsi="Arial" w:cs="Arial"/>
                <w:sz w:val="16"/>
                <w:szCs w:val="16"/>
              </w:rPr>
            </w:pPr>
            <w:r w:rsidRPr="00391092">
              <w:rPr>
                <w:rFonts w:ascii="Arial" w:hAnsi="Arial" w:cs="Arial"/>
                <w:sz w:val="16"/>
                <w:szCs w:val="16"/>
              </w:rPr>
              <w:t>R53.4</w:t>
            </w:r>
          </w:p>
        </w:tc>
        <w:tc>
          <w:tcPr>
            <w:tcW w:w="312" w:type="pct"/>
            <w:tcBorders>
              <w:bottom w:val="single" w:sz="4" w:space="0" w:color="auto"/>
            </w:tcBorders>
            <w:vAlign w:val="center"/>
          </w:tcPr>
          <w:p w14:paraId="55A77343" w14:textId="77777777" w:rsidR="004C1C82" w:rsidRPr="00391092" w:rsidRDefault="004C1C82" w:rsidP="00667825">
            <w:pPr>
              <w:spacing w:after="0" w:line="240" w:lineRule="auto"/>
              <w:rPr>
                <w:rFonts w:ascii="Arial" w:hAnsi="Arial" w:cs="Arial"/>
                <w:sz w:val="16"/>
                <w:szCs w:val="16"/>
              </w:rPr>
            </w:pPr>
          </w:p>
        </w:tc>
        <w:tc>
          <w:tcPr>
            <w:tcW w:w="357" w:type="pct"/>
            <w:tcBorders>
              <w:bottom w:val="single" w:sz="4" w:space="0" w:color="auto"/>
            </w:tcBorders>
            <w:vAlign w:val="center"/>
          </w:tcPr>
          <w:p w14:paraId="13FDB1C7" w14:textId="7E8F9A0F" w:rsidR="004C1C82" w:rsidRPr="00391092" w:rsidRDefault="004C1C82" w:rsidP="00D7473F">
            <w:pPr>
              <w:spacing w:after="0" w:line="240" w:lineRule="auto"/>
              <w:jc w:val="center"/>
              <w:rPr>
                <w:rFonts w:ascii="Arial" w:hAnsi="Arial" w:cs="Arial"/>
                <w:sz w:val="16"/>
                <w:szCs w:val="16"/>
              </w:rPr>
            </w:pPr>
            <w:r w:rsidRPr="00391092">
              <w:rPr>
                <w:rFonts w:ascii="Arial" w:hAnsi="Arial" w:cs="Arial"/>
                <w:sz w:val="16"/>
                <w:szCs w:val="16"/>
              </w:rPr>
              <w:t>Compliance Certificate</w:t>
            </w:r>
          </w:p>
        </w:tc>
        <w:tc>
          <w:tcPr>
            <w:tcW w:w="177" w:type="pct"/>
            <w:tcBorders>
              <w:bottom w:val="single" w:sz="4" w:space="0" w:color="auto"/>
            </w:tcBorders>
            <w:vAlign w:val="center"/>
          </w:tcPr>
          <w:p w14:paraId="0699CA02" w14:textId="0E339170" w:rsidR="004C1C82" w:rsidRPr="00391092" w:rsidRDefault="004C1C82" w:rsidP="00D7473F">
            <w:pPr>
              <w:spacing w:after="0" w:line="240" w:lineRule="auto"/>
              <w:jc w:val="center"/>
              <w:rPr>
                <w:rFonts w:ascii="Arial" w:hAnsi="Arial" w:cs="Arial"/>
                <w:sz w:val="16"/>
                <w:szCs w:val="16"/>
              </w:rPr>
            </w:pPr>
            <w:r w:rsidRPr="00391092">
              <w:rPr>
                <w:rFonts w:ascii="Arial" w:hAnsi="Arial" w:cs="Arial"/>
                <w:sz w:val="16"/>
                <w:szCs w:val="16"/>
              </w:rPr>
              <w:t>AP</w:t>
            </w:r>
          </w:p>
        </w:tc>
        <w:tc>
          <w:tcPr>
            <w:tcW w:w="401" w:type="pct"/>
            <w:tcBorders>
              <w:bottom w:val="single" w:sz="4" w:space="0" w:color="auto"/>
            </w:tcBorders>
            <w:vAlign w:val="center"/>
          </w:tcPr>
          <w:p w14:paraId="54E7505E" w14:textId="6B5F31A1" w:rsidR="004C1C82" w:rsidRPr="00391092" w:rsidRDefault="004C1C82" w:rsidP="00D7473F">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auto"/>
            <w:vAlign w:val="center"/>
          </w:tcPr>
          <w:p w14:paraId="49031557" w14:textId="77777777" w:rsidR="004C1C82" w:rsidRPr="00391092" w:rsidRDefault="004C1C82" w:rsidP="00667825">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165699BA" w14:textId="77777777" w:rsidR="004C1C82" w:rsidRPr="00DC003D" w:rsidRDefault="004C1C82" w:rsidP="0082177B">
            <w:pPr>
              <w:spacing w:after="0" w:line="240" w:lineRule="auto"/>
              <w:jc w:val="center"/>
              <w:rPr>
                <w:rFonts w:ascii="Arial" w:hAnsi="Arial" w:cs="Arial"/>
                <w:sz w:val="16"/>
                <w:szCs w:val="16"/>
              </w:rPr>
            </w:pPr>
          </w:p>
        </w:tc>
        <w:tc>
          <w:tcPr>
            <w:tcW w:w="219" w:type="pct"/>
            <w:tcBorders>
              <w:bottom w:val="single" w:sz="4" w:space="0" w:color="auto"/>
            </w:tcBorders>
            <w:shd w:val="clear" w:color="auto" w:fill="auto"/>
            <w:vAlign w:val="center"/>
          </w:tcPr>
          <w:p w14:paraId="1354365C" w14:textId="77777777" w:rsidR="004C1C82" w:rsidRPr="00DC003D" w:rsidRDefault="004C1C82" w:rsidP="0082177B">
            <w:pPr>
              <w:spacing w:after="0" w:line="240" w:lineRule="auto"/>
              <w:jc w:val="center"/>
              <w:rPr>
                <w:rFonts w:ascii="Arial" w:hAnsi="Arial" w:cs="Arial"/>
                <w:sz w:val="16"/>
                <w:szCs w:val="16"/>
              </w:rPr>
            </w:pPr>
          </w:p>
        </w:tc>
      </w:tr>
      <w:tr w:rsidR="00520A87" w:rsidRPr="00404969" w14:paraId="026F4ED7" w14:textId="77777777" w:rsidTr="000A79D1">
        <w:trPr>
          <w:trHeight w:val="260"/>
        </w:trPr>
        <w:tc>
          <w:tcPr>
            <w:tcW w:w="189" w:type="pct"/>
            <w:vAlign w:val="center"/>
          </w:tcPr>
          <w:p w14:paraId="5EA827E6" w14:textId="167C9BB3" w:rsidR="004C1C82" w:rsidRDefault="004C1C82" w:rsidP="0082177B">
            <w:pPr>
              <w:spacing w:before="60" w:after="60"/>
              <w:jc w:val="center"/>
              <w:rPr>
                <w:rFonts w:ascii="Arial" w:hAnsi="Arial" w:cs="Arial"/>
                <w:sz w:val="16"/>
                <w:szCs w:val="16"/>
              </w:rPr>
            </w:pPr>
            <w:r>
              <w:rPr>
                <w:rFonts w:ascii="Arial" w:hAnsi="Arial" w:cs="Arial"/>
                <w:sz w:val="16"/>
                <w:szCs w:val="16"/>
              </w:rPr>
              <w:t>5</w:t>
            </w:r>
          </w:p>
        </w:tc>
        <w:tc>
          <w:tcPr>
            <w:tcW w:w="801" w:type="pct"/>
            <w:vAlign w:val="center"/>
          </w:tcPr>
          <w:p w14:paraId="740F859B" w14:textId="4E5FBF8D" w:rsidR="004C1C82" w:rsidRPr="00391092" w:rsidRDefault="004C1C82" w:rsidP="00667825">
            <w:pPr>
              <w:spacing w:after="0" w:line="240" w:lineRule="auto"/>
              <w:rPr>
                <w:rFonts w:ascii="Arial" w:hAnsi="Arial" w:cs="Arial"/>
                <w:sz w:val="16"/>
                <w:szCs w:val="16"/>
              </w:rPr>
            </w:pPr>
            <w:r>
              <w:rPr>
                <w:rFonts w:ascii="Arial" w:hAnsi="Arial" w:cs="Arial"/>
                <w:sz w:val="16"/>
                <w:szCs w:val="16"/>
              </w:rPr>
              <w:t>Cement mortar and grout</w:t>
            </w:r>
          </w:p>
        </w:tc>
        <w:tc>
          <w:tcPr>
            <w:tcW w:w="312" w:type="pct"/>
            <w:vAlign w:val="center"/>
          </w:tcPr>
          <w:p w14:paraId="12859076" w14:textId="4A44506D" w:rsidR="004C1C82" w:rsidRPr="00391092" w:rsidRDefault="004C1C82" w:rsidP="00EF5B24">
            <w:pPr>
              <w:spacing w:after="0" w:line="240" w:lineRule="auto"/>
              <w:jc w:val="center"/>
              <w:rPr>
                <w:rFonts w:ascii="Arial" w:hAnsi="Arial" w:cs="Arial"/>
                <w:sz w:val="16"/>
                <w:szCs w:val="16"/>
              </w:rPr>
            </w:pPr>
            <w:r>
              <w:rPr>
                <w:rFonts w:ascii="Arial" w:hAnsi="Arial" w:cs="Arial"/>
                <w:sz w:val="16"/>
                <w:szCs w:val="16"/>
              </w:rPr>
              <w:t>Per Mix</w:t>
            </w:r>
          </w:p>
        </w:tc>
        <w:tc>
          <w:tcPr>
            <w:tcW w:w="1426" w:type="pct"/>
            <w:vAlign w:val="center"/>
          </w:tcPr>
          <w:p w14:paraId="2903A9CE" w14:textId="3CB2C352" w:rsidR="004C1C82" w:rsidRPr="00391092" w:rsidRDefault="004C1C82" w:rsidP="00C412BB">
            <w:pPr>
              <w:pStyle w:val="ListParagraph"/>
              <w:tabs>
                <w:tab w:val="left" w:pos="-1200"/>
                <w:tab w:val="left" w:pos="-720"/>
                <w:tab w:val="left" w:pos="0"/>
                <w:tab w:val="left" w:pos="35"/>
                <w:tab w:val="left" w:pos="990"/>
                <w:tab w:val="left" w:pos="2160"/>
              </w:tabs>
              <w:spacing w:after="0" w:line="240" w:lineRule="auto"/>
              <w:ind w:left="0"/>
              <w:contextualSpacing w:val="0"/>
              <w:rPr>
                <w:rFonts w:ascii="Arial" w:hAnsi="Arial" w:cs="Arial"/>
                <w:sz w:val="16"/>
                <w:szCs w:val="16"/>
              </w:rPr>
            </w:pPr>
            <w:r>
              <w:rPr>
                <w:rFonts w:ascii="Arial" w:hAnsi="Arial" w:cs="Arial"/>
                <w:sz w:val="16"/>
                <w:szCs w:val="16"/>
              </w:rPr>
              <w:t xml:space="preserve">Must be a  mixture of 3 parts sand or fine aggregate to 1 part cement with sufficient water </w:t>
            </w:r>
            <w:r w:rsidR="00C412BB">
              <w:rPr>
                <w:rFonts w:ascii="Arial" w:hAnsi="Arial" w:cs="Arial"/>
                <w:sz w:val="16"/>
                <w:szCs w:val="16"/>
              </w:rPr>
              <w:t>to produce suitable consistency</w:t>
            </w:r>
          </w:p>
        </w:tc>
        <w:tc>
          <w:tcPr>
            <w:tcW w:w="312" w:type="pct"/>
            <w:vAlign w:val="center"/>
          </w:tcPr>
          <w:p w14:paraId="0C95FA63" w14:textId="36D4EF56" w:rsidR="004C1C82" w:rsidRPr="00391092" w:rsidRDefault="004C1C82" w:rsidP="00667825">
            <w:pPr>
              <w:spacing w:after="0" w:line="240" w:lineRule="auto"/>
              <w:ind w:left="-57" w:right="-57"/>
              <w:rPr>
                <w:rFonts w:ascii="Arial" w:hAnsi="Arial" w:cs="Arial"/>
                <w:sz w:val="16"/>
                <w:szCs w:val="16"/>
              </w:rPr>
            </w:pPr>
            <w:r>
              <w:rPr>
                <w:rFonts w:ascii="Arial" w:hAnsi="Arial" w:cs="Arial"/>
                <w:sz w:val="16"/>
                <w:szCs w:val="16"/>
              </w:rPr>
              <w:t>R53.2.2</w:t>
            </w:r>
          </w:p>
        </w:tc>
        <w:tc>
          <w:tcPr>
            <w:tcW w:w="312" w:type="pct"/>
            <w:tcBorders>
              <w:bottom w:val="single" w:sz="4" w:space="0" w:color="auto"/>
            </w:tcBorders>
            <w:vAlign w:val="center"/>
          </w:tcPr>
          <w:p w14:paraId="70B3646E" w14:textId="77777777" w:rsidR="004C1C82" w:rsidRPr="00391092" w:rsidRDefault="004C1C82" w:rsidP="00667825">
            <w:pPr>
              <w:spacing w:after="0" w:line="240" w:lineRule="auto"/>
              <w:rPr>
                <w:rFonts w:ascii="Arial" w:hAnsi="Arial" w:cs="Arial"/>
                <w:sz w:val="16"/>
                <w:szCs w:val="16"/>
              </w:rPr>
            </w:pPr>
          </w:p>
        </w:tc>
        <w:tc>
          <w:tcPr>
            <w:tcW w:w="357" w:type="pct"/>
            <w:tcBorders>
              <w:bottom w:val="single" w:sz="4" w:space="0" w:color="auto"/>
            </w:tcBorders>
            <w:vAlign w:val="center"/>
          </w:tcPr>
          <w:p w14:paraId="2D20C034" w14:textId="21EE8D03" w:rsidR="004C1C82" w:rsidRPr="00391092" w:rsidRDefault="004C1C82" w:rsidP="00D7473F">
            <w:pPr>
              <w:spacing w:after="0" w:line="240" w:lineRule="auto"/>
              <w:jc w:val="center"/>
              <w:rPr>
                <w:rFonts w:ascii="Arial" w:hAnsi="Arial" w:cs="Arial"/>
                <w:sz w:val="16"/>
                <w:szCs w:val="16"/>
              </w:rPr>
            </w:pPr>
            <w:r>
              <w:rPr>
                <w:rFonts w:ascii="Arial" w:hAnsi="Arial" w:cs="Arial"/>
                <w:sz w:val="16"/>
                <w:szCs w:val="16"/>
              </w:rPr>
              <w:t>Verification Checklist</w:t>
            </w:r>
          </w:p>
        </w:tc>
        <w:tc>
          <w:tcPr>
            <w:tcW w:w="177" w:type="pct"/>
            <w:tcBorders>
              <w:bottom w:val="single" w:sz="4" w:space="0" w:color="auto"/>
            </w:tcBorders>
            <w:vAlign w:val="center"/>
          </w:tcPr>
          <w:p w14:paraId="5C7A68A0" w14:textId="57A46C9A" w:rsidR="004C1C82" w:rsidRPr="00391092" w:rsidRDefault="004C1C82" w:rsidP="00D7473F">
            <w:pPr>
              <w:spacing w:after="0" w:line="240" w:lineRule="auto"/>
              <w:jc w:val="center"/>
              <w:rPr>
                <w:rFonts w:ascii="Arial" w:hAnsi="Arial" w:cs="Arial"/>
                <w:sz w:val="16"/>
                <w:szCs w:val="16"/>
              </w:rPr>
            </w:pPr>
            <w:r w:rsidRPr="00391092">
              <w:rPr>
                <w:rFonts w:ascii="Arial" w:hAnsi="Arial" w:cs="Arial"/>
                <w:sz w:val="16"/>
                <w:szCs w:val="16"/>
              </w:rPr>
              <w:t>IP</w:t>
            </w:r>
          </w:p>
        </w:tc>
        <w:tc>
          <w:tcPr>
            <w:tcW w:w="401" w:type="pct"/>
            <w:tcBorders>
              <w:bottom w:val="single" w:sz="4" w:space="0" w:color="auto"/>
            </w:tcBorders>
            <w:vAlign w:val="center"/>
          </w:tcPr>
          <w:p w14:paraId="5F0CA4E1" w14:textId="59E738D8" w:rsidR="004C1C82" w:rsidRPr="00391092" w:rsidRDefault="004C1C82" w:rsidP="00D7473F">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auto"/>
            <w:vAlign w:val="center"/>
          </w:tcPr>
          <w:p w14:paraId="031E3504" w14:textId="77777777" w:rsidR="004C1C82" w:rsidRPr="00391092" w:rsidRDefault="004C1C82" w:rsidP="00667825">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38E495CC" w14:textId="77777777" w:rsidR="004C1C82" w:rsidRPr="00DC003D" w:rsidRDefault="004C1C82" w:rsidP="0082177B">
            <w:pPr>
              <w:spacing w:after="0" w:line="240" w:lineRule="auto"/>
              <w:jc w:val="center"/>
              <w:rPr>
                <w:rFonts w:ascii="Arial" w:hAnsi="Arial" w:cs="Arial"/>
                <w:sz w:val="16"/>
                <w:szCs w:val="16"/>
              </w:rPr>
            </w:pPr>
          </w:p>
        </w:tc>
        <w:tc>
          <w:tcPr>
            <w:tcW w:w="219" w:type="pct"/>
            <w:tcBorders>
              <w:bottom w:val="single" w:sz="4" w:space="0" w:color="auto"/>
            </w:tcBorders>
            <w:shd w:val="clear" w:color="auto" w:fill="auto"/>
            <w:vAlign w:val="center"/>
          </w:tcPr>
          <w:p w14:paraId="3453878F" w14:textId="77777777" w:rsidR="004C1C82" w:rsidRPr="00DC003D" w:rsidRDefault="004C1C82" w:rsidP="0082177B">
            <w:pPr>
              <w:spacing w:after="0" w:line="240" w:lineRule="auto"/>
              <w:jc w:val="center"/>
              <w:rPr>
                <w:rFonts w:ascii="Arial" w:hAnsi="Arial" w:cs="Arial"/>
                <w:sz w:val="16"/>
                <w:szCs w:val="16"/>
              </w:rPr>
            </w:pPr>
          </w:p>
        </w:tc>
      </w:tr>
      <w:tr w:rsidR="00520A87" w:rsidRPr="00404969" w14:paraId="646E7D7B" w14:textId="77777777" w:rsidTr="000A79D1">
        <w:trPr>
          <w:trHeight w:val="260"/>
        </w:trPr>
        <w:tc>
          <w:tcPr>
            <w:tcW w:w="189" w:type="pct"/>
            <w:vAlign w:val="center"/>
          </w:tcPr>
          <w:p w14:paraId="78B38C37" w14:textId="23EC0D49" w:rsidR="004C1C82" w:rsidRDefault="004C1C82" w:rsidP="0082177B">
            <w:pPr>
              <w:spacing w:before="60" w:after="60"/>
              <w:jc w:val="center"/>
              <w:rPr>
                <w:rFonts w:ascii="Arial" w:hAnsi="Arial" w:cs="Arial"/>
                <w:sz w:val="16"/>
                <w:szCs w:val="16"/>
              </w:rPr>
            </w:pPr>
            <w:r>
              <w:rPr>
                <w:rFonts w:ascii="Arial" w:hAnsi="Arial" w:cs="Arial"/>
                <w:sz w:val="16"/>
                <w:szCs w:val="16"/>
              </w:rPr>
              <w:t>6</w:t>
            </w:r>
          </w:p>
        </w:tc>
        <w:tc>
          <w:tcPr>
            <w:tcW w:w="801" w:type="pct"/>
            <w:vAlign w:val="center"/>
          </w:tcPr>
          <w:p w14:paraId="1B171863" w14:textId="307B57FE" w:rsidR="004C1C82" w:rsidRPr="00391092" w:rsidRDefault="004C1C82" w:rsidP="00667825">
            <w:pPr>
              <w:spacing w:after="0" w:line="240" w:lineRule="auto"/>
              <w:rPr>
                <w:rFonts w:ascii="Arial" w:hAnsi="Arial" w:cs="Arial"/>
                <w:sz w:val="16"/>
                <w:szCs w:val="16"/>
              </w:rPr>
            </w:pPr>
            <w:r w:rsidRPr="00391092">
              <w:rPr>
                <w:rFonts w:ascii="Arial" w:hAnsi="Arial" w:cs="Arial"/>
                <w:sz w:val="16"/>
                <w:szCs w:val="16"/>
              </w:rPr>
              <w:t>Designate concrete truck washout area (s)</w:t>
            </w:r>
            <w:r>
              <w:rPr>
                <w:rFonts w:ascii="Arial" w:hAnsi="Arial" w:cs="Arial"/>
                <w:sz w:val="16"/>
                <w:szCs w:val="16"/>
              </w:rPr>
              <w:t xml:space="preserve"> </w:t>
            </w:r>
          </w:p>
        </w:tc>
        <w:tc>
          <w:tcPr>
            <w:tcW w:w="312" w:type="pct"/>
            <w:vAlign w:val="center"/>
          </w:tcPr>
          <w:p w14:paraId="600F51EC" w14:textId="1E927560" w:rsidR="004C1C82" w:rsidRPr="00391092" w:rsidRDefault="004C1C82" w:rsidP="00EF5B24">
            <w:pPr>
              <w:spacing w:after="0" w:line="240" w:lineRule="auto"/>
              <w:jc w:val="center"/>
              <w:rPr>
                <w:rFonts w:ascii="Arial" w:hAnsi="Arial" w:cs="Arial"/>
                <w:sz w:val="16"/>
                <w:szCs w:val="16"/>
              </w:rPr>
            </w:pPr>
            <w:r w:rsidRPr="00391092">
              <w:rPr>
                <w:rFonts w:ascii="Arial" w:hAnsi="Arial" w:cs="Arial"/>
                <w:sz w:val="16"/>
                <w:szCs w:val="16"/>
              </w:rPr>
              <w:t>Per Area</w:t>
            </w:r>
          </w:p>
        </w:tc>
        <w:tc>
          <w:tcPr>
            <w:tcW w:w="1426" w:type="pct"/>
            <w:vAlign w:val="center"/>
          </w:tcPr>
          <w:p w14:paraId="46C6C145" w14:textId="2CC82941" w:rsidR="004C1C82" w:rsidRPr="00391092" w:rsidRDefault="004C1C82" w:rsidP="00667825">
            <w:pPr>
              <w:tabs>
                <w:tab w:val="left" w:pos="161"/>
              </w:tabs>
              <w:spacing w:after="0" w:line="240" w:lineRule="auto"/>
              <w:rPr>
                <w:rFonts w:ascii="Arial" w:hAnsi="Arial" w:cs="Arial"/>
                <w:sz w:val="16"/>
                <w:szCs w:val="16"/>
              </w:rPr>
            </w:pPr>
            <w:r w:rsidRPr="00391092">
              <w:rPr>
                <w:rFonts w:ascii="Arial" w:hAnsi="Arial" w:cs="Arial"/>
                <w:sz w:val="16"/>
                <w:szCs w:val="16"/>
              </w:rPr>
              <w:t>Impermeable plastic lined or approved equivalent</w:t>
            </w:r>
          </w:p>
        </w:tc>
        <w:tc>
          <w:tcPr>
            <w:tcW w:w="312" w:type="pct"/>
            <w:vAlign w:val="center"/>
          </w:tcPr>
          <w:p w14:paraId="51F15B8B" w14:textId="7863B892" w:rsidR="004C1C82" w:rsidRPr="00391092" w:rsidRDefault="004C1C82" w:rsidP="00667825">
            <w:pPr>
              <w:spacing w:after="0" w:line="240" w:lineRule="auto"/>
              <w:ind w:left="-57" w:right="-57"/>
              <w:rPr>
                <w:rFonts w:ascii="Arial" w:hAnsi="Arial" w:cs="Arial"/>
                <w:sz w:val="16"/>
                <w:szCs w:val="16"/>
              </w:rPr>
            </w:pPr>
            <w:r>
              <w:rPr>
                <w:rFonts w:ascii="Arial" w:hAnsi="Arial" w:cs="Arial"/>
                <w:sz w:val="16"/>
                <w:szCs w:val="16"/>
              </w:rPr>
              <w:t>CEMP</w:t>
            </w:r>
          </w:p>
        </w:tc>
        <w:tc>
          <w:tcPr>
            <w:tcW w:w="312" w:type="pct"/>
            <w:tcBorders>
              <w:bottom w:val="single" w:sz="4" w:space="0" w:color="auto"/>
            </w:tcBorders>
            <w:vAlign w:val="center"/>
          </w:tcPr>
          <w:p w14:paraId="3351B76B" w14:textId="77777777" w:rsidR="004C1C82" w:rsidRPr="00391092" w:rsidRDefault="004C1C82" w:rsidP="00667825">
            <w:pPr>
              <w:spacing w:after="0" w:line="240" w:lineRule="auto"/>
              <w:rPr>
                <w:rFonts w:ascii="Arial" w:hAnsi="Arial" w:cs="Arial"/>
                <w:sz w:val="16"/>
                <w:szCs w:val="16"/>
              </w:rPr>
            </w:pPr>
          </w:p>
        </w:tc>
        <w:tc>
          <w:tcPr>
            <w:tcW w:w="357" w:type="pct"/>
            <w:tcBorders>
              <w:bottom w:val="single" w:sz="4" w:space="0" w:color="auto"/>
            </w:tcBorders>
            <w:vAlign w:val="center"/>
          </w:tcPr>
          <w:p w14:paraId="60F64821" w14:textId="504CDFB2" w:rsidR="004C1C82" w:rsidRPr="00391092" w:rsidRDefault="004C1C82" w:rsidP="00D7473F">
            <w:pPr>
              <w:spacing w:after="0" w:line="240" w:lineRule="auto"/>
              <w:jc w:val="center"/>
              <w:rPr>
                <w:rFonts w:ascii="Arial" w:hAnsi="Arial" w:cs="Arial"/>
                <w:sz w:val="16"/>
                <w:szCs w:val="16"/>
              </w:rPr>
            </w:pPr>
            <w:r>
              <w:rPr>
                <w:rFonts w:ascii="Arial" w:hAnsi="Arial" w:cs="Arial"/>
                <w:sz w:val="16"/>
                <w:szCs w:val="16"/>
              </w:rPr>
              <w:t>Verification Checklist</w:t>
            </w:r>
          </w:p>
        </w:tc>
        <w:tc>
          <w:tcPr>
            <w:tcW w:w="177" w:type="pct"/>
            <w:tcBorders>
              <w:bottom w:val="single" w:sz="4" w:space="0" w:color="auto"/>
            </w:tcBorders>
            <w:vAlign w:val="center"/>
          </w:tcPr>
          <w:p w14:paraId="633A0608" w14:textId="21822035" w:rsidR="004C1C82" w:rsidRPr="00391092" w:rsidRDefault="004C1C82" w:rsidP="00D7473F">
            <w:pPr>
              <w:spacing w:after="0" w:line="240" w:lineRule="auto"/>
              <w:jc w:val="center"/>
              <w:rPr>
                <w:rFonts w:ascii="Arial" w:hAnsi="Arial" w:cs="Arial"/>
                <w:sz w:val="16"/>
                <w:szCs w:val="16"/>
              </w:rPr>
            </w:pPr>
            <w:r w:rsidRPr="00391092">
              <w:rPr>
                <w:rFonts w:ascii="Arial" w:hAnsi="Arial" w:cs="Arial"/>
                <w:sz w:val="16"/>
                <w:szCs w:val="16"/>
              </w:rPr>
              <w:t>IP</w:t>
            </w:r>
          </w:p>
        </w:tc>
        <w:tc>
          <w:tcPr>
            <w:tcW w:w="401" w:type="pct"/>
            <w:tcBorders>
              <w:bottom w:val="single" w:sz="4" w:space="0" w:color="auto"/>
            </w:tcBorders>
            <w:vAlign w:val="center"/>
          </w:tcPr>
          <w:p w14:paraId="44065E43" w14:textId="181A4A94" w:rsidR="004C1C82" w:rsidRPr="00391092" w:rsidRDefault="004C1C82" w:rsidP="00D7473F">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auto"/>
            <w:vAlign w:val="center"/>
          </w:tcPr>
          <w:p w14:paraId="435B05C2" w14:textId="77777777" w:rsidR="004C1C82" w:rsidRPr="00391092" w:rsidRDefault="004C1C82" w:rsidP="00667825">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15F8C004" w14:textId="77777777" w:rsidR="004C1C82" w:rsidRPr="00404969" w:rsidRDefault="004C1C82" w:rsidP="0082177B">
            <w:pPr>
              <w:spacing w:after="0" w:line="240" w:lineRule="auto"/>
              <w:jc w:val="center"/>
              <w:rPr>
                <w:rFonts w:ascii="Arial" w:hAnsi="Arial" w:cs="Arial"/>
                <w:sz w:val="16"/>
                <w:szCs w:val="16"/>
              </w:rPr>
            </w:pPr>
          </w:p>
        </w:tc>
        <w:tc>
          <w:tcPr>
            <w:tcW w:w="219" w:type="pct"/>
            <w:tcBorders>
              <w:bottom w:val="single" w:sz="4" w:space="0" w:color="auto"/>
            </w:tcBorders>
            <w:shd w:val="clear" w:color="auto" w:fill="auto"/>
            <w:vAlign w:val="center"/>
          </w:tcPr>
          <w:p w14:paraId="02EB1972" w14:textId="77777777" w:rsidR="004C1C82" w:rsidRPr="00404969" w:rsidRDefault="004C1C82" w:rsidP="0082177B">
            <w:pPr>
              <w:spacing w:after="0" w:line="240" w:lineRule="auto"/>
              <w:jc w:val="center"/>
              <w:rPr>
                <w:rFonts w:ascii="Arial" w:hAnsi="Arial" w:cs="Arial"/>
                <w:sz w:val="16"/>
                <w:szCs w:val="16"/>
              </w:rPr>
            </w:pPr>
          </w:p>
        </w:tc>
      </w:tr>
      <w:tr w:rsidR="004C1C82" w:rsidRPr="00404969" w14:paraId="77BEC86A" w14:textId="77777777" w:rsidTr="0055686B">
        <w:trPr>
          <w:trHeight w:val="260"/>
        </w:trPr>
        <w:tc>
          <w:tcPr>
            <w:tcW w:w="189" w:type="pct"/>
            <w:shd w:val="clear" w:color="auto" w:fill="F2F2F2" w:themeFill="background1" w:themeFillShade="F2"/>
          </w:tcPr>
          <w:p w14:paraId="03101CB1" w14:textId="1ACEBEB5" w:rsidR="004C1C82" w:rsidRPr="001F26A5" w:rsidRDefault="004C1C82" w:rsidP="004E3968">
            <w:pPr>
              <w:spacing w:before="60" w:after="60"/>
              <w:jc w:val="center"/>
              <w:rPr>
                <w:rFonts w:ascii="Arial" w:hAnsi="Arial" w:cs="Arial"/>
                <w:color w:val="808080" w:themeColor="background1" w:themeShade="80"/>
                <w:sz w:val="16"/>
                <w:szCs w:val="16"/>
              </w:rPr>
            </w:pPr>
            <w:r w:rsidRPr="001F26A5">
              <w:rPr>
                <w:rFonts w:ascii="Arial" w:hAnsi="Arial" w:cs="Arial"/>
                <w:b/>
                <w:color w:val="808080" w:themeColor="background1" w:themeShade="80"/>
                <w:sz w:val="16"/>
                <w:szCs w:val="16"/>
              </w:rPr>
              <w:t>7</w:t>
            </w:r>
          </w:p>
        </w:tc>
        <w:tc>
          <w:tcPr>
            <w:tcW w:w="4811" w:type="pct"/>
            <w:gridSpan w:val="11"/>
            <w:shd w:val="clear" w:color="auto" w:fill="F2F2F2" w:themeFill="background1" w:themeFillShade="F2"/>
            <w:vAlign w:val="center"/>
          </w:tcPr>
          <w:p w14:paraId="2E0769FC" w14:textId="77777777" w:rsidR="004C1C82" w:rsidRPr="001F26A5" w:rsidRDefault="004C1C82" w:rsidP="00EF5B24">
            <w:pPr>
              <w:spacing w:after="0" w:line="240" w:lineRule="auto"/>
              <w:rPr>
                <w:rFonts w:ascii="Arial" w:hAnsi="Arial" w:cs="Arial"/>
                <w:color w:val="808080" w:themeColor="background1" w:themeShade="80"/>
                <w:sz w:val="16"/>
                <w:szCs w:val="16"/>
              </w:rPr>
            </w:pPr>
            <w:r>
              <w:rPr>
                <w:rFonts w:ascii="Arial" w:hAnsi="Arial" w:cs="Arial"/>
                <w:b/>
                <w:color w:val="808080" w:themeColor="background1" w:themeShade="80"/>
                <w:sz w:val="16"/>
                <w:szCs w:val="16"/>
              </w:rPr>
              <w:t>Pre-c</w:t>
            </w:r>
            <w:r w:rsidRPr="001F26A5">
              <w:rPr>
                <w:rFonts w:ascii="Arial" w:hAnsi="Arial" w:cs="Arial"/>
                <w:b/>
                <w:color w:val="808080" w:themeColor="background1" w:themeShade="80"/>
                <w:sz w:val="16"/>
                <w:szCs w:val="16"/>
              </w:rPr>
              <w:t>onstruction</w:t>
            </w:r>
          </w:p>
        </w:tc>
      </w:tr>
      <w:tr w:rsidR="00520A87" w:rsidRPr="00404969" w14:paraId="36B5288D" w14:textId="77777777" w:rsidTr="000A79D1">
        <w:trPr>
          <w:trHeight w:val="260"/>
        </w:trPr>
        <w:tc>
          <w:tcPr>
            <w:tcW w:w="189" w:type="pct"/>
            <w:vAlign w:val="center"/>
          </w:tcPr>
          <w:p w14:paraId="6D18EBFB" w14:textId="11B8F0DF" w:rsidR="004C1C82" w:rsidRPr="00404969" w:rsidRDefault="004C1C82" w:rsidP="0082177B">
            <w:pPr>
              <w:spacing w:before="60" w:after="60"/>
              <w:jc w:val="center"/>
              <w:rPr>
                <w:rFonts w:ascii="Arial" w:hAnsi="Arial" w:cs="Arial"/>
                <w:sz w:val="16"/>
                <w:szCs w:val="16"/>
              </w:rPr>
            </w:pPr>
            <w:r>
              <w:rPr>
                <w:rFonts w:ascii="Arial" w:hAnsi="Arial" w:cs="Arial"/>
                <w:sz w:val="16"/>
                <w:szCs w:val="16"/>
              </w:rPr>
              <w:t>8</w:t>
            </w:r>
          </w:p>
        </w:tc>
        <w:tc>
          <w:tcPr>
            <w:tcW w:w="801" w:type="pct"/>
            <w:vAlign w:val="center"/>
          </w:tcPr>
          <w:p w14:paraId="7021EFF2" w14:textId="084BAD47" w:rsidR="004C1C82" w:rsidRPr="00391092" w:rsidRDefault="004C1C82" w:rsidP="00667825">
            <w:pPr>
              <w:spacing w:after="0" w:line="240" w:lineRule="auto"/>
              <w:rPr>
                <w:rFonts w:ascii="Arial" w:hAnsi="Arial" w:cs="Arial"/>
                <w:sz w:val="16"/>
                <w:szCs w:val="16"/>
              </w:rPr>
            </w:pPr>
            <w:r w:rsidRPr="00391092">
              <w:rPr>
                <w:rFonts w:ascii="Arial" w:hAnsi="Arial" w:cs="Arial"/>
                <w:sz w:val="16"/>
                <w:szCs w:val="16"/>
              </w:rPr>
              <w:t>Set out the works</w:t>
            </w:r>
          </w:p>
        </w:tc>
        <w:tc>
          <w:tcPr>
            <w:tcW w:w="312" w:type="pct"/>
            <w:vAlign w:val="center"/>
          </w:tcPr>
          <w:p w14:paraId="60FF092E" w14:textId="5A433C8E" w:rsidR="004C1C82" w:rsidRPr="00391092" w:rsidRDefault="004C1C82" w:rsidP="00EF5B24">
            <w:pPr>
              <w:spacing w:after="0" w:line="240" w:lineRule="auto"/>
              <w:jc w:val="center"/>
              <w:rPr>
                <w:rFonts w:ascii="Arial" w:hAnsi="Arial" w:cs="Arial"/>
                <w:sz w:val="16"/>
                <w:szCs w:val="16"/>
              </w:rPr>
            </w:pPr>
            <w:r w:rsidRPr="00391092">
              <w:rPr>
                <w:rFonts w:ascii="Arial" w:hAnsi="Arial" w:cs="Arial"/>
                <w:sz w:val="16"/>
                <w:szCs w:val="16"/>
              </w:rPr>
              <w:t>Per Lot</w:t>
            </w:r>
          </w:p>
        </w:tc>
        <w:tc>
          <w:tcPr>
            <w:tcW w:w="1426" w:type="pct"/>
            <w:vAlign w:val="center"/>
          </w:tcPr>
          <w:p w14:paraId="331003B3" w14:textId="23AE8949" w:rsidR="004C1C82" w:rsidRPr="00391092" w:rsidRDefault="004C1C82" w:rsidP="00667825">
            <w:pPr>
              <w:spacing w:after="0" w:line="240" w:lineRule="auto"/>
              <w:rPr>
                <w:rFonts w:ascii="Arial" w:hAnsi="Arial" w:cs="Arial"/>
                <w:sz w:val="16"/>
                <w:szCs w:val="16"/>
              </w:rPr>
            </w:pPr>
            <w:r w:rsidRPr="00391092">
              <w:rPr>
                <w:rFonts w:ascii="Arial" w:hAnsi="Arial" w:cs="Arial"/>
                <w:sz w:val="16"/>
                <w:szCs w:val="16"/>
              </w:rPr>
              <w:t>Establish Pegs (or equivalent) to identify location, length, and levels as per design dwgs</w:t>
            </w:r>
          </w:p>
        </w:tc>
        <w:tc>
          <w:tcPr>
            <w:tcW w:w="312" w:type="pct"/>
            <w:vAlign w:val="center"/>
          </w:tcPr>
          <w:p w14:paraId="0A6244C7" w14:textId="17A37D1D" w:rsidR="004C1C82" w:rsidRDefault="004C1C82" w:rsidP="00667825">
            <w:pPr>
              <w:spacing w:after="0" w:line="240" w:lineRule="auto"/>
              <w:rPr>
                <w:rFonts w:ascii="Arial" w:hAnsi="Arial" w:cs="Arial"/>
                <w:sz w:val="16"/>
                <w:szCs w:val="16"/>
              </w:rPr>
            </w:pPr>
            <w:r>
              <w:rPr>
                <w:rFonts w:ascii="Arial" w:hAnsi="Arial" w:cs="Arial"/>
                <w:sz w:val="16"/>
                <w:szCs w:val="16"/>
              </w:rPr>
              <w:t>Design dwgs</w:t>
            </w:r>
          </w:p>
          <w:p w14:paraId="086AC9A4" w14:textId="5CCCC9AE" w:rsidR="004C1C82" w:rsidRPr="00391092" w:rsidRDefault="004C1C82" w:rsidP="00667825">
            <w:pPr>
              <w:spacing w:after="0" w:line="240" w:lineRule="auto"/>
              <w:rPr>
                <w:rFonts w:ascii="Arial" w:hAnsi="Arial" w:cs="Arial"/>
                <w:sz w:val="16"/>
                <w:szCs w:val="16"/>
              </w:rPr>
            </w:pPr>
            <w:r>
              <w:rPr>
                <w:rFonts w:ascii="Arial" w:hAnsi="Arial" w:cs="Arial"/>
                <w:sz w:val="16"/>
                <w:szCs w:val="16"/>
              </w:rPr>
              <w:t>CMS</w:t>
            </w:r>
          </w:p>
        </w:tc>
        <w:tc>
          <w:tcPr>
            <w:tcW w:w="312" w:type="pct"/>
            <w:tcBorders>
              <w:bottom w:val="single" w:sz="4" w:space="0" w:color="auto"/>
            </w:tcBorders>
            <w:vAlign w:val="center"/>
          </w:tcPr>
          <w:p w14:paraId="03C6435E" w14:textId="377DE0ED" w:rsidR="004C1C82" w:rsidRPr="00391092" w:rsidRDefault="004C1C82" w:rsidP="00667825">
            <w:pPr>
              <w:spacing w:after="0" w:line="240" w:lineRule="auto"/>
              <w:rPr>
                <w:rFonts w:ascii="Arial" w:hAnsi="Arial" w:cs="Arial"/>
                <w:sz w:val="16"/>
                <w:szCs w:val="16"/>
              </w:rPr>
            </w:pPr>
          </w:p>
        </w:tc>
        <w:tc>
          <w:tcPr>
            <w:tcW w:w="357" w:type="pct"/>
            <w:tcBorders>
              <w:bottom w:val="single" w:sz="4" w:space="0" w:color="auto"/>
            </w:tcBorders>
            <w:vAlign w:val="center"/>
          </w:tcPr>
          <w:p w14:paraId="681315C2" w14:textId="042FED9C" w:rsidR="004C1C82" w:rsidRPr="00391092" w:rsidRDefault="004C1C82" w:rsidP="006D3713">
            <w:pPr>
              <w:spacing w:after="0" w:line="240" w:lineRule="auto"/>
              <w:jc w:val="center"/>
              <w:rPr>
                <w:rFonts w:ascii="Arial" w:hAnsi="Arial" w:cs="Arial"/>
                <w:sz w:val="16"/>
                <w:szCs w:val="16"/>
              </w:rPr>
            </w:pPr>
            <w:r>
              <w:rPr>
                <w:rFonts w:ascii="Arial" w:hAnsi="Arial" w:cs="Arial"/>
                <w:sz w:val="16"/>
                <w:szCs w:val="16"/>
              </w:rPr>
              <w:t>Verification Checklist</w:t>
            </w:r>
          </w:p>
        </w:tc>
        <w:tc>
          <w:tcPr>
            <w:tcW w:w="177" w:type="pct"/>
            <w:tcBorders>
              <w:bottom w:val="single" w:sz="4" w:space="0" w:color="auto"/>
            </w:tcBorders>
            <w:vAlign w:val="center"/>
          </w:tcPr>
          <w:p w14:paraId="3F369E8D" w14:textId="3FC6636F" w:rsidR="004C1C82" w:rsidRPr="00391092" w:rsidRDefault="004C1C82" w:rsidP="006D3713">
            <w:pPr>
              <w:spacing w:after="0" w:line="240" w:lineRule="auto"/>
              <w:jc w:val="center"/>
              <w:rPr>
                <w:rFonts w:ascii="Arial" w:hAnsi="Arial" w:cs="Arial"/>
                <w:sz w:val="16"/>
                <w:szCs w:val="16"/>
              </w:rPr>
            </w:pPr>
            <w:r w:rsidRPr="00391092">
              <w:rPr>
                <w:rFonts w:ascii="Arial" w:hAnsi="Arial" w:cs="Arial"/>
                <w:sz w:val="16"/>
                <w:szCs w:val="16"/>
              </w:rPr>
              <w:t>IP</w:t>
            </w:r>
          </w:p>
        </w:tc>
        <w:tc>
          <w:tcPr>
            <w:tcW w:w="401" w:type="pct"/>
            <w:tcBorders>
              <w:bottom w:val="single" w:sz="4" w:space="0" w:color="auto"/>
            </w:tcBorders>
            <w:vAlign w:val="center"/>
          </w:tcPr>
          <w:p w14:paraId="2D6D505B" w14:textId="38E16946" w:rsidR="004C1C82" w:rsidRPr="00391092" w:rsidRDefault="004C1C82" w:rsidP="006D3713">
            <w:pPr>
              <w:spacing w:after="0" w:line="240" w:lineRule="auto"/>
              <w:jc w:val="center"/>
              <w:rPr>
                <w:rFonts w:ascii="Arial" w:hAnsi="Arial" w:cs="Arial"/>
                <w:sz w:val="16"/>
                <w:szCs w:val="16"/>
              </w:rPr>
            </w:pPr>
            <w:r w:rsidRPr="00391092">
              <w:rPr>
                <w:rFonts w:ascii="Arial" w:hAnsi="Arial" w:cs="Arial"/>
                <w:sz w:val="16"/>
                <w:szCs w:val="16"/>
              </w:rPr>
              <w:t>Surveyor</w:t>
            </w:r>
          </w:p>
        </w:tc>
        <w:tc>
          <w:tcPr>
            <w:tcW w:w="267" w:type="pct"/>
            <w:tcBorders>
              <w:bottom w:val="single" w:sz="4" w:space="0" w:color="auto"/>
            </w:tcBorders>
            <w:shd w:val="clear" w:color="auto" w:fill="auto"/>
            <w:vAlign w:val="center"/>
          </w:tcPr>
          <w:p w14:paraId="55B07153" w14:textId="77777777" w:rsidR="004C1C82" w:rsidRPr="00391092" w:rsidRDefault="004C1C82" w:rsidP="00667825">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6CF854D1" w14:textId="77777777" w:rsidR="004C1C82" w:rsidRPr="00404969" w:rsidRDefault="004C1C82" w:rsidP="0082177B">
            <w:pPr>
              <w:spacing w:after="0" w:line="240" w:lineRule="auto"/>
              <w:jc w:val="center"/>
              <w:rPr>
                <w:rFonts w:ascii="Arial" w:hAnsi="Arial" w:cs="Arial"/>
                <w:sz w:val="16"/>
                <w:szCs w:val="16"/>
              </w:rPr>
            </w:pPr>
          </w:p>
        </w:tc>
        <w:tc>
          <w:tcPr>
            <w:tcW w:w="219" w:type="pct"/>
            <w:tcBorders>
              <w:bottom w:val="single" w:sz="4" w:space="0" w:color="auto"/>
            </w:tcBorders>
            <w:shd w:val="clear" w:color="auto" w:fill="auto"/>
            <w:vAlign w:val="center"/>
          </w:tcPr>
          <w:p w14:paraId="0DDAC3B3" w14:textId="77777777" w:rsidR="004C1C82" w:rsidRPr="00404969" w:rsidRDefault="004C1C82" w:rsidP="0082177B">
            <w:pPr>
              <w:spacing w:after="0" w:line="240" w:lineRule="auto"/>
              <w:jc w:val="center"/>
              <w:rPr>
                <w:rFonts w:ascii="Arial" w:hAnsi="Arial" w:cs="Arial"/>
                <w:sz w:val="16"/>
                <w:szCs w:val="16"/>
              </w:rPr>
            </w:pPr>
          </w:p>
        </w:tc>
      </w:tr>
      <w:tr w:rsidR="00520A87" w:rsidRPr="00404969" w14:paraId="726430A3" w14:textId="77777777" w:rsidTr="000A79D1">
        <w:trPr>
          <w:trHeight w:val="260"/>
        </w:trPr>
        <w:tc>
          <w:tcPr>
            <w:tcW w:w="189" w:type="pct"/>
            <w:vAlign w:val="center"/>
          </w:tcPr>
          <w:p w14:paraId="3EF4C8BF" w14:textId="7EFD639D" w:rsidR="004C1C82" w:rsidRPr="00404969" w:rsidRDefault="004C1C82" w:rsidP="0082177B">
            <w:pPr>
              <w:spacing w:before="60" w:after="60"/>
              <w:jc w:val="center"/>
              <w:rPr>
                <w:rFonts w:ascii="Arial" w:hAnsi="Arial" w:cs="Arial"/>
                <w:sz w:val="16"/>
                <w:szCs w:val="16"/>
              </w:rPr>
            </w:pPr>
            <w:r>
              <w:rPr>
                <w:rFonts w:ascii="Arial" w:hAnsi="Arial" w:cs="Arial"/>
                <w:sz w:val="16"/>
                <w:szCs w:val="16"/>
              </w:rPr>
              <w:t>9</w:t>
            </w:r>
          </w:p>
        </w:tc>
        <w:tc>
          <w:tcPr>
            <w:tcW w:w="801" w:type="pct"/>
            <w:vAlign w:val="center"/>
          </w:tcPr>
          <w:p w14:paraId="4FC62A4B" w14:textId="4BBDCC2B" w:rsidR="004C1C82" w:rsidRPr="00391092" w:rsidRDefault="004C1C82" w:rsidP="00667825">
            <w:pPr>
              <w:spacing w:after="0" w:line="240" w:lineRule="auto"/>
              <w:rPr>
                <w:rFonts w:ascii="Arial" w:hAnsi="Arial" w:cs="Arial"/>
                <w:sz w:val="16"/>
                <w:szCs w:val="16"/>
              </w:rPr>
            </w:pPr>
            <w:r>
              <w:rPr>
                <w:rFonts w:ascii="Arial" w:hAnsi="Arial" w:cs="Arial"/>
                <w:sz w:val="16"/>
                <w:szCs w:val="16"/>
              </w:rPr>
              <w:t>Foundation preparation</w:t>
            </w:r>
            <w:r w:rsidR="00913448">
              <w:rPr>
                <w:rFonts w:ascii="Arial" w:hAnsi="Arial" w:cs="Arial"/>
                <w:sz w:val="16"/>
                <w:szCs w:val="16"/>
              </w:rPr>
              <w:t xml:space="preserve"> including blinding layer</w:t>
            </w:r>
          </w:p>
        </w:tc>
        <w:tc>
          <w:tcPr>
            <w:tcW w:w="312" w:type="pct"/>
            <w:vAlign w:val="center"/>
          </w:tcPr>
          <w:p w14:paraId="00515019" w14:textId="72084DFF" w:rsidR="004C1C82" w:rsidRPr="00391092" w:rsidRDefault="004C1C82" w:rsidP="00EF5B24">
            <w:pPr>
              <w:spacing w:after="0" w:line="240" w:lineRule="auto"/>
              <w:jc w:val="center"/>
              <w:rPr>
                <w:rFonts w:ascii="Arial" w:hAnsi="Arial" w:cs="Arial"/>
                <w:sz w:val="16"/>
                <w:szCs w:val="16"/>
              </w:rPr>
            </w:pPr>
            <w:r w:rsidRPr="00391092">
              <w:rPr>
                <w:rFonts w:ascii="Arial" w:hAnsi="Arial" w:cs="Arial"/>
                <w:sz w:val="16"/>
                <w:szCs w:val="16"/>
              </w:rPr>
              <w:t xml:space="preserve">Per </w:t>
            </w:r>
            <w:r>
              <w:rPr>
                <w:rFonts w:ascii="Arial" w:hAnsi="Arial" w:cs="Arial"/>
                <w:sz w:val="16"/>
                <w:szCs w:val="16"/>
              </w:rPr>
              <w:t>Lot</w:t>
            </w:r>
          </w:p>
        </w:tc>
        <w:tc>
          <w:tcPr>
            <w:tcW w:w="1426" w:type="pct"/>
            <w:vAlign w:val="center"/>
          </w:tcPr>
          <w:p w14:paraId="764CCD7E" w14:textId="17B8FE3D" w:rsidR="004C1C82" w:rsidRPr="00391092" w:rsidRDefault="004C1C82" w:rsidP="0054567F">
            <w:pPr>
              <w:pStyle w:val="ListParagraph"/>
              <w:numPr>
                <w:ilvl w:val="0"/>
                <w:numId w:val="27"/>
              </w:numPr>
              <w:spacing w:after="0" w:line="240" w:lineRule="auto"/>
              <w:ind w:left="35" w:hanging="142"/>
              <w:rPr>
                <w:rFonts w:ascii="Arial" w:hAnsi="Arial" w:cs="Arial"/>
                <w:sz w:val="16"/>
                <w:szCs w:val="16"/>
              </w:rPr>
            </w:pPr>
            <w:r w:rsidRPr="00391092">
              <w:rPr>
                <w:rFonts w:ascii="Arial" w:hAnsi="Arial" w:cs="Arial"/>
                <w:sz w:val="16"/>
                <w:szCs w:val="16"/>
              </w:rPr>
              <w:t xml:space="preserve">Foundation prepared &amp; compacted (tested if </w:t>
            </w:r>
            <w:r>
              <w:rPr>
                <w:rFonts w:ascii="Arial" w:hAnsi="Arial" w:cs="Arial"/>
                <w:sz w:val="16"/>
                <w:szCs w:val="16"/>
              </w:rPr>
              <w:t>required</w:t>
            </w:r>
            <w:r w:rsidRPr="00391092">
              <w:rPr>
                <w:rFonts w:ascii="Arial" w:hAnsi="Arial" w:cs="Arial"/>
                <w:sz w:val="16"/>
                <w:szCs w:val="16"/>
              </w:rPr>
              <w:t xml:space="preserve"> </w:t>
            </w:r>
            <w:r>
              <w:rPr>
                <w:rFonts w:ascii="Arial" w:hAnsi="Arial" w:cs="Arial"/>
                <w:sz w:val="16"/>
                <w:szCs w:val="16"/>
              </w:rPr>
              <w:t>i</w:t>
            </w:r>
            <w:r w:rsidRPr="00391092">
              <w:rPr>
                <w:rFonts w:ascii="Arial" w:hAnsi="Arial" w:cs="Arial"/>
                <w:sz w:val="16"/>
                <w:szCs w:val="16"/>
              </w:rPr>
              <w:t xml:space="preserve">n </w:t>
            </w:r>
            <w:r>
              <w:rPr>
                <w:rFonts w:ascii="Arial" w:hAnsi="Arial" w:cs="Arial"/>
                <w:sz w:val="16"/>
                <w:szCs w:val="16"/>
              </w:rPr>
              <w:t>relevant</w:t>
            </w:r>
            <w:r w:rsidRPr="00391092">
              <w:rPr>
                <w:rFonts w:ascii="Arial" w:hAnsi="Arial" w:cs="Arial"/>
                <w:sz w:val="16"/>
                <w:szCs w:val="16"/>
              </w:rPr>
              <w:t xml:space="preserve"> </w:t>
            </w:r>
            <w:r>
              <w:rPr>
                <w:rFonts w:ascii="Arial" w:hAnsi="Arial" w:cs="Arial"/>
                <w:sz w:val="16"/>
                <w:szCs w:val="16"/>
              </w:rPr>
              <w:t>S</w:t>
            </w:r>
            <w:r w:rsidRPr="00391092">
              <w:rPr>
                <w:rFonts w:ascii="Arial" w:hAnsi="Arial" w:cs="Arial"/>
                <w:sz w:val="16"/>
                <w:szCs w:val="16"/>
              </w:rPr>
              <w:t>pecs.)</w:t>
            </w:r>
          </w:p>
          <w:p w14:paraId="4A7A822F" w14:textId="2FF23185" w:rsidR="004C1C82" w:rsidRPr="00391092" w:rsidRDefault="004C1C82" w:rsidP="00913448">
            <w:pPr>
              <w:pStyle w:val="ListParagraph"/>
              <w:numPr>
                <w:ilvl w:val="0"/>
                <w:numId w:val="27"/>
              </w:numPr>
              <w:spacing w:after="0" w:line="240" w:lineRule="auto"/>
              <w:ind w:left="35" w:hanging="142"/>
              <w:rPr>
                <w:rFonts w:ascii="Arial" w:hAnsi="Arial" w:cs="Arial"/>
                <w:sz w:val="16"/>
                <w:szCs w:val="16"/>
              </w:rPr>
            </w:pPr>
            <w:r>
              <w:rPr>
                <w:rFonts w:ascii="Arial" w:hAnsi="Arial" w:cs="Arial"/>
                <w:sz w:val="16"/>
                <w:szCs w:val="16"/>
              </w:rPr>
              <w:lastRenderedPageBreak/>
              <w:t xml:space="preserve">When placing Concrete </w:t>
            </w:r>
            <w:r w:rsidR="00913448">
              <w:rPr>
                <w:rFonts w:ascii="Arial" w:hAnsi="Arial" w:cs="Arial"/>
                <w:sz w:val="16"/>
                <w:szCs w:val="16"/>
              </w:rPr>
              <w:t>in</w:t>
            </w:r>
            <w:r>
              <w:rPr>
                <w:rFonts w:ascii="Arial" w:hAnsi="Arial" w:cs="Arial"/>
                <w:sz w:val="16"/>
                <w:szCs w:val="16"/>
              </w:rPr>
              <w:t xml:space="preserve"> earth excavation</w:t>
            </w:r>
            <w:r w:rsidR="00913448">
              <w:rPr>
                <w:rFonts w:ascii="Arial" w:hAnsi="Arial" w:cs="Arial"/>
                <w:sz w:val="16"/>
                <w:szCs w:val="16"/>
              </w:rPr>
              <w:t>,</w:t>
            </w:r>
            <w:r>
              <w:rPr>
                <w:rFonts w:ascii="Arial" w:hAnsi="Arial" w:cs="Arial"/>
                <w:sz w:val="16"/>
                <w:szCs w:val="16"/>
              </w:rPr>
              <w:t xml:space="preserve"> </w:t>
            </w:r>
            <w:r w:rsidR="00913448">
              <w:rPr>
                <w:rFonts w:ascii="Arial" w:hAnsi="Arial" w:cs="Arial"/>
                <w:sz w:val="16"/>
                <w:szCs w:val="16"/>
              </w:rPr>
              <w:t>pre-</w:t>
            </w:r>
            <w:r>
              <w:rPr>
                <w:rFonts w:ascii="Arial" w:hAnsi="Arial" w:cs="Arial"/>
                <w:sz w:val="16"/>
                <w:szCs w:val="16"/>
              </w:rPr>
              <w:t xml:space="preserve">place </w:t>
            </w:r>
            <w:r w:rsidRPr="00391092">
              <w:rPr>
                <w:rFonts w:ascii="Arial" w:hAnsi="Arial" w:cs="Arial"/>
                <w:sz w:val="16"/>
                <w:szCs w:val="16"/>
              </w:rPr>
              <w:t xml:space="preserve">50mm </w:t>
            </w:r>
            <w:r>
              <w:rPr>
                <w:rFonts w:ascii="Arial" w:hAnsi="Arial" w:cs="Arial"/>
                <w:sz w:val="16"/>
                <w:szCs w:val="16"/>
              </w:rPr>
              <w:t xml:space="preserve">of unreinforced </w:t>
            </w:r>
            <w:r w:rsidR="00913448">
              <w:rPr>
                <w:rFonts w:ascii="Arial" w:hAnsi="Arial" w:cs="Arial"/>
                <w:sz w:val="16"/>
                <w:szCs w:val="16"/>
              </w:rPr>
              <w:t>concrete blinding layer</w:t>
            </w:r>
          </w:p>
        </w:tc>
        <w:tc>
          <w:tcPr>
            <w:tcW w:w="312" w:type="pct"/>
            <w:vAlign w:val="center"/>
          </w:tcPr>
          <w:p w14:paraId="38D8FDBF" w14:textId="77777777" w:rsidR="004C1C82" w:rsidRDefault="004C1C82" w:rsidP="00667825">
            <w:pPr>
              <w:spacing w:after="0" w:line="240" w:lineRule="auto"/>
              <w:rPr>
                <w:rFonts w:ascii="Arial" w:hAnsi="Arial" w:cs="Arial"/>
                <w:sz w:val="16"/>
                <w:szCs w:val="16"/>
              </w:rPr>
            </w:pPr>
            <w:r w:rsidRPr="00391092">
              <w:rPr>
                <w:rFonts w:ascii="Arial" w:hAnsi="Arial" w:cs="Arial"/>
                <w:sz w:val="16"/>
                <w:szCs w:val="16"/>
              </w:rPr>
              <w:lastRenderedPageBreak/>
              <w:t>R53.3.1</w:t>
            </w:r>
          </w:p>
          <w:p w14:paraId="58E11A45" w14:textId="375B16B1" w:rsidR="004C1C82" w:rsidRPr="00391092" w:rsidRDefault="004C1C82" w:rsidP="00667825">
            <w:pPr>
              <w:spacing w:after="0" w:line="240" w:lineRule="auto"/>
              <w:rPr>
                <w:rFonts w:ascii="Arial" w:hAnsi="Arial" w:cs="Arial"/>
                <w:sz w:val="16"/>
                <w:szCs w:val="16"/>
              </w:rPr>
            </w:pPr>
            <w:r>
              <w:rPr>
                <w:rFonts w:ascii="Arial" w:hAnsi="Arial" w:cs="Arial"/>
                <w:sz w:val="16"/>
                <w:szCs w:val="16"/>
              </w:rPr>
              <w:t>CMS</w:t>
            </w:r>
          </w:p>
        </w:tc>
        <w:tc>
          <w:tcPr>
            <w:tcW w:w="312" w:type="pct"/>
            <w:tcBorders>
              <w:bottom w:val="single" w:sz="4" w:space="0" w:color="auto"/>
            </w:tcBorders>
            <w:vAlign w:val="center"/>
          </w:tcPr>
          <w:p w14:paraId="4EB99F15" w14:textId="77777777" w:rsidR="004C1C82" w:rsidRPr="00391092" w:rsidRDefault="004C1C82" w:rsidP="00667825">
            <w:pPr>
              <w:spacing w:after="0" w:line="240" w:lineRule="auto"/>
              <w:rPr>
                <w:rFonts w:ascii="Arial" w:hAnsi="Arial" w:cs="Arial"/>
                <w:sz w:val="16"/>
                <w:szCs w:val="16"/>
              </w:rPr>
            </w:pPr>
          </w:p>
        </w:tc>
        <w:tc>
          <w:tcPr>
            <w:tcW w:w="357" w:type="pct"/>
            <w:tcBorders>
              <w:bottom w:val="single" w:sz="4" w:space="0" w:color="auto"/>
            </w:tcBorders>
            <w:vAlign w:val="center"/>
          </w:tcPr>
          <w:p w14:paraId="4218D68D" w14:textId="5B0A490E" w:rsidR="004C1C82" w:rsidRPr="00391092" w:rsidRDefault="004C1C82" w:rsidP="006D3713">
            <w:pPr>
              <w:spacing w:after="0" w:line="240" w:lineRule="auto"/>
              <w:jc w:val="center"/>
              <w:rPr>
                <w:rFonts w:ascii="Arial" w:hAnsi="Arial" w:cs="Arial"/>
                <w:sz w:val="16"/>
                <w:szCs w:val="16"/>
              </w:rPr>
            </w:pPr>
            <w:r>
              <w:rPr>
                <w:rFonts w:ascii="Arial" w:hAnsi="Arial" w:cs="Arial"/>
                <w:sz w:val="16"/>
                <w:szCs w:val="16"/>
              </w:rPr>
              <w:t>Verification Checklist</w:t>
            </w:r>
          </w:p>
        </w:tc>
        <w:tc>
          <w:tcPr>
            <w:tcW w:w="177" w:type="pct"/>
            <w:tcBorders>
              <w:bottom w:val="single" w:sz="4" w:space="0" w:color="auto"/>
            </w:tcBorders>
            <w:vAlign w:val="center"/>
          </w:tcPr>
          <w:p w14:paraId="4DEBA49B" w14:textId="257D5502" w:rsidR="004C1C82" w:rsidRPr="00391092" w:rsidRDefault="004C1C82" w:rsidP="006D3713">
            <w:pPr>
              <w:spacing w:after="0" w:line="240" w:lineRule="auto"/>
              <w:jc w:val="center"/>
              <w:rPr>
                <w:rFonts w:ascii="Arial" w:hAnsi="Arial" w:cs="Arial"/>
                <w:sz w:val="16"/>
                <w:szCs w:val="16"/>
              </w:rPr>
            </w:pPr>
            <w:r w:rsidRPr="00391092">
              <w:rPr>
                <w:rFonts w:ascii="Arial" w:hAnsi="Arial" w:cs="Arial"/>
                <w:sz w:val="16"/>
                <w:szCs w:val="16"/>
              </w:rPr>
              <w:t>IP</w:t>
            </w:r>
          </w:p>
        </w:tc>
        <w:tc>
          <w:tcPr>
            <w:tcW w:w="401" w:type="pct"/>
            <w:tcBorders>
              <w:bottom w:val="single" w:sz="4" w:space="0" w:color="auto"/>
            </w:tcBorders>
            <w:vAlign w:val="center"/>
          </w:tcPr>
          <w:p w14:paraId="6416AFCA" w14:textId="5432F775" w:rsidR="004C1C82" w:rsidRPr="00391092" w:rsidRDefault="004C1C82" w:rsidP="006D3713">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auto"/>
            <w:vAlign w:val="center"/>
          </w:tcPr>
          <w:p w14:paraId="5562BE49" w14:textId="77777777" w:rsidR="004C1C82" w:rsidRPr="00391092" w:rsidRDefault="004C1C82" w:rsidP="00667825">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482AD18F" w14:textId="77777777" w:rsidR="004C1C82" w:rsidRPr="00404969" w:rsidRDefault="004C1C82" w:rsidP="0082177B">
            <w:pPr>
              <w:spacing w:after="0" w:line="240" w:lineRule="auto"/>
              <w:jc w:val="center"/>
              <w:rPr>
                <w:rFonts w:ascii="Arial" w:hAnsi="Arial" w:cs="Arial"/>
                <w:sz w:val="16"/>
                <w:szCs w:val="16"/>
              </w:rPr>
            </w:pPr>
          </w:p>
        </w:tc>
        <w:tc>
          <w:tcPr>
            <w:tcW w:w="219" w:type="pct"/>
            <w:tcBorders>
              <w:bottom w:val="single" w:sz="4" w:space="0" w:color="auto"/>
            </w:tcBorders>
            <w:shd w:val="clear" w:color="auto" w:fill="auto"/>
            <w:vAlign w:val="center"/>
          </w:tcPr>
          <w:p w14:paraId="2DB62907" w14:textId="77777777" w:rsidR="004C1C82" w:rsidRPr="00404969" w:rsidRDefault="004C1C82" w:rsidP="0082177B">
            <w:pPr>
              <w:spacing w:after="0" w:line="240" w:lineRule="auto"/>
              <w:jc w:val="center"/>
              <w:rPr>
                <w:rFonts w:ascii="Arial" w:hAnsi="Arial" w:cs="Arial"/>
                <w:sz w:val="16"/>
                <w:szCs w:val="16"/>
              </w:rPr>
            </w:pPr>
          </w:p>
        </w:tc>
      </w:tr>
      <w:tr w:rsidR="00913448" w:rsidRPr="00404969" w14:paraId="398EF529" w14:textId="77777777" w:rsidTr="000A79D1">
        <w:trPr>
          <w:trHeight w:val="260"/>
        </w:trPr>
        <w:tc>
          <w:tcPr>
            <w:tcW w:w="189" w:type="pct"/>
            <w:vAlign w:val="center"/>
          </w:tcPr>
          <w:p w14:paraId="4DE8F669" w14:textId="59E37E9C" w:rsidR="004C1C82" w:rsidRPr="00404969" w:rsidRDefault="004C1C82" w:rsidP="0082177B">
            <w:pPr>
              <w:spacing w:before="60" w:after="60"/>
              <w:jc w:val="center"/>
              <w:rPr>
                <w:rFonts w:ascii="Arial" w:hAnsi="Arial" w:cs="Arial"/>
                <w:sz w:val="16"/>
                <w:szCs w:val="16"/>
              </w:rPr>
            </w:pPr>
            <w:r>
              <w:rPr>
                <w:rFonts w:ascii="Arial" w:hAnsi="Arial" w:cs="Arial"/>
                <w:sz w:val="16"/>
                <w:szCs w:val="16"/>
              </w:rPr>
              <w:t>10</w:t>
            </w:r>
          </w:p>
        </w:tc>
        <w:tc>
          <w:tcPr>
            <w:tcW w:w="801" w:type="pct"/>
            <w:vAlign w:val="center"/>
          </w:tcPr>
          <w:p w14:paraId="4B310E50" w14:textId="4CF92FDE" w:rsidR="004C1C82" w:rsidRPr="00391092" w:rsidRDefault="004C1C82" w:rsidP="00667825">
            <w:pPr>
              <w:spacing w:after="0" w:line="240" w:lineRule="auto"/>
              <w:rPr>
                <w:rFonts w:ascii="Arial" w:hAnsi="Arial" w:cs="Arial"/>
                <w:sz w:val="16"/>
                <w:szCs w:val="16"/>
              </w:rPr>
            </w:pPr>
            <w:r w:rsidRPr="00391092">
              <w:rPr>
                <w:rFonts w:ascii="Arial" w:hAnsi="Arial" w:cs="Arial"/>
                <w:sz w:val="16"/>
                <w:szCs w:val="16"/>
              </w:rPr>
              <w:t>Check the formwork</w:t>
            </w:r>
          </w:p>
          <w:p w14:paraId="7D42007E" w14:textId="631B84DC" w:rsidR="004C1C82" w:rsidRPr="00391092" w:rsidRDefault="004C1C82" w:rsidP="00667825">
            <w:pPr>
              <w:spacing w:after="0" w:line="240" w:lineRule="auto"/>
              <w:rPr>
                <w:rFonts w:ascii="Arial" w:hAnsi="Arial" w:cs="Arial"/>
                <w:sz w:val="16"/>
                <w:szCs w:val="16"/>
              </w:rPr>
            </w:pPr>
          </w:p>
        </w:tc>
        <w:tc>
          <w:tcPr>
            <w:tcW w:w="312" w:type="pct"/>
            <w:vAlign w:val="center"/>
          </w:tcPr>
          <w:p w14:paraId="6819E69F" w14:textId="2E74782F" w:rsidR="004C1C82" w:rsidRPr="00391092" w:rsidRDefault="004C1C82" w:rsidP="00EF5B24">
            <w:pPr>
              <w:spacing w:after="0" w:line="240" w:lineRule="auto"/>
              <w:jc w:val="center"/>
              <w:rPr>
                <w:rFonts w:ascii="Arial" w:hAnsi="Arial" w:cs="Arial"/>
                <w:sz w:val="16"/>
                <w:szCs w:val="16"/>
              </w:rPr>
            </w:pPr>
            <w:r w:rsidRPr="00391092">
              <w:rPr>
                <w:rFonts w:ascii="Arial" w:hAnsi="Arial" w:cs="Arial"/>
                <w:sz w:val="16"/>
                <w:szCs w:val="16"/>
              </w:rPr>
              <w:t>Per Lot</w:t>
            </w:r>
          </w:p>
        </w:tc>
        <w:tc>
          <w:tcPr>
            <w:tcW w:w="1426" w:type="pct"/>
            <w:vAlign w:val="center"/>
          </w:tcPr>
          <w:p w14:paraId="6CE0344B" w14:textId="69902352" w:rsidR="004C1C82" w:rsidRDefault="004C1C82" w:rsidP="009D2365">
            <w:pPr>
              <w:widowControl w:val="0"/>
              <w:tabs>
                <w:tab w:val="left" w:pos="-1200"/>
                <w:tab w:val="left" w:pos="-720"/>
                <w:tab w:val="left" w:pos="0"/>
                <w:tab w:val="left" w:pos="990"/>
                <w:tab w:val="left" w:pos="2160"/>
              </w:tabs>
              <w:spacing w:before="20" w:after="20" w:line="240" w:lineRule="auto"/>
              <w:ind w:right="-107"/>
              <w:rPr>
                <w:rFonts w:ascii="Arial" w:hAnsi="Arial" w:cs="Arial"/>
                <w:sz w:val="16"/>
                <w:szCs w:val="16"/>
              </w:rPr>
            </w:pPr>
            <w:r w:rsidRPr="00391092">
              <w:rPr>
                <w:rFonts w:ascii="Arial" w:hAnsi="Arial" w:cs="Arial"/>
                <w:sz w:val="16"/>
                <w:szCs w:val="16"/>
              </w:rPr>
              <w:t xml:space="preserve">Unless otherwise shown on the drawings, formwork must: </w:t>
            </w:r>
          </w:p>
          <w:p w14:paraId="1FE4662F" w14:textId="6C6DE624" w:rsidR="00913448" w:rsidRDefault="00913448" w:rsidP="002E24FE">
            <w:pPr>
              <w:widowControl w:val="0"/>
              <w:numPr>
                <w:ilvl w:val="0"/>
                <w:numId w:val="25"/>
              </w:numPr>
              <w:tabs>
                <w:tab w:val="clear" w:pos="720"/>
                <w:tab w:val="left" w:pos="-1200"/>
                <w:tab w:val="left" w:pos="-720"/>
                <w:tab w:val="left" w:pos="35"/>
                <w:tab w:val="left" w:pos="990"/>
                <w:tab w:val="left" w:pos="2160"/>
              </w:tabs>
              <w:spacing w:before="20" w:after="20" w:line="240" w:lineRule="auto"/>
              <w:ind w:left="35" w:hanging="142"/>
              <w:rPr>
                <w:rFonts w:ascii="Arial" w:hAnsi="Arial" w:cs="Arial"/>
                <w:sz w:val="16"/>
                <w:szCs w:val="16"/>
              </w:rPr>
            </w:pPr>
            <w:r>
              <w:rPr>
                <w:rFonts w:ascii="Arial" w:hAnsi="Arial" w:cs="Arial"/>
                <w:sz w:val="16"/>
                <w:szCs w:val="16"/>
              </w:rPr>
              <w:t>Be of Class 3 (AS 3610) for external surfaces, or Class 4 for permanently hidden surfaces</w:t>
            </w:r>
          </w:p>
          <w:p w14:paraId="4F22E139" w14:textId="656AB275" w:rsidR="00913448" w:rsidRDefault="00913448" w:rsidP="002E24FE">
            <w:pPr>
              <w:widowControl w:val="0"/>
              <w:numPr>
                <w:ilvl w:val="0"/>
                <w:numId w:val="25"/>
              </w:numPr>
              <w:tabs>
                <w:tab w:val="clear" w:pos="720"/>
                <w:tab w:val="left" w:pos="-1200"/>
                <w:tab w:val="left" w:pos="-720"/>
                <w:tab w:val="left" w:pos="35"/>
                <w:tab w:val="left" w:pos="990"/>
                <w:tab w:val="left" w:pos="2160"/>
              </w:tabs>
              <w:spacing w:before="20" w:after="20" w:line="240" w:lineRule="auto"/>
              <w:ind w:left="35" w:hanging="142"/>
              <w:rPr>
                <w:rFonts w:ascii="Arial" w:hAnsi="Arial" w:cs="Arial"/>
                <w:sz w:val="16"/>
                <w:szCs w:val="16"/>
              </w:rPr>
            </w:pPr>
            <w:r>
              <w:rPr>
                <w:rFonts w:ascii="Arial" w:hAnsi="Arial" w:cs="Arial"/>
                <w:sz w:val="16"/>
                <w:szCs w:val="16"/>
              </w:rPr>
              <w:t>Face step minimum spacings 2m horizontally, 1m vertically</w:t>
            </w:r>
          </w:p>
          <w:p w14:paraId="63DBA836" w14:textId="10C129FE" w:rsidR="004C1C82" w:rsidRDefault="00913448" w:rsidP="002E24FE">
            <w:pPr>
              <w:widowControl w:val="0"/>
              <w:numPr>
                <w:ilvl w:val="0"/>
                <w:numId w:val="25"/>
              </w:numPr>
              <w:tabs>
                <w:tab w:val="clear" w:pos="720"/>
                <w:tab w:val="left" w:pos="-1200"/>
                <w:tab w:val="left" w:pos="-720"/>
                <w:tab w:val="left" w:pos="35"/>
                <w:tab w:val="left" w:pos="990"/>
                <w:tab w:val="left" w:pos="2160"/>
              </w:tabs>
              <w:spacing w:before="20" w:after="20" w:line="240" w:lineRule="auto"/>
              <w:ind w:left="35" w:hanging="142"/>
              <w:rPr>
                <w:rFonts w:ascii="Arial" w:hAnsi="Arial" w:cs="Arial"/>
                <w:sz w:val="16"/>
                <w:szCs w:val="16"/>
              </w:rPr>
            </w:pPr>
            <w:r>
              <w:rPr>
                <w:rFonts w:ascii="Arial" w:hAnsi="Arial" w:cs="Arial"/>
                <w:sz w:val="16"/>
                <w:szCs w:val="16"/>
              </w:rPr>
              <w:t>Be i</w:t>
            </w:r>
            <w:r w:rsidR="004C1C82">
              <w:rPr>
                <w:rFonts w:ascii="Arial" w:hAnsi="Arial" w:cs="Arial"/>
                <w:sz w:val="16"/>
                <w:szCs w:val="16"/>
              </w:rPr>
              <w:t xml:space="preserve">n the correct position, </w:t>
            </w:r>
            <w:r w:rsidR="004C1C82" w:rsidRPr="00391092">
              <w:rPr>
                <w:rFonts w:ascii="Arial" w:hAnsi="Arial" w:cs="Arial"/>
                <w:sz w:val="16"/>
                <w:szCs w:val="16"/>
              </w:rPr>
              <w:t xml:space="preserve">level </w:t>
            </w:r>
            <w:r w:rsidR="004C1C82">
              <w:rPr>
                <w:rFonts w:ascii="Arial" w:hAnsi="Arial" w:cs="Arial"/>
                <w:sz w:val="16"/>
                <w:szCs w:val="16"/>
              </w:rPr>
              <w:t>and dimensions</w:t>
            </w:r>
          </w:p>
          <w:p w14:paraId="7F42F248" w14:textId="58259929" w:rsidR="004C1C82" w:rsidRPr="00FE37CD" w:rsidRDefault="004C1C82" w:rsidP="002E24FE">
            <w:pPr>
              <w:widowControl w:val="0"/>
              <w:numPr>
                <w:ilvl w:val="0"/>
                <w:numId w:val="25"/>
              </w:numPr>
              <w:tabs>
                <w:tab w:val="clear" w:pos="720"/>
                <w:tab w:val="left" w:pos="-1200"/>
                <w:tab w:val="left" w:pos="-720"/>
                <w:tab w:val="left" w:pos="35"/>
                <w:tab w:val="left" w:pos="990"/>
                <w:tab w:val="left" w:pos="2160"/>
              </w:tabs>
              <w:spacing w:before="20" w:after="20" w:line="240" w:lineRule="auto"/>
              <w:ind w:left="35" w:hanging="142"/>
              <w:rPr>
                <w:rFonts w:ascii="Arial" w:hAnsi="Arial" w:cs="Arial"/>
                <w:sz w:val="16"/>
                <w:szCs w:val="16"/>
              </w:rPr>
            </w:pPr>
            <w:r>
              <w:rPr>
                <w:rFonts w:ascii="Arial" w:hAnsi="Arial" w:cs="Arial"/>
                <w:sz w:val="16"/>
                <w:szCs w:val="16"/>
              </w:rPr>
              <w:t>Erected so</w:t>
            </w:r>
            <w:r w:rsidRPr="00FE37CD">
              <w:rPr>
                <w:rFonts w:ascii="Arial" w:hAnsi="Arial" w:cs="Arial"/>
                <w:sz w:val="16"/>
                <w:szCs w:val="16"/>
              </w:rPr>
              <w:t xml:space="preserve"> that fresh concrete is not placed directly against the sides of the excavation</w:t>
            </w:r>
          </w:p>
          <w:p w14:paraId="7CD11121" w14:textId="5ABCD961" w:rsidR="004C1C82" w:rsidRPr="00391092" w:rsidRDefault="004C1C82" w:rsidP="002E24FE">
            <w:pPr>
              <w:widowControl w:val="0"/>
              <w:numPr>
                <w:ilvl w:val="0"/>
                <w:numId w:val="25"/>
              </w:numPr>
              <w:tabs>
                <w:tab w:val="clear" w:pos="720"/>
                <w:tab w:val="left" w:pos="35"/>
              </w:tabs>
              <w:spacing w:after="0" w:line="240" w:lineRule="auto"/>
              <w:ind w:left="35" w:hanging="142"/>
              <w:rPr>
                <w:rFonts w:ascii="Arial" w:hAnsi="Arial" w:cs="Arial"/>
                <w:sz w:val="16"/>
                <w:szCs w:val="16"/>
              </w:rPr>
            </w:pPr>
            <w:r>
              <w:rPr>
                <w:rFonts w:ascii="Arial" w:hAnsi="Arial" w:cs="Arial"/>
                <w:sz w:val="16"/>
                <w:szCs w:val="16"/>
              </w:rPr>
              <w:t>Embedment in correct position</w:t>
            </w:r>
          </w:p>
          <w:p w14:paraId="5AECBD99" w14:textId="77777777" w:rsidR="004C1C82" w:rsidRPr="00391092" w:rsidRDefault="004C1C82" w:rsidP="002E24FE">
            <w:pPr>
              <w:widowControl w:val="0"/>
              <w:numPr>
                <w:ilvl w:val="0"/>
                <w:numId w:val="25"/>
              </w:numPr>
              <w:tabs>
                <w:tab w:val="clear" w:pos="720"/>
                <w:tab w:val="left" w:pos="35"/>
              </w:tabs>
              <w:spacing w:after="0" w:line="240" w:lineRule="auto"/>
              <w:ind w:left="35" w:hanging="142"/>
              <w:rPr>
                <w:rFonts w:ascii="Arial" w:hAnsi="Arial" w:cs="Arial"/>
                <w:sz w:val="16"/>
                <w:szCs w:val="16"/>
              </w:rPr>
            </w:pPr>
            <w:r w:rsidRPr="00391092">
              <w:rPr>
                <w:rFonts w:ascii="Arial" w:hAnsi="Arial" w:cs="Arial"/>
                <w:sz w:val="16"/>
                <w:szCs w:val="16"/>
              </w:rPr>
              <w:t>Fillets in correct position and level</w:t>
            </w:r>
          </w:p>
          <w:p w14:paraId="7B8B264E" w14:textId="11FE982B" w:rsidR="004C1C82" w:rsidRPr="00391092" w:rsidRDefault="004C1C82" w:rsidP="002E24FE">
            <w:pPr>
              <w:widowControl w:val="0"/>
              <w:numPr>
                <w:ilvl w:val="0"/>
                <w:numId w:val="25"/>
              </w:numPr>
              <w:tabs>
                <w:tab w:val="clear" w:pos="720"/>
                <w:tab w:val="left" w:pos="-1200"/>
                <w:tab w:val="left" w:pos="-720"/>
                <w:tab w:val="left" w:pos="35"/>
                <w:tab w:val="left" w:pos="990"/>
                <w:tab w:val="left" w:pos="2160"/>
              </w:tabs>
              <w:spacing w:before="20" w:after="20" w:line="240" w:lineRule="auto"/>
              <w:ind w:left="35" w:hanging="142"/>
              <w:rPr>
                <w:rFonts w:ascii="Arial" w:hAnsi="Arial" w:cs="Arial"/>
                <w:sz w:val="16"/>
                <w:szCs w:val="16"/>
              </w:rPr>
            </w:pPr>
            <w:r w:rsidRPr="00391092">
              <w:rPr>
                <w:rFonts w:ascii="Arial" w:hAnsi="Arial" w:cs="Arial"/>
                <w:sz w:val="16"/>
                <w:szCs w:val="16"/>
              </w:rPr>
              <w:t>Joints constructed to prevent loss of mortar</w:t>
            </w:r>
          </w:p>
          <w:p w14:paraId="44B13D8D" w14:textId="1A11917E" w:rsidR="004C1C82" w:rsidRPr="00913448" w:rsidRDefault="004C1C82" w:rsidP="00664BFC">
            <w:pPr>
              <w:widowControl w:val="0"/>
              <w:numPr>
                <w:ilvl w:val="0"/>
                <w:numId w:val="25"/>
              </w:numPr>
              <w:tabs>
                <w:tab w:val="clear" w:pos="720"/>
                <w:tab w:val="left" w:pos="-1200"/>
                <w:tab w:val="left" w:pos="-720"/>
                <w:tab w:val="left" w:pos="35"/>
                <w:tab w:val="left" w:pos="990"/>
                <w:tab w:val="left" w:pos="2160"/>
              </w:tabs>
              <w:spacing w:before="20" w:after="20" w:line="240" w:lineRule="auto"/>
              <w:ind w:left="35" w:hanging="142"/>
              <w:rPr>
                <w:rFonts w:ascii="Arial" w:hAnsi="Arial" w:cs="Arial"/>
                <w:sz w:val="16"/>
                <w:szCs w:val="16"/>
              </w:rPr>
            </w:pPr>
            <w:r w:rsidRPr="00391092">
              <w:rPr>
                <w:rFonts w:ascii="Arial" w:hAnsi="Arial" w:cs="Arial"/>
                <w:sz w:val="16"/>
                <w:szCs w:val="16"/>
              </w:rPr>
              <w:t>Formwork is clean</w:t>
            </w:r>
            <w:r>
              <w:rPr>
                <w:rFonts w:ascii="Arial" w:hAnsi="Arial" w:cs="Arial"/>
                <w:sz w:val="16"/>
                <w:szCs w:val="16"/>
              </w:rPr>
              <w:t>, oiled</w:t>
            </w:r>
            <w:r w:rsidRPr="00391092">
              <w:rPr>
                <w:rFonts w:ascii="Arial" w:hAnsi="Arial" w:cs="Arial"/>
                <w:sz w:val="16"/>
                <w:szCs w:val="16"/>
              </w:rPr>
              <w:t xml:space="preserve">, adequately supported </w:t>
            </w:r>
          </w:p>
        </w:tc>
        <w:tc>
          <w:tcPr>
            <w:tcW w:w="312" w:type="pct"/>
            <w:vAlign w:val="center"/>
          </w:tcPr>
          <w:p w14:paraId="6724EA0C" w14:textId="1796F09D" w:rsidR="004C1C82" w:rsidRDefault="004C1C82" w:rsidP="009D2365">
            <w:pPr>
              <w:spacing w:after="0" w:line="240" w:lineRule="auto"/>
              <w:rPr>
                <w:rFonts w:ascii="Arial" w:hAnsi="Arial" w:cs="Arial"/>
                <w:sz w:val="16"/>
                <w:szCs w:val="16"/>
              </w:rPr>
            </w:pPr>
            <w:r>
              <w:rPr>
                <w:rFonts w:ascii="Arial" w:hAnsi="Arial" w:cs="Arial"/>
                <w:sz w:val="16"/>
                <w:szCs w:val="16"/>
              </w:rPr>
              <w:t>R53.3</w:t>
            </w:r>
            <w:r w:rsidRPr="00391092">
              <w:rPr>
                <w:rFonts w:ascii="Arial" w:hAnsi="Arial" w:cs="Arial"/>
                <w:sz w:val="16"/>
                <w:szCs w:val="16"/>
              </w:rPr>
              <w:t xml:space="preserve"> </w:t>
            </w:r>
          </w:p>
          <w:p w14:paraId="5E931141" w14:textId="14DF8E24" w:rsidR="004C1C82" w:rsidRPr="00391092" w:rsidRDefault="004C1C82" w:rsidP="009D2365">
            <w:pPr>
              <w:spacing w:after="0" w:line="240" w:lineRule="auto"/>
              <w:rPr>
                <w:rFonts w:ascii="Arial" w:hAnsi="Arial" w:cs="Arial"/>
                <w:sz w:val="16"/>
                <w:szCs w:val="16"/>
              </w:rPr>
            </w:pPr>
            <w:r w:rsidRPr="00391092">
              <w:rPr>
                <w:rFonts w:ascii="Arial" w:hAnsi="Arial" w:cs="Arial"/>
                <w:sz w:val="16"/>
                <w:szCs w:val="16"/>
              </w:rPr>
              <w:t>AS</w:t>
            </w:r>
            <w:r w:rsidR="00913448">
              <w:rPr>
                <w:rFonts w:ascii="Arial" w:hAnsi="Arial" w:cs="Arial"/>
                <w:sz w:val="16"/>
                <w:szCs w:val="16"/>
              </w:rPr>
              <w:t xml:space="preserve"> </w:t>
            </w:r>
            <w:r w:rsidRPr="00391092">
              <w:rPr>
                <w:rFonts w:ascii="Arial" w:hAnsi="Arial" w:cs="Arial"/>
                <w:sz w:val="16"/>
                <w:szCs w:val="16"/>
              </w:rPr>
              <w:t>3610</w:t>
            </w:r>
          </w:p>
        </w:tc>
        <w:tc>
          <w:tcPr>
            <w:tcW w:w="312" w:type="pct"/>
            <w:tcBorders>
              <w:bottom w:val="single" w:sz="4" w:space="0" w:color="auto"/>
            </w:tcBorders>
            <w:vAlign w:val="center"/>
          </w:tcPr>
          <w:p w14:paraId="4B09CBF2" w14:textId="41A50C53" w:rsidR="004C1C82" w:rsidRPr="00391092" w:rsidRDefault="004C1C82" w:rsidP="009D2365">
            <w:pPr>
              <w:spacing w:after="0" w:line="240" w:lineRule="auto"/>
              <w:rPr>
                <w:rFonts w:ascii="Arial" w:hAnsi="Arial" w:cs="Arial"/>
                <w:sz w:val="16"/>
                <w:szCs w:val="16"/>
              </w:rPr>
            </w:pPr>
          </w:p>
        </w:tc>
        <w:tc>
          <w:tcPr>
            <w:tcW w:w="357" w:type="pct"/>
            <w:tcBorders>
              <w:bottom w:val="single" w:sz="4" w:space="0" w:color="auto"/>
            </w:tcBorders>
            <w:vAlign w:val="center"/>
          </w:tcPr>
          <w:p w14:paraId="51E1DAE1" w14:textId="35AA20EB" w:rsidR="004C1C82" w:rsidRPr="00391092" w:rsidRDefault="004C1C82" w:rsidP="006D3713">
            <w:pPr>
              <w:spacing w:after="0" w:line="240" w:lineRule="auto"/>
              <w:jc w:val="center"/>
              <w:rPr>
                <w:rFonts w:ascii="Arial" w:hAnsi="Arial" w:cs="Arial"/>
                <w:sz w:val="16"/>
                <w:szCs w:val="16"/>
              </w:rPr>
            </w:pPr>
            <w:r>
              <w:rPr>
                <w:rFonts w:ascii="Arial" w:hAnsi="Arial" w:cs="Arial"/>
                <w:sz w:val="16"/>
                <w:szCs w:val="16"/>
              </w:rPr>
              <w:t>Verification Checklist</w:t>
            </w:r>
          </w:p>
        </w:tc>
        <w:tc>
          <w:tcPr>
            <w:tcW w:w="177" w:type="pct"/>
            <w:tcBorders>
              <w:bottom w:val="single" w:sz="4" w:space="0" w:color="auto"/>
            </w:tcBorders>
            <w:vAlign w:val="center"/>
          </w:tcPr>
          <w:p w14:paraId="6096CD04" w14:textId="79961135" w:rsidR="004C1C82" w:rsidRPr="00391092" w:rsidRDefault="004C1C82" w:rsidP="006D3713">
            <w:pPr>
              <w:spacing w:after="0" w:line="240" w:lineRule="auto"/>
              <w:jc w:val="center"/>
              <w:rPr>
                <w:rFonts w:ascii="Arial" w:hAnsi="Arial" w:cs="Arial"/>
                <w:sz w:val="16"/>
                <w:szCs w:val="16"/>
              </w:rPr>
            </w:pPr>
            <w:r w:rsidRPr="00391092">
              <w:rPr>
                <w:rFonts w:ascii="Arial" w:hAnsi="Arial" w:cs="Arial"/>
                <w:sz w:val="16"/>
                <w:szCs w:val="16"/>
              </w:rPr>
              <w:t>IP</w:t>
            </w:r>
          </w:p>
        </w:tc>
        <w:tc>
          <w:tcPr>
            <w:tcW w:w="401" w:type="pct"/>
            <w:tcBorders>
              <w:bottom w:val="single" w:sz="4" w:space="0" w:color="auto"/>
            </w:tcBorders>
            <w:vAlign w:val="center"/>
          </w:tcPr>
          <w:p w14:paraId="14440625" w14:textId="0D1F1817" w:rsidR="004C1C82" w:rsidRPr="00391092" w:rsidRDefault="004C1C82" w:rsidP="006D3713">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auto"/>
            <w:vAlign w:val="center"/>
          </w:tcPr>
          <w:p w14:paraId="10AC7E4E" w14:textId="77777777" w:rsidR="004C1C82" w:rsidRPr="00391092" w:rsidRDefault="004C1C82" w:rsidP="009D2365">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4476270A" w14:textId="77777777" w:rsidR="004C1C82" w:rsidRPr="00404969" w:rsidRDefault="004C1C82" w:rsidP="009D2365">
            <w:pPr>
              <w:spacing w:after="0" w:line="240" w:lineRule="auto"/>
              <w:rPr>
                <w:rFonts w:ascii="Arial" w:hAnsi="Arial" w:cs="Arial"/>
                <w:sz w:val="16"/>
                <w:szCs w:val="16"/>
              </w:rPr>
            </w:pPr>
          </w:p>
        </w:tc>
        <w:tc>
          <w:tcPr>
            <w:tcW w:w="219" w:type="pct"/>
            <w:tcBorders>
              <w:bottom w:val="single" w:sz="4" w:space="0" w:color="auto"/>
            </w:tcBorders>
            <w:shd w:val="clear" w:color="auto" w:fill="auto"/>
            <w:vAlign w:val="center"/>
          </w:tcPr>
          <w:p w14:paraId="03C48706" w14:textId="77777777" w:rsidR="004C1C82" w:rsidRPr="00404969" w:rsidRDefault="004C1C82" w:rsidP="0082177B">
            <w:pPr>
              <w:spacing w:after="0" w:line="240" w:lineRule="auto"/>
              <w:jc w:val="center"/>
              <w:rPr>
                <w:rFonts w:ascii="Arial" w:hAnsi="Arial" w:cs="Arial"/>
                <w:sz w:val="16"/>
                <w:szCs w:val="16"/>
              </w:rPr>
            </w:pPr>
          </w:p>
        </w:tc>
      </w:tr>
      <w:tr w:rsidR="00520A87" w:rsidRPr="00404969" w14:paraId="614D060F" w14:textId="77777777" w:rsidTr="000A79D1">
        <w:trPr>
          <w:trHeight w:val="260"/>
        </w:trPr>
        <w:tc>
          <w:tcPr>
            <w:tcW w:w="189" w:type="pct"/>
            <w:vAlign w:val="center"/>
          </w:tcPr>
          <w:p w14:paraId="3C6000DC" w14:textId="5A21EE02" w:rsidR="004C1C82" w:rsidRPr="00404969" w:rsidRDefault="004C1C82" w:rsidP="0082177B">
            <w:pPr>
              <w:spacing w:before="60" w:after="60"/>
              <w:jc w:val="center"/>
              <w:rPr>
                <w:rFonts w:ascii="Arial" w:hAnsi="Arial" w:cs="Arial"/>
                <w:sz w:val="16"/>
                <w:szCs w:val="16"/>
              </w:rPr>
            </w:pPr>
            <w:r>
              <w:rPr>
                <w:rFonts w:ascii="Arial" w:hAnsi="Arial" w:cs="Arial"/>
                <w:sz w:val="16"/>
                <w:szCs w:val="16"/>
              </w:rPr>
              <w:t>11</w:t>
            </w:r>
          </w:p>
        </w:tc>
        <w:tc>
          <w:tcPr>
            <w:tcW w:w="801" w:type="pct"/>
            <w:vAlign w:val="center"/>
          </w:tcPr>
          <w:p w14:paraId="4A0DBF07" w14:textId="0AAC443B" w:rsidR="004C1C82" w:rsidRPr="00391092" w:rsidRDefault="004C1C82" w:rsidP="00B94849">
            <w:pPr>
              <w:spacing w:after="0" w:line="240" w:lineRule="auto"/>
              <w:rPr>
                <w:rFonts w:ascii="Arial" w:hAnsi="Arial" w:cs="Arial"/>
                <w:sz w:val="16"/>
                <w:szCs w:val="16"/>
              </w:rPr>
            </w:pPr>
            <w:r w:rsidRPr="00391092">
              <w:rPr>
                <w:rFonts w:ascii="Arial" w:hAnsi="Arial" w:cs="Arial"/>
                <w:sz w:val="16"/>
                <w:szCs w:val="16"/>
              </w:rPr>
              <w:t>Check the construction joints</w:t>
            </w:r>
          </w:p>
        </w:tc>
        <w:tc>
          <w:tcPr>
            <w:tcW w:w="312" w:type="pct"/>
            <w:vAlign w:val="center"/>
          </w:tcPr>
          <w:p w14:paraId="0C6657D9" w14:textId="4E432BD7" w:rsidR="004C1C82" w:rsidRPr="00391092" w:rsidRDefault="004C1C82" w:rsidP="0082177B">
            <w:pPr>
              <w:spacing w:after="0" w:line="240" w:lineRule="auto"/>
              <w:jc w:val="center"/>
              <w:rPr>
                <w:rFonts w:ascii="Arial" w:hAnsi="Arial" w:cs="Arial"/>
                <w:sz w:val="16"/>
                <w:szCs w:val="16"/>
              </w:rPr>
            </w:pPr>
            <w:r w:rsidRPr="00391092">
              <w:rPr>
                <w:rFonts w:ascii="Arial" w:hAnsi="Arial" w:cs="Arial"/>
                <w:sz w:val="16"/>
                <w:szCs w:val="16"/>
              </w:rPr>
              <w:t>Per Lot</w:t>
            </w:r>
          </w:p>
        </w:tc>
        <w:tc>
          <w:tcPr>
            <w:tcW w:w="1426" w:type="pct"/>
            <w:vAlign w:val="center"/>
          </w:tcPr>
          <w:p w14:paraId="508C27F9" w14:textId="15487AE9" w:rsidR="004C1C82" w:rsidRDefault="004C1C82" w:rsidP="006D3713">
            <w:pPr>
              <w:pStyle w:val="ListParagraph"/>
              <w:widowControl w:val="0"/>
              <w:numPr>
                <w:ilvl w:val="0"/>
                <w:numId w:val="37"/>
              </w:numPr>
              <w:tabs>
                <w:tab w:val="left" w:pos="35"/>
              </w:tabs>
              <w:spacing w:after="0" w:line="240" w:lineRule="auto"/>
              <w:ind w:left="35" w:hanging="142"/>
              <w:rPr>
                <w:rFonts w:ascii="Arial" w:hAnsi="Arial" w:cs="Arial"/>
                <w:sz w:val="16"/>
                <w:szCs w:val="16"/>
              </w:rPr>
            </w:pPr>
            <w:r w:rsidRPr="006D3713">
              <w:rPr>
                <w:rFonts w:ascii="Arial" w:hAnsi="Arial" w:cs="Arial"/>
                <w:sz w:val="16"/>
                <w:szCs w:val="16"/>
              </w:rPr>
              <w:t xml:space="preserve">If placing adjoining concrete, roughen the surface of constructions joints to </w:t>
            </w:r>
            <w:r w:rsidR="00EF4F9D">
              <w:rPr>
                <w:rFonts w:ascii="Arial" w:hAnsi="Arial" w:cs="Arial"/>
                <w:sz w:val="16"/>
                <w:szCs w:val="16"/>
              </w:rPr>
              <w:t xml:space="preserve">remove all laitance and </w:t>
            </w:r>
            <w:r w:rsidRPr="006D3713">
              <w:rPr>
                <w:rFonts w:ascii="Arial" w:hAnsi="Arial" w:cs="Arial"/>
                <w:sz w:val="16"/>
                <w:szCs w:val="16"/>
              </w:rPr>
              <w:t>expose coarse aggregate (surface roughness profile ≥ 3 mm)</w:t>
            </w:r>
          </w:p>
          <w:p w14:paraId="4D44CD50" w14:textId="19928FD7" w:rsidR="004C1C82" w:rsidRPr="00EF4F9D" w:rsidRDefault="00EF4F9D" w:rsidP="00EF4F9D">
            <w:pPr>
              <w:pStyle w:val="ListParagraph"/>
              <w:widowControl w:val="0"/>
              <w:numPr>
                <w:ilvl w:val="0"/>
                <w:numId w:val="37"/>
              </w:numPr>
              <w:tabs>
                <w:tab w:val="left" w:pos="35"/>
              </w:tabs>
              <w:spacing w:after="0" w:line="240" w:lineRule="auto"/>
              <w:ind w:left="35" w:hanging="142"/>
              <w:rPr>
                <w:rFonts w:ascii="Arial" w:hAnsi="Arial" w:cs="Arial"/>
                <w:sz w:val="16"/>
                <w:szCs w:val="16"/>
              </w:rPr>
            </w:pPr>
            <w:r>
              <w:rPr>
                <w:rFonts w:ascii="Arial" w:hAnsi="Arial" w:cs="Arial"/>
                <w:sz w:val="16"/>
                <w:szCs w:val="16"/>
              </w:rPr>
              <w:t xml:space="preserve">Ensure </w:t>
            </w:r>
            <w:r w:rsidRPr="00EF4F9D">
              <w:rPr>
                <w:rFonts w:ascii="Arial" w:hAnsi="Arial" w:cs="Arial"/>
                <w:sz w:val="16"/>
                <w:szCs w:val="16"/>
              </w:rPr>
              <w:t>projecting reinforcement surfaces are washed clean &amp; all excess water and loose material removed</w:t>
            </w:r>
          </w:p>
        </w:tc>
        <w:tc>
          <w:tcPr>
            <w:tcW w:w="312" w:type="pct"/>
            <w:vAlign w:val="center"/>
          </w:tcPr>
          <w:p w14:paraId="638559B7" w14:textId="2620DBB3" w:rsidR="004C1C82" w:rsidRPr="00391092" w:rsidRDefault="004C1C82" w:rsidP="009D2365">
            <w:pPr>
              <w:spacing w:after="0" w:line="240" w:lineRule="auto"/>
              <w:rPr>
                <w:rFonts w:ascii="Arial" w:hAnsi="Arial" w:cs="Arial"/>
                <w:sz w:val="16"/>
                <w:szCs w:val="16"/>
              </w:rPr>
            </w:pPr>
            <w:r>
              <w:rPr>
                <w:rFonts w:ascii="Arial" w:hAnsi="Arial" w:cs="Arial"/>
                <w:sz w:val="16"/>
                <w:szCs w:val="16"/>
              </w:rPr>
              <w:t>R53.6.6</w:t>
            </w:r>
            <w:r>
              <w:rPr>
                <w:rFonts w:ascii="Arial" w:hAnsi="Arial" w:cs="Arial"/>
                <w:sz w:val="16"/>
                <w:szCs w:val="16"/>
              </w:rPr>
              <w:br/>
              <w:t>Design DWGs</w:t>
            </w:r>
          </w:p>
        </w:tc>
        <w:tc>
          <w:tcPr>
            <w:tcW w:w="312" w:type="pct"/>
            <w:tcBorders>
              <w:bottom w:val="single" w:sz="4" w:space="0" w:color="auto"/>
            </w:tcBorders>
            <w:vAlign w:val="center"/>
          </w:tcPr>
          <w:p w14:paraId="0DCFB1A7" w14:textId="77777777" w:rsidR="004C1C82" w:rsidRPr="00391092" w:rsidRDefault="004C1C82" w:rsidP="009D2365">
            <w:pPr>
              <w:spacing w:after="0" w:line="240" w:lineRule="auto"/>
              <w:rPr>
                <w:rFonts w:ascii="Arial" w:hAnsi="Arial" w:cs="Arial"/>
                <w:sz w:val="16"/>
                <w:szCs w:val="16"/>
              </w:rPr>
            </w:pPr>
          </w:p>
        </w:tc>
        <w:tc>
          <w:tcPr>
            <w:tcW w:w="357" w:type="pct"/>
            <w:tcBorders>
              <w:bottom w:val="single" w:sz="4" w:space="0" w:color="auto"/>
            </w:tcBorders>
            <w:vAlign w:val="center"/>
          </w:tcPr>
          <w:p w14:paraId="73DF03EB" w14:textId="3BA8A641" w:rsidR="004C1C82" w:rsidRPr="00391092" w:rsidRDefault="004C1C82" w:rsidP="000B020B">
            <w:pPr>
              <w:spacing w:after="0" w:line="240" w:lineRule="auto"/>
              <w:jc w:val="center"/>
              <w:rPr>
                <w:rFonts w:ascii="Arial" w:hAnsi="Arial" w:cs="Arial"/>
                <w:sz w:val="16"/>
                <w:szCs w:val="16"/>
              </w:rPr>
            </w:pPr>
            <w:r>
              <w:rPr>
                <w:rFonts w:ascii="Arial" w:hAnsi="Arial" w:cs="Arial"/>
                <w:sz w:val="16"/>
                <w:szCs w:val="16"/>
              </w:rPr>
              <w:t>Verification Checklist</w:t>
            </w:r>
          </w:p>
        </w:tc>
        <w:tc>
          <w:tcPr>
            <w:tcW w:w="177" w:type="pct"/>
            <w:tcBorders>
              <w:bottom w:val="single" w:sz="4" w:space="0" w:color="auto"/>
            </w:tcBorders>
            <w:vAlign w:val="center"/>
          </w:tcPr>
          <w:p w14:paraId="4DA64DAC" w14:textId="55E08821" w:rsidR="004C1C82" w:rsidRPr="00391092" w:rsidRDefault="004C1C82" w:rsidP="000B020B">
            <w:pPr>
              <w:spacing w:after="0" w:line="240" w:lineRule="auto"/>
              <w:jc w:val="center"/>
              <w:rPr>
                <w:rFonts w:ascii="Arial" w:hAnsi="Arial" w:cs="Arial"/>
                <w:sz w:val="16"/>
                <w:szCs w:val="16"/>
              </w:rPr>
            </w:pPr>
            <w:r w:rsidRPr="00391092">
              <w:rPr>
                <w:rFonts w:ascii="Arial" w:hAnsi="Arial" w:cs="Arial"/>
                <w:sz w:val="16"/>
                <w:szCs w:val="16"/>
              </w:rPr>
              <w:t>IP</w:t>
            </w:r>
          </w:p>
        </w:tc>
        <w:tc>
          <w:tcPr>
            <w:tcW w:w="401" w:type="pct"/>
            <w:tcBorders>
              <w:bottom w:val="single" w:sz="4" w:space="0" w:color="auto"/>
            </w:tcBorders>
            <w:vAlign w:val="center"/>
          </w:tcPr>
          <w:p w14:paraId="7FFEB0B3" w14:textId="21D34E5B" w:rsidR="004C1C82" w:rsidRPr="00391092" w:rsidRDefault="004C1C82" w:rsidP="000B020B">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auto"/>
            <w:vAlign w:val="center"/>
          </w:tcPr>
          <w:p w14:paraId="68CDAE79" w14:textId="77777777" w:rsidR="004C1C82" w:rsidRPr="00391092" w:rsidRDefault="004C1C82" w:rsidP="009D2365">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35AB4414" w14:textId="77777777" w:rsidR="004C1C82" w:rsidRPr="00404969" w:rsidRDefault="004C1C82" w:rsidP="009D2365">
            <w:pPr>
              <w:spacing w:after="0" w:line="240" w:lineRule="auto"/>
              <w:rPr>
                <w:rFonts w:ascii="Arial" w:hAnsi="Arial" w:cs="Arial"/>
                <w:sz w:val="16"/>
                <w:szCs w:val="16"/>
              </w:rPr>
            </w:pPr>
          </w:p>
        </w:tc>
        <w:tc>
          <w:tcPr>
            <w:tcW w:w="219" w:type="pct"/>
            <w:tcBorders>
              <w:bottom w:val="single" w:sz="4" w:space="0" w:color="auto"/>
            </w:tcBorders>
            <w:shd w:val="clear" w:color="auto" w:fill="auto"/>
            <w:vAlign w:val="center"/>
          </w:tcPr>
          <w:p w14:paraId="065F913B" w14:textId="77777777" w:rsidR="004C1C82" w:rsidRPr="00404969" w:rsidRDefault="004C1C82" w:rsidP="0082177B">
            <w:pPr>
              <w:spacing w:after="0" w:line="240" w:lineRule="auto"/>
              <w:jc w:val="center"/>
              <w:rPr>
                <w:rFonts w:ascii="Arial" w:hAnsi="Arial" w:cs="Arial"/>
                <w:sz w:val="16"/>
                <w:szCs w:val="16"/>
              </w:rPr>
            </w:pPr>
          </w:p>
        </w:tc>
      </w:tr>
      <w:tr w:rsidR="00520A87" w:rsidRPr="00404969" w14:paraId="3D4EC907" w14:textId="77777777" w:rsidTr="000A79D1">
        <w:trPr>
          <w:trHeight w:val="260"/>
        </w:trPr>
        <w:tc>
          <w:tcPr>
            <w:tcW w:w="189" w:type="pct"/>
            <w:vAlign w:val="center"/>
          </w:tcPr>
          <w:p w14:paraId="3D6E08AA" w14:textId="62B4ACF9" w:rsidR="004C1C82" w:rsidRPr="00404969" w:rsidRDefault="004C1C82" w:rsidP="0082177B">
            <w:pPr>
              <w:spacing w:before="60" w:after="60"/>
              <w:jc w:val="center"/>
              <w:rPr>
                <w:rFonts w:ascii="Arial" w:hAnsi="Arial" w:cs="Arial"/>
                <w:sz w:val="16"/>
                <w:szCs w:val="16"/>
              </w:rPr>
            </w:pPr>
            <w:r>
              <w:rPr>
                <w:rFonts w:ascii="Arial" w:hAnsi="Arial" w:cs="Arial"/>
                <w:sz w:val="16"/>
                <w:szCs w:val="16"/>
              </w:rPr>
              <w:t>12</w:t>
            </w:r>
          </w:p>
        </w:tc>
        <w:tc>
          <w:tcPr>
            <w:tcW w:w="801" w:type="pct"/>
            <w:vAlign w:val="center"/>
          </w:tcPr>
          <w:p w14:paraId="414F3C45" w14:textId="0B5A0648" w:rsidR="004C1C82" w:rsidRPr="00391092" w:rsidRDefault="004C1C82" w:rsidP="00B94849">
            <w:pPr>
              <w:spacing w:after="0" w:line="240" w:lineRule="auto"/>
              <w:rPr>
                <w:rFonts w:ascii="Arial" w:hAnsi="Arial" w:cs="Arial"/>
                <w:sz w:val="16"/>
                <w:szCs w:val="16"/>
              </w:rPr>
            </w:pPr>
            <w:r w:rsidRPr="00391092">
              <w:rPr>
                <w:rFonts w:ascii="Arial" w:hAnsi="Arial" w:cs="Arial"/>
                <w:sz w:val="16"/>
                <w:szCs w:val="16"/>
              </w:rPr>
              <w:t>Check the movement joints</w:t>
            </w:r>
          </w:p>
        </w:tc>
        <w:tc>
          <w:tcPr>
            <w:tcW w:w="312" w:type="pct"/>
            <w:vAlign w:val="center"/>
          </w:tcPr>
          <w:p w14:paraId="17C80D18" w14:textId="0D60902D" w:rsidR="004C1C82" w:rsidRPr="00391092" w:rsidRDefault="004C1C82" w:rsidP="0082177B">
            <w:pPr>
              <w:spacing w:after="0" w:line="240" w:lineRule="auto"/>
              <w:jc w:val="center"/>
              <w:rPr>
                <w:rFonts w:ascii="Arial" w:hAnsi="Arial" w:cs="Arial"/>
                <w:sz w:val="16"/>
                <w:szCs w:val="16"/>
              </w:rPr>
            </w:pPr>
            <w:r w:rsidRPr="00391092">
              <w:rPr>
                <w:rFonts w:ascii="Arial" w:hAnsi="Arial" w:cs="Arial"/>
                <w:sz w:val="16"/>
                <w:szCs w:val="16"/>
              </w:rPr>
              <w:t>Per Lot</w:t>
            </w:r>
          </w:p>
        </w:tc>
        <w:tc>
          <w:tcPr>
            <w:tcW w:w="1426" w:type="pct"/>
            <w:vAlign w:val="center"/>
          </w:tcPr>
          <w:p w14:paraId="70AB0604" w14:textId="7AE27AAA" w:rsidR="004C1C82" w:rsidRPr="00391092" w:rsidRDefault="00EF4F9D" w:rsidP="006D3713">
            <w:pPr>
              <w:widowControl w:val="0"/>
              <w:tabs>
                <w:tab w:val="left" w:pos="175"/>
              </w:tabs>
              <w:spacing w:after="0" w:line="240" w:lineRule="auto"/>
              <w:rPr>
                <w:rFonts w:ascii="Arial" w:hAnsi="Arial" w:cs="Arial"/>
                <w:sz w:val="16"/>
                <w:szCs w:val="16"/>
              </w:rPr>
            </w:pPr>
            <w:r w:rsidRPr="00EF4F9D">
              <w:rPr>
                <w:rFonts w:ascii="Arial" w:hAnsi="Arial" w:cs="Arial"/>
                <w:sz w:val="16"/>
                <w:szCs w:val="16"/>
              </w:rPr>
              <w:t>Movement joints constructed as shown on design drawings and relevant specifications</w:t>
            </w:r>
          </w:p>
        </w:tc>
        <w:tc>
          <w:tcPr>
            <w:tcW w:w="312" w:type="pct"/>
            <w:vAlign w:val="center"/>
          </w:tcPr>
          <w:p w14:paraId="6C12BF69" w14:textId="0F536787" w:rsidR="004C1C82" w:rsidRPr="00391092" w:rsidRDefault="004C1C82" w:rsidP="009D2365">
            <w:pPr>
              <w:spacing w:after="0" w:line="240" w:lineRule="auto"/>
              <w:rPr>
                <w:rFonts w:ascii="Arial" w:hAnsi="Arial" w:cs="Arial"/>
                <w:sz w:val="16"/>
                <w:szCs w:val="16"/>
              </w:rPr>
            </w:pPr>
            <w:r>
              <w:rPr>
                <w:rFonts w:ascii="Arial" w:hAnsi="Arial" w:cs="Arial"/>
                <w:sz w:val="16"/>
                <w:szCs w:val="16"/>
              </w:rPr>
              <w:t>Design DWGs</w:t>
            </w:r>
          </w:p>
        </w:tc>
        <w:tc>
          <w:tcPr>
            <w:tcW w:w="312" w:type="pct"/>
            <w:tcBorders>
              <w:bottom w:val="single" w:sz="4" w:space="0" w:color="auto"/>
            </w:tcBorders>
            <w:vAlign w:val="center"/>
          </w:tcPr>
          <w:p w14:paraId="26461801" w14:textId="77777777" w:rsidR="004C1C82" w:rsidRPr="00391092" w:rsidRDefault="004C1C82" w:rsidP="009D2365">
            <w:pPr>
              <w:spacing w:after="0" w:line="240" w:lineRule="auto"/>
              <w:rPr>
                <w:rFonts w:ascii="Arial" w:hAnsi="Arial" w:cs="Arial"/>
                <w:sz w:val="16"/>
                <w:szCs w:val="16"/>
              </w:rPr>
            </w:pPr>
          </w:p>
        </w:tc>
        <w:tc>
          <w:tcPr>
            <w:tcW w:w="357" w:type="pct"/>
            <w:tcBorders>
              <w:bottom w:val="single" w:sz="4" w:space="0" w:color="auto"/>
            </w:tcBorders>
            <w:vAlign w:val="center"/>
          </w:tcPr>
          <w:p w14:paraId="6A13B7C0" w14:textId="7ECCBACB" w:rsidR="004C1C82" w:rsidRPr="00391092" w:rsidRDefault="004C1C82" w:rsidP="000B020B">
            <w:pPr>
              <w:spacing w:after="0" w:line="240" w:lineRule="auto"/>
              <w:jc w:val="center"/>
              <w:rPr>
                <w:rFonts w:ascii="Arial" w:hAnsi="Arial" w:cs="Arial"/>
                <w:sz w:val="16"/>
                <w:szCs w:val="16"/>
              </w:rPr>
            </w:pPr>
            <w:r>
              <w:rPr>
                <w:rFonts w:ascii="Arial" w:hAnsi="Arial" w:cs="Arial"/>
                <w:sz w:val="16"/>
                <w:szCs w:val="16"/>
              </w:rPr>
              <w:t>Verification Checklist</w:t>
            </w:r>
          </w:p>
        </w:tc>
        <w:tc>
          <w:tcPr>
            <w:tcW w:w="177" w:type="pct"/>
            <w:tcBorders>
              <w:bottom w:val="single" w:sz="4" w:space="0" w:color="auto"/>
            </w:tcBorders>
            <w:vAlign w:val="center"/>
          </w:tcPr>
          <w:p w14:paraId="117D3557" w14:textId="53C681A7" w:rsidR="004C1C82" w:rsidRPr="00391092" w:rsidRDefault="004C1C82" w:rsidP="000B020B">
            <w:pPr>
              <w:spacing w:after="0" w:line="240" w:lineRule="auto"/>
              <w:jc w:val="center"/>
              <w:rPr>
                <w:rFonts w:ascii="Arial" w:hAnsi="Arial" w:cs="Arial"/>
                <w:sz w:val="16"/>
                <w:szCs w:val="16"/>
              </w:rPr>
            </w:pPr>
            <w:r w:rsidRPr="00391092">
              <w:rPr>
                <w:rFonts w:ascii="Arial" w:hAnsi="Arial" w:cs="Arial"/>
                <w:sz w:val="16"/>
                <w:szCs w:val="16"/>
              </w:rPr>
              <w:t>IP</w:t>
            </w:r>
          </w:p>
        </w:tc>
        <w:tc>
          <w:tcPr>
            <w:tcW w:w="401" w:type="pct"/>
            <w:tcBorders>
              <w:bottom w:val="single" w:sz="4" w:space="0" w:color="auto"/>
            </w:tcBorders>
            <w:vAlign w:val="center"/>
          </w:tcPr>
          <w:p w14:paraId="0B74165D" w14:textId="0168C6E1" w:rsidR="004C1C82" w:rsidRPr="00391092" w:rsidRDefault="004C1C82" w:rsidP="000B020B">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auto"/>
            <w:vAlign w:val="center"/>
          </w:tcPr>
          <w:p w14:paraId="7F8A9365" w14:textId="77777777" w:rsidR="004C1C82" w:rsidRPr="00391092" w:rsidRDefault="004C1C82" w:rsidP="009D2365">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024590F1" w14:textId="77777777" w:rsidR="004C1C82" w:rsidRPr="00404969" w:rsidRDefault="004C1C82" w:rsidP="009D2365">
            <w:pPr>
              <w:spacing w:after="0" w:line="240" w:lineRule="auto"/>
              <w:rPr>
                <w:rFonts w:ascii="Arial" w:hAnsi="Arial" w:cs="Arial"/>
                <w:sz w:val="16"/>
                <w:szCs w:val="16"/>
              </w:rPr>
            </w:pPr>
          </w:p>
        </w:tc>
        <w:tc>
          <w:tcPr>
            <w:tcW w:w="219" w:type="pct"/>
            <w:tcBorders>
              <w:bottom w:val="single" w:sz="4" w:space="0" w:color="auto"/>
            </w:tcBorders>
            <w:shd w:val="clear" w:color="auto" w:fill="auto"/>
            <w:vAlign w:val="center"/>
          </w:tcPr>
          <w:p w14:paraId="41D61BC8" w14:textId="77777777" w:rsidR="004C1C82" w:rsidRPr="00404969" w:rsidRDefault="004C1C82" w:rsidP="0082177B">
            <w:pPr>
              <w:spacing w:after="0" w:line="240" w:lineRule="auto"/>
              <w:jc w:val="center"/>
              <w:rPr>
                <w:rFonts w:ascii="Arial" w:hAnsi="Arial" w:cs="Arial"/>
                <w:sz w:val="16"/>
                <w:szCs w:val="16"/>
              </w:rPr>
            </w:pPr>
          </w:p>
        </w:tc>
      </w:tr>
      <w:tr w:rsidR="00EF4F9D" w:rsidRPr="00404969" w14:paraId="1D94B862" w14:textId="77777777" w:rsidTr="000A79D1">
        <w:trPr>
          <w:trHeight w:val="260"/>
        </w:trPr>
        <w:tc>
          <w:tcPr>
            <w:tcW w:w="189" w:type="pct"/>
            <w:vAlign w:val="center"/>
          </w:tcPr>
          <w:p w14:paraId="2D975F36" w14:textId="485CBC06" w:rsidR="004C1C82" w:rsidRPr="00404969" w:rsidRDefault="004C1C82" w:rsidP="0082177B">
            <w:pPr>
              <w:spacing w:before="60" w:after="60"/>
              <w:jc w:val="center"/>
              <w:rPr>
                <w:rFonts w:ascii="Arial" w:hAnsi="Arial" w:cs="Arial"/>
                <w:sz w:val="16"/>
                <w:szCs w:val="16"/>
              </w:rPr>
            </w:pPr>
            <w:r>
              <w:rPr>
                <w:rFonts w:ascii="Arial" w:hAnsi="Arial" w:cs="Arial"/>
                <w:sz w:val="16"/>
                <w:szCs w:val="16"/>
              </w:rPr>
              <w:t>13</w:t>
            </w:r>
          </w:p>
        </w:tc>
        <w:tc>
          <w:tcPr>
            <w:tcW w:w="801" w:type="pct"/>
            <w:vAlign w:val="center"/>
          </w:tcPr>
          <w:p w14:paraId="232C7548" w14:textId="487FE435" w:rsidR="004C1C82" w:rsidRPr="00391092" w:rsidRDefault="004C1C82" w:rsidP="00DC003D">
            <w:pPr>
              <w:spacing w:after="0" w:line="240" w:lineRule="auto"/>
              <w:rPr>
                <w:rFonts w:ascii="Arial" w:hAnsi="Arial" w:cs="Arial"/>
                <w:sz w:val="16"/>
                <w:szCs w:val="16"/>
              </w:rPr>
            </w:pPr>
            <w:r w:rsidRPr="00391092">
              <w:rPr>
                <w:rFonts w:ascii="Arial" w:hAnsi="Arial" w:cs="Arial"/>
                <w:sz w:val="16"/>
                <w:szCs w:val="16"/>
              </w:rPr>
              <w:t>Check the reinforcement</w:t>
            </w:r>
          </w:p>
        </w:tc>
        <w:tc>
          <w:tcPr>
            <w:tcW w:w="312" w:type="pct"/>
            <w:vAlign w:val="center"/>
          </w:tcPr>
          <w:p w14:paraId="7B9C1CC0" w14:textId="392F4317" w:rsidR="004C1C82" w:rsidRPr="00391092" w:rsidRDefault="004C1C82" w:rsidP="0082177B">
            <w:pPr>
              <w:spacing w:after="0" w:line="240" w:lineRule="auto"/>
              <w:jc w:val="center"/>
              <w:rPr>
                <w:rFonts w:ascii="Arial" w:hAnsi="Arial" w:cs="Arial"/>
                <w:sz w:val="16"/>
                <w:szCs w:val="16"/>
              </w:rPr>
            </w:pPr>
            <w:r w:rsidRPr="00391092">
              <w:rPr>
                <w:rFonts w:ascii="Arial" w:hAnsi="Arial" w:cs="Arial"/>
                <w:sz w:val="16"/>
                <w:szCs w:val="16"/>
              </w:rPr>
              <w:t>Per Lot</w:t>
            </w:r>
          </w:p>
        </w:tc>
        <w:tc>
          <w:tcPr>
            <w:tcW w:w="1426" w:type="pct"/>
            <w:vAlign w:val="center"/>
          </w:tcPr>
          <w:p w14:paraId="652DABA9" w14:textId="77777777" w:rsidR="004C1C82" w:rsidRPr="00391092" w:rsidRDefault="004C1C82" w:rsidP="006D3713">
            <w:pPr>
              <w:tabs>
                <w:tab w:val="left" w:pos="-1200"/>
                <w:tab w:val="left" w:pos="-720"/>
                <w:tab w:val="left" w:pos="0"/>
                <w:tab w:val="left" w:pos="720"/>
                <w:tab w:val="left" w:pos="990"/>
                <w:tab w:val="left" w:pos="2160"/>
              </w:tabs>
              <w:spacing w:after="0" w:line="240" w:lineRule="auto"/>
              <w:rPr>
                <w:rFonts w:ascii="Arial" w:hAnsi="Arial" w:cs="Arial"/>
                <w:sz w:val="16"/>
                <w:szCs w:val="16"/>
              </w:rPr>
            </w:pPr>
            <w:r w:rsidRPr="00391092">
              <w:rPr>
                <w:rFonts w:ascii="Arial" w:hAnsi="Arial" w:cs="Arial"/>
                <w:sz w:val="16"/>
                <w:szCs w:val="16"/>
              </w:rPr>
              <w:t>Unless otherwise shown on the drawings, reinforcement must comply with the following:</w:t>
            </w:r>
          </w:p>
          <w:p w14:paraId="618856C6" w14:textId="77141F3C" w:rsidR="004C1C82" w:rsidRDefault="004C1C82" w:rsidP="006D3713">
            <w:pPr>
              <w:widowControl w:val="0"/>
              <w:numPr>
                <w:ilvl w:val="0"/>
                <w:numId w:val="23"/>
              </w:numPr>
              <w:tabs>
                <w:tab w:val="clear" w:pos="720"/>
                <w:tab w:val="num" w:pos="35"/>
              </w:tabs>
              <w:spacing w:after="0" w:line="240" w:lineRule="auto"/>
              <w:ind w:left="35" w:hanging="142"/>
              <w:rPr>
                <w:rFonts w:ascii="Arial" w:hAnsi="Arial" w:cs="Arial"/>
                <w:sz w:val="16"/>
                <w:szCs w:val="16"/>
              </w:rPr>
            </w:pPr>
            <w:r w:rsidRPr="00391092">
              <w:rPr>
                <w:rFonts w:ascii="Arial" w:hAnsi="Arial" w:cs="Arial"/>
                <w:sz w:val="16"/>
                <w:szCs w:val="16"/>
              </w:rPr>
              <w:t xml:space="preserve">Bar sizes </w:t>
            </w:r>
            <w:r>
              <w:rPr>
                <w:rFonts w:ascii="Arial" w:hAnsi="Arial" w:cs="Arial"/>
                <w:sz w:val="16"/>
                <w:szCs w:val="16"/>
              </w:rPr>
              <w:t xml:space="preserve">and spacing </w:t>
            </w:r>
            <w:r w:rsidRPr="00391092">
              <w:rPr>
                <w:rFonts w:ascii="Arial" w:hAnsi="Arial" w:cs="Arial"/>
                <w:sz w:val="16"/>
                <w:szCs w:val="16"/>
              </w:rPr>
              <w:t>correct</w:t>
            </w:r>
          </w:p>
          <w:p w14:paraId="3DCE3CAD" w14:textId="689DC5BB" w:rsidR="004C1C82" w:rsidRPr="006D3713" w:rsidRDefault="00EF4F9D" w:rsidP="006D3713">
            <w:pPr>
              <w:widowControl w:val="0"/>
              <w:numPr>
                <w:ilvl w:val="0"/>
                <w:numId w:val="23"/>
              </w:numPr>
              <w:tabs>
                <w:tab w:val="clear" w:pos="720"/>
                <w:tab w:val="num" w:pos="35"/>
              </w:tabs>
              <w:spacing w:after="0" w:line="240" w:lineRule="auto"/>
              <w:ind w:left="35" w:hanging="142"/>
              <w:rPr>
                <w:rFonts w:ascii="Arial" w:hAnsi="Arial" w:cs="Arial"/>
                <w:sz w:val="16"/>
                <w:szCs w:val="16"/>
              </w:rPr>
            </w:pPr>
            <w:r>
              <w:rPr>
                <w:rFonts w:ascii="Arial" w:hAnsi="Arial" w:cs="Arial"/>
                <w:sz w:val="16"/>
                <w:szCs w:val="16"/>
              </w:rPr>
              <w:t>L</w:t>
            </w:r>
            <w:r w:rsidR="004C1C82" w:rsidRPr="006D3713">
              <w:rPr>
                <w:rFonts w:ascii="Arial" w:hAnsi="Arial" w:cs="Arial"/>
                <w:sz w:val="16"/>
                <w:szCs w:val="16"/>
              </w:rPr>
              <w:t xml:space="preserve">apped splices length </w:t>
            </w:r>
            <w:r>
              <w:rPr>
                <w:rFonts w:ascii="Arial" w:hAnsi="Arial" w:cs="Arial"/>
                <w:sz w:val="16"/>
                <w:szCs w:val="16"/>
              </w:rPr>
              <w:t>must be 35 bar diameters for 500N deformed steel, 50 bar diameters for plain steel, two outermost transverse wires overlapping for fabric or mesh, 90 strand diameters for 7-wire prestressing strands</w:t>
            </w:r>
          </w:p>
          <w:p w14:paraId="337EB937" w14:textId="59FF2D38" w:rsidR="004C1C82" w:rsidRPr="00391092" w:rsidRDefault="004C1C82" w:rsidP="006D3713">
            <w:pPr>
              <w:widowControl w:val="0"/>
              <w:numPr>
                <w:ilvl w:val="0"/>
                <w:numId w:val="23"/>
              </w:numPr>
              <w:tabs>
                <w:tab w:val="clear" w:pos="720"/>
                <w:tab w:val="num" w:pos="35"/>
              </w:tabs>
              <w:spacing w:after="0" w:line="240" w:lineRule="auto"/>
              <w:ind w:left="35" w:hanging="142"/>
              <w:rPr>
                <w:rFonts w:ascii="Arial" w:hAnsi="Arial" w:cs="Arial"/>
                <w:sz w:val="16"/>
                <w:szCs w:val="16"/>
              </w:rPr>
            </w:pPr>
            <w:r w:rsidRPr="00391092">
              <w:rPr>
                <w:rFonts w:ascii="Arial" w:hAnsi="Arial" w:cs="Arial"/>
                <w:sz w:val="16"/>
                <w:szCs w:val="16"/>
              </w:rPr>
              <w:t>All reinforcement are firmly supported on  concrete or plastic chairs</w:t>
            </w:r>
            <w:r>
              <w:rPr>
                <w:rFonts w:ascii="Arial" w:hAnsi="Arial" w:cs="Arial"/>
                <w:sz w:val="16"/>
                <w:szCs w:val="16"/>
              </w:rPr>
              <w:t xml:space="preserve"> &amp; are secure</w:t>
            </w:r>
          </w:p>
          <w:p w14:paraId="6D7C8570" w14:textId="5D18085B" w:rsidR="004C1C82" w:rsidRPr="00391092" w:rsidRDefault="004C1C82" w:rsidP="006D3713">
            <w:pPr>
              <w:widowControl w:val="0"/>
              <w:numPr>
                <w:ilvl w:val="0"/>
                <w:numId w:val="23"/>
              </w:numPr>
              <w:tabs>
                <w:tab w:val="clear" w:pos="720"/>
                <w:tab w:val="num" w:pos="35"/>
              </w:tabs>
              <w:spacing w:after="0" w:line="240" w:lineRule="auto"/>
              <w:ind w:left="35" w:hanging="142"/>
              <w:rPr>
                <w:rFonts w:ascii="Arial" w:hAnsi="Arial" w:cs="Arial"/>
                <w:sz w:val="16"/>
                <w:szCs w:val="16"/>
              </w:rPr>
            </w:pPr>
            <w:r w:rsidRPr="00391092">
              <w:rPr>
                <w:rFonts w:ascii="Arial" w:hAnsi="Arial" w:cs="Arial"/>
                <w:sz w:val="16"/>
                <w:szCs w:val="16"/>
              </w:rPr>
              <w:t>Electrical, Hydraulic, Mechanical conduits/Services, etc. are securely in place</w:t>
            </w:r>
          </w:p>
          <w:p w14:paraId="08D7741A" w14:textId="4600FE2C" w:rsidR="004C1C82" w:rsidRPr="00391092" w:rsidRDefault="004C1C82" w:rsidP="006D3713">
            <w:pPr>
              <w:widowControl w:val="0"/>
              <w:numPr>
                <w:ilvl w:val="0"/>
                <w:numId w:val="23"/>
              </w:numPr>
              <w:tabs>
                <w:tab w:val="clear" w:pos="720"/>
                <w:tab w:val="num" w:pos="35"/>
              </w:tabs>
              <w:spacing w:after="0" w:line="240" w:lineRule="auto"/>
              <w:ind w:left="35" w:hanging="142"/>
              <w:rPr>
                <w:rFonts w:ascii="Arial" w:hAnsi="Arial" w:cs="Arial"/>
                <w:sz w:val="16"/>
                <w:szCs w:val="16"/>
              </w:rPr>
            </w:pPr>
            <w:r w:rsidRPr="00391092">
              <w:rPr>
                <w:rFonts w:ascii="Arial" w:hAnsi="Arial" w:cs="Arial"/>
                <w:sz w:val="16"/>
                <w:szCs w:val="16"/>
              </w:rPr>
              <w:t>Cover to formwork faces is ≥</w:t>
            </w:r>
            <w:r w:rsidR="00EF4F9D">
              <w:rPr>
                <w:rFonts w:ascii="Arial" w:hAnsi="Arial" w:cs="Arial"/>
                <w:sz w:val="16"/>
                <w:szCs w:val="16"/>
              </w:rPr>
              <w:t xml:space="preserve"> </w:t>
            </w:r>
            <w:r>
              <w:rPr>
                <w:rFonts w:ascii="Arial" w:hAnsi="Arial" w:cs="Arial"/>
                <w:sz w:val="16"/>
                <w:szCs w:val="16"/>
              </w:rPr>
              <w:t>50</w:t>
            </w:r>
            <w:r w:rsidRPr="00803B7D">
              <w:rPr>
                <w:rFonts w:ascii="Arial" w:hAnsi="Arial" w:cs="Arial"/>
                <w:sz w:val="14"/>
                <w:szCs w:val="16"/>
              </w:rPr>
              <w:t>mm</w:t>
            </w:r>
            <w:r>
              <w:rPr>
                <w:rFonts w:ascii="Arial" w:hAnsi="Arial" w:cs="Arial"/>
                <w:sz w:val="16"/>
                <w:szCs w:val="16"/>
              </w:rPr>
              <w:t>, unless otherwise specified on design drawings</w:t>
            </w:r>
          </w:p>
          <w:p w14:paraId="3BFEB6DF" w14:textId="77777777" w:rsidR="004C1C82" w:rsidRDefault="004C1C82" w:rsidP="006D3713">
            <w:pPr>
              <w:widowControl w:val="0"/>
              <w:numPr>
                <w:ilvl w:val="0"/>
                <w:numId w:val="23"/>
              </w:numPr>
              <w:tabs>
                <w:tab w:val="clear" w:pos="720"/>
                <w:tab w:val="num" w:pos="35"/>
              </w:tabs>
              <w:spacing w:after="0" w:line="240" w:lineRule="auto"/>
              <w:ind w:left="35" w:hanging="142"/>
              <w:rPr>
                <w:rFonts w:ascii="Arial" w:hAnsi="Arial" w:cs="Arial"/>
                <w:sz w:val="16"/>
                <w:szCs w:val="16"/>
              </w:rPr>
            </w:pPr>
            <w:r w:rsidRPr="00EC5291">
              <w:rPr>
                <w:rFonts w:ascii="Arial" w:hAnsi="Arial" w:cs="Arial"/>
                <w:sz w:val="16"/>
                <w:szCs w:val="16"/>
              </w:rPr>
              <w:t>Where a sheet of fabric has been cut so that the outermost wire parallel to an edge of the concrete is</w:t>
            </w:r>
            <w:r>
              <w:rPr>
                <w:rFonts w:ascii="Arial" w:hAnsi="Arial" w:cs="Arial"/>
                <w:sz w:val="16"/>
                <w:szCs w:val="16"/>
              </w:rPr>
              <w:t xml:space="preserve"> </w:t>
            </w:r>
            <w:r w:rsidRPr="00EC5291">
              <w:rPr>
                <w:rFonts w:ascii="Arial" w:hAnsi="Arial" w:cs="Arial"/>
                <w:sz w:val="16"/>
                <w:szCs w:val="16"/>
              </w:rPr>
              <w:t xml:space="preserve">more than 20 mm </w:t>
            </w:r>
            <w:r w:rsidRPr="00EC5291">
              <w:rPr>
                <w:rFonts w:ascii="Arial" w:hAnsi="Arial" w:cs="Arial"/>
                <w:sz w:val="16"/>
                <w:szCs w:val="16"/>
              </w:rPr>
              <w:lastRenderedPageBreak/>
              <w:t>from the end of the transverse wires or the wires are not parallel to the edge, tie a</w:t>
            </w:r>
            <w:r>
              <w:rPr>
                <w:rFonts w:ascii="Arial" w:hAnsi="Arial" w:cs="Arial"/>
                <w:sz w:val="16"/>
                <w:szCs w:val="16"/>
              </w:rPr>
              <w:t xml:space="preserve"> </w:t>
            </w:r>
            <w:r w:rsidRPr="00EC5291">
              <w:rPr>
                <w:rFonts w:ascii="Arial" w:hAnsi="Arial" w:cs="Arial"/>
                <w:sz w:val="16"/>
                <w:szCs w:val="16"/>
              </w:rPr>
              <w:t xml:space="preserve">D500N12 bar to the edge of the fabric. </w:t>
            </w:r>
          </w:p>
          <w:p w14:paraId="7CD28723" w14:textId="77777777" w:rsidR="004C1C82" w:rsidRDefault="004C1C82" w:rsidP="00621C51">
            <w:pPr>
              <w:widowControl w:val="0"/>
              <w:numPr>
                <w:ilvl w:val="0"/>
                <w:numId w:val="23"/>
              </w:numPr>
              <w:tabs>
                <w:tab w:val="clear" w:pos="720"/>
                <w:tab w:val="num" w:pos="35"/>
              </w:tabs>
              <w:spacing w:after="0" w:line="240" w:lineRule="auto"/>
              <w:ind w:left="35" w:hanging="142"/>
              <w:rPr>
                <w:ins w:id="12" w:author="BARWELL, Mark" w:date="2018-05-04T15:22:00Z"/>
                <w:rFonts w:ascii="Arial" w:hAnsi="Arial" w:cs="Arial"/>
                <w:sz w:val="16"/>
                <w:szCs w:val="16"/>
              </w:rPr>
            </w:pPr>
            <w:r w:rsidRPr="00EF4F9D">
              <w:rPr>
                <w:rFonts w:ascii="Arial" w:hAnsi="Arial" w:cs="Arial"/>
                <w:sz w:val="16"/>
                <w:szCs w:val="16"/>
              </w:rPr>
              <w:t>Use concrete or plastic chairs only</w:t>
            </w:r>
            <w:ins w:id="13" w:author="BARWELL, Mark" w:date="2018-05-04T15:20:00Z">
              <w:r w:rsidR="00621C51">
                <w:rPr>
                  <w:rFonts w:ascii="Arial" w:hAnsi="Arial" w:cs="Arial"/>
                  <w:sz w:val="16"/>
                  <w:szCs w:val="16"/>
                </w:rPr>
                <w:t xml:space="preserve">; where concrete chairs are used, ensure they are of the same compressive strength as the </w:t>
              </w:r>
            </w:ins>
            <w:ins w:id="14" w:author="BARWELL, Mark" w:date="2018-05-04T15:21:00Z">
              <w:r w:rsidR="00621C51">
                <w:rPr>
                  <w:rFonts w:ascii="Arial" w:hAnsi="Arial" w:cs="Arial"/>
                  <w:sz w:val="16"/>
                  <w:szCs w:val="16"/>
                </w:rPr>
                <w:t xml:space="preserve">concrete </w:t>
              </w:r>
            </w:ins>
            <w:ins w:id="15" w:author="BARWELL, Mark" w:date="2018-05-04T15:20:00Z">
              <w:r w:rsidR="00621C51">
                <w:rPr>
                  <w:rFonts w:ascii="Arial" w:hAnsi="Arial" w:cs="Arial"/>
                  <w:sz w:val="16"/>
                  <w:szCs w:val="16"/>
                </w:rPr>
                <w:t xml:space="preserve">mix design </w:t>
              </w:r>
            </w:ins>
            <w:ins w:id="16" w:author="BARWELL, Mark" w:date="2018-05-04T15:21:00Z">
              <w:r w:rsidR="00621C51">
                <w:rPr>
                  <w:rFonts w:ascii="Arial" w:hAnsi="Arial" w:cs="Arial"/>
                  <w:sz w:val="16"/>
                  <w:szCs w:val="16"/>
                </w:rPr>
                <w:t>to be used in the pour</w:t>
              </w:r>
            </w:ins>
          </w:p>
          <w:p w14:paraId="2F07EA89" w14:textId="26654C8B" w:rsidR="00621C51" w:rsidRPr="00EF4F9D" w:rsidRDefault="00621C51" w:rsidP="00621C51">
            <w:pPr>
              <w:widowControl w:val="0"/>
              <w:numPr>
                <w:ilvl w:val="0"/>
                <w:numId w:val="23"/>
              </w:numPr>
              <w:tabs>
                <w:tab w:val="clear" w:pos="720"/>
                <w:tab w:val="num" w:pos="35"/>
              </w:tabs>
              <w:spacing w:after="0" w:line="240" w:lineRule="auto"/>
              <w:ind w:left="35" w:hanging="142"/>
              <w:rPr>
                <w:rFonts w:ascii="Arial" w:hAnsi="Arial" w:cs="Arial"/>
                <w:sz w:val="16"/>
                <w:szCs w:val="16"/>
              </w:rPr>
            </w:pPr>
            <w:ins w:id="17" w:author="BARWELL, Mark" w:date="2018-05-04T15:22:00Z">
              <w:r>
                <w:rPr>
                  <w:rFonts w:ascii="Arial" w:hAnsi="Arial" w:cs="Arial"/>
                  <w:sz w:val="16"/>
                  <w:szCs w:val="16"/>
                </w:rPr>
                <w:t>Place caps over exposed ends of reo bars for WHS purposes, retain caps in place until ready to pour</w:t>
              </w:r>
            </w:ins>
          </w:p>
        </w:tc>
        <w:tc>
          <w:tcPr>
            <w:tcW w:w="312" w:type="pct"/>
            <w:vAlign w:val="center"/>
          </w:tcPr>
          <w:p w14:paraId="603EB038" w14:textId="77777777" w:rsidR="004C1C82" w:rsidRDefault="004C1C82" w:rsidP="009D2365">
            <w:pPr>
              <w:spacing w:after="0" w:line="240" w:lineRule="auto"/>
              <w:rPr>
                <w:rFonts w:ascii="Arial" w:hAnsi="Arial" w:cs="Arial"/>
                <w:sz w:val="16"/>
                <w:szCs w:val="16"/>
              </w:rPr>
            </w:pPr>
            <w:r w:rsidRPr="00391092">
              <w:rPr>
                <w:rFonts w:ascii="Arial" w:hAnsi="Arial" w:cs="Arial"/>
                <w:sz w:val="16"/>
                <w:szCs w:val="16"/>
              </w:rPr>
              <w:lastRenderedPageBreak/>
              <w:t>R53.4</w:t>
            </w:r>
          </w:p>
          <w:p w14:paraId="0B0D426F" w14:textId="16BA429B" w:rsidR="004C1C82" w:rsidRDefault="004C1C82" w:rsidP="009D2365">
            <w:pPr>
              <w:spacing w:after="0" w:line="240" w:lineRule="auto"/>
              <w:rPr>
                <w:rFonts w:ascii="Arial" w:hAnsi="Arial" w:cs="Arial"/>
                <w:sz w:val="16"/>
                <w:szCs w:val="16"/>
              </w:rPr>
            </w:pPr>
            <w:r>
              <w:rPr>
                <w:rFonts w:ascii="Arial" w:hAnsi="Arial" w:cs="Arial"/>
                <w:sz w:val="16"/>
                <w:szCs w:val="16"/>
              </w:rPr>
              <w:t>Design Drawings</w:t>
            </w:r>
          </w:p>
          <w:p w14:paraId="5DBD5C1D" w14:textId="580B53C1" w:rsidR="004C1C82" w:rsidRPr="00391092" w:rsidRDefault="004C1C82" w:rsidP="009D2365">
            <w:pPr>
              <w:spacing w:after="0" w:line="240" w:lineRule="auto"/>
              <w:rPr>
                <w:rFonts w:ascii="Arial" w:hAnsi="Arial" w:cs="Arial"/>
                <w:sz w:val="16"/>
                <w:szCs w:val="16"/>
              </w:rPr>
            </w:pPr>
          </w:p>
        </w:tc>
        <w:tc>
          <w:tcPr>
            <w:tcW w:w="312" w:type="pct"/>
            <w:tcBorders>
              <w:bottom w:val="single" w:sz="4" w:space="0" w:color="auto"/>
            </w:tcBorders>
            <w:vAlign w:val="center"/>
          </w:tcPr>
          <w:p w14:paraId="4483B647" w14:textId="77777777" w:rsidR="004C1C82" w:rsidRPr="00391092" w:rsidRDefault="004C1C82" w:rsidP="009D2365">
            <w:pPr>
              <w:spacing w:after="0" w:line="240" w:lineRule="auto"/>
              <w:rPr>
                <w:rFonts w:ascii="Arial" w:hAnsi="Arial" w:cs="Arial"/>
                <w:sz w:val="16"/>
                <w:szCs w:val="16"/>
              </w:rPr>
            </w:pPr>
          </w:p>
        </w:tc>
        <w:tc>
          <w:tcPr>
            <w:tcW w:w="357" w:type="pct"/>
            <w:tcBorders>
              <w:bottom w:val="single" w:sz="4" w:space="0" w:color="auto"/>
            </w:tcBorders>
            <w:vAlign w:val="center"/>
          </w:tcPr>
          <w:p w14:paraId="0BF4914C" w14:textId="67591478" w:rsidR="004C1C82" w:rsidRPr="00391092" w:rsidRDefault="004C1C82" w:rsidP="000B020B">
            <w:pPr>
              <w:spacing w:after="0" w:line="240" w:lineRule="auto"/>
              <w:jc w:val="center"/>
              <w:rPr>
                <w:rFonts w:ascii="Arial" w:hAnsi="Arial" w:cs="Arial"/>
                <w:sz w:val="16"/>
                <w:szCs w:val="16"/>
              </w:rPr>
            </w:pPr>
            <w:r>
              <w:rPr>
                <w:rFonts w:ascii="Arial" w:hAnsi="Arial" w:cs="Arial"/>
                <w:sz w:val="16"/>
                <w:szCs w:val="16"/>
              </w:rPr>
              <w:t>Verification Checklist</w:t>
            </w:r>
          </w:p>
        </w:tc>
        <w:tc>
          <w:tcPr>
            <w:tcW w:w="177" w:type="pct"/>
            <w:tcBorders>
              <w:bottom w:val="single" w:sz="4" w:space="0" w:color="auto"/>
            </w:tcBorders>
            <w:vAlign w:val="center"/>
          </w:tcPr>
          <w:p w14:paraId="4076B95F" w14:textId="75D9642F" w:rsidR="004C1C82" w:rsidRPr="00391092" w:rsidRDefault="004C1C82" w:rsidP="000B020B">
            <w:pPr>
              <w:spacing w:after="0" w:line="240" w:lineRule="auto"/>
              <w:jc w:val="center"/>
              <w:rPr>
                <w:rFonts w:ascii="Arial" w:hAnsi="Arial" w:cs="Arial"/>
                <w:sz w:val="16"/>
                <w:szCs w:val="16"/>
              </w:rPr>
            </w:pPr>
            <w:r w:rsidRPr="00391092">
              <w:rPr>
                <w:rFonts w:ascii="Arial" w:hAnsi="Arial" w:cs="Arial"/>
                <w:sz w:val="16"/>
                <w:szCs w:val="16"/>
              </w:rPr>
              <w:t>IP</w:t>
            </w:r>
          </w:p>
        </w:tc>
        <w:tc>
          <w:tcPr>
            <w:tcW w:w="401" w:type="pct"/>
            <w:tcBorders>
              <w:bottom w:val="single" w:sz="4" w:space="0" w:color="auto"/>
            </w:tcBorders>
            <w:vAlign w:val="center"/>
          </w:tcPr>
          <w:p w14:paraId="25B24429" w14:textId="2FE549D9" w:rsidR="004C1C82" w:rsidRPr="00391092" w:rsidRDefault="004C1C82" w:rsidP="000B020B">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auto"/>
            <w:vAlign w:val="center"/>
          </w:tcPr>
          <w:p w14:paraId="42ED99C8" w14:textId="77777777" w:rsidR="004C1C82" w:rsidRPr="00391092" w:rsidRDefault="004C1C82" w:rsidP="009D2365">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30317309" w14:textId="77777777" w:rsidR="004C1C82" w:rsidRPr="00404969" w:rsidRDefault="004C1C82" w:rsidP="009D2365">
            <w:pPr>
              <w:spacing w:after="0" w:line="240" w:lineRule="auto"/>
              <w:rPr>
                <w:rFonts w:ascii="Arial" w:hAnsi="Arial" w:cs="Arial"/>
                <w:sz w:val="16"/>
                <w:szCs w:val="16"/>
              </w:rPr>
            </w:pPr>
          </w:p>
        </w:tc>
        <w:tc>
          <w:tcPr>
            <w:tcW w:w="219" w:type="pct"/>
            <w:tcBorders>
              <w:bottom w:val="single" w:sz="4" w:space="0" w:color="auto"/>
            </w:tcBorders>
            <w:shd w:val="clear" w:color="auto" w:fill="auto"/>
            <w:vAlign w:val="center"/>
          </w:tcPr>
          <w:p w14:paraId="7416F0E4" w14:textId="77777777" w:rsidR="004C1C82" w:rsidRPr="00404969" w:rsidRDefault="004C1C82" w:rsidP="0082177B">
            <w:pPr>
              <w:spacing w:after="0" w:line="240" w:lineRule="auto"/>
              <w:jc w:val="center"/>
              <w:rPr>
                <w:rFonts w:ascii="Arial" w:hAnsi="Arial" w:cs="Arial"/>
                <w:sz w:val="16"/>
                <w:szCs w:val="16"/>
              </w:rPr>
            </w:pPr>
          </w:p>
        </w:tc>
      </w:tr>
      <w:tr w:rsidR="004C1C82" w:rsidRPr="00404969" w14:paraId="347E5261" w14:textId="77777777" w:rsidTr="0055686B">
        <w:trPr>
          <w:trHeight w:val="260"/>
        </w:trPr>
        <w:tc>
          <w:tcPr>
            <w:tcW w:w="189" w:type="pct"/>
            <w:shd w:val="clear" w:color="auto" w:fill="F3F3F3"/>
          </w:tcPr>
          <w:p w14:paraId="4E403DC8" w14:textId="28A61DC7" w:rsidR="004C1C82" w:rsidRPr="001F26A5" w:rsidRDefault="004C1C82" w:rsidP="004E3968">
            <w:pPr>
              <w:spacing w:before="60" w:after="60"/>
              <w:jc w:val="center"/>
              <w:rPr>
                <w:rFonts w:ascii="Arial" w:hAnsi="Arial" w:cs="Arial"/>
                <w:b/>
                <w:color w:val="808080" w:themeColor="background1" w:themeShade="80"/>
                <w:sz w:val="16"/>
                <w:szCs w:val="16"/>
              </w:rPr>
            </w:pPr>
            <w:r w:rsidRPr="001F26A5">
              <w:rPr>
                <w:rFonts w:ascii="Arial" w:hAnsi="Arial" w:cs="Arial"/>
                <w:b/>
                <w:color w:val="808080" w:themeColor="background1" w:themeShade="80"/>
                <w:sz w:val="16"/>
                <w:szCs w:val="16"/>
              </w:rPr>
              <w:t>14</w:t>
            </w:r>
          </w:p>
        </w:tc>
        <w:tc>
          <w:tcPr>
            <w:tcW w:w="4811" w:type="pct"/>
            <w:gridSpan w:val="11"/>
            <w:shd w:val="clear" w:color="auto" w:fill="F3F3F3"/>
            <w:vAlign w:val="center"/>
          </w:tcPr>
          <w:p w14:paraId="2E59E0D4" w14:textId="77777777" w:rsidR="004C1C82" w:rsidRPr="001F26A5" w:rsidRDefault="004C1C82" w:rsidP="009D2365">
            <w:pPr>
              <w:spacing w:after="0" w:line="240" w:lineRule="auto"/>
              <w:rPr>
                <w:rFonts w:ascii="Arial" w:hAnsi="Arial" w:cs="Arial"/>
                <w:b/>
                <w:color w:val="808080" w:themeColor="background1" w:themeShade="80"/>
                <w:sz w:val="16"/>
                <w:szCs w:val="16"/>
              </w:rPr>
            </w:pPr>
            <w:r w:rsidRPr="001F26A5">
              <w:rPr>
                <w:rFonts w:ascii="Arial" w:hAnsi="Arial" w:cs="Arial"/>
                <w:b/>
                <w:color w:val="808080" w:themeColor="background1" w:themeShade="80"/>
                <w:sz w:val="16"/>
                <w:szCs w:val="16"/>
              </w:rPr>
              <w:t>Placement</w:t>
            </w:r>
          </w:p>
        </w:tc>
      </w:tr>
      <w:tr w:rsidR="00520A87" w:rsidRPr="00404969" w14:paraId="6317DFD8" w14:textId="77777777" w:rsidTr="000A79D1">
        <w:trPr>
          <w:trHeight w:val="260"/>
        </w:trPr>
        <w:tc>
          <w:tcPr>
            <w:tcW w:w="189" w:type="pct"/>
            <w:tcBorders>
              <w:bottom w:val="single" w:sz="4" w:space="0" w:color="auto"/>
            </w:tcBorders>
            <w:vAlign w:val="center"/>
          </w:tcPr>
          <w:p w14:paraId="3E5E46A8" w14:textId="07D12ED7" w:rsidR="004C1C82" w:rsidRPr="00404969" w:rsidRDefault="004C1C82" w:rsidP="0082177B">
            <w:pPr>
              <w:spacing w:before="60" w:after="60"/>
              <w:jc w:val="center"/>
              <w:rPr>
                <w:rFonts w:ascii="Arial" w:hAnsi="Arial" w:cs="Arial"/>
                <w:sz w:val="16"/>
                <w:szCs w:val="16"/>
              </w:rPr>
            </w:pPr>
            <w:r>
              <w:rPr>
                <w:rFonts w:ascii="Arial" w:hAnsi="Arial" w:cs="Arial"/>
                <w:sz w:val="16"/>
                <w:szCs w:val="16"/>
              </w:rPr>
              <w:t>15</w:t>
            </w:r>
          </w:p>
        </w:tc>
        <w:tc>
          <w:tcPr>
            <w:tcW w:w="801" w:type="pct"/>
            <w:tcBorders>
              <w:bottom w:val="single" w:sz="4" w:space="0" w:color="auto"/>
            </w:tcBorders>
            <w:vAlign w:val="center"/>
          </w:tcPr>
          <w:p w14:paraId="41C971E0" w14:textId="6238DF17" w:rsidR="004C1C82" w:rsidRPr="00391092" w:rsidRDefault="004C1C82" w:rsidP="002107C8">
            <w:pPr>
              <w:spacing w:after="0" w:line="240" w:lineRule="auto"/>
              <w:rPr>
                <w:rFonts w:ascii="Arial" w:hAnsi="Arial" w:cs="Arial"/>
                <w:sz w:val="16"/>
                <w:szCs w:val="16"/>
              </w:rPr>
            </w:pPr>
            <w:r w:rsidRPr="00391092">
              <w:rPr>
                <w:rFonts w:ascii="Arial" w:hAnsi="Arial" w:cs="Arial"/>
                <w:sz w:val="16"/>
                <w:szCs w:val="16"/>
              </w:rPr>
              <w:t xml:space="preserve">Commence with pre pour planning activities </w:t>
            </w:r>
          </w:p>
        </w:tc>
        <w:tc>
          <w:tcPr>
            <w:tcW w:w="312" w:type="pct"/>
            <w:tcBorders>
              <w:bottom w:val="single" w:sz="4" w:space="0" w:color="auto"/>
            </w:tcBorders>
            <w:vAlign w:val="center"/>
          </w:tcPr>
          <w:p w14:paraId="682265DB" w14:textId="7153D8C6" w:rsidR="004C1C82" w:rsidRPr="00391092" w:rsidRDefault="004C1C82" w:rsidP="00741A42">
            <w:pPr>
              <w:spacing w:after="0" w:line="240" w:lineRule="auto"/>
              <w:jc w:val="center"/>
              <w:rPr>
                <w:rFonts w:ascii="Arial" w:hAnsi="Arial" w:cs="Arial"/>
                <w:sz w:val="16"/>
                <w:szCs w:val="16"/>
              </w:rPr>
            </w:pPr>
            <w:r w:rsidRPr="00391092">
              <w:rPr>
                <w:rFonts w:ascii="Arial" w:hAnsi="Arial" w:cs="Arial"/>
                <w:sz w:val="16"/>
                <w:szCs w:val="16"/>
              </w:rPr>
              <w:t>Per Lot</w:t>
            </w:r>
          </w:p>
        </w:tc>
        <w:tc>
          <w:tcPr>
            <w:tcW w:w="1426" w:type="pct"/>
            <w:tcBorders>
              <w:bottom w:val="single" w:sz="4" w:space="0" w:color="auto"/>
            </w:tcBorders>
            <w:vAlign w:val="center"/>
          </w:tcPr>
          <w:p w14:paraId="48F340E6" w14:textId="0B22C91F" w:rsidR="004C1C82" w:rsidRPr="00391092" w:rsidRDefault="004C1C82" w:rsidP="000B020B">
            <w:pPr>
              <w:widowControl w:val="0"/>
              <w:numPr>
                <w:ilvl w:val="0"/>
                <w:numId w:val="22"/>
              </w:numPr>
              <w:tabs>
                <w:tab w:val="clear" w:pos="720"/>
                <w:tab w:val="num" w:pos="35"/>
              </w:tabs>
              <w:spacing w:after="0" w:line="240" w:lineRule="auto"/>
              <w:ind w:left="35" w:hanging="142"/>
              <w:rPr>
                <w:rFonts w:ascii="Arial" w:hAnsi="Arial" w:cs="Arial"/>
                <w:sz w:val="16"/>
                <w:szCs w:val="16"/>
              </w:rPr>
            </w:pPr>
            <w:r w:rsidRPr="00391092">
              <w:rPr>
                <w:rFonts w:ascii="Arial" w:hAnsi="Arial" w:cs="Arial"/>
                <w:sz w:val="16"/>
                <w:szCs w:val="16"/>
              </w:rPr>
              <w:t>Areas free of water &amp; construction debris removed</w:t>
            </w:r>
          </w:p>
          <w:p w14:paraId="203ECDF7" w14:textId="302CFA3A" w:rsidR="004C1C82" w:rsidRPr="00391092" w:rsidRDefault="004C1C82" w:rsidP="000B020B">
            <w:pPr>
              <w:widowControl w:val="0"/>
              <w:numPr>
                <w:ilvl w:val="0"/>
                <w:numId w:val="22"/>
              </w:numPr>
              <w:tabs>
                <w:tab w:val="clear" w:pos="720"/>
                <w:tab w:val="num" w:pos="35"/>
              </w:tabs>
              <w:spacing w:after="0" w:line="240" w:lineRule="auto"/>
              <w:ind w:left="35" w:hanging="142"/>
              <w:rPr>
                <w:rFonts w:ascii="Arial" w:hAnsi="Arial" w:cs="Arial"/>
                <w:sz w:val="16"/>
                <w:szCs w:val="16"/>
              </w:rPr>
            </w:pPr>
            <w:r w:rsidRPr="00391092">
              <w:rPr>
                <w:rFonts w:ascii="Arial" w:hAnsi="Arial" w:cs="Arial"/>
                <w:sz w:val="16"/>
                <w:szCs w:val="16"/>
              </w:rPr>
              <w:t xml:space="preserve">Rain not </w:t>
            </w:r>
            <w:r w:rsidRPr="003E6838">
              <w:rPr>
                <w:rFonts w:ascii="Arial" w:hAnsi="Arial" w:cs="Arial"/>
                <w:sz w:val="16"/>
                <w:szCs w:val="16"/>
              </w:rPr>
              <w:t>imminent</w:t>
            </w:r>
            <w:r>
              <w:rPr>
                <w:rFonts w:ascii="Arial" w:hAnsi="Arial" w:cs="Arial"/>
                <w:sz w:val="16"/>
                <w:szCs w:val="16"/>
              </w:rPr>
              <w:t>, air temperature between 5-38</w:t>
            </w:r>
            <w:r w:rsidR="00B072BC" w:rsidRPr="00B072BC">
              <w:rPr>
                <w:rFonts w:ascii="Arial" w:hAnsi="Arial" w:cs="Arial"/>
                <w:sz w:val="16"/>
                <w:szCs w:val="16"/>
              </w:rPr>
              <w:t>°</w:t>
            </w:r>
            <w:r>
              <w:rPr>
                <w:rFonts w:ascii="Arial" w:hAnsi="Arial" w:cs="Arial"/>
                <w:sz w:val="16"/>
                <w:szCs w:val="16"/>
              </w:rPr>
              <w:t>C</w:t>
            </w:r>
          </w:p>
          <w:p w14:paraId="247051C7" w14:textId="45C5146D" w:rsidR="004C1C82" w:rsidRPr="00391092" w:rsidRDefault="004C1C82" w:rsidP="000B020B">
            <w:pPr>
              <w:widowControl w:val="0"/>
              <w:numPr>
                <w:ilvl w:val="0"/>
                <w:numId w:val="22"/>
              </w:numPr>
              <w:tabs>
                <w:tab w:val="clear" w:pos="720"/>
                <w:tab w:val="num" w:pos="35"/>
              </w:tabs>
              <w:spacing w:after="0" w:line="240" w:lineRule="auto"/>
              <w:ind w:left="35" w:hanging="142"/>
              <w:rPr>
                <w:rFonts w:ascii="Arial" w:hAnsi="Arial" w:cs="Arial"/>
                <w:sz w:val="16"/>
                <w:szCs w:val="16"/>
              </w:rPr>
            </w:pPr>
            <w:r>
              <w:rPr>
                <w:rFonts w:ascii="Arial" w:hAnsi="Arial" w:cs="Arial"/>
                <w:sz w:val="16"/>
                <w:szCs w:val="16"/>
              </w:rPr>
              <w:t>Concrete tester arranged as required</w:t>
            </w:r>
          </w:p>
          <w:p w14:paraId="595CB3BC" w14:textId="77777777" w:rsidR="004C1C82" w:rsidRDefault="004C1C82" w:rsidP="000B020B">
            <w:pPr>
              <w:widowControl w:val="0"/>
              <w:numPr>
                <w:ilvl w:val="0"/>
                <w:numId w:val="22"/>
              </w:numPr>
              <w:tabs>
                <w:tab w:val="clear" w:pos="720"/>
                <w:tab w:val="num" w:pos="35"/>
              </w:tabs>
              <w:spacing w:after="0" w:line="240" w:lineRule="auto"/>
              <w:ind w:left="35" w:hanging="142"/>
              <w:rPr>
                <w:rFonts w:ascii="Arial" w:hAnsi="Arial" w:cs="Arial"/>
                <w:sz w:val="16"/>
                <w:szCs w:val="16"/>
              </w:rPr>
            </w:pPr>
            <w:r w:rsidRPr="00391092">
              <w:rPr>
                <w:rFonts w:ascii="Arial" w:hAnsi="Arial" w:cs="Arial"/>
                <w:sz w:val="16"/>
                <w:szCs w:val="16"/>
              </w:rPr>
              <w:t>Penetrations securely covered or isolated</w:t>
            </w:r>
          </w:p>
          <w:p w14:paraId="0AAA6757" w14:textId="29BC837F" w:rsidR="004C1C82" w:rsidRPr="00455A74" w:rsidRDefault="004C1C82" w:rsidP="000B020B">
            <w:pPr>
              <w:widowControl w:val="0"/>
              <w:numPr>
                <w:ilvl w:val="0"/>
                <w:numId w:val="22"/>
              </w:numPr>
              <w:tabs>
                <w:tab w:val="clear" w:pos="720"/>
                <w:tab w:val="num" w:pos="35"/>
              </w:tabs>
              <w:spacing w:after="0" w:line="240" w:lineRule="auto"/>
              <w:ind w:left="35" w:hanging="142"/>
              <w:rPr>
                <w:rFonts w:ascii="Arial" w:hAnsi="Arial" w:cs="Arial"/>
                <w:sz w:val="16"/>
                <w:szCs w:val="16"/>
              </w:rPr>
            </w:pPr>
            <w:r>
              <w:rPr>
                <w:rFonts w:ascii="Arial" w:hAnsi="Arial" w:cs="Arial"/>
                <w:sz w:val="16"/>
                <w:szCs w:val="16"/>
              </w:rPr>
              <w:t>Revetment mattress prepared if to be filled with grout</w:t>
            </w:r>
          </w:p>
        </w:tc>
        <w:tc>
          <w:tcPr>
            <w:tcW w:w="312" w:type="pct"/>
            <w:tcBorders>
              <w:bottom w:val="single" w:sz="4" w:space="0" w:color="auto"/>
            </w:tcBorders>
            <w:vAlign w:val="center"/>
          </w:tcPr>
          <w:p w14:paraId="7A77DBFA" w14:textId="633F01D3" w:rsidR="004C1C82" w:rsidRDefault="004C1C82" w:rsidP="009D2365">
            <w:pPr>
              <w:spacing w:after="0" w:line="240" w:lineRule="auto"/>
              <w:rPr>
                <w:rFonts w:ascii="Arial" w:hAnsi="Arial" w:cs="Arial"/>
                <w:sz w:val="16"/>
                <w:szCs w:val="16"/>
              </w:rPr>
            </w:pPr>
            <w:r>
              <w:rPr>
                <w:rFonts w:ascii="Arial" w:hAnsi="Arial" w:cs="Arial"/>
                <w:sz w:val="16"/>
                <w:szCs w:val="16"/>
              </w:rPr>
              <w:t>R53.6.1</w:t>
            </w:r>
          </w:p>
          <w:p w14:paraId="35F6A66A" w14:textId="079501EF" w:rsidR="004C1C82" w:rsidRDefault="004C1C82" w:rsidP="009D2365">
            <w:pPr>
              <w:spacing w:after="0" w:line="240" w:lineRule="auto"/>
              <w:rPr>
                <w:rFonts w:ascii="Arial" w:hAnsi="Arial" w:cs="Arial"/>
                <w:sz w:val="16"/>
                <w:szCs w:val="16"/>
              </w:rPr>
            </w:pPr>
            <w:r>
              <w:rPr>
                <w:rFonts w:ascii="Arial" w:hAnsi="Arial" w:cs="Arial"/>
                <w:sz w:val="16"/>
                <w:szCs w:val="16"/>
              </w:rPr>
              <w:t>R53.6.3</w:t>
            </w:r>
          </w:p>
          <w:p w14:paraId="464B33D8" w14:textId="443B4D99" w:rsidR="004C1C82" w:rsidRPr="00391092" w:rsidRDefault="004C1C82" w:rsidP="009D2365">
            <w:pPr>
              <w:spacing w:after="0" w:line="240" w:lineRule="auto"/>
              <w:rPr>
                <w:rFonts w:ascii="Arial" w:hAnsi="Arial" w:cs="Arial"/>
                <w:sz w:val="16"/>
                <w:szCs w:val="16"/>
              </w:rPr>
            </w:pPr>
            <w:r>
              <w:rPr>
                <w:rFonts w:ascii="Arial" w:hAnsi="Arial" w:cs="Arial"/>
                <w:sz w:val="16"/>
                <w:szCs w:val="16"/>
              </w:rPr>
              <w:t>CMS</w:t>
            </w:r>
          </w:p>
        </w:tc>
        <w:tc>
          <w:tcPr>
            <w:tcW w:w="312" w:type="pct"/>
            <w:tcBorders>
              <w:bottom w:val="single" w:sz="4" w:space="0" w:color="auto"/>
            </w:tcBorders>
            <w:vAlign w:val="center"/>
          </w:tcPr>
          <w:p w14:paraId="4E10CAFF" w14:textId="77777777" w:rsidR="004C1C82" w:rsidRPr="00391092" w:rsidRDefault="004C1C82" w:rsidP="009D2365">
            <w:pPr>
              <w:spacing w:after="0" w:line="240" w:lineRule="auto"/>
              <w:ind w:left="-57"/>
              <w:rPr>
                <w:rFonts w:ascii="Arial" w:hAnsi="Arial" w:cs="Arial"/>
                <w:sz w:val="16"/>
                <w:szCs w:val="16"/>
              </w:rPr>
            </w:pPr>
          </w:p>
        </w:tc>
        <w:tc>
          <w:tcPr>
            <w:tcW w:w="357" w:type="pct"/>
            <w:tcBorders>
              <w:bottom w:val="single" w:sz="4" w:space="0" w:color="auto"/>
            </w:tcBorders>
            <w:vAlign w:val="center"/>
          </w:tcPr>
          <w:p w14:paraId="75487731" w14:textId="600D8D30" w:rsidR="004C1C82" w:rsidRPr="00391092" w:rsidRDefault="004C1C82" w:rsidP="000B020B">
            <w:pPr>
              <w:spacing w:after="0" w:line="240" w:lineRule="auto"/>
              <w:jc w:val="center"/>
              <w:rPr>
                <w:rFonts w:ascii="Arial" w:hAnsi="Arial" w:cs="Arial"/>
                <w:sz w:val="16"/>
                <w:szCs w:val="16"/>
              </w:rPr>
            </w:pPr>
            <w:r>
              <w:rPr>
                <w:rFonts w:ascii="Arial" w:hAnsi="Arial" w:cs="Arial"/>
                <w:sz w:val="16"/>
                <w:szCs w:val="16"/>
              </w:rPr>
              <w:t>Verification Checklist</w:t>
            </w:r>
          </w:p>
        </w:tc>
        <w:tc>
          <w:tcPr>
            <w:tcW w:w="177" w:type="pct"/>
            <w:tcBorders>
              <w:bottom w:val="single" w:sz="4" w:space="0" w:color="auto"/>
            </w:tcBorders>
            <w:vAlign w:val="center"/>
          </w:tcPr>
          <w:p w14:paraId="78119BD7" w14:textId="078D6527" w:rsidR="004C1C82" w:rsidRPr="00391092" w:rsidRDefault="004C1C82" w:rsidP="000B020B">
            <w:pPr>
              <w:spacing w:after="0" w:line="240" w:lineRule="auto"/>
              <w:jc w:val="center"/>
              <w:rPr>
                <w:rFonts w:ascii="Arial" w:hAnsi="Arial" w:cs="Arial"/>
                <w:sz w:val="16"/>
                <w:szCs w:val="16"/>
              </w:rPr>
            </w:pPr>
            <w:r w:rsidRPr="00391092">
              <w:rPr>
                <w:rFonts w:ascii="Arial" w:hAnsi="Arial" w:cs="Arial"/>
                <w:sz w:val="16"/>
                <w:szCs w:val="16"/>
              </w:rPr>
              <w:t>IP</w:t>
            </w:r>
          </w:p>
        </w:tc>
        <w:tc>
          <w:tcPr>
            <w:tcW w:w="401" w:type="pct"/>
            <w:tcBorders>
              <w:bottom w:val="single" w:sz="4" w:space="0" w:color="auto"/>
            </w:tcBorders>
            <w:vAlign w:val="center"/>
          </w:tcPr>
          <w:p w14:paraId="56948FD9" w14:textId="566E3CCB" w:rsidR="004C1C82" w:rsidRPr="00391092" w:rsidRDefault="004C1C82" w:rsidP="000B020B">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auto"/>
            <w:vAlign w:val="center"/>
          </w:tcPr>
          <w:p w14:paraId="1C5F64B5" w14:textId="77777777" w:rsidR="004C1C82" w:rsidRPr="00391092" w:rsidRDefault="004C1C82" w:rsidP="009D2365">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12A7244F" w14:textId="77777777" w:rsidR="004C1C82" w:rsidRPr="00404969" w:rsidRDefault="004C1C82" w:rsidP="009D2365">
            <w:pPr>
              <w:spacing w:after="0" w:line="240" w:lineRule="auto"/>
              <w:rPr>
                <w:rFonts w:ascii="Arial" w:hAnsi="Arial" w:cs="Arial"/>
                <w:sz w:val="16"/>
                <w:szCs w:val="16"/>
              </w:rPr>
            </w:pPr>
          </w:p>
        </w:tc>
        <w:tc>
          <w:tcPr>
            <w:tcW w:w="219" w:type="pct"/>
            <w:tcBorders>
              <w:bottom w:val="single" w:sz="4" w:space="0" w:color="auto"/>
            </w:tcBorders>
            <w:shd w:val="clear" w:color="auto" w:fill="auto"/>
            <w:vAlign w:val="center"/>
          </w:tcPr>
          <w:p w14:paraId="3128B926" w14:textId="77777777" w:rsidR="004C1C82" w:rsidRPr="00404969" w:rsidRDefault="004C1C82" w:rsidP="0082177B">
            <w:pPr>
              <w:spacing w:after="0" w:line="240" w:lineRule="auto"/>
              <w:jc w:val="center"/>
              <w:rPr>
                <w:rFonts w:ascii="Arial" w:hAnsi="Arial" w:cs="Arial"/>
                <w:sz w:val="16"/>
                <w:szCs w:val="16"/>
              </w:rPr>
            </w:pPr>
          </w:p>
        </w:tc>
      </w:tr>
      <w:tr w:rsidR="00520A87" w:rsidRPr="00404969" w14:paraId="2013E8F2" w14:textId="77777777" w:rsidTr="000A79D1">
        <w:trPr>
          <w:trHeight w:val="905"/>
        </w:trPr>
        <w:tc>
          <w:tcPr>
            <w:tcW w:w="189" w:type="pct"/>
            <w:tcBorders>
              <w:bottom w:val="single" w:sz="4" w:space="0" w:color="auto"/>
            </w:tcBorders>
            <w:shd w:val="clear" w:color="auto" w:fill="DAEEF3" w:themeFill="accent5" w:themeFillTint="33"/>
            <w:vAlign w:val="center"/>
          </w:tcPr>
          <w:p w14:paraId="163E5F54" w14:textId="067C39CA" w:rsidR="004C1C82" w:rsidRDefault="004C1C82" w:rsidP="009D2365">
            <w:pPr>
              <w:spacing w:before="60" w:after="60"/>
              <w:rPr>
                <w:rFonts w:ascii="Arial" w:hAnsi="Arial" w:cs="Arial"/>
                <w:sz w:val="16"/>
                <w:szCs w:val="16"/>
              </w:rPr>
            </w:pPr>
            <w:r>
              <w:rPr>
                <w:rFonts w:ascii="Arial" w:hAnsi="Arial" w:cs="Arial"/>
                <w:sz w:val="16"/>
                <w:szCs w:val="16"/>
              </w:rPr>
              <w:t>16</w:t>
            </w:r>
          </w:p>
        </w:tc>
        <w:tc>
          <w:tcPr>
            <w:tcW w:w="801" w:type="pct"/>
            <w:tcBorders>
              <w:bottom w:val="single" w:sz="4" w:space="0" w:color="auto"/>
            </w:tcBorders>
            <w:shd w:val="clear" w:color="auto" w:fill="DAEEF3" w:themeFill="accent5" w:themeFillTint="33"/>
            <w:vAlign w:val="center"/>
          </w:tcPr>
          <w:p w14:paraId="71DBE6D7" w14:textId="2F2D54E6" w:rsidR="004C1C82" w:rsidRPr="00391092" w:rsidRDefault="004C1C82" w:rsidP="009D2365">
            <w:pPr>
              <w:spacing w:after="0" w:line="240" w:lineRule="auto"/>
              <w:rPr>
                <w:rFonts w:ascii="Arial" w:hAnsi="Arial" w:cs="Arial"/>
                <w:sz w:val="16"/>
                <w:szCs w:val="16"/>
              </w:rPr>
            </w:pPr>
            <w:r w:rsidRPr="00FE37CD">
              <w:rPr>
                <w:rFonts w:ascii="Arial" w:hAnsi="Arial" w:cs="Arial"/>
                <w:sz w:val="16"/>
                <w:szCs w:val="16"/>
              </w:rPr>
              <w:t>Placing of concrete, mortar or grout</w:t>
            </w:r>
          </w:p>
        </w:tc>
        <w:tc>
          <w:tcPr>
            <w:tcW w:w="312" w:type="pct"/>
            <w:tcBorders>
              <w:bottom w:val="single" w:sz="4" w:space="0" w:color="auto"/>
            </w:tcBorders>
            <w:shd w:val="clear" w:color="auto" w:fill="DAEEF3" w:themeFill="accent5" w:themeFillTint="33"/>
            <w:vAlign w:val="center"/>
          </w:tcPr>
          <w:p w14:paraId="1C33B155" w14:textId="14806BD2" w:rsidR="004C1C82" w:rsidRPr="00391092" w:rsidRDefault="004C1C82" w:rsidP="00741A42">
            <w:pPr>
              <w:spacing w:after="0" w:line="240" w:lineRule="auto"/>
              <w:jc w:val="center"/>
              <w:rPr>
                <w:rFonts w:ascii="Arial" w:hAnsi="Arial" w:cs="Arial"/>
                <w:sz w:val="16"/>
                <w:szCs w:val="16"/>
              </w:rPr>
            </w:pPr>
            <w:r>
              <w:rPr>
                <w:rFonts w:ascii="Arial" w:hAnsi="Arial" w:cs="Arial"/>
                <w:sz w:val="16"/>
                <w:szCs w:val="16"/>
              </w:rPr>
              <w:t>Per Lot</w:t>
            </w:r>
          </w:p>
        </w:tc>
        <w:tc>
          <w:tcPr>
            <w:tcW w:w="1426" w:type="pct"/>
            <w:tcBorders>
              <w:bottom w:val="single" w:sz="4" w:space="0" w:color="auto"/>
            </w:tcBorders>
            <w:shd w:val="clear" w:color="auto" w:fill="DAEEF3" w:themeFill="accent5" w:themeFillTint="33"/>
            <w:vAlign w:val="center"/>
          </w:tcPr>
          <w:p w14:paraId="0626BAA9" w14:textId="7C466213" w:rsidR="007F0D24" w:rsidRPr="00741A42" w:rsidRDefault="004C1C82" w:rsidP="00957450">
            <w:pPr>
              <w:spacing w:after="0" w:line="240" w:lineRule="auto"/>
              <w:rPr>
                <w:rFonts w:ascii="Arial" w:eastAsia="TimesNewRomanPS-ItalicMT" w:hAnsi="Arial" w:cs="Arial"/>
                <w:iCs/>
                <w:sz w:val="16"/>
                <w:szCs w:val="16"/>
              </w:rPr>
            </w:pPr>
            <w:r w:rsidRPr="00FE37CD">
              <w:rPr>
                <w:rFonts w:ascii="Arial" w:hAnsi="Arial" w:cs="Arial"/>
                <w:sz w:val="16"/>
                <w:szCs w:val="16"/>
              </w:rPr>
              <w:t xml:space="preserve">Notify </w:t>
            </w:r>
            <w:r w:rsidR="00700174">
              <w:rPr>
                <w:rFonts w:ascii="Arial" w:hAnsi="Arial" w:cs="Arial"/>
                <w:sz w:val="16"/>
                <w:szCs w:val="16"/>
              </w:rPr>
              <w:t>TFNSW</w:t>
            </w:r>
            <w:r w:rsidR="004F6382">
              <w:rPr>
                <w:rFonts w:ascii="Arial" w:hAnsi="Arial" w:cs="Arial"/>
                <w:sz w:val="16"/>
                <w:szCs w:val="16"/>
              </w:rPr>
              <w:t xml:space="preserve"> Representative</w:t>
            </w:r>
            <w:r w:rsidRPr="00FE37CD">
              <w:rPr>
                <w:rFonts w:ascii="Arial" w:hAnsi="Arial" w:cs="Arial"/>
                <w:sz w:val="16"/>
                <w:szCs w:val="16"/>
              </w:rPr>
              <w:t>, not less than 24 hours and not more than 3 clear working days prior to the intended time of commencing to place concrete, mortar or grout, when fixing of the formwork and reinforcement in position (if applicable) will be completed and when concrete,</w:t>
            </w:r>
            <w:r>
              <w:rPr>
                <w:rFonts w:ascii="Arial" w:hAnsi="Arial" w:cs="Arial"/>
                <w:sz w:val="16"/>
                <w:szCs w:val="16"/>
              </w:rPr>
              <w:t xml:space="preserve"> mortar or grout will be placed, </w:t>
            </w:r>
            <w:r w:rsidRPr="004F6382">
              <w:rPr>
                <w:rFonts w:ascii="Arial" w:eastAsia="TimesNewRomanPS-ItalicMT" w:hAnsi="Arial" w:cs="Arial"/>
                <w:iCs/>
                <w:sz w:val="16"/>
                <w:szCs w:val="16"/>
              </w:rPr>
              <w:t xml:space="preserve">and where washout of delivery vehicles &amp; cleaning tools will </w:t>
            </w:r>
            <w:r w:rsidR="004F6382">
              <w:rPr>
                <w:rFonts w:ascii="Arial" w:eastAsia="TimesNewRomanPS-ItalicMT" w:hAnsi="Arial" w:cs="Arial"/>
                <w:iCs/>
                <w:sz w:val="16"/>
                <w:szCs w:val="16"/>
              </w:rPr>
              <w:t>take place</w:t>
            </w:r>
          </w:p>
        </w:tc>
        <w:tc>
          <w:tcPr>
            <w:tcW w:w="312" w:type="pct"/>
            <w:tcBorders>
              <w:bottom w:val="single" w:sz="4" w:space="0" w:color="auto"/>
            </w:tcBorders>
            <w:shd w:val="clear" w:color="auto" w:fill="DAEEF3" w:themeFill="accent5" w:themeFillTint="33"/>
            <w:vAlign w:val="center"/>
          </w:tcPr>
          <w:p w14:paraId="16D3A264" w14:textId="1F048582" w:rsidR="004C1C82" w:rsidRDefault="004C1C82" w:rsidP="009D2365">
            <w:pPr>
              <w:spacing w:after="0" w:line="240" w:lineRule="auto"/>
              <w:ind w:right="-57"/>
              <w:rPr>
                <w:rFonts w:ascii="Arial" w:hAnsi="Arial" w:cs="Arial"/>
                <w:sz w:val="16"/>
                <w:szCs w:val="16"/>
              </w:rPr>
            </w:pPr>
            <w:r>
              <w:rPr>
                <w:rFonts w:ascii="Arial" w:hAnsi="Arial" w:cs="Arial"/>
                <w:sz w:val="16"/>
                <w:szCs w:val="16"/>
              </w:rPr>
              <w:t>R53.6.1</w:t>
            </w:r>
          </w:p>
        </w:tc>
        <w:tc>
          <w:tcPr>
            <w:tcW w:w="312" w:type="pct"/>
            <w:tcBorders>
              <w:bottom w:val="single" w:sz="4" w:space="0" w:color="auto"/>
            </w:tcBorders>
            <w:shd w:val="clear" w:color="auto" w:fill="DAEEF3" w:themeFill="accent5" w:themeFillTint="33"/>
            <w:vAlign w:val="center"/>
          </w:tcPr>
          <w:p w14:paraId="50098442" w14:textId="77777777" w:rsidR="004C1C82" w:rsidRPr="00391092" w:rsidRDefault="004C1C82" w:rsidP="009D2365">
            <w:pPr>
              <w:spacing w:after="0" w:line="240" w:lineRule="auto"/>
              <w:rPr>
                <w:rFonts w:ascii="Arial" w:hAnsi="Arial" w:cs="Arial"/>
                <w:sz w:val="16"/>
                <w:szCs w:val="16"/>
              </w:rPr>
            </w:pPr>
          </w:p>
        </w:tc>
        <w:tc>
          <w:tcPr>
            <w:tcW w:w="357" w:type="pct"/>
            <w:tcBorders>
              <w:bottom w:val="single" w:sz="4" w:space="0" w:color="auto"/>
            </w:tcBorders>
            <w:shd w:val="clear" w:color="auto" w:fill="DAEEF3" w:themeFill="accent5" w:themeFillTint="33"/>
            <w:vAlign w:val="center"/>
          </w:tcPr>
          <w:p w14:paraId="1823BF15" w14:textId="5D766C24" w:rsidR="004F6382" w:rsidRDefault="00957450" w:rsidP="007F0D24">
            <w:pPr>
              <w:spacing w:after="0" w:line="240" w:lineRule="auto"/>
              <w:jc w:val="center"/>
              <w:rPr>
                <w:rFonts w:ascii="Arial" w:hAnsi="Arial" w:cs="Arial"/>
                <w:sz w:val="16"/>
                <w:szCs w:val="16"/>
              </w:rPr>
            </w:pPr>
            <w:r w:rsidRPr="00957450">
              <w:rPr>
                <w:rFonts w:ascii="Arial" w:hAnsi="Arial" w:cs="Arial"/>
                <w:sz w:val="16"/>
                <w:szCs w:val="16"/>
              </w:rPr>
              <w:t>Witness Point No.:………...</w:t>
            </w:r>
          </w:p>
        </w:tc>
        <w:tc>
          <w:tcPr>
            <w:tcW w:w="177" w:type="pct"/>
            <w:tcBorders>
              <w:bottom w:val="single" w:sz="4" w:space="0" w:color="auto"/>
            </w:tcBorders>
            <w:shd w:val="clear" w:color="auto" w:fill="DAEEF3" w:themeFill="accent5" w:themeFillTint="33"/>
            <w:vAlign w:val="center"/>
          </w:tcPr>
          <w:p w14:paraId="2E6639B5" w14:textId="70DD4EB7" w:rsidR="004C1C82" w:rsidRPr="00391092" w:rsidRDefault="004C1C82" w:rsidP="000B020B">
            <w:pPr>
              <w:spacing w:after="0" w:line="240" w:lineRule="auto"/>
              <w:jc w:val="center"/>
              <w:rPr>
                <w:rFonts w:ascii="Arial" w:hAnsi="Arial" w:cs="Arial"/>
                <w:sz w:val="16"/>
                <w:szCs w:val="16"/>
              </w:rPr>
            </w:pPr>
            <w:r>
              <w:rPr>
                <w:rFonts w:ascii="Arial" w:hAnsi="Arial" w:cs="Arial"/>
                <w:sz w:val="16"/>
                <w:szCs w:val="16"/>
              </w:rPr>
              <w:t>WP</w:t>
            </w:r>
          </w:p>
        </w:tc>
        <w:tc>
          <w:tcPr>
            <w:tcW w:w="401" w:type="pct"/>
            <w:tcBorders>
              <w:bottom w:val="single" w:sz="4" w:space="0" w:color="auto"/>
            </w:tcBorders>
            <w:shd w:val="clear" w:color="auto" w:fill="DAEEF3" w:themeFill="accent5" w:themeFillTint="33"/>
            <w:vAlign w:val="center"/>
          </w:tcPr>
          <w:p w14:paraId="22C0AD9F" w14:textId="602F093E" w:rsidR="004C1C82" w:rsidRPr="00391092" w:rsidRDefault="004C1C82" w:rsidP="000B020B">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DAEEF3" w:themeFill="accent5" w:themeFillTint="33"/>
            <w:vAlign w:val="center"/>
          </w:tcPr>
          <w:p w14:paraId="54D17092" w14:textId="77777777" w:rsidR="004C1C82" w:rsidRPr="00391092" w:rsidRDefault="004C1C82" w:rsidP="009D2365">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DAEEF3" w:themeFill="accent5" w:themeFillTint="33"/>
            <w:vAlign w:val="center"/>
          </w:tcPr>
          <w:p w14:paraId="01D879A5" w14:textId="77777777" w:rsidR="004C1C82" w:rsidRPr="00404969" w:rsidRDefault="004C1C82" w:rsidP="009D2365">
            <w:pPr>
              <w:spacing w:after="0" w:line="240" w:lineRule="auto"/>
              <w:rPr>
                <w:rFonts w:ascii="Arial" w:hAnsi="Arial" w:cs="Arial"/>
                <w:sz w:val="16"/>
                <w:szCs w:val="16"/>
              </w:rPr>
            </w:pPr>
          </w:p>
        </w:tc>
        <w:tc>
          <w:tcPr>
            <w:tcW w:w="219" w:type="pct"/>
            <w:tcBorders>
              <w:bottom w:val="single" w:sz="4" w:space="0" w:color="auto"/>
            </w:tcBorders>
            <w:shd w:val="clear" w:color="auto" w:fill="DAEEF3" w:themeFill="accent5" w:themeFillTint="33"/>
            <w:vAlign w:val="center"/>
          </w:tcPr>
          <w:p w14:paraId="68BF51EE" w14:textId="77777777" w:rsidR="004C1C82" w:rsidRPr="00404969" w:rsidRDefault="004C1C82" w:rsidP="0082177B">
            <w:pPr>
              <w:spacing w:after="0" w:line="240" w:lineRule="auto"/>
              <w:jc w:val="center"/>
              <w:rPr>
                <w:rFonts w:ascii="Arial" w:hAnsi="Arial" w:cs="Arial"/>
                <w:sz w:val="16"/>
                <w:szCs w:val="16"/>
              </w:rPr>
            </w:pPr>
          </w:p>
        </w:tc>
      </w:tr>
      <w:tr w:rsidR="00C50A8F" w:rsidRPr="00404969" w14:paraId="72D65AE3" w14:textId="77777777" w:rsidTr="000A79D1">
        <w:trPr>
          <w:trHeight w:val="905"/>
        </w:trPr>
        <w:tc>
          <w:tcPr>
            <w:tcW w:w="189" w:type="pct"/>
            <w:tcBorders>
              <w:bottom w:val="single" w:sz="4" w:space="0" w:color="auto"/>
            </w:tcBorders>
            <w:shd w:val="clear" w:color="auto" w:fill="DAEEF3" w:themeFill="accent5" w:themeFillTint="33"/>
            <w:vAlign w:val="center"/>
          </w:tcPr>
          <w:p w14:paraId="1D29AA3F" w14:textId="0624D6BC" w:rsidR="00C50A8F" w:rsidRDefault="00C50A8F" w:rsidP="00C50A8F">
            <w:pPr>
              <w:spacing w:before="60" w:after="60"/>
              <w:rPr>
                <w:rFonts w:ascii="Arial" w:hAnsi="Arial" w:cs="Arial"/>
                <w:sz w:val="16"/>
                <w:szCs w:val="16"/>
              </w:rPr>
            </w:pPr>
            <w:r>
              <w:rPr>
                <w:rFonts w:ascii="Arial" w:hAnsi="Arial" w:cs="Arial"/>
                <w:sz w:val="16"/>
                <w:szCs w:val="16"/>
              </w:rPr>
              <w:t>17</w:t>
            </w:r>
          </w:p>
        </w:tc>
        <w:tc>
          <w:tcPr>
            <w:tcW w:w="801" w:type="pct"/>
            <w:tcBorders>
              <w:bottom w:val="single" w:sz="4" w:space="0" w:color="auto"/>
            </w:tcBorders>
            <w:shd w:val="clear" w:color="auto" w:fill="DAEEF3" w:themeFill="accent5" w:themeFillTint="33"/>
            <w:vAlign w:val="center"/>
          </w:tcPr>
          <w:p w14:paraId="6B87B595" w14:textId="77777777" w:rsidR="00C50A8F" w:rsidRPr="00C50A8F" w:rsidRDefault="00C50A8F" w:rsidP="00C50A8F">
            <w:pPr>
              <w:spacing w:after="0" w:line="240" w:lineRule="auto"/>
              <w:rPr>
                <w:rFonts w:ascii="Arial" w:hAnsi="Arial" w:cs="Arial"/>
                <w:sz w:val="16"/>
                <w:szCs w:val="16"/>
              </w:rPr>
            </w:pPr>
            <w:r w:rsidRPr="00C50A8F">
              <w:rPr>
                <w:rFonts w:ascii="Arial" w:hAnsi="Arial" w:cs="Arial"/>
                <w:sz w:val="16"/>
                <w:szCs w:val="16"/>
              </w:rPr>
              <w:t>(Where nominated in the relevant specification)</w:t>
            </w:r>
          </w:p>
          <w:p w14:paraId="6274FB91" w14:textId="7EBF70A8" w:rsidR="00C50A8F" w:rsidRPr="00FE37CD" w:rsidRDefault="00C50A8F" w:rsidP="00C50A8F">
            <w:pPr>
              <w:spacing w:after="0" w:line="240" w:lineRule="auto"/>
              <w:rPr>
                <w:rFonts w:ascii="Arial" w:hAnsi="Arial" w:cs="Arial"/>
                <w:sz w:val="16"/>
                <w:szCs w:val="16"/>
              </w:rPr>
            </w:pPr>
            <w:r>
              <w:rPr>
                <w:rFonts w:ascii="Arial" w:hAnsi="Arial" w:cs="Arial"/>
                <w:sz w:val="16"/>
                <w:szCs w:val="16"/>
              </w:rPr>
              <w:t>Hold Point for</w:t>
            </w:r>
            <w:r w:rsidRPr="00C50A8F">
              <w:rPr>
                <w:rFonts w:ascii="Arial" w:hAnsi="Arial" w:cs="Arial"/>
                <w:sz w:val="16"/>
                <w:szCs w:val="16"/>
              </w:rPr>
              <w:t xml:space="preserve"> Placing of Concrete</w:t>
            </w:r>
          </w:p>
        </w:tc>
        <w:tc>
          <w:tcPr>
            <w:tcW w:w="312" w:type="pct"/>
            <w:tcBorders>
              <w:bottom w:val="single" w:sz="4" w:space="0" w:color="auto"/>
            </w:tcBorders>
            <w:shd w:val="clear" w:color="auto" w:fill="DAEEF3" w:themeFill="accent5" w:themeFillTint="33"/>
            <w:vAlign w:val="center"/>
          </w:tcPr>
          <w:p w14:paraId="3CE3CADC" w14:textId="19AF3DED" w:rsidR="00C50A8F" w:rsidRDefault="00C50A8F" w:rsidP="00C50A8F">
            <w:pPr>
              <w:spacing w:after="0" w:line="240" w:lineRule="auto"/>
              <w:jc w:val="center"/>
              <w:rPr>
                <w:rFonts w:ascii="Arial" w:hAnsi="Arial" w:cs="Arial"/>
                <w:sz w:val="16"/>
                <w:szCs w:val="16"/>
              </w:rPr>
            </w:pPr>
            <w:r>
              <w:rPr>
                <w:rFonts w:ascii="Arial" w:hAnsi="Arial" w:cs="Arial"/>
                <w:sz w:val="16"/>
                <w:szCs w:val="16"/>
              </w:rPr>
              <w:t>Per Lot</w:t>
            </w:r>
          </w:p>
        </w:tc>
        <w:tc>
          <w:tcPr>
            <w:tcW w:w="1426" w:type="pct"/>
            <w:tcBorders>
              <w:bottom w:val="single" w:sz="4" w:space="0" w:color="auto"/>
            </w:tcBorders>
            <w:shd w:val="clear" w:color="auto" w:fill="DAEEF3" w:themeFill="accent5" w:themeFillTint="33"/>
            <w:vAlign w:val="center"/>
          </w:tcPr>
          <w:p w14:paraId="09EA23F4" w14:textId="734951AC" w:rsidR="007F0D24" w:rsidRPr="00FE37CD" w:rsidRDefault="00C50A8F" w:rsidP="00957450">
            <w:pPr>
              <w:spacing w:after="0" w:line="240" w:lineRule="auto"/>
              <w:rPr>
                <w:rFonts w:ascii="Arial" w:hAnsi="Arial" w:cs="Arial"/>
                <w:sz w:val="16"/>
                <w:szCs w:val="16"/>
              </w:rPr>
            </w:pPr>
            <w:r w:rsidRPr="00FE37CD">
              <w:rPr>
                <w:rFonts w:ascii="Arial" w:hAnsi="Arial" w:cs="Arial"/>
                <w:sz w:val="16"/>
                <w:szCs w:val="16"/>
              </w:rPr>
              <w:t xml:space="preserve">Notify </w:t>
            </w:r>
            <w:r w:rsidR="00700174">
              <w:rPr>
                <w:rFonts w:ascii="Arial" w:hAnsi="Arial" w:cs="Arial"/>
                <w:sz w:val="16"/>
                <w:szCs w:val="16"/>
              </w:rPr>
              <w:t>TFNSW</w:t>
            </w:r>
            <w:r>
              <w:rPr>
                <w:rFonts w:ascii="Arial" w:hAnsi="Arial" w:cs="Arial"/>
                <w:sz w:val="16"/>
                <w:szCs w:val="16"/>
              </w:rPr>
              <w:t xml:space="preserve"> Representative</w:t>
            </w:r>
            <w:r w:rsidRPr="00FE37CD">
              <w:rPr>
                <w:rFonts w:ascii="Arial" w:hAnsi="Arial" w:cs="Arial"/>
                <w:sz w:val="16"/>
                <w:szCs w:val="16"/>
              </w:rPr>
              <w:t>, not less than 24 hours and not more than 3 clear working days prior to the intended time of commencing to place concrete, mortar or grout, when fixing of the formwork and reinforcement in position (if applicable) will be completed and when concrete,</w:t>
            </w:r>
            <w:r>
              <w:rPr>
                <w:rFonts w:ascii="Arial" w:hAnsi="Arial" w:cs="Arial"/>
                <w:sz w:val="16"/>
                <w:szCs w:val="16"/>
              </w:rPr>
              <w:t xml:space="preserve"> mortar or grout will be placed, </w:t>
            </w:r>
            <w:r w:rsidRPr="004F6382">
              <w:rPr>
                <w:rFonts w:ascii="Arial" w:eastAsia="TimesNewRomanPS-ItalicMT" w:hAnsi="Arial" w:cs="Arial"/>
                <w:iCs/>
                <w:sz w:val="16"/>
                <w:szCs w:val="16"/>
              </w:rPr>
              <w:t xml:space="preserve">and where washout of delivery vehicles &amp; cleaning tools will </w:t>
            </w:r>
            <w:r>
              <w:rPr>
                <w:rFonts w:ascii="Arial" w:eastAsia="TimesNewRomanPS-ItalicMT" w:hAnsi="Arial" w:cs="Arial"/>
                <w:iCs/>
                <w:sz w:val="16"/>
                <w:szCs w:val="16"/>
              </w:rPr>
              <w:t>take place</w:t>
            </w:r>
          </w:p>
        </w:tc>
        <w:tc>
          <w:tcPr>
            <w:tcW w:w="312" w:type="pct"/>
            <w:tcBorders>
              <w:bottom w:val="single" w:sz="4" w:space="0" w:color="auto"/>
            </w:tcBorders>
            <w:shd w:val="clear" w:color="auto" w:fill="DAEEF3" w:themeFill="accent5" w:themeFillTint="33"/>
            <w:vAlign w:val="center"/>
          </w:tcPr>
          <w:p w14:paraId="76720CCC" w14:textId="024A8913" w:rsidR="00C50A8F" w:rsidRDefault="00C50A8F" w:rsidP="00C50A8F">
            <w:pPr>
              <w:spacing w:after="0" w:line="240" w:lineRule="auto"/>
              <w:ind w:right="-57"/>
              <w:rPr>
                <w:rFonts w:ascii="Arial" w:hAnsi="Arial" w:cs="Arial"/>
                <w:sz w:val="16"/>
                <w:szCs w:val="16"/>
              </w:rPr>
            </w:pPr>
            <w:r>
              <w:rPr>
                <w:rFonts w:ascii="Arial" w:hAnsi="Arial" w:cs="Arial"/>
                <w:sz w:val="16"/>
                <w:szCs w:val="16"/>
              </w:rPr>
              <w:t>R53.6.1</w:t>
            </w:r>
          </w:p>
        </w:tc>
        <w:tc>
          <w:tcPr>
            <w:tcW w:w="312" w:type="pct"/>
            <w:tcBorders>
              <w:bottom w:val="single" w:sz="4" w:space="0" w:color="auto"/>
            </w:tcBorders>
            <w:shd w:val="clear" w:color="auto" w:fill="DAEEF3" w:themeFill="accent5" w:themeFillTint="33"/>
            <w:vAlign w:val="center"/>
          </w:tcPr>
          <w:p w14:paraId="1061E10D" w14:textId="77777777" w:rsidR="00C50A8F" w:rsidRPr="00391092" w:rsidRDefault="00C50A8F" w:rsidP="00C50A8F">
            <w:pPr>
              <w:spacing w:after="0" w:line="240" w:lineRule="auto"/>
              <w:rPr>
                <w:rFonts w:ascii="Arial" w:hAnsi="Arial" w:cs="Arial"/>
                <w:sz w:val="16"/>
                <w:szCs w:val="16"/>
              </w:rPr>
            </w:pPr>
          </w:p>
        </w:tc>
        <w:tc>
          <w:tcPr>
            <w:tcW w:w="357" w:type="pct"/>
            <w:tcBorders>
              <w:bottom w:val="single" w:sz="4" w:space="0" w:color="auto"/>
            </w:tcBorders>
            <w:shd w:val="clear" w:color="auto" w:fill="DAEEF3" w:themeFill="accent5" w:themeFillTint="33"/>
            <w:vAlign w:val="center"/>
          </w:tcPr>
          <w:p w14:paraId="371EE366" w14:textId="77777777" w:rsidR="00957450" w:rsidRDefault="00957450" w:rsidP="007F0D24">
            <w:pPr>
              <w:spacing w:after="0" w:line="240" w:lineRule="auto"/>
              <w:jc w:val="center"/>
              <w:rPr>
                <w:rFonts w:ascii="Arial" w:hAnsi="Arial" w:cs="Arial"/>
                <w:sz w:val="16"/>
                <w:szCs w:val="16"/>
              </w:rPr>
            </w:pPr>
            <w:r w:rsidRPr="00957450">
              <w:rPr>
                <w:rFonts w:ascii="Arial" w:hAnsi="Arial" w:cs="Arial"/>
                <w:sz w:val="16"/>
                <w:szCs w:val="16"/>
              </w:rPr>
              <w:t>Hold Point</w:t>
            </w:r>
          </w:p>
          <w:p w14:paraId="16037BC7" w14:textId="4F7E30B1" w:rsidR="00C50A8F" w:rsidRDefault="00957450" w:rsidP="007F0D24">
            <w:pPr>
              <w:spacing w:after="0" w:line="240" w:lineRule="auto"/>
              <w:jc w:val="center"/>
              <w:rPr>
                <w:rFonts w:ascii="Arial" w:hAnsi="Arial" w:cs="Arial"/>
                <w:sz w:val="16"/>
                <w:szCs w:val="16"/>
              </w:rPr>
            </w:pPr>
            <w:r w:rsidRPr="00957450">
              <w:rPr>
                <w:rFonts w:ascii="Arial" w:hAnsi="Arial" w:cs="Arial"/>
                <w:sz w:val="16"/>
                <w:szCs w:val="16"/>
              </w:rPr>
              <w:t xml:space="preserve"> No.:………...</w:t>
            </w:r>
          </w:p>
        </w:tc>
        <w:tc>
          <w:tcPr>
            <w:tcW w:w="177" w:type="pct"/>
            <w:tcBorders>
              <w:bottom w:val="single" w:sz="4" w:space="0" w:color="auto"/>
            </w:tcBorders>
            <w:shd w:val="clear" w:color="auto" w:fill="DAEEF3" w:themeFill="accent5" w:themeFillTint="33"/>
            <w:vAlign w:val="center"/>
          </w:tcPr>
          <w:p w14:paraId="1EB042C8" w14:textId="166CF524" w:rsidR="00C50A8F" w:rsidRDefault="00C50A8F" w:rsidP="00C50A8F">
            <w:pPr>
              <w:spacing w:after="0" w:line="240" w:lineRule="auto"/>
              <w:jc w:val="center"/>
              <w:rPr>
                <w:rFonts w:ascii="Arial" w:hAnsi="Arial" w:cs="Arial"/>
                <w:sz w:val="16"/>
                <w:szCs w:val="16"/>
              </w:rPr>
            </w:pPr>
            <w:r>
              <w:rPr>
                <w:rFonts w:ascii="Arial" w:hAnsi="Arial" w:cs="Arial"/>
                <w:sz w:val="16"/>
                <w:szCs w:val="16"/>
              </w:rPr>
              <w:t>HP</w:t>
            </w:r>
          </w:p>
        </w:tc>
        <w:tc>
          <w:tcPr>
            <w:tcW w:w="401" w:type="pct"/>
            <w:tcBorders>
              <w:bottom w:val="single" w:sz="4" w:space="0" w:color="auto"/>
            </w:tcBorders>
            <w:shd w:val="clear" w:color="auto" w:fill="DAEEF3" w:themeFill="accent5" w:themeFillTint="33"/>
            <w:vAlign w:val="center"/>
          </w:tcPr>
          <w:p w14:paraId="6AFEC30D" w14:textId="0E12256F" w:rsidR="00C50A8F" w:rsidRPr="00391092" w:rsidRDefault="00C50A8F" w:rsidP="00C50A8F">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DAEEF3" w:themeFill="accent5" w:themeFillTint="33"/>
            <w:vAlign w:val="center"/>
          </w:tcPr>
          <w:p w14:paraId="4A8DC61A" w14:textId="77777777" w:rsidR="00C50A8F" w:rsidRPr="00391092" w:rsidRDefault="00C50A8F" w:rsidP="00C50A8F">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DAEEF3" w:themeFill="accent5" w:themeFillTint="33"/>
            <w:vAlign w:val="center"/>
          </w:tcPr>
          <w:p w14:paraId="3BF5C15E" w14:textId="77777777" w:rsidR="00C50A8F" w:rsidRPr="00404969" w:rsidRDefault="00C50A8F" w:rsidP="00C50A8F">
            <w:pPr>
              <w:spacing w:after="0" w:line="240" w:lineRule="auto"/>
              <w:rPr>
                <w:rFonts w:ascii="Arial" w:hAnsi="Arial" w:cs="Arial"/>
                <w:sz w:val="16"/>
                <w:szCs w:val="16"/>
              </w:rPr>
            </w:pPr>
          </w:p>
        </w:tc>
        <w:tc>
          <w:tcPr>
            <w:tcW w:w="219" w:type="pct"/>
            <w:tcBorders>
              <w:bottom w:val="single" w:sz="4" w:space="0" w:color="auto"/>
            </w:tcBorders>
            <w:shd w:val="clear" w:color="auto" w:fill="DAEEF3" w:themeFill="accent5" w:themeFillTint="33"/>
            <w:vAlign w:val="center"/>
          </w:tcPr>
          <w:p w14:paraId="5E07F888" w14:textId="77777777" w:rsidR="00C50A8F" w:rsidRPr="00404969" w:rsidRDefault="00C50A8F" w:rsidP="00C50A8F">
            <w:pPr>
              <w:spacing w:after="0" w:line="240" w:lineRule="auto"/>
              <w:jc w:val="center"/>
              <w:rPr>
                <w:rFonts w:ascii="Arial" w:hAnsi="Arial" w:cs="Arial"/>
                <w:sz w:val="16"/>
                <w:szCs w:val="16"/>
              </w:rPr>
            </w:pPr>
          </w:p>
        </w:tc>
      </w:tr>
      <w:tr w:rsidR="00C50A8F" w:rsidRPr="00404969" w14:paraId="649BE42B" w14:textId="77777777" w:rsidTr="000A79D1">
        <w:trPr>
          <w:trHeight w:val="260"/>
        </w:trPr>
        <w:tc>
          <w:tcPr>
            <w:tcW w:w="189" w:type="pct"/>
            <w:vAlign w:val="center"/>
          </w:tcPr>
          <w:p w14:paraId="4DD8323F" w14:textId="1AF1A993" w:rsidR="00C50A8F" w:rsidRPr="00404969" w:rsidRDefault="00C50A8F" w:rsidP="00C50A8F">
            <w:pPr>
              <w:spacing w:before="60" w:after="60"/>
              <w:rPr>
                <w:rFonts w:ascii="Arial" w:hAnsi="Arial" w:cs="Arial"/>
                <w:sz w:val="16"/>
                <w:szCs w:val="16"/>
              </w:rPr>
            </w:pPr>
            <w:r>
              <w:rPr>
                <w:rFonts w:ascii="Arial" w:hAnsi="Arial" w:cs="Arial"/>
                <w:sz w:val="16"/>
                <w:szCs w:val="16"/>
              </w:rPr>
              <w:t>18</w:t>
            </w:r>
          </w:p>
        </w:tc>
        <w:tc>
          <w:tcPr>
            <w:tcW w:w="801" w:type="pct"/>
            <w:vAlign w:val="center"/>
          </w:tcPr>
          <w:p w14:paraId="7A0C8C40" w14:textId="01CF115B" w:rsidR="00C50A8F" w:rsidRPr="00391092" w:rsidRDefault="00C50A8F" w:rsidP="00C50A8F">
            <w:pPr>
              <w:spacing w:after="0" w:line="240" w:lineRule="auto"/>
              <w:rPr>
                <w:rFonts w:ascii="Arial" w:hAnsi="Arial" w:cs="Arial"/>
                <w:sz w:val="16"/>
                <w:szCs w:val="16"/>
              </w:rPr>
            </w:pPr>
            <w:r>
              <w:rPr>
                <w:rFonts w:ascii="Arial" w:hAnsi="Arial" w:cs="Arial"/>
                <w:bCs/>
                <w:sz w:val="16"/>
                <w:szCs w:val="16"/>
              </w:rPr>
              <w:t>Carry out the concrete pour</w:t>
            </w:r>
          </w:p>
        </w:tc>
        <w:tc>
          <w:tcPr>
            <w:tcW w:w="312" w:type="pct"/>
            <w:vAlign w:val="center"/>
          </w:tcPr>
          <w:p w14:paraId="4E6D6CA2" w14:textId="5144F32F" w:rsidR="00C50A8F" w:rsidRPr="00391092" w:rsidRDefault="00C50A8F" w:rsidP="00C50A8F">
            <w:pPr>
              <w:spacing w:after="0" w:line="240" w:lineRule="auto"/>
              <w:jc w:val="center"/>
              <w:rPr>
                <w:rFonts w:ascii="Arial" w:hAnsi="Arial" w:cs="Arial"/>
                <w:sz w:val="16"/>
                <w:szCs w:val="16"/>
              </w:rPr>
            </w:pPr>
            <w:r w:rsidRPr="00391092">
              <w:rPr>
                <w:rFonts w:ascii="Arial" w:hAnsi="Arial" w:cs="Arial"/>
                <w:sz w:val="16"/>
                <w:szCs w:val="16"/>
              </w:rPr>
              <w:t>Per Lot</w:t>
            </w:r>
          </w:p>
        </w:tc>
        <w:tc>
          <w:tcPr>
            <w:tcW w:w="1426" w:type="pct"/>
            <w:vAlign w:val="center"/>
          </w:tcPr>
          <w:p w14:paraId="260DF0AE" w14:textId="181D478D" w:rsidR="00C50A8F" w:rsidRDefault="00C50A8F" w:rsidP="00C50A8F">
            <w:pPr>
              <w:widowControl w:val="0"/>
              <w:numPr>
                <w:ilvl w:val="0"/>
                <w:numId w:val="21"/>
              </w:numPr>
              <w:tabs>
                <w:tab w:val="clear" w:pos="720"/>
              </w:tabs>
              <w:spacing w:after="0" w:line="240" w:lineRule="auto"/>
              <w:ind w:left="36" w:hanging="142"/>
              <w:rPr>
                <w:rFonts w:ascii="Arial" w:hAnsi="Arial" w:cs="Arial"/>
                <w:sz w:val="16"/>
                <w:szCs w:val="16"/>
              </w:rPr>
            </w:pPr>
            <w:r>
              <w:rPr>
                <w:rFonts w:ascii="Arial" w:hAnsi="Arial" w:cs="Arial"/>
                <w:sz w:val="16"/>
                <w:szCs w:val="16"/>
              </w:rPr>
              <w:t>Concrete docket checked for correct mix</w:t>
            </w:r>
          </w:p>
          <w:p w14:paraId="7FD980F2" w14:textId="69923C0B" w:rsidR="00C50A8F" w:rsidRDefault="00C50A8F" w:rsidP="00C50A8F">
            <w:pPr>
              <w:widowControl w:val="0"/>
              <w:numPr>
                <w:ilvl w:val="0"/>
                <w:numId w:val="21"/>
              </w:numPr>
              <w:tabs>
                <w:tab w:val="clear" w:pos="720"/>
              </w:tabs>
              <w:spacing w:after="0" w:line="240" w:lineRule="auto"/>
              <w:ind w:left="36" w:hanging="142"/>
              <w:rPr>
                <w:rFonts w:ascii="Arial" w:hAnsi="Arial" w:cs="Arial"/>
                <w:sz w:val="16"/>
                <w:szCs w:val="16"/>
              </w:rPr>
            </w:pPr>
            <w:r w:rsidRPr="00C06048">
              <w:rPr>
                <w:rFonts w:ascii="Arial" w:hAnsi="Arial" w:cs="Arial"/>
                <w:sz w:val="16"/>
                <w:szCs w:val="16"/>
              </w:rPr>
              <w:t xml:space="preserve">Slump and cylinders sampled. For sprayed concrete test the compaction </w:t>
            </w:r>
            <w:r>
              <w:rPr>
                <w:rFonts w:ascii="Arial" w:hAnsi="Arial" w:cs="Arial"/>
                <w:sz w:val="16"/>
                <w:szCs w:val="16"/>
              </w:rPr>
              <w:t>by</w:t>
            </w:r>
            <w:r w:rsidRPr="00C06048">
              <w:rPr>
                <w:rFonts w:ascii="Arial" w:hAnsi="Arial" w:cs="Arial"/>
                <w:sz w:val="16"/>
                <w:szCs w:val="16"/>
              </w:rPr>
              <w:t xml:space="preserve"> using 75 mm diameter cores taken from the in-place sprayed concrete</w:t>
            </w:r>
          </w:p>
          <w:p w14:paraId="1A6DD405" w14:textId="53AD4403" w:rsidR="00C50A8F" w:rsidRPr="00C50A8F" w:rsidRDefault="00C50A8F" w:rsidP="00C50A8F">
            <w:pPr>
              <w:widowControl w:val="0"/>
              <w:numPr>
                <w:ilvl w:val="0"/>
                <w:numId w:val="21"/>
              </w:numPr>
              <w:tabs>
                <w:tab w:val="clear" w:pos="720"/>
              </w:tabs>
              <w:spacing w:after="0" w:line="240" w:lineRule="auto"/>
              <w:ind w:left="36" w:hanging="142"/>
              <w:rPr>
                <w:rFonts w:ascii="Arial" w:hAnsi="Arial" w:cs="Arial"/>
                <w:sz w:val="16"/>
                <w:szCs w:val="16"/>
              </w:rPr>
            </w:pPr>
            <w:r w:rsidRPr="00C50A8F">
              <w:rPr>
                <w:rFonts w:ascii="Arial" w:hAnsi="Arial" w:cs="Arial"/>
                <w:sz w:val="16"/>
                <w:szCs w:val="16"/>
              </w:rPr>
              <w:t xml:space="preserve">If concrete is placed in a deep formwork it is not allowed to drop freely inside the formwork more than 1.2m. Concrete is placed through a rigid tube to ensure it does not segregate </w:t>
            </w:r>
            <w:r w:rsidRPr="00C50A8F">
              <w:rPr>
                <w:rFonts w:ascii="Arial" w:hAnsi="Arial" w:cs="Arial"/>
                <w:sz w:val="16"/>
                <w:szCs w:val="16"/>
              </w:rPr>
              <w:lastRenderedPageBreak/>
              <w:t>due to aggregate hitting the reinforcement</w:t>
            </w:r>
          </w:p>
          <w:p w14:paraId="26539A52" w14:textId="2F16A1DC" w:rsidR="00C50A8F" w:rsidRPr="00391092" w:rsidRDefault="00C50A8F" w:rsidP="00C50A8F">
            <w:pPr>
              <w:widowControl w:val="0"/>
              <w:numPr>
                <w:ilvl w:val="0"/>
                <w:numId w:val="21"/>
              </w:numPr>
              <w:tabs>
                <w:tab w:val="clear" w:pos="720"/>
              </w:tabs>
              <w:spacing w:after="0" w:line="240" w:lineRule="auto"/>
              <w:ind w:left="36" w:hanging="142"/>
              <w:rPr>
                <w:rFonts w:ascii="Arial" w:hAnsi="Arial" w:cs="Arial"/>
                <w:sz w:val="16"/>
                <w:szCs w:val="16"/>
              </w:rPr>
            </w:pPr>
            <w:r w:rsidRPr="00391092">
              <w:rPr>
                <w:rFonts w:ascii="Arial" w:hAnsi="Arial" w:cs="Arial"/>
                <w:sz w:val="16"/>
                <w:szCs w:val="16"/>
              </w:rPr>
              <w:t>Concrete is being spread and compacted adequately</w:t>
            </w:r>
            <w:r>
              <w:rPr>
                <w:rFonts w:ascii="Arial" w:hAnsi="Arial" w:cs="Arial"/>
                <w:sz w:val="16"/>
                <w:szCs w:val="16"/>
              </w:rPr>
              <w:t xml:space="preserve"> to produce a homogeneous product monolithic between joints and edges</w:t>
            </w:r>
          </w:p>
          <w:p w14:paraId="1383F1CA" w14:textId="77777777" w:rsidR="00C50A8F" w:rsidRDefault="00C50A8F" w:rsidP="00C50A8F">
            <w:pPr>
              <w:widowControl w:val="0"/>
              <w:numPr>
                <w:ilvl w:val="0"/>
                <w:numId w:val="21"/>
              </w:numPr>
              <w:tabs>
                <w:tab w:val="clear" w:pos="720"/>
              </w:tabs>
              <w:spacing w:after="0" w:line="240" w:lineRule="auto"/>
              <w:ind w:left="36" w:hanging="142"/>
              <w:rPr>
                <w:rFonts w:ascii="Arial" w:hAnsi="Arial" w:cs="Arial"/>
                <w:sz w:val="16"/>
                <w:szCs w:val="16"/>
              </w:rPr>
            </w:pPr>
            <w:r w:rsidRPr="00841A4D">
              <w:rPr>
                <w:rFonts w:ascii="Arial" w:hAnsi="Arial" w:cs="Arial"/>
                <w:sz w:val="16"/>
                <w:szCs w:val="16"/>
              </w:rPr>
              <w:t>No mortar leaks or movement in formwork, reo or embedment</w:t>
            </w:r>
          </w:p>
          <w:p w14:paraId="02041EC1" w14:textId="5D3C7B1C" w:rsidR="00C50A8F" w:rsidRDefault="00C50A8F" w:rsidP="00C50A8F">
            <w:pPr>
              <w:widowControl w:val="0"/>
              <w:numPr>
                <w:ilvl w:val="0"/>
                <w:numId w:val="21"/>
              </w:numPr>
              <w:tabs>
                <w:tab w:val="clear" w:pos="720"/>
              </w:tabs>
              <w:spacing w:after="0" w:line="240" w:lineRule="auto"/>
              <w:ind w:left="36" w:hanging="142"/>
              <w:rPr>
                <w:rFonts w:ascii="Arial" w:hAnsi="Arial" w:cs="Arial"/>
                <w:sz w:val="16"/>
                <w:szCs w:val="16"/>
              </w:rPr>
            </w:pPr>
            <w:r>
              <w:rPr>
                <w:rFonts w:ascii="Arial" w:hAnsi="Arial" w:cs="Arial"/>
                <w:sz w:val="16"/>
                <w:szCs w:val="16"/>
              </w:rPr>
              <w:t>Ensure entrapped air is expelled and concrete surrounds all reinforcement &amp; embedments</w:t>
            </w:r>
          </w:p>
          <w:p w14:paraId="055936C5" w14:textId="7CE5092C" w:rsidR="00C50A8F" w:rsidRDefault="00C50A8F" w:rsidP="00C50A8F">
            <w:pPr>
              <w:widowControl w:val="0"/>
              <w:numPr>
                <w:ilvl w:val="0"/>
                <w:numId w:val="21"/>
              </w:numPr>
              <w:tabs>
                <w:tab w:val="clear" w:pos="720"/>
              </w:tabs>
              <w:spacing w:after="0" w:line="240" w:lineRule="auto"/>
              <w:ind w:left="36" w:hanging="142"/>
              <w:rPr>
                <w:rFonts w:ascii="Arial" w:hAnsi="Arial" w:cs="Arial"/>
                <w:sz w:val="16"/>
                <w:szCs w:val="16"/>
              </w:rPr>
            </w:pPr>
            <w:r>
              <w:rPr>
                <w:rFonts w:ascii="Arial" w:hAnsi="Arial" w:cs="Arial"/>
                <w:sz w:val="16"/>
                <w:szCs w:val="16"/>
              </w:rPr>
              <w:t>Provide specified thickness, cover &amp; surface finish</w:t>
            </w:r>
          </w:p>
          <w:p w14:paraId="66990FED" w14:textId="77777777" w:rsidR="00C50A8F" w:rsidRDefault="00C50A8F" w:rsidP="00C50A8F">
            <w:pPr>
              <w:widowControl w:val="0"/>
              <w:numPr>
                <w:ilvl w:val="0"/>
                <w:numId w:val="21"/>
              </w:numPr>
              <w:tabs>
                <w:tab w:val="clear" w:pos="720"/>
              </w:tabs>
              <w:spacing w:after="0" w:line="240" w:lineRule="auto"/>
              <w:ind w:left="36" w:hanging="142"/>
              <w:rPr>
                <w:rFonts w:ascii="Arial" w:hAnsi="Arial" w:cs="Arial"/>
                <w:sz w:val="16"/>
                <w:szCs w:val="16"/>
              </w:rPr>
            </w:pPr>
            <w:r>
              <w:rPr>
                <w:rFonts w:ascii="Arial" w:hAnsi="Arial" w:cs="Arial"/>
                <w:sz w:val="16"/>
                <w:szCs w:val="16"/>
              </w:rPr>
              <w:t>Unless specified otherwise, do not finish unformed surface with wood float</w:t>
            </w:r>
          </w:p>
          <w:p w14:paraId="56ED6694" w14:textId="153F17BD" w:rsidR="00C50A8F" w:rsidRPr="000E323E" w:rsidRDefault="00C50A8F" w:rsidP="00C50A8F">
            <w:pPr>
              <w:widowControl w:val="0"/>
              <w:numPr>
                <w:ilvl w:val="0"/>
                <w:numId w:val="21"/>
              </w:numPr>
              <w:tabs>
                <w:tab w:val="clear" w:pos="720"/>
              </w:tabs>
              <w:spacing w:after="0" w:line="240" w:lineRule="auto"/>
              <w:ind w:left="36" w:hanging="142"/>
              <w:rPr>
                <w:rFonts w:ascii="Arial" w:hAnsi="Arial" w:cs="Arial"/>
                <w:sz w:val="16"/>
                <w:szCs w:val="16"/>
              </w:rPr>
            </w:pPr>
            <w:r>
              <w:rPr>
                <w:rFonts w:ascii="Arial" w:hAnsi="Arial" w:cs="Arial"/>
                <w:sz w:val="16"/>
                <w:szCs w:val="16"/>
              </w:rPr>
              <w:t>Monitor evaporation of water from concrete surface and prevent plastic shrinkage cracking</w:t>
            </w:r>
          </w:p>
        </w:tc>
        <w:tc>
          <w:tcPr>
            <w:tcW w:w="312" w:type="pct"/>
            <w:vAlign w:val="center"/>
          </w:tcPr>
          <w:p w14:paraId="79F35772" w14:textId="77777777" w:rsidR="00C50A8F" w:rsidRDefault="00C50A8F" w:rsidP="00C50A8F">
            <w:pPr>
              <w:spacing w:after="0" w:line="240" w:lineRule="auto"/>
              <w:ind w:right="-57"/>
              <w:rPr>
                <w:rFonts w:ascii="Arial" w:hAnsi="Arial" w:cs="Arial"/>
                <w:sz w:val="16"/>
                <w:szCs w:val="16"/>
              </w:rPr>
            </w:pPr>
            <w:r>
              <w:rPr>
                <w:rFonts w:ascii="Arial" w:hAnsi="Arial" w:cs="Arial"/>
                <w:sz w:val="16"/>
                <w:szCs w:val="16"/>
              </w:rPr>
              <w:lastRenderedPageBreak/>
              <w:t>R53.6</w:t>
            </w:r>
          </w:p>
          <w:p w14:paraId="6C8532E6" w14:textId="3D7D2382" w:rsidR="00C50A8F" w:rsidRPr="00391092" w:rsidRDefault="00C50A8F" w:rsidP="00C50A8F">
            <w:pPr>
              <w:spacing w:after="0" w:line="240" w:lineRule="auto"/>
              <w:ind w:right="-57"/>
              <w:rPr>
                <w:rFonts w:ascii="Arial" w:hAnsi="Arial" w:cs="Arial"/>
                <w:sz w:val="16"/>
                <w:szCs w:val="16"/>
              </w:rPr>
            </w:pPr>
            <w:r>
              <w:rPr>
                <w:rFonts w:ascii="Arial" w:hAnsi="Arial" w:cs="Arial"/>
                <w:sz w:val="16"/>
                <w:szCs w:val="16"/>
              </w:rPr>
              <w:t>CMS</w:t>
            </w:r>
          </w:p>
        </w:tc>
        <w:tc>
          <w:tcPr>
            <w:tcW w:w="312" w:type="pct"/>
            <w:tcBorders>
              <w:bottom w:val="single" w:sz="4" w:space="0" w:color="auto"/>
            </w:tcBorders>
            <w:vAlign w:val="center"/>
          </w:tcPr>
          <w:p w14:paraId="4CFE9A6A" w14:textId="77777777" w:rsidR="00C50A8F" w:rsidRPr="00391092" w:rsidRDefault="00C50A8F" w:rsidP="00C50A8F">
            <w:pPr>
              <w:spacing w:after="0" w:line="240" w:lineRule="auto"/>
              <w:rPr>
                <w:rFonts w:ascii="Arial" w:hAnsi="Arial" w:cs="Arial"/>
                <w:sz w:val="16"/>
                <w:szCs w:val="16"/>
              </w:rPr>
            </w:pPr>
          </w:p>
        </w:tc>
        <w:tc>
          <w:tcPr>
            <w:tcW w:w="357" w:type="pct"/>
            <w:tcBorders>
              <w:bottom w:val="single" w:sz="4" w:space="0" w:color="auto"/>
            </w:tcBorders>
            <w:vAlign w:val="center"/>
          </w:tcPr>
          <w:p w14:paraId="5E76ADE5" w14:textId="51273493" w:rsidR="00C50A8F" w:rsidRPr="00391092" w:rsidRDefault="00C50A8F" w:rsidP="00C50A8F">
            <w:pPr>
              <w:spacing w:after="0" w:line="240" w:lineRule="auto"/>
              <w:jc w:val="center"/>
              <w:rPr>
                <w:rFonts w:ascii="Arial" w:hAnsi="Arial" w:cs="Arial"/>
                <w:sz w:val="16"/>
                <w:szCs w:val="16"/>
              </w:rPr>
            </w:pPr>
            <w:r w:rsidRPr="00391092">
              <w:rPr>
                <w:rFonts w:ascii="Arial" w:hAnsi="Arial" w:cs="Arial"/>
                <w:sz w:val="16"/>
                <w:szCs w:val="16"/>
              </w:rPr>
              <w:t>Concrete Pour Record Sheet</w:t>
            </w:r>
          </w:p>
        </w:tc>
        <w:tc>
          <w:tcPr>
            <w:tcW w:w="177" w:type="pct"/>
            <w:tcBorders>
              <w:bottom w:val="single" w:sz="4" w:space="0" w:color="auto"/>
            </w:tcBorders>
            <w:vAlign w:val="center"/>
          </w:tcPr>
          <w:p w14:paraId="09FA1EC9" w14:textId="79013275" w:rsidR="00C50A8F" w:rsidRPr="00391092" w:rsidRDefault="00C50A8F" w:rsidP="00C50A8F">
            <w:pPr>
              <w:spacing w:after="0" w:line="240" w:lineRule="auto"/>
              <w:jc w:val="center"/>
              <w:rPr>
                <w:rFonts w:ascii="Arial" w:hAnsi="Arial" w:cs="Arial"/>
                <w:sz w:val="16"/>
                <w:szCs w:val="16"/>
              </w:rPr>
            </w:pPr>
            <w:r w:rsidRPr="00391092">
              <w:rPr>
                <w:rFonts w:ascii="Arial" w:hAnsi="Arial" w:cs="Arial"/>
                <w:sz w:val="16"/>
                <w:szCs w:val="16"/>
              </w:rPr>
              <w:t>IP</w:t>
            </w:r>
          </w:p>
        </w:tc>
        <w:tc>
          <w:tcPr>
            <w:tcW w:w="401" w:type="pct"/>
            <w:tcBorders>
              <w:bottom w:val="single" w:sz="4" w:space="0" w:color="auto"/>
            </w:tcBorders>
            <w:vAlign w:val="center"/>
          </w:tcPr>
          <w:p w14:paraId="5B7BAA68" w14:textId="3DF9B867" w:rsidR="00C50A8F" w:rsidRPr="00391092" w:rsidRDefault="00C50A8F" w:rsidP="00C50A8F">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auto"/>
            <w:vAlign w:val="center"/>
          </w:tcPr>
          <w:p w14:paraId="32454A1F" w14:textId="77777777" w:rsidR="00C50A8F" w:rsidRPr="00391092" w:rsidRDefault="00C50A8F" w:rsidP="00C50A8F">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27396825" w14:textId="77777777" w:rsidR="00C50A8F" w:rsidRPr="00404969" w:rsidRDefault="00C50A8F" w:rsidP="00C50A8F">
            <w:pPr>
              <w:spacing w:after="0" w:line="240" w:lineRule="auto"/>
              <w:rPr>
                <w:rFonts w:ascii="Arial" w:hAnsi="Arial" w:cs="Arial"/>
                <w:sz w:val="16"/>
                <w:szCs w:val="16"/>
              </w:rPr>
            </w:pPr>
          </w:p>
        </w:tc>
        <w:tc>
          <w:tcPr>
            <w:tcW w:w="219" w:type="pct"/>
            <w:tcBorders>
              <w:bottom w:val="single" w:sz="4" w:space="0" w:color="auto"/>
            </w:tcBorders>
            <w:shd w:val="clear" w:color="auto" w:fill="auto"/>
            <w:vAlign w:val="center"/>
          </w:tcPr>
          <w:p w14:paraId="605D27F5" w14:textId="77777777" w:rsidR="00C50A8F" w:rsidRPr="00404969" w:rsidRDefault="00C50A8F" w:rsidP="00C50A8F">
            <w:pPr>
              <w:spacing w:after="0" w:line="240" w:lineRule="auto"/>
              <w:jc w:val="center"/>
              <w:rPr>
                <w:rFonts w:ascii="Arial" w:hAnsi="Arial" w:cs="Arial"/>
                <w:sz w:val="16"/>
                <w:szCs w:val="16"/>
              </w:rPr>
            </w:pPr>
          </w:p>
        </w:tc>
      </w:tr>
      <w:tr w:rsidR="00C50A8F" w:rsidRPr="00404969" w14:paraId="2E485A50" w14:textId="77777777" w:rsidTr="0055686B">
        <w:trPr>
          <w:trHeight w:val="260"/>
        </w:trPr>
        <w:tc>
          <w:tcPr>
            <w:tcW w:w="189" w:type="pct"/>
            <w:shd w:val="clear" w:color="auto" w:fill="F3F3F3"/>
          </w:tcPr>
          <w:p w14:paraId="45AA6221" w14:textId="749DDC83" w:rsidR="00C50A8F" w:rsidRPr="001F26A5" w:rsidRDefault="00C50A8F" w:rsidP="00C50A8F">
            <w:pPr>
              <w:spacing w:before="60" w:after="60"/>
              <w:jc w:val="center"/>
              <w:rPr>
                <w:rFonts w:ascii="Arial" w:hAnsi="Arial" w:cs="Arial"/>
                <w:b/>
                <w:color w:val="808080" w:themeColor="background1" w:themeShade="80"/>
                <w:sz w:val="16"/>
                <w:szCs w:val="16"/>
              </w:rPr>
            </w:pPr>
            <w:r>
              <w:rPr>
                <w:rFonts w:ascii="Arial" w:hAnsi="Arial" w:cs="Arial"/>
                <w:b/>
                <w:color w:val="808080" w:themeColor="background1" w:themeShade="80"/>
                <w:sz w:val="16"/>
                <w:szCs w:val="16"/>
              </w:rPr>
              <w:t>19</w:t>
            </w:r>
          </w:p>
        </w:tc>
        <w:tc>
          <w:tcPr>
            <w:tcW w:w="4811" w:type="pct"/>
            <w:gridSpan w:val="11"/>
            <w:shd w:val="clear" w:color="auto" w:fill="F3F3F3"/>
            <w:vAlign w:val="center"/>
          </w:tcPr>
          <w:p w14:paraId="70006C0C" w14:textId="77777777" w:rsidR="00C50A8F" w:rsidRPr="001F26A5" w:rsidRDefault="00C50A8F" w:rsidP="00C50A8F">
            <w:pPr>
              <w:spacing w:after="0" w:line="240" w:lineRule="auto"/>
              <w:rPr>
                <w:rFonts w:ascii="Arial" w:hAnsi="Arial" w:cs="Arial"/>
                <w:b/>
                <w:color w:val="808080" w:themeColor="background1" w:themeShade="80"/>
                <w:sz w:val="16"/>
                <w:szCs w:val="16"/>
              </w:rPr>
            </w:pPr>
            <w:r w:rsidRPr="001F26A5">
              <w:rPr>
                <w:rFonts w:ascii="Arial" w:hAnsi="Arial" w:cs="Arial"/>
                <w:b/>
                <w:color w:val="808080" w:themeColor="background1" w:themeShade="80"/>
                <w:sz w:val="16"/>
                <w:szCs w:val="16"/>
              </w:rPr>
              <w:t>Post Pour</w:t>
            </w:r>
          </w:p>
        </w:tc>
      </w:tr>
      <w:tr w:rsidR="00C50A8F" w:rsidRPr="00404969" w14:paraId="2C0F179D" w14:textId="77777777" w:rsidTr="000A79D1">
        <w:trPr>
          <w:trHeight w:val="260"/>
        </w:trPr>
        <w:tc>
          <w:tcPr>
            <w:tcW w:w="189" w:type="pct"/>
            <w:vAlign w:val="center"/>
          </w:tcPr>
          <w:p w14:paraId="73ABA87C" w14:textId="0FC7BF26" w:rsidR="00C50A8F" w:rsidRPr="00404969" w:rsidRDefault="00C50A8F" w:rsidP="00C50A8F">
            <w:pPr>
              <w:spacing w:before="60" w:after="60"/>
              <w:jc w:val="center"/>
              <w:rPr>
                <w:rFonts w:ascii="Arial" w:hAnsi="Arial" w:cs="Arial"/>
                <w:sz w:val="16"/>
                <w:szCs w:val="16"/>
              </w:rPr>
            </w:pPr>
            <w:r>
              <w:rPr>
                <w:rFonts w:ascii="Arial" w:hAnsi="Arial" w:cs="Arial"/>
                <w:sz w:val="16"/>
                <w:szCs w:val="16"/>
              </w:rPr>
              <w:t>20</w:t>
            </w:r>
          </w:p>
        </w:tc>
        <w:tc>
          <w:tcPr>
            <w:tcW w:w="801" w:type="pct"/>
            <w:vAlign w:val="center"/>
          </w:tcPr>
          <w:p w14:paraId="1B6B9D67" w14:textId="4EA908B6" w:rsidR="00C50A8F" w:rsidRPr="00391092" w:rsidRDefault="00C50A8F" w:rsidP="00C50A8F">
            <w:pPr>
              <w:spacing w:after="0" w:line="240" w:lineRule="auto"/>
              <w:rPr>
                <w:rFonts w:ascii="Arial" w:hAnsi="Arial" w:cs="Arial"/>
                <w:sz w:val="16"/>
                <w:szCs w:val="16"/>
              </w:rPr>
            </w:pPr>
            <w:r>
              <w:rPr>
                <w:rFonts w:ascii="Arial" w:hAnsi="Arial" w:cs="Arial"/>
                <w:sz w:val="16"/>
                <w:szCs w:val="16"/>
              </w:rPr>
              <w:t>Curing the concrete</w:t>
            </w:r>
          </w:p>
        </w:tc>
        <w:tc>
          <w:tcPr>
            <w:tcW w:w="312" w:type="pct"/>
            <w:vAlign w:val="center"/>
          </w:tcPr>
          <w:p w14:paraId="0A8231BE" w14:textId="1E14F1FB" w:rsidR="00C50A8F" w:rsidRPr="00391092" w:rsidRDefault="00C50A8F" w:rsidP="00C50A8F">
            <w:pPr>
              <w:spacing w:after="0" w:line="240" w:lineRule="auto"/>
              <w:rPr>
                <w:rFonts w:ascii="Arial" w:hAnsi="Arial" w:cs="Arial"/>
                <w:sz w:val="16"/>
                <w:szCs w:val="16"/>
              </w:rPr>
            </w:pPr>
            <w:r w:rsidRPr="00391092">
              <w:rPr>
                <w:rFonts w:ascii="Arial" w:hAnsi="Arial" w:cs="Arial"/>
                <w:sz w:val="16"/>
                <w:szCs w:val="16"/>
              </w:rPr>
              <w:t>Per Lot</w:t>
            </w:r>
          </w:p>
        </w:tc>
        <w:tc>
          <w:tcPr>
            <w:tcW w:w="1426" w:type="pct"/>
            <w:vAlign w:val="center"/>
          </w:tcPr>
          <w:p w14:paraId="0E765935" w14:textId="2FE394CC" w:rsidR="00C50A8F" w:rsidRPr="00391092" w:rsidRDefault="00C50A8F" w:rsidP="00C50A8F">
            <w:pPr>
              <w:pStyle w:val="ListParagraph"/>
              <w:numPr>
                <w:ilvl w:val="0"/>
                <w:numId w:val="34"/>
              </w:numPr>
              <w:tabs>
                <w:tab w:val="left" w:pos="-1200"/>
                <w:tab w:val="left" w:pos="-720"/>
                <w:tab w:val="left" w:pos="36"/>
                <w:tab w:val="left" w:pos="990"/>
                <w:tab w:val="left" w:pos="2160"/>
              </w:tabs>
              <w:spacing w:after="0" w:line="240" w:lineRule="auto"/>
              <w:ind w:left="36" w:hanging="142"/>
              <w:rPr>
                <w:rFonts w:ascii="Arial" w:hAnsi="Arial" w:cs="Arial"/>
                <w:sz w:val="16"/>
                <w:szCs w:val="16"/>
              </w:rPr>
            </w:pPr>
            <w:r w:rsidRPr="00391092">
              <w:rPr>
                <w:rFonts w:ascii="Arial" w:hAnsi="Arial" w:cs="Arial"/>
                <w:sz w:val="16"/>
                <w:szCs w:val="16"/>
              </w:rPr>
              <w:t xml:space="preserve">Only </w:t>
            </w:r>
            <w:del w:id="18" w:author="BARWELL, Mark" w:date="2018-05-10T13:26:00Z">
              <w:r w:rsidDel="0055686B">
                <w:rPr>
                  <w:rFonts w:ascii="Arial" w:hAnsi="Arial" w:cs="Arial"/>
                  <w:sz w:val="16"/>
                  <w:szCs w:val="16"/>
                </w:rPr>
                <w:delText>suitable</w:delText>
              </w:r>
              <w:r w:rsidRPr="00391092" w:rsidDel="0055686B">
                <w:rPr>
                  <w:rFonts w:ascii="Arial" w:hAnsi="Arial" w:cs="Arial"/>
                  <w:sz w:val="16"/>
                  <w:szCs w:val="16"/>
                </w:rPr>
                <w:delText xml:space="preserve"> </w:delText>
              </w:r>
            </w:del>
            <w:ins w:id="19" w:author="BARWELL, Mark" w:date="2018-05-10T13:26:00Z">
              <w:r w:rsidR="0055686B">
                <w:rPr>
                  <w:rFonts w:ascii="Arial" w:hAnsi="Arial" w:cs="Arial"/>
                  <w:sz w:val="16"/>
                  <w:szCs w:val="16"/>
                </w:rPr>
                <w:t>approved</w:t>
              </w:r>
              <w:r w:rsidR="0055686B" w:rsidRPr="00391092">
                <w:rPr>
                  <w:rFonts w:ascii="Arial" w:hAnsi="Arial" w:cs="Arial"/>
                  <w:sz w:val="16"/>
                  <w:szCs w:val="16"/>
                </w:rPr>
                <w:t xml:space="preserve"> </w:t>
              </w:r>
            </w:ins>
            <w:r w:rsidRPr="00391092">
              <w:rPr>
                <w:rFonts w:ascii="Arial" w:hAnsi="Arial" w:cs="Arial"/>
                <w:sz w:val="16"/>
                <w:szCs w:val="16"/>
              </w:rPr>
              <w:t xml:space="preserve">curing compound </w:t>
            </w:r>
            <w:ins w:id="20" w:author="BARWELL, Mark" w:date="2018-05-10T13:26:00Z">
              <w:r w:rsidR="0055686B">
                <w:rPr>
                  <w:rFonts w:ascii="Arial" w:hAnsi="Arial" w:cs="Arial"/>
                  <w:sz w:val="16"/>
                  <w:szCs w:val="16"/>
                </w:rPr>
                <w:t xml:space="preserve">and approved curing compound application methodology to be </w:t>
              </w:r>
            </w:ins>
            <w:r w:rsidRPr="00391092">
              <w:rPr>
                <w:rFonts w:ascii="Arial" w:hAnsi="Arial" w:cs="Arial"/>
                <w:sz w:val="16"/>
                <w:szCs w:val="16"/>
              </w:rPr>
              <w:t>used</w:t>
            </w:r>
          </w:p>
          <w:p w14:paraId="6D49050B" w14:textId="1FFDB738" w:rsidR="00C50A8F" w:rsidRDefault="00C50A8F" w:rsidP="00C50A8F">
            <w:pPr>
              <w:pStyle w:val="ListParagraph"/>
              <w:numPr>
                <w:ilvl w:val="0"/>
                <w:numId w:val="34"/>
              </w:numPr>
              <w:tabs>
                <w:tab w:val="left" w:pos="-1200"/>
                <w:tab w:val="left" w:pos="-720"/>
                <w:tab w:val="left" w:pos="36"/>
                <w:tab w:val="left" w:pos="990"/>
                <w:tab w:val="left" w:pos="2160"/>
              </w:tabs>
              <w:spacing w:after="0" w:line="240" w:lineRule="auto"/>
              <w:ind w:left="36" w:hanging="142"/>
              <w:rPr>
                <w:rFonts w:ascii="Arial" w:hAnsi="Arial" w:cs="Arial"/>
                <w:sz w:val="16"/>
                <w:szCs w:val="16"/>
              </w:rPr>
            </w:pPr>
            <w:r>
              <w:rPr>
                <w:rFonts w:ascii="Arial" w:hAnsi="Arial" w:cs="Arial"/>
                <w:sz w:val="16"/>
                <w:szCs w:val="16"/>
              </w:rPr>
              <w:t>After initial set of concrete</w:t>
            </w:r>
            <w:r w:rsidR="00E25760">
              <w:rPr>
                <w:rFonts w:ascii="Arial" w:hAnsi="Arial" w:cs="Arial"/>
                <w:sz w:val="16"/>
                <w:szCs w:val="16"/>
              </w:rPr>
              <w:t>,</w:t>
            </w:r>
            <w:r>
              <w:rPr>
                <w:rFonts w:ascii="Arial" w:hAnsi="Arial" w:cs="Arial"/>
                <w:sz w:val="16"/>
                <w:szCs w:val="16"/>
              </w:rPr>
              <w:t xml:space="preserve"> apply curing and cure for at least 7 days</w:t>
            </w:r>
          </w:p>
          <w:p w14:paraId="25535914" w14:textId="6CAD580B" w:rsidR="00C50A8F" w:rsidRPr="009844FC" w:rsidRDefault="00C50A8F" w:rsidP="00C50A8F">
            <w:pPr>
              <w:pStyle w:val="ListParagraph"/>
              <w:numPr>
                <w:ilvl w:val="0"/>
                <w:numId w:val="34"/>
              </w:numPr>
              <w:tabs>
                <w:tab w:val="left" w:pos="-1200"/>
                <w:tab w:val="left" w:pos="-720"/>
                <w:tab w:val="left" w:pos="36"/>
                <w:tab w:val="left" w:pos="990"/>
                <w:tab w:val="left" w:pos="2160"/>
              </w:tabs>
              <w:spacing w:after="0" w:line="240" w:lineRule="auto"/>
              <w:ind w:left="36" w:hanging="142"/>
              <w:rPr>
                <w:rFonts w:ascii="Arial" w:hAnsi="Arial" w:cs="Arial"/>
                <w:sz w:val="16"/>
                <w:szCs w:val="16"/>
              </w:rPr>
            </w:pPr>
            <w:r w:rsidRPr="001C2BF6">
              <w:rPr>
                <w:rFonts w:ascii="Arial" w:hAnsi="Arial" w:cs="Arial"/>
                <w:sz w:val="16"/>
                <w:szCs w:val="16"/>
              </w:rPr>
              <w:t xml:space="preserve">Curing compound </w:t>
            </w:r>
            <w:r w:rsidR="00520A87">
              <w:rPr>
                <w:rFonts w:ascii="Arial" w:hAnsi="Arial" w:cs="Arial"/>
                <w:sz w:val="16"/>
                <w:szCs w:val="16"/>
              </w:rPr>
              <w:t xml:space="preserve">thoroughly mixed, </w:t>
            </w:r>
            <w:r w:rsidRPr="001C2BF6">
              <w:rPr>
                <w:rFonts w:ascii="Arial" w:hAnsi="Arial" w:cs="Arial"/>
                <w:sz w:val="16"/>
                <w:szCs w:val="16"/>
              </w:rPr>
              <w:t xml:space="preserve">applied according to </w:t>
            </w:r>
            <w:r>
              <w:rPr>
                <w:rFonts w:ascii="Arial" w:hAnsi="Arial" w:cs="Arial"/>
                <w:sz w:val="16"/>
                <w:szCs w:val="16"/>
              </w:rPr>
              <w:t xml:space="preserve">manufacturer’s recommendations or at a </w:t>
            </w:r>
            <w:r w:rsidRPr="001C2BF6">
              <w:rPr>
                <w:rFonts w:ascii="Arial" w:hAnsi="Arial" w:cs="Arial"/>
                <w:sz w:val="16"/>
                <w:szCs w:val="16"/>
              </w:rPr>
              <w:t>spray rate</w:t>
            </w:r>
            <w:r w:rsidR="00520A87">
              <w:rPr>
                <w:rFonts w:ascii="Arial" w:hAnsi="Arial" w:cs="Arial"/>
                <w:sz w:val="16"/>
                <w:szCs w:val="16"/>
              </w:rPr>
              <w:t xml:space="preserve"> of</w:t>
            </w:r>
            <w:r w:rsidRPr="001C2BF6">
              <w:rPr>
                <w:rFonts w:ascii="Arial" w:hAnsi="Arial" w:cs="Arial"/>
                <w:sz w:val="16"/>
                <w:szCs w:val="16"/>
              </w:rPr>
              <w:t xml:space="preserve"> 0.2L/m</w:t>
            </w:r>
            <w:r w:rsidRPr="001C2BF6">
              <w:rPr>
                <w:rFonts w:ascii="Arial" w:hAnsi="Arial" w:cs="Arial"/>
                <w:sz w:val="16"/>
                <w:szCs w:val="16"/>
                <w:vertAlign w:val="superscript"/>
              </w:rPr>
              <w:t>2</w:t>
            </w:r>
            <w:r w:rsidR="00D0173D">
              <w:rPr>
                <w:rFonts w:ascii="Arial" w:hAnsi="Arial" w:cs="Arial"/>
                <w:sz w:val="16"/>
                <w:szCs w:val="16"/>
              </w:rPr>
              <w:t>, whichever is greater</w:t>
            </w:r>
          </w:p>
          <w:p w14:paraId="65BC49AF" w14:textId="543E59B7" w:rsidR="00C50A8F" w:rsidRDefault="00C50A8F" w:rsidP="00C50A8F">
            <w:pPr>
              <w:pStyle w:val="ListParagraph"/>
              <w:numPr>
                <w:ilvl w:val="0"/>
                <w:numId w:val="34"/>
              </w:numPr>
              <w:tabs>
                <w:tab w:val="left" w:pos="-1200"/>
                <w:tab w:val="left" w:pos="-720"/>
                <w:tab w:val="left" w:pos="36"/>
                <w:tab w:val="left" w:pos="990"/>
                <w:tab w:val="left" w:pos="2160"/>
              </w:tabs>
              <w:spacing w:after="0" w:line="240" w:lineRule="auto"/>
              <w:ind w:left="36" w:hanging="142"/>
              <w:rPr>
                <w:rFonts w:ascii="Arial" w:hAnsi="Arial" w:cs="Arial"/>
                <w:sz w:val="16"/>
                <w:szCs w:val="16"/>
              </w:rPr>
            </w:pPr>
            <w:r>
              <w:rPr>
                <w:rFonts w:ascii="Arial" w:hAnsi="Arial" w:cs="Arial"/>
                <w:sz w:val="16"/>
                <w:szCs w:val="16"/>
              </w:rPr>
              <w:t>Ensure all exposed surfaces receive a unifo</w:t>
            </w:r>
            <w:r w:rsidR="00E25760">
              <w:rPr>
                <w:rFonts w:ascii="Arial" w:hAnsi="Arial" w:cs="Arial"/>
                <w:sz w:val="16"/>
                <w:szCs w:val="16"/>
              </w:rPr>
              <w:t>rm cover of the curing compound</w:t>
            </w:r>
          </w:p>
          <w:p w14:paraId="3FBAF7C7" w14:textId="5C811223" w:rsidR="00E25760" w:rsidRPr="00944A64" w:rsidRDefault="00E25760" w:rsidP="00C50A8F">
            <w:pPr>
              <w:pStyle w:val="ListParagraph"/>
              <w:numPr>
                <w:ilvl w:val="0"/>
                <w:numId w:val="34"/>
              </w:numPr>
              <w:tabs>
                <w:tab w:val="left" w:pos="-1200"/>
                <w:tab w:val="left" w:pos="-720"/>
                <w:tab w:val="left" w:pos="36"/>
                <w:tab w:val="left" w:pos="990"/>
                <w:tab w:val="left" w:pos="2160"/>
              </w:tabs>
              <w:spacing w:after="0" w:line="240" w:lineRule="auto"/>
              <w:ind w:left="36" w:hanging="142"/>
              <w:rPr>
                <w:rFonts w:ascii="Arial" w:hAnsi="Arial" w:cs="Arial"/>
                <w:sz w:val="16"/>
                <w:szCs w:val="16"/>
              </w:rPr>
            </w:pPr>
            <w:r>
              <w:rPr>
                <w:rFonts w:ascii="Arial" w:hAnsi="Arial" w:cs="Arial"/>
                <w:sz w:val="16"/>
                <w:szCs w:val="16"/>
              </w:rPr>
              <w:t>For moist curing, ensure curing water is free from ingredients harmful to concrete</w:t>
            </w:r>
          </w:p>
        </w:tc>
        <w:tc>
          <w:tcPr>
            <w:tcW w:w="312" w:type="pct"/>
            <w:vAlign w:val="center"/>
          </w:tcPr>
          <w:p w14:paraId="02C05827" w14:textId="12F61D4C" w:rsidR="00C50A8F" w:rsidRPr="00391092" w:rsidRDefault="00C50A8F" w:rsidP="00C50A8F">
            <w:pPr>
              <w:spacing w:after="0" w:line="240" w:lineRule="auto"/>
              <w:ind w:left="-57" w:right="-57"/>
              <w:rPr>
                <w:rFonts w:ascii="Arial" w:hAnsi="Arial" w:cs="Arial"/>
                <w:sz w:val="16"/>
                <w:szCs w:val="16"/>
              </w:rPr>
            </w:pPr>
            <w:r w:rsidRPr="00391092">
              <w:rPr>
                <w:rFonts w:ascii="Arial" w:hAnsi="Arial" w:cs="Arial"/>
                <w:sz w:val="16"/>
                <w:szCs w:val="16"/>
              </w:rPr>
              <w:t>R53.7</w:t>
            </w:r>
            <w:r>
              <w:rPr>
                <w:rFonts w:ascii="Arial" w:hAnsi="Arial" w:cs="Arial"/>
                <w:sz w:val="16"/>
                <w:szCs w:val="16"/>
              </w:rPr>
              <w:br/>
              <w:t>CMS</w:t>
            </w:r>
          </w:p>
        </w:tc>
        <w:tc>
          <w:tcPr>
            <w:tcW w:w="312" w:type="pct"/>
            <w:tcBorders>
              <w:bottom w:val="single" w:sz="4" w:space="0" w:color="auto"/>
            </w:tcBorders>
            <w:vAlign w:val="center"/>
          </w:tcPr>
          <w:p w14:paraId="28026EE4" w14:textId="77777777" w:rsidR="00C50A8F" w:rsidRPr="00391092" w:rsidRDefault="00C50A8F" w:rsidP="00C50A8F">
            <w:pPr>
              <w:spacing w:after="0" w:line="240" w:lineRule="auto"/>
              <w:rPr>
                <w:rFonts w:ascii="Arial" w:hAnsi="Arial" w:cs="Arial"/>
                <w:sz w:val="16"/>
                <w:szCs w:val="16"/>
              </w:rPr>
            </w:pPr>
          </w:p>
        </w:tc>
        <w:tc>
          <w:tcPr>
            <w:tcW w:w="357" w:type="pct"/>
            <w:tcBorders>
              <w:bottom w:val="single" w:sz="4" w:space="0" w:color="auto"/>
            </w:tcBorders>
            <w:vAlign w:val="center"/>
          </w:tcPr>
          <w:p w14:paraId="0064E671" w14:textId="07EC4CA8" w:rsidR="00C50A8F" w:rsidRPr="00391092" w:rsidRDefault="00C50A8F" w:rsidP="00C50A8F">
            <w:pPr>
              <w:spacing w:after="0" w:line="240" w:lineRule="auto"/>
              <w:jc w:val="center"/>
              <w:rPr>
                <w:rFonts w:ascii="Arial" w:hAnsi="Arial" w:cs="Arial"/>
                <w:sz w:val="16"/>
                <w:szCs w:val="16"/>
              </w:rPr>
            </w:pPr>
            <w:r>
              <w:rPr>
                <w:rFonts w:ascii="Arial" w:hAnsi="Arial" w:cs="Arial"/>
                <w:sz w:val="16"/>
                <w:szCs w:val="16"/>
              </w:rPr>
              <w:t>Verification Checklist</w:t>
            </w:r>
          </w:p>
        </w:tc>
        <w:tc>
          <w:tcPr>
            <w:tcW w:w="177" w:type="pct"/>
            <w:tcBorders>
              <w:bottom w:val="single" w:sz="4" w:space="0" w:color="auto"/>
            </w:tcBorders>
            <w:vAlign w:val="center"/>
          </w:tcPr>
          <w:p w14:paraId="39E93DB7" w14:textId="44C922C6" w:rsidR="00C50A8F" w:rsidRPr="00391092" w:rsidRDefault="00C50A8F" w:rsidP="00C50A8F">
            <w:pPr>
              <w:spacing w:after="0" w:line="240" w:lineRule="auto"/>
              <w:jc w:val="center"/>
              <w:rPr>
                <w:rFonts w:ascii="Arial" w:hAnsi="Arial" w:cs="Arial"/>
                <w:sz w:val="16"/>
                <w:szCs w:val="16"/>
              </w:rPr>
            </w:pPr>
            <w:r w:rsidRPr="00391092">
              <w:rPr>
                <w:rFonts w:ascii="Arial" w:hAnsi="Arial" w:cs="Arial"/>
                <w:sz w:val="16"/>
                <w:szCs w:val="16"/>
              </w:rPr>
              <w:t>IP</w:t>
            </w:r>
          </w:p>
        </w:tc>
        <w:tc>
          <w:tcPr>
            <w:tcW w:w="401" w:type="pct"/>
            <w:tcBorders>
              <w:bottom w:val="single" w:sz="4" w:space="0" w:color="auto"/>
            </w:tcBorders>
            <w:vAlign w:val="center"/>
          </w:tcPr>
          <w:p w14:paraId="43F165F4" w14:textId="77777777" w:rsidR="00C50A8F" w:rsidRPr="00391092" w:rsidRDefault="00C50A8F" w:rsidP="00C50A8F">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auto"/>
            <w:vAlign w:val="center"/>
          </w:tcPr>
          <w:p w14:paraId="1EE12D04" w14:textId="77777777" w:rsidR="00C50A8F" w:rsidRPr="00391092" w:rsidRDefault="00C50A8F" w:rsidP="00C50A8F">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3F88B118" w14:textId="77777777" w:rsidR="00C50A8F" w:rsidRPr="00404969" w:rsidRDefault="00C50A8F" w:rsidP="00C50A8F">
            <w:pPr>
              <w:spacing w:after="0" w:line="240" w:lineRule="auto"/>
              <w:rPr>
                <w:rFonts w:ascii="Arial" w:hAnsi="Arial" w:cs="Arial"/>
                <w:sz w:val="16"/>
                <w:szCs w:val="16"/>
              </w:rPr>
            </w:pPr>
          </w:p>
        </w:tc>
        <w:tc>
          <w:tcPr>
            <w:tcW w:w="219" w:type="pct"/>
            <w:tcBorders>
              <w:bottom w:val="single" w:sz="4" w:space="0" w:color="auto"/>
            </w:tcBorders>
            <w:shd w:val="clear" w:color="auto" w:fill="auto"/>
            <w:vAlign w:val="center"/>
          </w:tcPr>
          <w:p w14:paraId="79FEB9DC" w14:textId="77777777" w:rsidR="00C50A8F" w:rsidRPr="00404969" w:rsidRDefault="00C50A8F" w:rsidP="00C50A8F">
            <w:pPr>
              <w:spacing w:after="0" w:line="240" w:lineRule="auto"/>
              <w:rPr>
                <w:rFonts w:ascii="Arial" w:hAnsi="Arial" w:cs="Arial"/>
                <w:sz w:val="16"/>
                <w:szCs w:val="16"/>
              </w:rPr>
            </w:pPr>
          </w:p>
        </w:tc>
      </w:tr>
      <w:tr w:rsidR="00C50A8F" w:rsidRPr="00404969" w14:paraId="287BD48C" w14:textId="77777777" w:rsidTr="000A79D1">
        <w:trPr>
          <w:trHeight w:val="260"/>
        </w:trPr>
        <w:tc>
          <w:tcPr>
            <w:tcW w:w="189" w:type="pct"/>
            <w:vAlign w:val="center"/>
          </w:tcPr>
          <w:p w14:paraId="76209BB0" w14:textId="07A50EF4" w:rsidR="00C50A8F" w:rsidRDefault="00C50A8F" w:rsidP="00C50A8F">
            <w:pPr>
              <w:spacing w:before="60" w:after="60"/>
              <w:jc w:val="center"/>
              <w:rPr>
                <w:rFonts w:ascii="Arial" w:hAnsi="Arial" w:cs="Arial"/>
                <w:sz w:val="16"/>
                <w:szCs w:val="16"/>
              </w:rPr>
            </w:pPr>
            <w:r>
              <w:rPr>
                <w:rFonts w:ascii="Arial" w:hAnsi="Arial" w:cs="Arial"/>
                <w:sz w:val="16"/>
                <w:szCs w:val="16"/>
              </w:rPr>
              <w:t>21</w:t>
            </w:r>
          </w:p>
        </w:tc>
        <w:tc>
          <w:tcPr>
            <w:tcW w:w="801" w:type="pct"/>
            <w:vAlign w:val="center"/>
          </w:tcPr>
          <w:p w14:paraId="5C019391" w14:textId="4ADDA94E" w:rsidR="00C50A8F" w:rsidRPr="00391092" w:rsidRDefault="00C50A8F" w:rsidP="00C50A8F">
            <w:pPr>
              <w:spacing w:after="0" w:line="240" w:lineRule="auto"/>
              <w:rPr>
                <w:rFonts w:ascii="Arial" w:hAnsi="Arial" w:cs="Arial"/>
                <w:sz w:val="16"/>
                <w:szCs w:val="16"/>
              </w:rPr>
            </w:pPr>
            <w:r w:rsidRPr="00391092">
              <w:rPr>
                <w:rFonts w:ascii="Arial" w:hAnsi="Arial" w:cs="Arial"/>
                <w:sz w:val="16"/>
                <w:szCs w:val="16"/>
              </w:rPr>
              <w:t>Stri</w:t>
            </w:r>
            <w:r w:rsidR="00520A87">
              <w:rPr>
                <w:rFonts w:ascii="Arial" w:hAnsi="Arial" w:cs="Arial"/>
                <w:sz w:val="16"/>
                <w:szCs w:val="16"/>
              </w:rPr>
              <w:t>p</w:t>
            </w:r>
            <w:r w:rsidRPr="00391092">
              <w:rPr>
                <w:rFonts w:ascii="Arial" w:hAnsi="Arial" w:cs="Arial"/>
                <w:sz w:val="16"/>
                <w:szCs w:val="16"/>
              </w:rPr>
              <w:t>p</w:t>
            </w:r>
            <w:r>
              <w:rPr>
                <w:rFonts w:ascii="Arial" w:hAnsi="Arial" w:cs="Arial"/>
                <w:sz w:val="16"/>
                <w:szCs w:val="16"/>
              </w:rPr>
              <w:t xml:space="preserve">ing </w:t>
            </w:r>
            <w:r w:rsidRPr="00391092">
              <w:rPr>
                <w:rFonts w:ascii="Arial" w:hAnsi="Arial" w:cs="Arial"/>
                <w:sz w:val="16"/>
                <w:szCs w:val="16"/>
              </w:rPr>
              <w:t>formwork</w:t>
            </w:r>
          </w:p>
        </w:tc>
        <w:tc>
          <w:tcPr>
            <w:tcW w:w="312" w:type="pct"/>
            <w:vAlign w:val="center"/>
          </w:tcPr>
          <w:p w14:paraId="4386F96B" w14:textId="70C1740A" w:rsidR="00C50A8F" w:rsidRPr="00391092" w:rsidRDefault="00C50A8F" w:rsidP="00C50A8F">
            <w:pPr>
              <w:spacing w:after="0" w:line="240" w:lineRule="auto"/>
              <w:rPr>
                <w:rFonts w:ascii="Arial" w:hAnsi="Arial" w:cs="Arial"/>
                <w:sz w:val="16"/>
                <w:szCs w:val="16"/>
              </w:rPr>
            </w:pPr>
            <w:r w:rsidRPr="00391092">
              <w:rPr>
                <w:rFonts w:ascii="Arial" w:hAnsi="Arial" w:cs="Arial"/>
                <w:sz w:val="16"/>
                <w:szCs w:val="16"/>
              </w:rPr>
              <w:t>Per Lot</w:t>
            </w:r>
          </w:p>
        </w:tc>
        <w:tc>
          <w:tcPr>
            <w:tcW w:w="1426" w:type="pct"/>
            <w:vAlign w:val="center"/>
          </w:tcPr>
          <w:p w14:paraId="488DA14A" w14:textId="77777777" w:rsidR="00C50A8F" w:rsidRPr="00391092" w:rsidRDefault="00C50A8F" w:rsidP="00C50A8F">
            <w:pPr>
              <w:spacing w:after="0" w:line="240" w:lineRule="auto"/>
              <w:rPr>
                <w:rFonts w:ascii="Arial" w:hAnsi="Arial" w:cs="Arial"/>
                <w:sz w:val="16"/>
                <w:szCs w:val="16"/>
              </w:rPr>
            </w:pPr>
            <w:r w:rsidRPr="00391092">
              <w:rPr>
                <w:rFonts w:ascii="Arial" w:hAnsi="Arial" w:cs="Arial"/>
                <w:sz w:val="16"/>
                <w:szCs w:val="16"/>
              </w:rPr>
              <w:t>Minimum Stripping times:</w:t>
            </w:r>
          </w:p>
          <w:p w14:paraId="7C715EE2" w14:textId="4B0ABA9F" w:rsidR="00C50A8F" w:rsidRPr="00C51FD5" w:rsidRDefault="00C50A8F" w:rsidP="00C50A8F">
            <w:pPr>
              <w:pStyle w:val="ListParagraph"/>
              <w:numPr>
                <w:ilvl w:val="0"/>
                <w:numId w:val="33"/>
              </w:numPr>
              <w:spacing w:after="0" w:line="240" w:lineRule="auto"/>
              <w:ind w:left="36" w:hanging="142"/>
              <w:rPr>
                <w:rFonts w:ascii="Arial" w:hAnsi="Arial" w:cs="Arial"/>
                <w:sz w:val="16"/>
                <w:szCs w:val="16"/>
              </w:rPr>
            </w:pPr>
            <w:r w:rsidRPr="00C51FD5">
              <w:rPr>
                <w:rFonts w:ascii="Arial" w:hAnsi="Arial" w:cs="Arial"/>
                <w:sz w:val="16"/>
                <w:szCs w:val="16"/>
              </w:rPr>
              <w:t>7 MPa for vertical fo</w:t>
            </w:r>
            <w:r w:rsidR="00700174">
              <w:rPr>
                <w:rFonts w:ascii="Arial" w:hAnsi="Arial" w:cs="Arial"/>
                <w:sz w:val="16"/>
                <w:szCs w:val="16"/>
              </w:rPr>
              <w:t>TfNSW</w:t>
            </w:r>
            <w:r w:rsidRPr="00C51FD5">
              <w:rPr>
                <w:rFonts w:ascii="Arial" w:hAnsi="Arial" w:cs="Arial"/>
                <w:sz w:val="16"/>
                <w:szCs w:val="16"/>
              </w:rPr>
              <w:t xml:space="preserve"> on external surfaces</w:t>
            </w:r>
          </w:p>
          <w:p w14:paraId="17F5F19D" w14:textId="074458B7" w:rsidR="00C50A8F" w:rsidRPr="00C51FD5" w:rsidRDefault="00C50A8F" w:rsidP="00C50A8F">
            <w:pPr>
              <w:pStyle w:val="ListParagraph"/>
              <w:numPr>
                <w:ilvl w:val="0"/>
                <w:numId w:val="33"/>
              </w:numPr>
              <w:spacing w:after="0" w:line="240" w:lineRule="auto"/>
              <w:ind w:left="36" w:right="-107" w:hanging="142"/>
              <w:rPr>
                <w:rFonts w:ascii="Arial" w:hAnsi="Arial" w:cs="Arial"/>
                <w:sz w:val="16"/>
                <w:szCs w:val="16"/>
              </w:rPr>
            </w:pPr>
            <w:r w:rsidRPr="00C51FD5">
              <w:rPr>
                <w:rFonts w:ascii="Arial" w:hAnsi="Arial" w:cs="Arial"/>
                <w:sz w:val="16"/>
                <w:szCs w:val="16"/>
              </w:rPr>
              <w:t>80% of f</w:t>
            </w:r>
            <w:r w:rsidRPr="00C51FD5">
              <w:rPr>
                <w:rFonts w:ascii="Arial" w:hAnsi="Arial" w:cs="Arial"/>
                <w:sz w:val="16"/>
                <w:szCs w:val="16"/>
                <w:vertAlign w:val="subscript"/>
              </w:rPr>
              <w:t>c,min</w:t>
            </w:r>
            <w:r w:rsidRPr="00C51FD5">
              <w:rPr>
                <w:rFonts w:ascii="Arial" w:hAnsi="Arial" w:cs="Arial"/>
                <w:sz w:val="16"/>
                <w:szCs w:val="16"/>
              </w:rPr>
              <w:t xml:space="preserve"> for vertical fo</w:t>
            </w:r>
            <w:r w:rsidR="00700174">
              <w:rPr>
                <w:rFonts w:ascii="Arial" w:hAnsi="Arial" w:cs="Arial"/>
                <w:sz w:val="16"/>
                <w:szCs w:val="16"/>
              </w:rPr>
              <w:t>TfNSW</w:t>
            </w:r>
            <w:r w:rsidRPr="00C51FD5">
              <w:rPr>
                <w:rFonts w:ascii="Arial" w:hAnsi="Arial" w:cs="Arial"/>
                <w:sz w:val="16"/>
                <w:szCs w:val="16"/>
              </w:rPr>
              <w:t xml:space="preserve"> on permanently hidden surfaces</w:t>
            </w:r>
          </w:p>
          <w:p w14:paraId="18CD1762" w14:textId="3BD652B0" w:rsidR="00D0173D" w:rsidRDefault="00D0173D" w:rsidP="00C50A8F">
            <w:pPr>
              <w:pStyle w:val="ListParagraph"/>
              <w:numPr>
                <w:ilvl w:val="0"/>
                <w:numId w:val="33"/>
              </w:numPr>
              <w:spacing w:after="0" w:line="240" w:lineRule="auto"/>
              <w:ind w:left="36" w:hanging="142"/>
              <w:rPr>
                <w:rFonts w:ascii="Arial" w:hAnsi="Arial" w:cs="Arial"/>
                <w:sz w:val="16"/>
                <w:szCs w:val="16"/>
              </w:rPr>
            </w:pPr>
            <w:r>
              <w:rPr>
                <w:rFonts w:ascii="Arial" w:hAnsi="Arial" w:cs="Arial"/>
                <w:sz w:val="16"/>
                <w:szCs w:val="16"/>
              </w:rPr>
              <w:t>After stripping and before applying curing compound, moisten formed surfaces by light spraying</w:t>
            </w:r>
          </w:p>
          <w:p w14:paraId="11BB257A" w14:textId="04A71494" w:rsidR="00C50A8F" w:rsidRDefault="00C50A8F" w:rsidP="00C50A8F">
            <w:pPr>
              <w:pStyle w:val="ListParagraph"/>
              <w:numPr>
                <w:ilvl w:val="0"/>
                <w:numId w:val="33"/>
              </w:numPr>
              <w:spacing w:after="0" w:line="240" w:lineRule="auto"/>
              <w:ind w:left="36" w:hanging="142"/>
              <w:rPr>
                <w:rFonts w:ascii="Arial" w:hAnsi="Arial" w:cs="Arial"/>
                <w:sz w:val="16"/>
                <w:szCs w:val="16"/>
              </w:rPr>
            </w:pPr>
            <w:r>
              <w:rPr>
                <w:rFonts w:ascii="Arial" w:hAnsi="Arial" w:cs="Arial"/>
                <w:sz w:val="16"/>
                <w:szCs w:val="16"/>
              </w:rPr>
              <w:t>Apply curing within 30 minutes of removal of formwork if minimum curing period not served</w:t>
            </w:r>
          </w:p>
          <w:p w14:paraId="5399867F" w14:textId="3DB8326B" w:rsidR="00C50A8F" w:rsidRDefault="00C50A8F" w:rsidP="00C50A8F">
            <w:pPr>
              <w:pStyle w:val="ListParagraph"/>
              <w:numPr>
                <w:ilvl w:val="0"/>
                <w:numId w:val="33"/>
              </w:numPr>
              <w:spacing w:after="0" w:line="240" w:lineRule="auto"/>
              <w:ind w:left="36" w:hanging="142"/>
              <w:rPr>
                <w:rFonts w:ascii="Arial" w:hAnsi="Arial" w:cs="Arial"/>
                <w:sz w:val="16"/>
                <w:szCs w:val="16"/>
              </w:rPr>
            </w:pPr>
            <w:r>
              <w:rPr>
                <w:rFonts w:ascii="Arial" w:hAnsi="Arial" w:cs="Arial"/>
                <w:sz w:val="16"/>
                <w:szCs w:val="16"/>
              </w:rPr>
              <w:t>2 days for vert</w:t>
            </w:r>
            <w:r w:rsidR="002E3883">
              <w:rPr>
                <w:rFonts w:ascii="Arial" w:hAnsi="Arial" w:cs="Arial"/>
                <w:sz w:val="16"/>
                <w:szCs w:val="16"/>
              </w:rPr>
              <w:t>ical fo</w:t>
            </w:r>
            <w:r w:rsidR="00700174">
              <w:rPr>
                <w:rFonts w:ascii="Arial" w:hAnsi="Arial" w:cs="Arial"/>
                <w:sz w:val="16"/>
                <w:szCs w:val="16"/>
              </w:rPr>
              <w:t>TfNSW</w:t>
            </w:r>
            <w:r w:rsidR="002E3883">
              <w:rPr>
                <w:rFonts w:ascii="Arial" w:hAnsi="Arial" w:cs="Arial"/>
                <w:sz w:val="16"/>
                <w:szCs w:val="16"/>
              </w:rPr>
              <w:t xml:space="preserve"> on external surfaces</w:t>
            </w:r>
          </w:p>
          <w:p w14:paraId="63186FD9" w14:textId="00146446" w:rsidR="00C50A8F" w:rsidRDefault="00C50A8F" w:rsidP="00C50A8F">
            <w:pPr>
              <w:pStyle w:val="ListParagraph"/>
              <w:numPr>
                <w:ilvl w:val="0"/>
                <w:numId w:val="33"/>
              </w:numPr>
              <w:spacing w:after="0" w:line="240" w:lineRule="auto"/>
              <w:ind w:left="36" w:hanging="142"/>
              <w:rPr>
                <w:rFonts w:ascii="Arial" w:hAnsi="Arial" w:cs="Arial"/>
                <w:sz w:val="16"/>
                <w:szCs w:val="16"/>
              </w:rPr>
            </w:pPr>
            <w:r>
              <w:rPr>
                <w:rFonts w:ascii="Arial" w:hAnsi="Arial" w:cs="Arial"/>
                <w:sz w:val="16"/>
                <w:szCs w:val="16"/>
              </w:rPr>
              <w:t>1 day for vertical fo</w:t>
            </w:r>
            <w:r w:rsidR="00700174">
              <w:rPr>
                <w:rFonts w:ascii="Arial" w:hAnsi="Arial" w:cs="Arial"/>
                <w:sz w:val="16"/>
                <w:szCs w:val="16"/>
              </w:rPr>
              <w:t>TfNSW</w:t>
            </w:r>
            <w:r w:rsidR="002E3883">
              <w:rPr>
                <w:rFonts w:ascii="Arial" w:hAnsi="Arial" w:cs="Arial"/>
                <w:sz w:val="16"/>
                <w:szCs w:val="16"/>
              </w:rPr>
              <w:t xml:space="preserve"> on permanently hidden surfaces</w:t>
            </w:r>
          </w:p>
          <w:p w14:paraId="2C1B4C3F" w14:textId="1E22437E" w:rsidR="00C50A8F" w:rsidRPr="00391092" w:rsidRDefault="00C50A8F" w:rsidP="002E3883">
            <w:pPr>
              <w:pStyle w:val="ListParagraph"/>
              <w:numPr>
                <w:ilvl w:val="0"/>
                <w:numId w:val="33"/>
              </w:numPr>
              <w:spacing w:after="0" w:line="240" w:lineRule="auto"/>
              <w:ind w:left="36" w:hanging="142"/>
              <w:rPr>
                <w:rFonts w:ascii="Arial" w:hAnsi="Arial" w:cs="Arial"/>
                <w:sz w:val="16"/>
                <w:szCs w:val="16"/>
              </w:rPr>
            </w:pPr>
            <w:r>
              <w:rPr>
                <w:rFonts w:ascii="Arial" w:hAnsi="Arial" w:cs="Arial"/>
                <w:sz w:val="16"/>
                <w:szCs w:val="16"/>
              </w:rPr>
              <w:lastRenderedPageBreak/>
              <w:t xml:space="preserve">24 hrs notice will be provided to </w:t>
            </w:r>
            <w:r w:rsidR="00700174">
              <w:rPr>
                <w:rFonts w:ascii="Arial" w:hAnsi="Arial" w:cs="Arial"/>
                <w:sz w:val="16"/>
                <w:szCs w:val="16"/>
              </w:rPr>
              <w:t>TFNSW</w:t>
            </w:r>
            <w:r w:rsidR="002E3883">
              <w:rPr>
                <w:rFonts w:ascii="Arial" w:hAnsi="Arial" w:cs="Arial"/>
                <w:sz w:val="16"/>
                <w:szCs w:val="16"/>
              </w:rPr>
              <w:t xml:space="preserve"> Representative prior to removing formwork</w:t>
            </w:r>
          </w:p>
        </w:tc>
        <w:tc>
          <w:tcPr>
            <w:tcW w:w="312" w:type="pct"/>
            <w:vAlign w:val="center"/>
          </w:tcPr>
          <w:p w14:paraId="5C453C02" w14:textId="5EA19D6C" w:rsidR="00C50A8F" w:rsidRDefault="00C50A8F" w:rsidP="00C50A8F">
            <w:pPr>
              <w:spacing w:after="0" w:line="240" w:lineRule="auto"/>
              <w:ind w:left="-57" w:right="-57"/>
              <w:rPr>
                <w:rFonts w:ascii="Arial" w:hAnsi="Arial" w:cs="Arial"/>
                <w:sz w:val="16"/>
                <w:szCs w:val="16"/>
              </w:rPr>
            </w:pPr>
            <w:r>
              <w:rPr>
                <w:rFonts w:ascii="Arial" w:hAnsi="Arial" w:cs="Arial"/>
                <w:sz w:val="16"/>
                <w:szCs w:val="16"/>
              </w:rPr>
              <w:lastRenderedPageBreak/>
              <w:t>B80.5.9.2</w:t>
            </w:r>
          </w:p>
          <w:p w14:paraId="44DE5C52" w14:textId="77777777" w:rsidR="00C50A8F" w:rsidRDefault="00C50A8F" w:rsidP="00C50A8F">
            <w:pPr>
              <w:spacing w:after="0" w:line="240" w:lineRule="auto"/>
              <w:ind w:left="-57" w:right="-57"/>
              <w:rPr>
                <w:rFonts w:ascii="Arial" w:hAnsi="Arial" w:cs="Arial"/>
                <w:sz w:val="16"/>
                <w:szCs w:val="16"/>
              </w:rPr>
            </w:pPr>
            <w:r>
              <w:rPr>
                <w:rFonts w:ascii="Arial" w:hAnsi="Arial" w:cs="Arial"/>
                <w:sz w:val="16"/>
                <w:szCs w:val="16"/>
              </w:rPr>
              <w:t>R53.7.3</w:t>
            </w:r>
          </w:p>
          <w:p w14:paraId="2E48E694" w14:textId="2188A1FD" w:rsidR="00C50A8F" w:rsidRPr="00391092" w:rsidRDefault="00C50A8F" w:rsidP="00C50A8F">
            <w:pPr>
              <w:spacing w:after="0" w:line="240" w:lineRule="auto"/>
              <w:ind w:left="-57" w:right="-57"/>
              <w:rPr>
                <w:rFonts w:ascii="Arial" w:hAnsi="Arial" w:cs="Arial"/>
                <w:sz w:val="16"/>
                <w:szCs w:val="16"/>
              </w:rPr>
            </w:pPr>
            <w:r>
              <w:rPr>
                <w:rFonts w:ascii="Arial" w:hAnsi="Arial" w:cs="Arial"/>
                <w:sz w:val="16"/>
                <w:szCs w:val="16"/>
              </w:rPr>
              <w:t>R53.3.3</w:t>
            </w:r>
          </w:p>
        </w:tc>
        <w:tc>
          <w:tcPr>
            <w:tcW w:w="312" w:type="pct"/>
            <w:tcBorders>
              <w:bottom w:val="single" w:sz="4" w:space="0" w:color="auto"/>
            </w:tcBorders>
            <w:vAlign w:val="center"/>
          </w:tcPr>
          <w:p w14:paraId="3DC27F80" w14:textId="77777777" w:rsidR="00C50A8F" w:rsidRPr="00391092" w:rsidRDefault="00C50A8F" w:rsidP="00C50A8F">
            <w:pPr>
              <w:spacing w:after="0" w:line="240" w:lineRule="auto"/>
              <w:rPr>
                <w:rFonts w:ascii="Arial" w:hAnsi="Arial" w:cs="Arial"/>
                <w:sz w:val="16"/>
                <w:szCs w:val="16"/>
              </w:rPr>
            </w:pPr>
          </w:p>
        </w:tc>
        <w:tc>
          <w:tcPr>
            <w:tcW w:w="357" w:type="pct"/>
            <w:tcBorders>
              <w:bottom w:val="single" w:sz="4" w:space="0" w:color="auto"/>
            </w:tcBorders>
            <w:vAlign w:val="center"/>
          </w:tcPr>
          <w:p w14:paraId="69A23321" w14:textId="12EBA873" w:rsidR="00C50A8F" w:rsidRPr="00391092" w:rsidRDefault="00C50A8F" w:rsidP="00C50A8F">
            <w:pPr>
              <w:spacing w:after="0" w:line="240" w:lineRule="auto"/>
              <w:jc w:val="center"/>
              <w:rPr>
                <w:rFonts w:ascii="Arial" w:hAnsi="Arial" w:cs="Arial"/>
                <w:sz w:val="16"/>
                <w:szCs w:val="16"/>
              </w:rPr>
            </w:pPr>
            <w:r>
              <w:rPr>
                <w:rFonts w:ascii="Arial" w:hAnsi="Arial" w:cs="Arial"/>
                <w:sz w:val="16"/>
                <w:szCs w:val="16"/>
              </w:rPr>
              <w:t>Verification Checklist</w:t>
            </w:r>
          </w:p>
        </w:tc>
        <w:tc>
          <w:tcPr>
            <w:tcW w:w="177" w:type="pct"/>
            <w:tcBorders>
              <w:bottom w:val="single" w:sz="4" w:space="0" w:color="auto"/>
            </w:tcBorders>
            <w:vAlign w:val="center"/>
          </w:tcPr>
          <w:p w14:paraId="0E906CD5" w14:textId="5A66B564" w:rsidR="00C50A8F" w:rsidRPr="00391092" w:rsidRDefault="00C50A8F" w:rsidP="00C50A8F">
            <w:pPr>
              <w:spacing w:after="0" w:line="240" w:lineRule="auto"/>
              <w:jc w:val="center"/>
              <w:rPr>
                <w:rFonts w:ascii="Arial" w:hAnsi="Arial" w:cs="Arial"/>
                <w:sz w:val="16"/>
                <w:szCs w:val="16"/>
              </w:rPr>
            </w:pPr>
            <w:r w:rsidRPr="00391092">
              <w:rPr>
                <w:rFonts w:ascii="Arial" w:hAnsi="Arial" w:cs="Arial"/>
                <w:sz w:val="16"/>
                <w:szCs w:val="16"/>
              </w:rPr>
              <w:t>IP</w:t>
            </w:r>
          </w:p>
        </w:tc>
        <w:tc>
          <w:tcPr>
            <w:tcW w:w="401" w:type="pct"/>
            <w:tcBorders>
              <w:bottom w:val="single" w:sz="4" w:space="0" w:color="auto"/>
            </w:tcBorders>
            <w:vAlign w:val="center"/>
          </w:tcPr>
          <w:p w14:paraId="55ABD3CF" w14:textId="7297CF84" w:rsidR="00C50A8F" w:rsidRPr="00391092" w:rsidRDefault="00C50A8F" w:rsidP="00C50A8F">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auto"/>
            <w:vAlign w:val="center"/>
          </w:tcPr>
          <w:p w14:paraId="3BE9A163" w14:textId="77777777" w:rsidR="00C50A8F" w:rsidRPr="00391092" w:rsidRDefault="00C50A8F" w:rsidP="00C50A8F">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0CE1301B" w14:textId="77777777" w:rsidR="00C50A8F" w:rsidRPr="00404969" w:rsidRDefault="00C50A8F" w:rsidP="00C50A8F">
            <w:pPr>
              <w:spacing w:after="0" w:line="240" w:lineRule="auto"/>
              <w:rPr>
                <w:rFonts w:ascii="Arial" w:hAnsi="Arial" w:cs="Arial"/>
                <w:sz w:val="16"/>
                <w:szCs w:val="16"/>
              </w:rPr>
            </w:pPr>
          </w:p>
        </w:tc>
        <w:tc>
          <w:tcPr>
            <w:tcW w:w="219" w:type="pct"/>
            <w:tcBorders>
              <w:bottom w:val="single" w:sz="4" w:space="0" w:color="auto"/>
            </w:tcBorders>
            <w:shd w:val="clear" w:color="auto" w:fill="auto"/>
            <w:vAlign w:val="center"/>
          </w:tcPr>
          <w:p w14:paraId="35FF26D2" w14:textId="77777777" w:rsidR="00C50A8F" w:rsidRPr="00404969" w:rsidRDefault="00C50A8F" w:rsidP="00C50A8F">
            <w:pPr>
              <w:spacing w:after="0" w:line="240" w:lineRule="auto"/>
              <w:rPr>
                <w:rFonts w:ascii="Arial" w:hAnsi="Arial" w:cs="Arial"/>
                <w:sz w:val="16"/>
                <w:szCs w:val="16"/>
              </w:rPr>
            </w:pPr>
          </w:p>
        </w:tc>
      </w:tr>
      <w:tr w:rsidR="00C50A8F" w:rsidRPr="00404969" w14:paraId="55276158" w14:textId="77777777" w:rsidTr="000A79D1">
        <w:trPr>
          <w:trHeight w:val="260"/>
        </w:trPr>
        <w:tc>
          <w:tcPr>
            <w:tcW w:w="189" w:type="pct"/>
            <w:vAlign w:val="center"/>
          </w:tcPr>
          <w:p w14:paraId="32251ACA" w14:textId="43C9936C" w:rsidR="00C50A8F" w:rsidRDefault="00C50A8F" w:rsidP="00C50A8F">
            <w:pPr>
              <w:spacing w:before="60" w:after="60"/>
              <w:jc w:val="center"/>
              <w:rPr>
                <w:rFonts w:ascii="Arial" w:hAnsi="Arial" w:cs="Arial"/>
                <w:sz w:val="16"/>
                <w:szCs w:val="16"/>
              </w:rPr>
            </w:pPr>
            <w:r>
              <w:rPr>
                <w:rFonts w:ascii="Arial" w:hAnsi="Arial" w:cs="Arial"/>
                <w:sz w:val="16"/>
                <w:szCs w:val="16"/>
              </w:rPr>
              <w:t>22</w:t>
            </w:r>
          </w:p>
        </w:tc>
        <w:tc>
          <w:tcPr>
            <w:tcW w:w="801" w:type="pct"/>
            <w:vAlign w:val="center"/>
          </w:tcPr>
          <w:p w14:paraId="54817679" w14:textId="3C1B1945" w:rsidR="00C50A8F" w:rsidRPr="00391092" w:rsidRDefault="00C50A8F" w:rsidP="007F0D24">
            <w:pPr>
              <w:spacing w:after="0" w:line="240" w:lineRule="auto"/>
              <w:rPr>
                <w:rFonts w:ascii="Arial" w:hAnsi="Arial" w:cs="Arial"/>
                <w:sz w:val="16"/>
                <w:szCs w:val="16"/>
              </w:rPr>
            </w:pPr>
            <w:r w:rsidRPr="00391092">
              <w:rPr>
                <w:rFonts w:ascii="Arial" w:hAnsi="Arial" w:cs="Arial"/>
                <w:sz w:val="16"/>
                <w:szCs w:val="16"/>
              </w:rPr>
              <w:t>Inspect concrete Surface Finish/Class</w:t>
            </w:r>
          </w:p>
        </w:tc>
        <w:tc>
          <w:tcPr>
            <w:tcW w:w="312" w:type="pct"/>
            <w:vAlign w:val="center"/>
          </w:tcPr>
          <w:p w14:paraId="05AAD78D" w14:textId="274DBED3" w:rsidR="00C50A8F" w:rsidRPr="00391092" w:rsidRDefault="00C50A8F" w:rsidP="00C50A8F">
            <w:pPr>
              <w:spacing w:after="0" w:line="240" w:lineRule="auto"/>
              <w:rPr>
                <w:rFonts w:ascii="Arial" w:hAnsi="Arial" w:cs="Arial"/>
                <w:sz w:val="16"/>
                <w:szCs w:val="16"/>
              </w:rPr>
            </w:pPr>
            <w:r w:rsidRPr="00391092">
              <w:rPr>
                <w:rFonts w:ascii="Arial" w:hAnsi="Arial" w:cs="Arial"/>
                <w:sz w:val="16"/>
                <w:szCs w:val="16"/>
              </w:rPr>
              <w:t>Per Lot</w:t>
            </w:r>
          </w:p>
        </w:tc>
        <w:tc>
          <w:tcPr>
            <w:tcW w:w="1426" w:type="pct"/>
            <w:vAlign w:val="center"/>
          </w:tcPr>
          <w:p w14:paraId="24E37672" w14:textId="2DAE4246" w:rsidR="00C50A8F" w:rsidRPr="00391092" w:rsidRDefault="00C50A8F" w:rsidP="00C50A8F">
            <w:pPr>
              <w:widowControl w:val="0"/>
              <w:numPr>
                <w:ilvl w:val="0"/>
                <w:numId w:val="20"/>
              </w:numPr>
              <w:tabs>
                <w:tab w:val="clear" w:pos="720"/>
                <w:tab w:val="left" w:pos="-1200"/>
                <w:tab w:val="left" w:pos="-720"/>
                <w:tab w:val="left" w:pos="36"/>
                <w:tab w:val="left" w:pos="990"/>
                <w:tab w:val="left" w:pos="2160"/>
              </w:tabs>
              <w:spacing w:after="0" w:line="240" w:lineRule="auto"/>
              <w:ind w:left="36" w:hanging="142"/>
              <w:rPr>
                <w:rFonts w:ascii="Arial" w:hAnsi="Arial" w:cs="Arial"/>
                <w:sz w:val="16"/>
                <w:szCs w:val="16"/>
              </w:rPr>
            </w:pPr>
            <w:r w:rsidRPr="00391092">
              <w:rPr>
                <w:rFonts w:ascii="Arial" w:hAnsi="Arial" w:cs="Arial"/>
                <w:sz w:val="16"/>
                <w:szCs w:val="16"/>
              </w:rPr>
              <w:t>Surface finish is in compliance with Class 3 for external surfaces and Class 4 for hidden surfaces</w:t>
            </w:r>
          </w:p>
          <w:p w14:paraId="7BF17055" w14:textId="5B70CE07" w:rsidR="00C50A8F" w:rsidRDefault="00C50A8F" w:rsidP="00C50A8F">
            <w:pPr>
              <w:keepNext/>
              <w:keepLines/>
              <w:numPr>
                <w:ilvl w:val="0"/>
                <w:numId w:val="20"/>
              </w:numPr>
              <w:tabs>
                <w:tab w:val="clear" w:pos="720"/>
                <w:tab w:val="left" w:pos="36"/>
              </w:tabs>
              <w:spacing w:after="0" w:line="240" w:lineRule="auto"/>
              <w:ind w:left="36" w:hanging="142"/>
              <w:rPr>
                <w:rFonts w:ascii="Arial" w:hAnsi="Arial" w:cs="Arial"/>
                <w:sz w:val="16"/>
                <w:szCs w:val="16"/>
              </w:rPr>
            </w:pPr>
            <w:r w:rsidRPr="00391092">
              <w:rPr>
                <w:rFonts w:ascii="Arial" w:hAnsi="Arial" w:cs="Arial"/>
                <w:sz w:val="16"/>
                <w:szCs w:val="16"/>
              </w:rPr>
              <w:t>Cracks are less than 0.05 mm</w:t>
            </w:r>
            <w:r w:rsidRPr="008B4CF6">
              <w:rPr>
                <w:rFonts w:ascii="Arial" w:hAnsi="Arial" w:cs="Arial"/>
                <w:sz w:val="16"/>
                <w:szCs w:val="16"/>
              </w:rPr>
              <w:t xml:space="preserve"> </w:t>
            </w:r>
            <w:r w:rsidR="00FA7FEF">
              <w:rPr>
                <w:rFonts w:ascii="Arial" w:hAnsi="Arial" w:cs="Arial"/>
                <w:sz w:val="16"/>
                <w:szCs w:val="16"/>
              </w:rPr>
              <w:t>– any cracks to be identified as nonconformities and require NCR</w:t>
            </w:r>
          </w:p>
          <w:p w14:paraId="30E3CE12" w14:textId="77777777" w:rsidR="00C50A8F" w:rsidRDefault="00C50A8F" w:rsidP="00C50A8F">
            <w:pPr>
              <w:keepNext/>
              <w:keepLines/>
              <w:numPr>
                <w:ilvl w:val="0"/>
                <w:numId w:val="20"/>
              </w:numPr>
              <w:tabs>
                <w:tab w:val="clear" w:pos="720"/>
                <w:tab w:val="left" w:pos="36"/>
              </w:tabs>
              <w:spacing w:after="0" w:line="240" w:lineRule="auto"/>
              <w:ind w:left="36" w:hanging="142"/>
              <w:rPr>
                <w:rFonts w:ascii="Arial" w:hAnsi="Arial" w:cs="Arial"/>
                <w:sz w:val="16"/>
                <w:szCs w:val="16"/>
              </w:rPr>
            </w:pPr>
            <w:r w:rsidRPr="008B4CF6">
              <w:rPr>
                <w:rFonts w:ascii="Arial" w:hAnsi="Arial" w:cs="Arial"/>
                <w:sz w:val="16"/>
                <w:szCs w:val="16"/>
              </w:rPr>
              <w:t>Finish</w:t>
            </w:r>
            <w:r>
              <w:rPr>
                <w:rFonts w:ascii="Arial" w:hAnsi="Arial" w:cs="Arial"/>
                <w:sz w:val="16"/>
                <w:szCs w:val="16"/>
              </w:rPr>
              <w:t xml:space="preserve">ed </w:t>
            </w:r>
            <w:r w:rsidRPr="008B4CF6">
              <w:rPr>
                <w:rFonts w:ascii="Arial" w:hAnsi="Arial" w:cs="Arial"/>
                <w:sz w:val="16"/>
                <w:szCs w:val="16"/>
              </w:rPr>
              <w:t>unformed concrete surfaces</w:t>
            </w:r>
            <w:r>
              <w:rPr>
                <w:rFonts w:ascii="Arial" w:hAnsi="Arial" w:cs="Arial"/>
                <w:sz w:val="16"/>
                <w:szCs w:val="16"/>
              </w:rPr>
              <w:t xml:space="preserve"> to be</w:t>
            </w:r>
            <w:r w:rsidRPr="00391092">
              <w:rPr>
                <w:rFonts w:ascii="Arial" w:hAnsi="Arial" w:cs="Arial"/>
                <w:sz w:val="16"/>
                <w:szCs w:val="16"/>
              </w:rPr>
              <w:t xml:space="preserve"> </w:t>
            </w:r>
            <w:r>
              <w:rPr>
                <w:rFonts w:ascii="Arial" w:hAnsi="Arial" w:cs="Arial"/>
                <w:sz w:val="16"/>
                <w:szCs w:val="16"/>
              </w:rPr>
              <w:t>neat, clean and specified texture</w:t>
            </w:r>
          </w:p>
          <w:p w14:paraId="061BFCAA" w14:textId="043203EE" w:rsidR="007F0D24" w:rsidRPr="00391092" w:rsidRDefault="007F0D24" w:rsidP="007F0D24">
            <w:pPr>
              <w:keepNext/>
              <w:keepLines/>
              <w:tabs>
                <w:tab w:val="left" w:pos="36"/>
              </w:tabs>
              <w:spacing w:after="0" w:line="240" w:lineRule="auto"/>
              <w:rPr>
                <w:rFonts w:ascii="Arial" w:hAnsi="Arial" w:cs="Arial"/>
                <w:sz w:val="16"/>
                <w:szCs w:val="16"/>
              </w:rPr>
            </w:pPr>
            <w:r w:rsidRPr="007F0D24">
              <w:rPr>
                <w:rFonts w:ascii="Arial" w:hAnsi="Arial" w:cs="Arial"/>
                <w:sz w:val="16"/>
                <w:szCs w:val="16"/>
              </w:rPr>
              <w:t>If any NCR required, NCR No.: ………………………………..</w:t>
            </w:r>
          </w:p>
        </w:tc>
        <w:tc>
          <w:tcPr>
            <w:tcW w:w="312" w:type="pct"/>
            <w:vAlign w:val="center"/>
          </w:tcPr>
          <w:p w14:paraId="22CCDB8E" w14:textId="5DAE8D99" w:rsidR="00C50A8F" w:rsidRPr="00391092" w:rsidRDefault="00C50A8F" w:rsidP="00C50A8F">
            <w:pPr>
              <w:spacing w:after="0" w:line="240" w:lineRule="auto"/>
              <w:ind w:left="-57" w:right="-57"/>
              <w:rPr>
                <w:rFonts w:ascii="Arial" w:hAnsi="Arial" w:cs="Arial"/>
                <w:sz w:val="16"/>
                <w:szCs w:val="16"/>
              </w:rPr>
            </w:pPr>
            <w:r w:rsidRPr="00391092">
              <w:rPr>
                <w:rFonts w:ascii="Arial" w:hAnsi="Arial" w:cs="Arial"/>
                <w:sz w:val="16"/>
                <w:szCs w:val="16"/>
              </w:rPr>
              <w:t>R53.3.2</w:t>
            </w:r>
          </w:p>
          <w:p w14:paraId="26A10849" w14:textId="77777777" w:rsidR="00C50A8F" w:rsidRDefault="00C50A8F" w:rsidP="00C50A8F">
            <w:pPr>
              <w:spacing w:after="0" w:line="240" w:lineRule="auto"/>
              <w:ind w:left="-57" w:right="-57"/>
              <w:rPr>
                <w:rFonts w:ascii="Arial" w:hAnsi="Arial" w:cs="Arial"/>
                <w:sz w:val="16"/>
                <w:szCs w:val="16"/>
              </w:rPr>
            </w:pPr>
            <w:r>
              <w:rPr>
                <w:rFonts w:ascii="Arial" w:hAnsi="Arial" w:cs="Arial"/>
                <w:sz w:val="16"/>
                <w:szCs w:val="16"/>
              </w:rPr>
              <w:t>R53.6.4</w:t>
            </w:r>
          </w:p>
          <w:p w14:paraId="7AB8C153" w14:textId="4BADD4A1" w:rsidR="00C50A8F" w:rsidRPr="00391092" w:rsidRDefault="00C50A8F" w:rsidP="00C50A8F">
            <w:pPr>
              <w:spacing w:after="0" w:line="240" w:lineRule="auto"/>
              <w:ind w:left="-57" w:right="-57"/>
              <w:rPr>
                <w:rFonts w:ascii="Arial" w:hAnsi="Arial" w:cs="Arial"/>
                <w:sz w:val="16"/>
                <w:szCs w:val="16"/>
              </w:rPr>
            </w:pPr>
            <w:r>
              <w:rPr>
                <w:rFonts w:ascii="Arial" w:hAnsi="Arial" w:cs="Arial"/>
                <w:sz w:val="16"/>
                <w:szCs w:val="16"/>
              </w:rPr>
              <w:t>R53.8</w:t>
            </w:r>
          </w:p>
        </w:tc>
        <w:tc>
          <w:tcPr>
            <w:tcW w:w="312" w:type="pct"/>
            <w:tcBorders>
              <w:bottom w:val="single" w:sz="4" w:space="0" w:color="auto"/>
            </w:tcBorders>
            <w:vAlign w:val="center"/>
          </w:tcPr>
          <w:p w14:paraId="1CDD7681" w14:textId="77777777" w:rsidR="00C50A8F" w:rsidRPr="00391092" w:rsidRDefault="00C50A8F" w:rsidP="00C50A8F">
            <w:pPr>
              <w:spacing w:after="0" w:line="240" w:lineRule="auto"/>
              <w:rPr>
                <w:rFonts w:ascii="Arial" w:hAnsi="Arial" w:cs="Arial"/>
                <w:sz w:val="16"/>
                <w:szCs w:val="16"/>
              </w:rPr>
            </w:pPr>
          </w:p>
        </w:tc>
        <w:tc>
          <w:tcPr>
            <w:tcW w:w="357" w:type="pct"/>
            <w:tcBorders>
              <w:bottom w:val="single" w:sz="4" w:space="0" w:color="auto"/>
            </w:tcBorders>
            <w:vAlign w:val="center"/>
          </w:tcPr>
          <w:p w14:paraId="7717F552" w14:textId="13D5B1EB" w:rsidR="00C50A8F" w:rsidRPr="00391092" w:rsidRDefault="00C50A8F" w:rsidP="00C50A8F">
            <w:pPr>
              <w:spacing w:after="0" w:line="240" w:lineRule="auto"/>
              <w:jc w:val="center"/>
              <w:rPr>
                <w:rFonts w:ascii="Arial" w:hAnsi="Arial" w:cs="Arial"/>
                <w:sz w:val="16"/>
                <w:szCs w:val="16"/>
              </w:rPr>
            </w:pPr>
            <w:r>
              <w:rPr>
                <w:rFonts w:ascii="Arial" w:hAnsi="Arial" w:cs="Arial"/>
                <w:sz w:val="16"/>
                <w:szCs w:val="16"/>
              </w:rPr>
              <w:t>Verification Checklist</w:t>
            </w:r>
          </w:p>
        </w:tc>
        <w:tc>
          <w:tcPr>
            <w:tcW w:w="177" w:type="pct"/>
            <w:tcBorders>
              <w:bottom w:val="single" w:sz="4" w:space="0" w:color="auto"/>
            </w:tcBorders>
            <w:vAlign w:val="center"/>
          </w:tcPr>
          <w:p w14:paraId="6D2B4F69" w14:textId="37018140" w:rsidR="00C50A8F" w:rsidRPr="00391092" w:rsidRDefault="00C50A8F" w:rsidP="00C50A8F">
            <w:pPr>
              <w:spacing w:after="0" w:line="240" w:lineRule="auto"/>
              <w:jc w:val="center"/>
              <w:rPr>
                <w:rFonts w:ascii="Arial" w:hAnsi="Arial" w:cs="Arial"/>
                <w:sz w:val="16"/>
                <w:szCs w:val="16"/>
              </w:rPr>
            </w:pPr>
            <w:r w:rsidRPr="00391092">
              <w:rPr>
                <w:rFonts w:ascii="Arial" w:hAnsi="Arial" w:cs="Arial"/>
                <w:sz w:val="16"/>
                <w:szCs w:val="16"/>
              </w:rPr>
              <w:t>IP</w:t>
            </w:r>
          </w:p>
        </w:tc>
        <w:tc>
          <w:tcPr>
            <w:tcW w:w="401" w:type="pct"/>
            <w:tcBorders>
              <w:bottom w:val="single" w:sz="4" w:space="0" w:color="auto"/>
            </w:tcBorders>
            <w:vAlign w:val="center"/>
          </w:tcPr>
          <w:p w14:paraId="31925C77" w14:textId="4FC841A6" w:rsidR="00C50A8F" w:rsidRPr="00391092" w:rsidRDefault="00C50A8F" w:rsidP="00C50A8F">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auto"/>
            <w:vAlign w:val="center"/>
          </w:tcPr>
          <w:p w14:paraId="56F21BAB" w14:textId="77777777" w:rsidR="00C50A8F" w:rsidRPr="00391092" w:rsidRDefault="00C50A8F" w:rsidP="00C50A8F">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37B1B5CF" w14:textId="3798916E" w:rsidR="00C50A8F" w:rsidRDefault="00C50A8F" w:rsidP="00C50A8F">
            <w:pPr>
              <w:rPr>
                <w:rFonts w:ascii="Arial" w:hAnsi="Arial" w:cs="Arial"/>
                <w:sz w:val="16"/>
                <w:szCs w:val="16"/>
              </w:rPr>
            </w:pPr>
          </w:p>
          <w:p w14:paraId="730FEA85" w14:textId="77777777" w:rsidR="00C50A8F" w:rsidRPr="009844FC" w:rsidRDefault="00C50A8F" w:rsidP="00C50A8F">
            <w:pPr>
              <w:rPr>
                <w:rFonts w:ascii="Arial" w:hAnsi="Arial" w:cs="Arial"/>
                <w:sz w:val="16"/>
                <w:szCs w:val="16"/>
              </w:rPr>
            </w:pPr>
          </w:p>
        </w:tc>
        <w:tc>
          <w:tcPr>
            <w:tcW w:w="219" w:type="pct"/>
            <w:tcBorders>
              <w:bottom w:val="single" w:sz="4" w:space="0" w:color="auto"/>
            </w:tcBorders>
            <w:shd w:val="clear" w:color="auto" w:fill="auto"/>
            <w:vAlign w:val="center"/>
          </w:tcPr>
          <w:p w14:paraId="56896722" w14:textId="77777777" w:rsidR="00C50A8F" w:rsidRPr="00404969" w:rsidRDefault="00C50A8F" w:rsidP="00C50A8F">
            <w:pPr>
              <w:spacing w:after="0" w:line="240" w:lineRule="auto"/>
              <w:rPr>
                <w:rFonts w:ascii="Arial" w:hAnsi="Arial" w:cs="Arial"/>
                <w:sz w:val="16"/>
                <w:szCs w:val="16"/>
              </w:rPr>
            </w:pPr>
          </w:p>
        </w:tc>
      </w:tr>
      <w:tr w:rsidR="00C50A8F" w:rsidRPr="00404969" w14:paraId="07615136" w14:textId="77777777" w:rsidTr="000A79D1">
        <w:trPr>
          <w:trHeight w:val="260"/>
        </w:trPr>
        <w:tc>
          <w:tcPr>
            <w:tcW w:w="189" w:type="pct"/>
            <w:vAlign w:val="center"/>
          </w:tcPr>
          <w:p w14:paraId="7972AFED" w14:textId="4D0BC5B5" w:rsidR="00C50A8F" w:rsidRDefault="00C50A8F" w:rsidP="00C50A8F">
            <w:pPr>
              <w:spacing w:before="60" w:after="60"/>
              <w:jc w:val="center"/>
              <w:rPr>
                <w:rFonts w:ascii="Arial" w:hAnsi="Arial" w:cs="Arial"/>
                <w:sz w:val="16"/>
                <w:szCs w:val="16"/>
              </w:rPr>
            </w:pPr>
            <w:r>
              <w:rPr>
                <w:rFonts w:ascii="Arial" w:hAnsi="Arial" w:cs="Arial"/>
                <w:sz w:val="16"/>
                <w:szCs w:val="16"/>
              </w:rPr>
              <w:t>23</w:t>
            </w:r>
          </w:p>
        </w:tc>
        <w:tc>
          <w:tcPr>
            <w:tcW w:w="801" w:type="pct"/>
            <w:vAlign w:val="center"/>
          </w:tcPr>
          <w:p w14:paraId="3FD41F78" w14:textId="768A6ACE" w:rsidR="00C50A8F" w:rsidRPr="00391092" w:rsidRDefault="00C50A8F" w:rsidP="00C50A8F">
            <w:pPr>
              <w:spacing w:after="0" w:line="240" w:lineRule="auto"/>
              <w:rPr>
                <w:rFonts w:ascii="Arial" w:hAnsi="Arial" w:cs="Arial"/>
                <w:sz w:val="16"/>
                <w:szCs w:val="16"/>
              </w:rPr>
            </w:pPr>
            <w:r w:rsidRPr="00391092">
              <w:rPr>
                <w:rFonts w:ascii="Arial" w:hAnsi="Arial" w:cs="Arial"/>
                <w:sz w:val="16"/>
                <w:szCs w:val="16"/>
              </w:rPr>
              <w:t>Check the tolerance of finished</w:t>
            </w:r>
            <w:r>
              <w:rPr>
                <w:rFonts w:ascii="Arial" w:hAnsi="Arial" w:cs="Arial"/>
                <w:sz w:val="16"/>
                <w:szCs w:val="16"/>
              </w:rPr>
              <w:t xml:space="preserve"> level and dimensions</w:t>
            </w:r>
            <w:r w:rsidRPr="00391092">
              <w:rPr>
                <w:rFonts w:ascii="Arial" w:hAnsi="Arial" w:cs="Arial"/>
                <w:sz w:val="16"/>
                <w:szCs w:val="16"/>
              </w:rPr>
              <w:t xml:space="preserve"> </w:t>
            </w:r>
            <w:r>
              <w:rPr>
                <w:rFonts w:ascii="Arial" w:hAnsi="Arial" w:cs="Arial"/>
                <w:sz w:val="16"/>
                <w:szCs w:val="16"/>
              </w:rPr>
              <w:t>where specified in relevant Specifications</w:t>
            </w:r>
          </w:p>
        </w:tc>
        <w:tc>
          <w:tcPr>
            <w:tcW w:w="312" w:type="pct"/>
            <w:vAlign w:val="center"/>
          </w:tcPr>
          <w:p w14:paraId="47C8088C" w14:textId="7E90786C" w:rsidR="00C50A8F" w:rsidRPr="00391092" w:rsidRDefault="00C50A8F" w:rsidP="00C50A8F">
            <w:pPr>
              <w:spacing w:after="0" w:line="240" w:lineRule="auto"/>
              <w:rPr>
                <w:rFonts w:ascii="Arial" w:hAnsi="Arial" w:cs="Arial"/>
                <w:sz w:val="16"/>
                <w:szCs w:val="16"/>
              </w:rPr>
            </w:pPr>
            <w:r w:rsidRPr="00391092">
              <w:rPr>
                <w:rFonts w:ascii="Arial" w:hAnsi="Arial" w:cs="Arial"/>
                <w:sz w:val="16"/>
                <w:szCs w:val="16"/>
              </w:rPr>
              <w:t>Per Lot</w:t>
            </w:r>
          </w:p>
        </w:tc>
        <w:tc>
          <w:tcPr>
            <w:tcW w:w="1426" w:type="pct"/>
            <w:vAlign w:val="center"/>
          </w:tcPr>
          <w:p w14:paraId="5FFCC769" w14:textId="7CD8AAF1" w:rsidR="00C50A8F" w:rsidRPr="00391092" w:rsidRDefault="00C50A8F" w:rsidP="00C50A8F">
            <w:pPr>
              <w:widowControl w:val="0"/>
              <w:tabs>
                <w:tab w:val="left" w:pos="-1200"/>
                <w:tab w:val="left" w:pos="-720"/>
                <w:tab w:val="left" w:pos="0"/>
                <w:tab w:val="left" w:pos="990"/>
                <w:tab w:val="left" w:pos="2160"/>
              </w:tabs>
              <w:spacing w:after="0" w:line="240" w:lineRule="auto"/>
              <w:rPr>
                <w:rFonts w:ascii="Arial" w:hAnsi="Arial" w:cs="Arial"/>
                <w:sz w:val="16"/>
                <w:szCs w:val="16"/>
              </w:rPr>
            </w:pPr>
            <w:r>
              <w:rPr>
                <w:rFonts w:ascii="Arial" w:hAnsi="Arial" w:cs="Arial"/>
                <w:sz w:val="16"/>
                <w:szCs w:val="16"/>
              </w:rPr>
              <w:t>Finished level to be within tolerance where specified in Specifications or on design drawings</w:t>
            </w:r>
          </w:p>
        </w:tc>
        <w:tc>
          <w:tcPr>
            <w:tcW w:w="312" w:type="pct"/>
            <w:vAlign w:val="center"/>
          </w:tcPr>
          <w:p w14:paraId="54F09CF7" w14:textId="77777777" w:rsidR="00C50A8F" w:rsidRDefault="00C50A8F" w:rsidP="00CA4AE1">
            <w:pPr>
              <w:spacing w:after="0" w:line="240" w:lineRule="auto"/>
              <w:ind w:left="-57" w:right="-57"/>
              <w:rPr>
                <w:rFonts w:ascii="Arial" w:hAnsi="Arial" w:cs="Arial"/>
                <w:sz w:val="16"/>
                <w:szCs w:val="16"/>
              </w:rPr>
            </w:pPr>
            <w:r w:rsidRPr="00391092">
              <w:rPr>
                <w:rFonts w:ascii="Arial" w:hAnsi="Arial" w:cs="Arial"/>
                <w:sz w:val="16"/>
                <w:szCs w:val="16"/>
              </w:rPr>
              <w:t>R53.9</w:t>
            </w:r>
          </w:p>
          <w:p w14:paraId="4F0F55D1" w14:textId="77777777" w:rsidR="00CA4AE1" w:rsidRDefault="00CA4AE1" w:rsidP="00CA4AE1">
            <w:pPr>
              <w:spacing w:after="0" w:line="240" w:lineRule="auto"/>
              <w:ind w:left="-57" w:right="-57"/>
              <w:rPr>
                <w:rFonts w:ascii="Arial" w:hAnsi="Arial" w:cs="Arial"/>
                <w:sz w:val="16"/>
                <w:szCs w:val="16"/>
              </w:rPr>
            </w:pPr>
            <w:r>
              <w:rPr>
                <w:rFonts w:ascii="Arial" w:hAnsi="Arial" w:cs="Arial"/>
                <w:sz w:val="16"/>
                <w:szCs w:val="16"/>
              </w:rPr>
              <w:t xml:space="preserve">Design </w:t>
            </w:r>
          </w:p>
          <w:p w14:paraId="7F7AFE34" w14:textId="1A0BDF2E" w:rsidR="00CA4AE1" w:rsidRPr="00391092" w:rsidRDefault="00CA4AE1" w:rsidP="00CA4AE1">
            <w:pPr>
              <w:spacing w:after="0" w:line="240" w:lineRule="auto"/>
              <w:ind w:left="-57" w:right="-57"/>
              <w:rPr>
                <w:rFonts w:ascii="Arial" w:hAnsi="Arial" w:cs="Arial"/>
                <w:sz w:val="16"/>
                <w:szCs w:val="16"/>
              </w:rPr>
            </w:pPr>
            <w:r>
              <w:rPr>
                <w:rFonts w:ascii="Arial" w:hAnsi="Arial" w:cs="Arial"/>
                <w:sz w:val="16"/>
                <w:szCs w:val="16"/>
              </w:rPr>
              <w:t>dwgs</w:t>
            </w:r>
          </w:p>
        </w:tc>
        <w:tc>
          <w:tcPr>
            <w:tcW w:w="312" w:type="pct"/>
            <w:tcBorders>
              <w:bottom w:val="single" w:sz="4" w:space="0" w:color="auto"/>
            </w:tcBorders>
            <w:vAlign w:val="center"/>
          </w:tcPr>
          <w:p w14:paraId="2C7702C8" w14:textId="77777777" w:rsidR="00C50A8F" w:rsidRPr="00391092" w:rsidRDefault="00C50A8F" w:rsidP="00C50A8F">
            <w:pPr>
              <w:spacing w:after="0" w:line="240" w:lineRule="auto"/>
              <w:rPr>
                <w:rFonts w:ascii="Arial" w:hAnsi="Arial" w:cs="Arial"/>
                <w:sz w:val="16"/>
                <w:szCs w:val="16"/>
              </w:rPr>
            </w:pPr>
          </w:p>
        </w:tc>
        <w:tc>
          <w:tcPr>
            <w:tcW w:w="357" w:type="pct"/>
            <w:tcBorders>
              <w:bottom w:val="single" w:sz="4" w:space="0" w:color="auto"/>
            </w:tcBorders>
            <w:vAlign w:val="center"/>
          </w:tcPr>
          <w:p w14:paraId="6CB29017" w14:textId="676C855A" w:rsidR="00C50A8F" w:rsidRPr="00391092" w:rsidRDefault="00C50A8F" w:rsidP="00C50A8F">
            <w:pPr>
              <w:spacing w:after="0" w:line="240" w:lineRule="auto"/>
              <w:jc w:val="center"/>
              <w:rPr>
                <w:rFonts w:ascii="Arial" w:hAnsi="Arial" w:cs="Arial"/>
                <w:sz w:val="16"/>
                <w:szCs w:val="16"/>
              </w:rPr>
            </w:pPr>
            <w:r>
              <w:rPr>
                <w:rFonts w:ascii="Arial" w:hAnsi="Arial" w:cs="Arial"/>
                <w:sz w:val="16"/>
                <w:szCs w:val="16"/>
              </w:rPr>
              <w:t>Survey Report</w:t>
            </w:r>
          </w:p>
        </w:tc>
        <w:tc>
          <w:tcPr>
            <w:tcW w:w="177" w:type="pct"/>
            <w:tcBorders>
              <w:bottom w:val="single" w:sz="4" w:space="0" w:color="auto"/>
            </w:tcBorders>
            <w:vAlign w:val="center"/>
          </w:tcPr>
          <w:p w14:paraId="194EAF9B" w14:textId="7595F0C3" w:rsidR="00C50A8F" w:rsidRPr="00391092" w:rsidRDefault="00C50A8F" w:rsidP="00C50A8F">
            <w:pPr>
              <w:spacing w:after="0" w:line="240" w:lineRule="auto"/>
              <w:jc w:val="center"/>
              <w:rPr>
                <w:rFonts w:ascii="Arial" w:hAnsi="Arial" w:cs="Arial"/>
                <w:sz w:val="16"/>
                <w:szCs w:val="16"/>
              </w:rPr>
            </w:pPr>
            <w:r w:rsidRPr="00391092">
              <w:rPr>
                <w:rFonts w:ascii="Arial" w:hAnsi="Arial" w:cs="Arial"/>
                <w:sz w:val="16"/>
                <w:szCs w:val="16"/>
              </w:rPr>
              <w:t>SCP</w:t>
            </w:r>
          </w:p>
        </w:tc>
        <w:tc>
          <w:tcPr>
            <w:tcW w:w="401" w:type="pct"/>
            <w:tcBorders>
              <w:bottom w:val="single" w:sz="4" w:space="0" w:color="auto"/>
            </w:tcBorders>
            <w:vAlign w:val="center"/>
          </w:tcPr>
          <w:p w14:paraId="7AB37A56" w14:textId="144266A6" w:rsidR="00C50A8F" w:rsidRPr="00391092" w:rsidRDefault="00C50A8F" w:rsidP="00C50A8F">
            <w:pPr>
              <w:spacing w:after="0" w:line="240" w:lineRule="auto"/>
              <w:jc w:val="center"/>
              <w:rPr>
                <w:rFonts w:ascii="Arial" w:hAnsi="Arial" w:cs="Arial"/>
                <w:sz w:val="16"/>
                <w:szCs w:val="16"/>
              </w:rPr>
            </w:pPr>
            <w:r w:rsidRPr="00391092">
              <w:rPr>
                <w:rFonts w:ascii="Arial" w:hAnsi="Arial" w:cs="Arial"/>
                <w:sz w:val="16"/>
                <w:szCs w:val="16"/>
              </w:rPr>
              <w:t>Surveyor</w:t>
            </w:r>
          </w:p>
        </w:tc>
        <w:tc>
          <w:tcPr>
            <w:tcW w:w="267" w:type="pct"/>
            <w:tcBorders>
              <w:bottom w:val="single" w:sz="4" w:space="0" w:color="auto"/>
            </w:tcBorders>
            <w:shd w:val="clear" w:color="auto" w:fill="auto"/>
            <w:vAlign w:val="center"/>
          </w:tcPr>
          <w:p w14:paraId="52693BD0" w14:textId="77777777" w:rsidR="00C50A8F" w:rsidRPr="00391092" w:rsidRDefault="00C50A8F" w:rsidP="00C50A8F">
            <w:pPr>
              <w:spacing w:after="0" w:line="240" w:lineRule="auto"/>
              <w:ind w:left="-57" w:right="-57"/>
              <w:rPr>
                <w:rFonts w:ascii="Arial" w:hAnsi="Arial" w:cs="Arial"/>
                <w:sz w:val="16"/>
                <w:szCs w:val="16"/>
              </w:rPr>
            </w:pPr>
          </w:p>
        </w:tc>
        <w:tc>
          <w:tcPr>
            <w:tcW w:w="227" w:type="pct"/>
            <w:tcBorders>
              <w:bottom w:val="single" w:sz="4" w:space="0" w:color="auto"/>
            </w:tcBorders>
            <w:shd w:val="clear" w:color="auto" w:fill="auto"/>
            <w:vAlign w:val="center"/>
          </w:tcPr>
          <w:p w14:paraId="2A287D18" w14:textId="77777777" w:rsidR="00C50A8F" w:rsidRPr="00404969" w:rsidRDefault="00C50A8F" w:rsidP="00C50A8F">
            <w:pPr>
              <w:spacing w:after="0" w:line="240" w:lineRule="auto"/>
              <w:rPr>
                <w:rFonts w:ascii="Arial" w:hAnsi="Arial" w:cs="Arial"/>
                <w:sz w:val="16"/>
                <w:szCs w:val="16"/>
              </w:rPr>
            </w:pPr>
          </w:p>
        </w:tc>
        <w:tc>
          <w:tcPr>
            <w:tcW w:w="219" w:type="pct"/>
            <w:tcBorders>
              <w:bottom w:val="single" w:sz="4" w:space="0" w:color="auto"/>
            </w:tcBorders>
            <w:shd w:val="clear" w:color="auto" w:fill="auto"/>
            <w:vAlign w:val="center"/>
          </w:tcPr>
          <w:p w14:paraId="6E53D616" w14:textId="77777777" w:rsidR="00C50A8F" w:rsidRPr="00404969" w:rsidRDefault="00C50A8F" w:rsidP="00C50A8F">
            <w:pPr>
              <w:spacing w:after="0" w:line="240" w:lineRule="auto"/>
              <w:rPr>
                <w:rFonts w:ascii="Arial" w:hAnsi="Arial" w:cs="Arial"/>
                <w:sz w:val="16"/>
                <w:szCs w:val="16"/>
              </w:rPr>
            </w:pPr>
          </w:p>
        </w:tc>
      </w:tr>
      <w:tr w:rsidR="00C50A8F" w:rsidRPr="00404969" w14:paraId="148595BF" w14:textId="77777777" w:rsidTr="000A79D1">
        <w:trPr>
          <w:trHeight w:val="260"/>
        </w:trPr>
        <w:tc>
          <w:tcPr>
            <w:tcW w:w="189" w:type="pct"/>
            <w:vAlign w:val="center"/>
          </w:tcPr>
          <w:p w14:paraId="62CE53FE" w14:textId="1136BBEE" w:rsidR="00C50A8F" w:rsidRDefault="00C50A8F" w:rsidP="00C50A8F">
            <w:pPr>
              <w:spacing w:before="60" w:after="60"/>
              <w:jc w:val="center"/>
              <w:rPr>
                <w:rFonts w:ascii="Arial" w:hAnsi="Arial" w:cs="Arial"/>
                <w:sz w:val="16"/>
                <w:szCs w:val="16"/>
              </w:rPr>
            </w:pPr>
            <w:r>
              <w:rPr>
                <w:rFonts w:ascii="Arial" w:hAnsi="Arial" w:cs="Arial"/>
                <w:sz w:val="16"/>
                <w:szCs w:val="16"/>
              </w:rPr>
              <w:t>24</w:t>
            </w:r>
          </w:p>
        </w:tc>
        <w:tc>
          <w:tcPr>
            <w:tcW w:w="801" w:type="pct"/>
            <w:vAlign w:val="center"/>
          </w:tcPr>
          <w:p w14:paraId="20792E1D" w14:textId="127CDD66" w:rsidR="00C50A8F" w:rsidRPr="00391092" w:rsidRDefault="00C50A8F" w:rsidP="00C50A8F">
            <w:pPr>
              <w:spacing w:after="0" w:line="240" w:lineRule="auto"/>
              <w:rPr>
                <w:rFonts w:ascii="Arial" w:hAnsi="Arial" w:cs="Arial"/>
                <w:sz w:val="16"/>
                <w:szCs w:val="16"/>
              </w:rPr>
            </w:pPr>
            <w:r>
              <w:rPr>
                <w:rFonts w:ascii="Arial" w:hAnsi="Arial" w:cs="Arial"/>
                <w:sz w:val="16"/>
                <w:szCs w:val="16"/>
              </w:rPr>
              <w:t>Check conformance of concrete</w:t>
            </w:r>
            <w:r w:rsidRPr="00391092">
              <w:rPr>
                <w:rFonts w:ascii="Arial" w:hAnsi="Arial" w:cs="Arial"/>
                <w:sz w:val="16"/>
                <w:szCs w:val="16"/>
              </w:rPr>
              <w:t xml:space="preserve"> test results</w:t>
            </w:r>
            <w:r>
              <w:rPr>
                <w:rFonts w:ascii="Arial" w:hAnsi="Arial" w:cs="Arial"/>
                <w:sz w:val="16"/>
                <w:szCs w:val="16"/>
              </w:rPr>
              <w:t xml:space="preserve"> if required</w:t>
            </w:r>
          </w:p>
        </w:tc>
        <w:tc>
          <w:tcPr>
            <w:tcW w:w="312" w:type="pct"/>
            <w:vAlign w:val="center"/>
          </w:tcPr>
          <w:p w14:paraId="63EAC528" w14:textId="4BFA3630" w:rsidR="00C50A8F" w:rsidRPr="008F671E" w:rsidRDefault="00C50A8F" w:rsidP="00C50A8F">
            <w:pPr>
              <w:spacing w:after="0" w:line="240" w:lineRule="auto"/>
              <w:rPr>
                <w:rFonts w:ascii="Arial" w:hAnsi="Arial" w:cs="Arial"/>
                <w:sz w:val="16"/>
                <w:szCs w:val="16"/>
              </w:rPr>
            </w:pPr>
            <w:r w:rsidRPr="008F671E">
              <w:rPr>
                <w:rFonts w:ascii="Arial" w:hAnsi="Arial" w:cs="Arial"/>
                <w:sz w:val="16"/>
                <w:szCs w:val="16"/>
              </w:rPr>
              <w:t>R53/L</w:t>
            </w:r>
          </w:p>
        </w:tc>
        <w:tc>
          <w:tcPr>
            <w:tcW w:w="1426" w:type="pct"/>
            <w:vAlign w:val="center"/>
          </w:tcPr>
          <w:p w14:paraId="36D0AED1" w14:textId="77777777" w:rsidR="00C50A8F" w:rsidRDefault="00C50A8F" w:rsidP="00C50A8F">
            <w:pPr>
              <w:widowControl w:val="0"/>
              <w:spacing w:after="0" w:line="240" w:lineRule="auto"/>
              <w:rPr>
                <w:rFonts w:ascii="Arial" w:hAnsi="Arial" w:cs="Arial"/>
                <w:sz w:val="16"/>
                <w:szCs w:val="16"/>
              </w:rPr>
            </w:pPr>
            <w:r>
              <w:rPr>
                <w:rFonts w:ascii="Arial" w:hAnsi="Arial" w:cs="Arial"/>
                <w:sz w:val="16"/>
                <w:szCs w:val="16"/>
              </w:rPr>
              <w:t>T</w:t>
            </w:r>
            <w:r w:rsidRPr="00391092">
              <w:rPr>
                <w:rFonts w:ascii="Arial" w:hAnsi="Arial" w:cs="Arial"/>
                <w:sz w:val="16"/>
                <w:szCs w:val="16"/>
              </w:rPr>
              <w:t xml:space="preserve">est certificates received, reviewed and conforming to </w:t>
            </w:r>
            <w:r>
              <w:rPr>
                <w:rFonts w:ascii="Arial" w:hAnsi="Arial" w:cs="Arial"/>
                <w:sz w:val="16"/>
                <w:szCs w:val="16"/>
              </w:rPr>
              <w:t>R53/E if Project Assessment Required:</w:t>
            </w:r>
          </w:p>
          <w:p w14:paraId="311D539D" w14:textId="28548583" w:rsidR="00C50A8F" w:rsidRDefault="00C50A8F" w:rsidP="00C50A8F">
            <w:pPr>
              <w:keepNext/>
              <w:keepLines/>
              <w:numPr>
                <w:ilvl w:val="0"/>
                <w:numId w:val="20"/>
              </w:numPr>
              <w:tabs>
                <w:tab w:val="clear" w:pos="720"/>
                <w:tab w:val="num" w:pos="175"/>
              </w:tabs>
              <w:spacing w:after="0" w:line="240" w:lineRule="auto"/>
              <w:ind w:left="175" w:hanging="175"/>
              <w:rPr>
                <w:rFonts w:ascii="Arial" w:hAnsi="Arial" w:cs="Arial"/>
                <w:sz w:val="16"/>
                <w:szCs w:val="16"/>
              </w:rPr>
            </w:pPr>
            <w:r>
              <w:rPr>
                <w:rFonts w:ascii="Arial" w:hAnsi="Arial" w:cs="Arial"/>
                <w:sz w:val="16"/>
                <w:szCs w:val="16"/>
              </w:rPr>
              <w:t>Slump ( 1 / first 3 batches at the start and then 1 per 4 batches)</w:t>
            </w:r>
          </w:p>
          <w:p w14:paraId="328D2C0F" w14:textId="2179D6EB" w:rsidR="00C50A8F" w:rsidRDefault="00C50A8F" w:rsidP="00C50A8F">
            <w:pPr>
              <w:keepNext/>
              <w:keepLines/>
              <w:numPr>
                <w:ilvl w:val="0"/>
                <w:numId w:val="20"/>
              </w:numPr>
              <w:tabs>
                <w:tab w:val="clear" w:pos="720"/>
                <w:tab w:val="num" w:pos="175"/>
              </w:tabs>
              <w:spacing w:after="0" w:line="240" w:lineRule="auto"/>
              <w:ind w:left="175" w:hanging="175"/>
              <w:rPr>
                <w:rFonts w:ascii="Arial" w:hAnsi="Arial" w:cs="Arial"/>
                <w:sz w:val="16"/>
                <w:szCs w:val="16"/>
              </w:rPr>
            </w:pPr>
            <w:r>
              <w:rPr>
                <w:rFonts w:ascii="Arial" w:hAnsi="Arial" w:cs="Arial"/>
                <w:sz w:val="16"/>
                <w:szCs w:val="16"/>
              </w:rPr>
              <w:t>Compressive strength</w:t>
            </w:r>
          </w:p>
          <w:p w14:paraId="5A36B176" w14:textId="4D92C5D6" w:rsidR="00C50A8F" w:rsidRDefault="00C50A8F" w:rsidP="00C50A8F">
            <w:pPr>
              <w:keepNext/>
              <w:keepLines/>
              <w:numPr>
                <w:ilvl w:val="0"/>
                <w:numId w:val="20"/>
              </w:numPr>
              <w:tabs>
                <w:tab w:val="clear" w:pos="720"/>
                <w:tab w:val="num" w:pos="175"/>
              </w:tabs>
              <w:spacing w:after="0" w:line="240" w:lineRule="auto"/>
              <w:ind w:left="175" w:hanging="175"/>
              <w:rPr>
                <w:rFonts w:ascii="Arial" w:hAnsi="Arial" w:cs="Arial"/>
                <w:sz w:val="16"/>
                <w:szCs w:val="16"/>
              </w:rPr>
            </w:pPr>
            <w:r>
              <w:rPr>
                <w:rFonts w:ascii="Arial" w:hAnsi="Arial" w:cs="Arial"/>
                <w:sz w:val="16"/>
                <w:szCs w:val="16"/>
              </w:rPr>
              <w:t>Compaction of sprayed concrete (1 pair per 50 m</w:t>
            </w:r>
            <w:r w:rsidRPr="00CA4AE1">
              <w:rPr>
                <w:rFonts w:ascii="Arial" w:hAnsi="Arial" w:cs="Arial"/>
                <w:sz w:val="16"/>
                <w:szCs w:val="16"/>
                <w:vertAlign w:val="superscript"/>
              </w:rPr>
              <w:t>3</w:t>
            </w:r>
            <w:r>
              <w:rPr>
                <w:rFonts w:ascii="Arial" w:hAnsi="Arial" w:cs="Arial"/>
                <w:sz w:val="16"/>
                <w:szCs w:val="16"/>
              </w:rPr>
              <w:t xml:space="preserve"> and min of 2 pair per pour)</w:t>
            </w:r>
          </w:p>
          <w:p w14:paraId="409A7955" w14:textId="12BC7504" w:rsidR="00C50A8F" w:rsidRPr="00FD3499" w:rsidRDefault="00C50A8F" w:rsidP="00C50A8F">
            <w:pPr>
              <w:keepNext/>
              <w:keepLines/>
              <w:numPr>
                <w:ilvl w:val="0"/>
                <w:numId w:val="20"/>
              </w:numPr>
              <w:tabs>
                <w:tab w:val="clear" w:pos="720"/>
                <w:tab w:val="num" w:pos="175"/>
              </w:tabs>
              <w:spacing w:after="0" w:line="240" w:lineRule="auto"/>
              <w:ind w:left="175" w:hanging="175"/>
              <w:rPr>
                <w:rFonts w:ascii="Arial" w:hAnsi="Arial" w:cs="Arial"/>
                <w:sz w:val="16"/>
                <w:szCs w:val="16"/>
              </w:rPr>
            </w:pPr>
            <w:r>
              <w:rPr>
                <w:rFonts w:ascii="Arial" w:hAnsi="Arial" w:cs="Arial"/>
                <w:sz w:val="16"/>
                <w:szCs w:val="16"/>
              </w:rPr>
              <w:t>Grout compressive strength (1 pair per 20m</w:t>
            </w:r>
            <w:r w:rsidRPr="00CA4AE1">
              <w:rPr>
                <w:rFonts w:ascii="Arial" w:hAnsi="Arial" w:cs="Arial"/>
                <w:sz w:val="16"/>
                <w:szCs w:val="16"/>
                <w:vertAlign w:val="superscript"/>
              </w:rPr>
              <w:t>3</w:t>
            </w:r>
            <w:r>
              <w:rPr>
                <w:rFonts w:ascii="Arial" w:hAnsi="Arial" w:cs="Arial"/>
                <w:sz w:val="16"/>
                <w:szCs w:val="16"/>
              </w:rPr>
              <w:t xml:space="preserve"> and min of 2 pairs)</w:t>
            </w:r>
          </w:p>
        </w:tc>
        <w:tc>
          <w:tcPr>
            <w:tcW w:w="312" w:type="pct"/>
            <w:vAlign w:val="center"/>
          </w:tcPr>
          <w:p w14:paraId="012D77A4" w14:textId="483B3932" w:rsidR="00C50A8F" w:rsidRPr="00391092" w:rsidRDefault="00C50A8F" w:rsidP="00C50A8F">
            <w:pPr>
              <w:spacing w:after="0" w:line="240" w:lineRule="auto"/>
              <w:ind w:left="-57" w:right="-57"/>
              <w:rPr>
                <w:rFonts w:ascii="Arial" w:hAnsi="Arial" w:cs="Arial"/>
                <w:sz w:val="16"/>
                <w:szCs w:val="16"/>
              </w:rPr>
            </w:pPr>
            <w:r>
              <w:rPr>
                <w:rFonts w:ascii="Arial" w:hAnsi="Arial" w:cs="Arial"/>
                <w:sz w:val="16"/>
                <w:szCs w:val="16"/>
              </w:rPr>
              <w:t>R53/E</w:t>
            </w:r>
          </w:p>
        </w:tc>
        <w:tc>
          <w:tcPr>
            <w:tcW w:w="312" w:type="pct"/>
            <w:tcBorders>
              <w:bottom w:val="single" w:sz="4" w:space="0" w:color="auto"/>
            </w:tcBorders>
            <w:vAlign w:val="center"/>
          </w:tcPr>
          <w:p w14:paraId="1A5B6BA1" w14:textId="77777777" w:rsidR="00C50A8F" w:rsidRDefault="00CA4AE1" w:rsidP="00C50A8F">
            <w:pPr>
              <w:spacing w:after="0" w:line="240" w:lineRule="auto"/>
              <w:rPr>
                <w:rFonts w:ascii="Arial" w:hAnsi="Arial" w:cs="Arial"/>
                <w:sz w:val="16"/>
                <w:szCs w:val="16"/>
              </w:rPr>
            </w:pPr>
            <w:r>
              <w:rPr>
                <w:rFonts w:ascii="Arial" w:hAnsi="Arial" w:cs="Arial"/>
                <w:sz w:val="16"/>
                <w:szCs w:val="16"/>
              </w:rPr>
              <w:t>AS1012.3.1</w:t>
            </w:r>
          </w:p>
          <w:p w14:paraId="4853862D" w14:textId="1EEFD166" w:rsidR="00CA4AE1" w:rsidRPr="00391092" w:rsidRDefault="00CA4AE1" w:rsidP="00C50A8F">
            <w:pPr>
              <w:spacing w:after="0" w:line="240" w:lineRule="auto"/>
              <w:rPr>
                <w:rFonts w:ascii="Arial" w:hAnsi="Arial" w:cs="Arial"/>
                <w:sz w:val="16"/>
                <w:szCs w:val="16"/>
              </w:rPr>
            </w:pPr>
            <w:r>
              <w:rPr>
                <w:rFonts w:ascii="Arial" w:hAnsi="Arial" w:cs="Arial"/>
                <w:sz w:val="16"/>
                <w:szCs w:val="16"/>
              </w:rPr>
              <w:t>AS1012.9</w:t>
            </w:r>
          </w:p>
        </w:tc>
        <w:tc>
          <w:tcPr>
            <w:tcW w:w="357" w:type="pct"/>
            <w:tcBorders>
              <w:bottom w:val="single" w:sz="4" w:space="0" w:color="auto"/>
            </w:tcBorders>
            <w:vAlign w:val="center"/>
          </w:tcPr>
          <w:p w14:paraId="474F3DA5" w14:textId="7D72C2E7" w:rsidR="00C50A8F" w:rsidRPr="00391092" w:rsidRDefault="00C50A8F" w:rsidP="00C50A8F">
            <w:pPr>
              <w:spacing w:after="0" w:line="240" w:lineRule="auto"/>
              <w:jc w:val="center"/>
              <w:rPr>
                <w:rFonts w:ascii="Arial" w:hAnsi="Arial" w:cs="Arial"/>
                <w:sz w:val="16"/>
                <w:szCs w:val="16"/>
              </w:rPr>
            </w:pPr>
            <w:r w:rsidRPr="00391092">
              <w:rPr>
                <w:rFonts w:ascii="Arial" w:hAnsi="Arial" w:cs="Arial"/>
                <w:sz w:val="16"/>
                <w:szCs w:val="16"/>
              </w:rPr>
              <w:t>Test Reports</w:t>
            </w:r>
          </w:p>
        </w:tc>
        <w:tc>
          <w:tcPr>
            <w:tcW w:w="177" w:type="pct"/>
            <w:tcBorders>
              <w:bottom w:val="single" w:sz="4" w:space="0" w:color="auto"/>
            </w:tcBorders>
            <w:vAlign w:val="center"/>
          </w:tcPr>
          <w:p w14:paraId="45FCCB51" w14:textId="680DB487" w:rsidR="00C50A8F" w:rsidRPr="00391092" w:rsidRDefault="00C50A8F" w:rsidP="00C50A8F">
            <w:pPr>
              <w:spacing w:after="0" w:line="240" w:lineRule="auto"/>
              <w:jc w:val="center"/>
              <w:rPr>
                <w:rFonts w:ascii="Arial" w:hAnsi="Arial" w:cs="Arial"/>
                <w:sz w:val="16"/>
                <w:szCs w:val="16"/>
              </w:rPr>
            </w:pPr>
            <w:r>
              <w:rPr>
                <w:rFonts w:ascii="Arial" w:hAnsi="Arial" w:cs="Arial"/>
                <w:sz w:val="16"/>
                <w:szCs w:val="16"/>
              </w:rPr>
              <w:t>T</w:t>
            </w:r>
            <w:r w:rsidRPr="00391092">
              <w:rPr>
                <w:rFonts w:ascii="Arial" w:hAnsi="Arial" w:cs="Arial"/>
                <w:sz w:val="16"/>
                <w:szCs w:val="16"/>
              </w:rPr>
              <w:t>P</w:t>
            </w:r>
          </w:p>
        </w:tc>
        <w:tc>
          <w:tcPr>
            <w:tcW w:w="401" w:type="pct"/>
            <w:tcBorders>
              <w:bottom w:val="single" w:sz="4" w:space="0" w:color="auto"/>
            </w:tcBorders>
            <w:vAlign w:val="center"/>
          </w:tcPr>
          <w:p w14:paraId="0E10BD3E" w14:textId="59D85D13" w:rsidR="00C50A8F" w:rsidRPr="00391092" w:rsidRDefault="00C50A8F" w:rsidP="00C50A8F">
            <w:pPr>
              <w:spacing w:after="0" w:line="240" w:lineRule="auto"/>
              <w:jc w:val="center"/>
              <w:rPr>
                <w:rFonts w:ascii="Arial" w:hAnsi="Arial" w:cs="Arial"/>
                <w:sz w:val="16"/>
                <w:szCs w:val="16"/>
              </w:rPr>
            </w:pPr>
            <w:r w:rsidRPr="00391092">
              <w:rPr>
                <w:rFonts w:ascii="Arial" w:hAnsi="Arial" w:cs="Arial"/>
                <w:sz w:val="16"/>
                <w:szCs w:val="16"/>
              </w:rPr>
              <w:t>Site Engineer</w:t>
            </w:r>
          </w:p>
        </w:tc>
        <w:tc>
          <w:tcPr>
            <w:tcW w:w="267" w:type="pct"/>
            <w:tcBorders>
              <w:bottom w:val="single" w:sz="4" w:space="0" w:color="auto"/>
            </w:tcBorders>
            <w:shd w:val="clear" w:color="auto" w:fill="auto"/>
            <w:vAlign w:val="center"/>
          </w:tcPr>
          <w:p w14:paraId="3338ACB2" w14:textId="77777777" w:rsidR="00C50A8F" w:rsidRPr="00391092" w:rsidRDefault="00C50A8F" w:rsidP="00C50A8F">
            <w:pPr>
              <w:spacing w:after="0" w:line="240" w:lineRule="auto"/>
              <w:ind w:left="-57" w:right="-57"/>
              <w:jc w:val="center"/>
              <w:rPr>
                <w:rFonts w:ascii="Arial" w:hAnsi="Arial" w:cs="Arial"/>
                <w:sz w:val="16"/>
                <w:szCs w:val="16"/>
              </w:rPr>
            </w:pPr>
          </w:p>
        </w:tc>
        <w:tc>
          <w:tcPr>
            <w:tcW w:w="227" w:type="pct"/>
            <w:tcBorders>
              <w:bottom w:val="single" w:sz="4" w:space="0" w:color="auto"/>
            </w:tcBorders>
            <w:shd w:val="clear" w:color="auto" w:fill="auto"/>
            <w:vAlign w:val="center"/>
          </w:tcPr>
          <w:p w14:paraId="2045F2D8" w14:textId="77777777" w:rsidR="00C50A8F" w:rsidRPr="00404969" w:rsidRDefault="00C50A8F" w:rsidP="00C50A8F">
            <w:pPr>
              <w:spacing w:after="0" w:line="240" w:lineRule="auto"/>
              <w:jc w:val="center"/>
              <w:rPr>
                <w:rFonts w:ascii="Arial" w:hAnsi="Arial" w:cs="Arial"/>
                <w:sz w:val="16"/>
                <w:szCs w:val="16"/>
              </w:rPr>
            </w:pPr>
          </w:p>
        </w:tc>
        <w:tc>
          <w:tcPr>
            <w:tcW w:w="219" w:type="pct"/>
            <w:tcBorders>
              <w:bottom w:val="single" w:sz="4" w:space="0" w:color="auto"/>
            </w:tcBorders>
            <w:shd w:val="clear" w:color="auto" w:fill="auto"/>
            <w:vAlign w:val="center"/>
          </w:tcPr>
          <w:p w14:paraId="36821B91" w14:textId="77777777" w:rsidR="00C50A8F" w:rsidRPr="00404969" w:rsidRDefault="00C50A8F" w:rsidP="00C50A8F">
            <w:pPr>
              <w:spacing w:after="0" w:line="240" w:lineRule="auto"/>
              <w:jc w:val="center"/>
              <w:rPr>
                <w:rFonts w:ascii="Arial" w:hAnsi="Arial" w:cs="Arial"/>
                <w:sz w:val="16"/>
                <w:szCs w:val="16"/>
              </w:rPr>
            </w:pPr>
          </w:p>
        </w:tc>
      </w:tr>
      <w:tr w:rsidR="00C50A8F" w:rsidRPr="00404969" w14:paraId="413D021D" w14:textId="77777777" w:rsidTr="0055686B">
        <w:trPr>
          <w:trHeight w:val="986"/>
        </w:trPr>
        <w:tc>
          <w:tcPr>
            <w:tcW w:w="5000" w:type="pct"/>
            <w:gridSpan w:val="12"/>
          </w:tcPr>
          <w:p w14:paraId="413D021B" w14:textId="41C60D33" w:rsidR="00C50A8F" w:rsidRDefault="00C50A8F" w:rsidP="00C50A8F">
            <w:pPr>
              <w:spacing w:before="60" w:after="0"/>
              <w:rPr>
                <w:rFonts w:ascii="Arial" w:hAnsi="Arial" w:cs="Arial"/>
                <w:sz w:val="16"/>
                <w:szCs w:val="16"/>
              </w:rPr>
            </w:pPr>
            <w:r w:rsidRPr="00404969">
              <w:rPr>
                <w:rFonts w:ascii="Arial" w:hAnsi="Arial" w:cs="Arial"/>
                <w:b/>
                <w:sz w:val="16"/>
                <w:szCs w:val="16"/>
              </w:rPr>
              <w:t>Final Inspection</w:t>
            </w:r>
            <w:r w:rsidRPr="00404969">
              <w:rPr>
                <w:rFonts w:ascii="Arial" w:hAnsi="Arial" w:cs="Arial"/>
                <w:sz w:val="16"/>
                <w:szCs w:val="16"/>
              </w:rPr>
              <w:br/>
              <w:t>The signature below verifies that this ITP has been completed in accordance with the Fulton Hogan’s Quality system Procedures and verifies lot compliance with specifications.</w:t>
            </w:r>
          </w:p>
          <w:p w14:paraId="3A86FAE0" w14:textId="7C551CBC" w:rsidR="00C50A8F" w:rsidRPr="00404969" w:rsidRDefault="00C50A8F" w:rsidP="00C50A8F">
            <w:pPr>
              <w:spacing w:before="60" w:after="0"/>
              <w:rPr>
                <w:rFonts w:ascii="Arial" w:hAnsi="Arial" w:cs="Arial"/>
                <w:sz w:val="16"/>
                <w:szCs w:val="16"/>
              </w:rPr>
            </w:pPr>
            <w:r w:rsidRPr="00404969">
              <w:rPr>
                <w:rFonts w:ascii="Arial" w:hAnsi="Arial" w:cs="Arial"/>
                <w:b/>
                <w:sz w:val="16"/>
                <w:szCs w:val="16"/>
              </w:rPr>
              <w:t xml:space="preserve">Print Name:                                                                          Position:                                                                                         Signature:                                                                  Date:                /            /                            </w:t>
            </w:r>
          </w:p>
        </w:tc>
      </w:tr>
    </w:tbl>
    <w:p w14:paraId="312ACA40" w14:textId="36553C6D" w:rsidR="0041150A" w:rsidRPr="00404969" w:rsidRDefault="007F0D24" w:rsidP="00C34E12">
      <w:pPr>
        <w:spacing w:before="120" w:after="0" w:line="240" w:lineRule="auto"/>
        <w:ind w:left="-992"/>
        <w:rPr>
          <w:rFonts w:ascii="Arial" w:hAnsi="Arial" w:cs="Arial"/>
          <w:b/>
          <w:sz w:val="16"/>
          <w:szCs w:val="16"/>
        </w:rPr>
      </w:pPr>
      <w:r>
        <w:rPr>
          <w:rFonts w:ascii="Arial" w:hAnsi="Arial" w:cs="Arial"/>
          <w:b/>
          <w:sz w:val="16"/>
          <w:szCs w:val="16"/>
        </w:rPr>
        <w:t xml:space="preserve">  </w:t>
      </w:r>
      <w:r w:rsidR="00856EE7" w:rsidRPr="00404969">
        <w:rPr>
          <w:rFonts w:ascii="Arial" w:hAnsi="Arial" w:cs="Arial"/>
          <w:b/>
          <w:sz w:val="16"/>
          <w:szCs w:val="16"/>
        </w:rPr>
        <w:t>Legend:</w:t>
      </w:r>
    </w:p>
    <w:tbl>
      <w:tblPr>
        <w:tblStyle w:val="TableGrid"/>
        <w:tblW w:w="15877" w:type="dxa"/>
        <w:tblInd w:w="-885" w:type="dxa"/>
        <w:tblLook w:val="04A0" w:firstRow="1" w:lastRow="0" w:firstColumn="1" w:lastColumn="0" w:noHBand="0" w:noVBand="1"/>
      </w:tblPr>
      <w:tblGrid>
        <w:gridCol w:w="709"/>
        <w:gridCol w:w="1702"/>
        <w:gridCol w:w="5812"/>
        <w:gridCol w:w="567"/>
        <w:gridCol w:w="2126"/>
        <w:gridCol w:w="4961"/>
      </w:tblGrid>
      <w:tr w:rsidR="0041150A" w:rsidRPr="00404969" w14:paraId="313E6AB5" w14:textId="77777777" w:rsidTr="00917732">
        <w:tc>
          <w:tcPr>
            <w:tcW w:w="709" w:type="dxa"/>
            <w:tcBorders>
              <w:right w:val="nil"/>
            </w:tcBorders>
          </w:tcPr>
          <w:p w14:paraId="519DBE55" w14:textId="77777777" w:rsidR="0041150A" w:rsidRPr="00404969" w:rsidRDefault="0041150A" w:rsidP="00917732">
            <w:pPr>
              <w:spacing w:before="6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2B9BAEDA" w14:textId="77777777" w:rsidR="0041150A" w:rsidRPr="00404969" w:rsidRDefault="0041150A" w:rsidP="00917732">
            <w:pPr>
              <w:spacing w:before="60"/>
              <w:rPr>
                <w:rFonts w:ascii="Arial" w:hAnsi="Arial" w:cs="Arial"/>
                <w:sz w:val="16"/>
                <w:szCs w:val="16"/>
              </w:rPr>
            </w:pPr>
            <w:r w:rsidRPr="00404969">
              <w:rPr>
                <w:rFonts w:ascii="Arial" w:hAnsi="Arial" w:cs="Arial"/>
                <w:sz w:val="16"/>
                <w:szCs w:val="16"/>
              </w:rPr>
              <w:t>Hold Point</w:t>
            </w:r>
          </w:p>
        </w:tc>
        <w:tc>
          <w:tcPr>
            <w:tcW w:w="5812" w:type="dxa"/>
            <w:tcBorders>
              <w:left w:val="nil"/>
            </w:tcBorders>
          </w:tcPr>
          <w:p w14:paraId="0E8FB139" w14:textId="4C9868EF" w:rsidR="0041150A" w:rsidRPr="00404969" w:rsidRDefault="0041150A" w:rsidP="00917732">
            <w:pPr>
              <w:spacing w:before="60"/>
              <w:rPr>
                <w:rFonts w:ascii="Arial" w:hAnsi="Arial" w:cs="Arial"/>
                <w:sz w:val="16"/>
                <w:szCs w:val="16"/>
              </w:rPr>
            </w:pPr>
            <w:r w:rsidRPr="00404969">
              <w:rPr>
                <w:rFonts w:ascii="Arial" w:hAnsi="Arial" w:cs="Arial"/>
                <w:sz w:val="16"/>
                <w:szCs w:val="16"/>
              </w:rPr>
              <w:t xml:space="preserve">Work shall not proceed past the HP until released by the </w:t>
            </w:r>
            <w:r w:rsidR="00700174">
              <w:rPr>
                <w:rFonts w:ascii="Arial" w:hAnsi="Arial" w:cs="Arial"/>
                <w:sz w:val="16"/>
                <w:szCs w:val="16"/>
              </w:rPr>
              <w:t>Project Verifier</w:t>
            </w:r>
          </w:p>
        </w:tc>
        <w:tc>
          <w:tcPr>
            <w:tcW w:w="567" w:type="dxa"/>
            <w:tcBorders>
              <w:right w:val="nil"/>
            </w:tcBorders>
          </w:tcPr>
          <w:p w14:paraId="398E8AE2" w14:textId="77777777" w:rsidR="0041150A" w:rsidRPr="00404969" w:rsidRDefault="0041150A" w:rsidP="00917732">
            <w:pPr>
              <w:spacing w:before="60"/>
              <w:rPr>
                <w:rFonts w:ascii="Arial" w:hAnsi="Arial" w:cs="Arial"/>
                <w:b/>
                <w:sz w:val="16"/>
                <w:szCs w:val="16"/>
              </w:rPr>
            </w:pPr>
            <w:r w:rsidRPr="00404969">
              <w:rPr>
                <w:rFonts w:ascii="Arial" w:hAnsi="Arial" w:cs="Arial"/>
                <w:b/>
                <w:sz w:val="16"/>
                <w:szCs w:val="16"/>
              </w:rPr>
              <w:t>IP</w:t>
            </w:r>
          </w:p>
        </w:tc>
        <w:tc>
          <w:tcPr>
            <w:tcW w:w="2126" w:type="dxa"/>
            <w:tcBorders>
              <w:left w:val="nil"/>
              <w:right w:val="nil"/>
            </w:tcBorders>
          </w:tcPr>
          <w:p w14:paraId="2C72DC44" w14:textId="77777777" w:rsidR="0041150A" w:rsidRPr="00404969" w:rsidRDefault="0041150A" w:rsidP="00917732">
            <w:pPr>
              <w:spacing w:before="60"/>
              <w:rPr>
                <w:rFonts w:ascii="Arial" w:hAnsi="Arial" w:cs="Arial"/>
                <w:sz w:val="16"/>
                <w:szCs w:val="16"/>
              </w:rPr>
            </w:pPr>
            <w:r w:rsidRPr="00404969">
              <w:rPr>
                <w:rFonts w:ascii="Arial" w:hAnsi="Arial" w:cs="Arial"/>
                <w:sz w:val="16"/>
                <w:szCs w:val="16"/>
              </w:rPr>
              <w:t>Inspection point</w:t>
            </w:r>
          </w:p>
        </w:tc>
        <w:tc>
          <w:tcPr>
            <w:tcW w:w="4961" w:type="dxa"/>
            <w:tcBorders>
              <w:left w:val="nil"/>
            </w:tcBorders>
          </w:tcPr>
          <w:p w14:paraId="4D78E037" w14:textId="77777777" w:rsidR="0041150A" w:rsidRPr="00404969" w:rsidRDefault="0041150A" w:rsidP="00917732">
            <w:pPr>
              <w:spacing w:before="60"/>
              <w:rPr>
                <w:rFonts w:ascii="Arial" w:hAnsi="Arial" w:cs="Arial"/>
                <w:sz w:val="16"/>
                <w:szCs w:val="16"/>
              </w:rPr>
            </w:pPr>
            <w:r w:rsidRPr="00404969">
              <w:rPr>
                <w:rFonts w:ascii="Arial" w:hAnsi="Arial" w:cs="Arial"/>
                <w:sz w:val="16"/>
                <w:szCs w:val="16"/>
              </w:rPr>
              <w:t>Formal Inspection to be done and recorded</w:t>
            </w:r>
          </w:p>
        </w:tc>
      </w:tr>
      <w:tr w:rsidR="0041150A" w:rsidRPr="00404969" w14:paraId="6652B117" w14:textId="77777777" w:rsidTr="00917732">
        <w:tc>
          <w:tcPr>
            <w:tcW w:w="709" w:type="dxa"/>
            <w:tcBorders>
              <w:right w:val="nil"/>
            </w:tcBorders>
          </w:tcPr>
          <w:p w14:paraId="42907B98" w14:textId="77777777" w:rsidR="0041150A" w:rsidRPr="00404969" w:rsidRDefault="0041150A" w:rsidP="00917732">
            <w:pPr>
              <w:spacing w:before="6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3BE247E4" w14:textId="77777777" w:rsidR="0041150A" w:rsidRPr="00404969" w:rsidRDefault="0041150A" w:rsidP="00917732">
            <w:pPr>
              <w:spacing w:before="60"/>
              <w:rPr>
                <w:rFonts w:ascii="Arial" w:hAnsi="Arial" w:cs="Arial"/>
                <w:sz w:val="16"/>
                <w:szCs w:val="16"/>
              </w:rPr>
            </w:pPr>
            <w:r w:rsidRPr="00404969">
              <w:rPr>
                <w:rFonts w:ascii="Arial" w:hAnsi="Arial" w:cs="Arial"/>
                <w:sz w:val="16"/>
                <w:szCs w:val="16"/>
              </w:rPr>
              <w:t>F</w:t>
            </w:r>
            <w:r>
              <w:rPr>
                <w:rFonts w:ascii="Arial" w:hAnsi="Arial" w:cs="Arial"/>
                <w:sz w:val="16"/>
                <w:szCs w:val="16"/>
              </w:rPr>
              <w:t xml:space="preserve">H </w:t>
            </w:r>
            <w:r w:rsidRPr="00404969">
              <w:rPr>
                <w:rFonts w:ascii="Arial" w:hAnsi="Arial" w:cs="Arial"/>
                <w:sz w:val="16"/>
                <w:szCs w:val="16"/>
              </w:rPr>
              <w:t>Hold Point</w:t>
            </w:r>
          </w:p>
        </w:tc>
        <w:tc>
          <w:tcPr>
            <w:tcW w:w="5812" w:type="dxa"/>
            <w:tcBorders>
              <w:left w:val="nil"/>
            </w:tcBorders>
          </w:tcPr>
          <w:p w14:paraId="72ECCF37" w14:textId="77777777" w:rsidR="0041150A" w:rsidRPr="00404969" w:rsidRDefault="0041150A" w:rsidP="00917732">
            <w:pPr>
              <w:spacing w:before="6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01D66593" w14:textId="77777777" w:rsidR="0041150A" w:rsidRPr="00404969" w:rsidRDefault="0041150A" w:rsidP="00917732">
            <w:pPr>
              <w:spacing w:before="60"/>
              <w:rPr>
                <w:rFonts w:ascii="Arial" w:hAnsi="Arial" w:cs="Arial"/>
                <w:b/>
                <w:sz w:val="16"/>
                <w:szCs w:val="16"/>
              </w:rPr>
            </w:pPr>
            <w:r w:rsidRPr="00404969">
              <w:rPr>
                <w:rFonts w:ascii="Arial" w:hAnsi="Arial" w:cs="Arial"/>
                <w:b/>
                <w:sz w:val="16"/>
                <w:szCs w:val="16"/>
              </w:rPr>
              <w:t>TP</w:t>
            </w:r>
          </w:p>
        </w:tc>
        <w:tc>
          <w:tcPr>
            <w:tcW w:w="2126" w:type="dxa"/>
            <w:tcBorders>
              <w:left w:val="nil"/>
              <w:right w:val="nil"/>
            </w:tcBorders>
          </w:tcPr>
          <w:p w14:paraId="19035DCB" w14:textId="77777777" w:rsidR="0041150A" w:rsidRPr="00404969" w:rsidRDefault="0041150A" w:rsidP="00917732">
            <w:pPr>
              <w:spacing w:before="60"/>
              <w:rPr>
                <w:rFonts w:ascii="Arial" w:hAnsi="Arial" w:cs="Arial"/>
                <w:sz w:val="16"/>
                <w:szCs w:val="16"/>
              </w:rPr>
            </w:pPr>
            <w:r w:rsidRPr="00404969">
              <w:rPr>
                <w:rFonts w:ascii="Arial" w:hAnsi="Arial" w:cs="Arial"/>
                <w:sz w:val="16"/>
                <w:szCs w:val="16"/>
              </w:rPr>
              <w:t>Test Point</w:t>
            </w:r>
          </w:p>
        </w:tc>
        <w:tc>
          <w:tcPr>
            <w:tcW w:w="4961" w:type="dxa"/>
            <w:tcBorders>
              <w:left w:val="nil"/>
            </w:tcBorders>
          </w:tcPr>
          <w:p w14:paraId="313200BA" w14:textId="77777777" w:rsidR="0041150A" w:rsidRPr="00404969" w:rsidRDefault="0041150A" w:rsidP="00917732">
            <w:pPr>
              <w:spacing w:before="60"/>
              <w:rPr>
                <w:rFonts w:ascii="Arial" w:hAnsi="Arial" w:cs="Arial"/>
                <w:sz w:val="16"/>
                <w:szCs w:val="16"/>
              </w:rPr>
            </w:pPr>
            <w:r w:rsidRPr="00404969">
              <w:rPr>
                <w:rFonts w:ascii="Arial" w:hAnsi="Arial" w:cs="Arial"/>
                <w:sz w:val="16"/>
                <w:szCs w:val="16"/>
              </w:rPr>
              <w:t>Product compliance test to be undertaken and recorded/reported</w:t>
            </w:r>
          </w:p>
        </w:tc>
      </w:tr>
      <w:tr w:rsidR="0041150A" w:rsidRPr="00404969" w14:paraId="3FA4CF8E" w14:textId="77777777" w:rsidTr="00917732">
        <w:tc>
          <w:tcPr>
            <w:tcW w:w="709" w:type="dxa"/>
            <w:tcBorders>
              <w:right w:val="nil"/>
            </w:tcBorders>
          </w:tcPr>
          <w:p w14:paraId="0D60B12D" w14:textId="77777777" w:rsidR="0041150A" w:rsidRPr="00404969" w:rsidRDefault="0041150A" w:rsidP="00917732">
            <w:pPr>
              <w:spacing w:before="6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5179BB73" w14:textId="77777777" w:rsidR="0041150A" w:rsidRPr="00404969" w:rsidRDefault="0041150A" w:rsidP="00917732">
            <w:pPr>
              <w:spacing w:before="60"/>
              <w:rPr>
                <w:rFonts w:ascii="Arial" w:hAnsi="Arial" w:cs="Arial"/>
                <w:sz w:val="16"/>
                <w:szCs w:val="16"/>
              </w:rPr>
            </w:pPr>
            <w:r w:rsidRPr="00404969">
              <w:rPr>
                <w:rFonts w:ascii="Arial" w:hAnsi="Arial" w:cs="Arial"/>
                <w:sz w:val="16"/>
                <w:szCs w:val="16"/>
              </w:rPr>
              <w:t>Witness Point</w:t>
            </w:r>
          </w:p>
        </w:tc>
        <w:tc>
          <w:tcPr>
            <w:tcW w:w="5812" w:type="dxa"/>
            <w:tcBorders>
              <w:left w:val="nil"/>
            </w:tcBorders>
          </w:tcPr>
          <w:p w14:paraId="46191C25" w14:textId="75FD4FDE" w:rsidR="0041150A" w:rsidRPr="00404969" w:rsidRDefault="0041150A" w:rsidP="00917732">
            <w:pPr>
              <w:spacing w:before="60"/>
              <w:rPr>
                <w:rFonts w:ascii="Arial" w:hAnsi="Arial" w:cs="Arial"/>
                <w:sz w:val="16"/>
                <w:szCs w:val="16"/>
              </w:rPr>
            </w:pPr>
            <w:r w:rsidRPr="00404969">
              <w:rPr>
                <w:rFonts w:ascii="Arial" w:hAnsi="Arial" w:cs="Arial"/>
                <w:sz w:val="16"/>
                <w:szCs w:val="16"/>
              </w:rPr>
              <w:t xml:space="preserve">An inspection which must be witnessed by the </w:t>
            </w:r>
            <w:r w:rsidR="00700174">
              <w:rPr>
                <w:rFonts w:ascii="Arial" w:hAnsi="Arial" w:cs="Arial"/>
                <w:sz w:val="16"/>
                <w:szCs w:val="16"/>
              </w:rPr>
              <w:t>Project Verifier</w:t>
            </w:r>
          </w:p>
        </w:tc>
        <w:tc>
          <w:tcPr>
            <w:tcW w:w="567" w:type="dxa"/>
            <w:tcBorders>
              <w:right w:val="nil"/>
            </w:tcBorders>
          </w:tcPr>
          <w:p w14:paraId="4C598A76" w14:textId="77777777" w:rsidR="0041150A" w:rsidRPr="00404969" w:rsidRDefault="0041150A" w:rsidP="00917732">
            <w:pPr>
              <w:spacing w:before="60"/>
              <w:rPr>
                <w:rFonts w:ascii="Arial" w:hAnsi="Arial" w:cs="Arial"/>
                <w:b/>
                <w:sz w:val="16"/>
                <w:szCs w:val="16"/>
              </w:rPr>
            </w:pPr>
            <w:r w:rsidRPr="00404969">
              <w:rPr>
                <w:rFonts w:ascii="Arial" w:hAnsi="Arial" w:cs="Arial"/>
                <w:b/>
                <w:sz w:val="16"/>
                <w:szCs w:val="16"/>
              </w:rPr>
              <w:t>SCP</w:t>
            </w:r>
          </w:p>
        </w:tc>
        <w:tc>
          <w:tcPr>
            <w:tcW w:w="2126" w:type="dxa"/>
            <w:tcBorders>
              <w:left w:val="nil"/>
              <w:right w:val="nil"/>
            </w:tcBorders>
          </w:tcPr>
          <w:p w14:paraId="2221B499" w14:textId="77777777" w:rsidR="0041150A" w:rsidRPr="00404969" w:rsidRDefault="0041150A" w:rsidP="00917732">
            <w:pPr>
              <w:spacing w:before="60"/>
              <w:rPr>
                <w:rFonts w:ascii="Arial" w:hAnsi="Arial" w:cs="Arial"/>
                <w:sz w:val="16"/>
                <w:szCs w:val="16"/>
              </w:rPr>
            </w:pPr>
            <w:r w:rsidRPr="00404969">
              <w:rPr>
                <w:rFonts w:ascii="Arial" w:hAnsi="Arial" w:cs="Arial"/>
                <w:sz w:val="16"/>
                <w:szCs w:val="16"/>
              </w:rPr>
              <w:t>Survey conformance point</w:t>
            </w:r>
          </w:p>
        </w:tc>
        <w:tc>
          <w:tcPr>
            <w:tcW w:w="4961" w:type="dxa"/>
            <w:tcBorders>
              <w:left w:val="nil"/>
            </w:tcBorders>
          </w:tcPr>
          <w:p w14:paraId="021A225C" w14:textId="77777777" w:rsidR="0041150A" w:rsidRPr="00404969" w:rsidRDefault="0041150A" w:rsidP="00917732">
            <w:pPr>
              <w:spacing w:before="60"/>
              <w:rPr>
                <w:rFonts w:ascii="Arial" w:hAnsi="Arial" w:cs="Arial"/>
                <w:sz w:val="16"/>
                <w:szCs w:val="16"/>
              </w:rPr>
            </w:pPr>
            <w:r w:rsidRPr="00404969">
              <w:rPr>
                <w:rFonts w:ascii="Arial" w:hAnsi="Arial" w:cs="Arial"/>
                <w:sz w:val="16"/>
                <w:szCs w:val="16"/>
              </w:rPr>
              <w:t>A qualified surveyor to check product/section/structure and report</w:t>
            </w:r>
          </w:p>
        </w:tc>
      </w:tr>
      <w:tr w:rsidR="0041150A" w:rsidRPr="00404969" w14:paraId="13F59BEE" w14:textId="77777777" w:rsidTr="00917732">
        <w:tc>
          <w:tcPr>
            <w:tcW w:w="709" w:type="dxa"/>
            <w:tcBorders>
              <w:right w:val="nil"/>
            </w:tcBorders>
          </w:tcPr>
          <w:p w14:paraId="30BB53E7" w14:textId="77777777" w:rsidR="0041150A" w:rsidRPr="00404969" w:rsidRDefault="0041150A" w:rsidP="00917732">
            <w:pPr>
              <w:spacing w:before="6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1D8EA32E" w14:textId="77777777" w:rsidR="0041150A" w:rsidRPr="00404969" w:rsidRDefault="0041150A" w:rsidP="00917732">
            <w:pPr>
              <w:spacing w:before="60"/>
              <w:rPr>
                <w:rFonts w:ascii="Arial" w:hAnsi="Arial" w:cs="Arial"/>
                <w:sz w:val="16"/>
                <w:szCs w:val="16"/>
              </w:rPr>
            </w:pPr>
            <w:r w:rsidRPr="00404969">
              <w:rPr>
                <w:rFonts w:ascii="Arial" w:hAnsi="Arial" w:cs="Arial"/>
                <w:sz w:val="16"/>
                <w:szCs w:val="16"/>
              </w:rPr>
              <w:t>Approval Point</w:t>
            </w:r>
          </w:p>
        </w:tc>
        <w:tc>
          <w:tcPr>
            <w:tcW w:w="5812" w:type="dxa"/>
            <w:tcBorders>
              <w:left w:val="nil"/>
            </w:tcBorders>
          </w:tcPr>
          <w:p w14:paraId="0416E286" w14:textId="6DA9C1A3" w:rsidR="0041150A" w:rsidRPr="00404969" w:rsidRDefault="0041150A" w:rsidP="00917732">
            <w:pPr>
              <w:spacing w:before="60"/>
              <w:rPr>
                <w:rFonts w:ascii="Arial" w:hAnsi="Arial" w:cs="Arial"/>
                <w:sz w:val="16"/>
                <w:szCs w:val="16"/>
              </w:rPr>
            </w:pPr>
            <w:r w:rsidRPr="00404969">
              <w:rPr>
                <w:rFonts w:ascii="Arial" w:hAnsi="Arial" w:cs="Arial"/>
                <w:sz w:val="16"/>
                <w:szCs w:val="16"/>
              </w:rPr>
              <w:t>Written o</w:t>
            </w:r>
            <w:r>
              <w:rPr>
                <w:rFonts w:ascii="Arial" w:hAnsi="Arial" w:cs="Arial"/>
                <w:sz w:val="16"/>
                <w:szCs w:val="16"/>
              </w:rPr>
              <w:t xml:space="preserve">r verbal approval given by the </w:t>
            </w:r>
            <w:r w:rsidR="00700174">
              <w:rPr>
                <w:rFonts w:ascii="Arial" w:hAnsi="Arial" w:cs="Arial"/>
                <w:sz w:val="16"/>
                <w:szCs w:val="16"/>
              </w:rPr>
              <w:t>Project Verifier</w:t>
            </w:r>
            <w:r w:rsidRPr="00404969">
              <w:rPr>
                <w:rFonts w:ascii="Arial" w:hAnsi="Arial" w:cs="Arial"/>
                <w:sz w:val="16"/>
                <w:szCs w:val="16"/>
              </w:rPr>
              <w:t xml:space="preserve"> </w:t>
            </w:r>
          </w:p>
        </w:tc>
        <w:tc>
          <w:tcPr>
            <w:tcW w:w="567" w:type="dxa"/>
            <w:tcBorders>
              <w:right w:val="nil"/>
            </w:tcBorders>
          </w:tcPr>
          <w:p w14:paraId="7CFCD4BD" w14:textId="77777777" w:rsidR="0041150A" w:rsidRPr="00AE1D92" w:rsidRDefault="0041150A" w:rsidP="00917732">
            <w:pPr>
              <w:spacing w:before="60"/>
              <w:rPr>
                <w:rFonts w:ascii="Arial" w:hAnsi="Arial" w:cs="Arial"/>
                <w:b/>
                <w:sz w:val="16"/>
                <w:szCs w:val="16"/>
              </w:rPr>
            </w:pPr>
            <w:r w:rsidRPr="00AE1D92">
              <w:rPr>
                <w:rFonts w:ascii="Arial" w:hAnsi="Arial" w:cs="Arial"/>
                <w:b/>
                <w:sz w:val="16"/>
                <w:szCs w:val="16"/>
              </w:rPr>
              <w:t>SC</w:t>
            </w:r>
          </w:p>
        </w:tc>
        <w:tc>
          <w:tcPr>
            <w:tcW w:w="7087" w:type="dxa"/>
            <w:gridSpan w:val="2"/>
            <w:tcBorders>
              <w:left w:val="nil"/>
            </w:tcBorders>
          </w:tcPr>
          <w:p w14:paraId="0A7A615B" w14:textId="77777777" w:rsidR="0041150A" w:rsidRPr="00404969" w:rsidRDefault="0041150A" w:rsidP="00917732">
            <w:pPr>
              <w:spacing w:before="60"/>
              <w:rPr>
                <w:rFonts w:ascii="Arial" w:hAnsi="Arial" w:cs="Arial"/>
                <w:sz w:val="16"/>
                <w:szCs w:val="16"/>
              </w:rPr>
            </w:pPr>
            <w:r>
              <w:rPr>
                <w:rFonts w:ascii="Arial" w:hAnsi="Arial" w:cs="Arial"/>
                <w:sz w:val="16"/>
                <w:szCs w:val="16"/>
              </w:rPr>
              <w:t>Survey Check</w:t>
            </w:r>
          </w:p>
        </w:tc>
      </w:tr>
    </w:tbl>
    <w:p w14:paraId="413D023A" w14:textId="77777777" w:rsidR="00856EE7" w:rsidRPr="00856EE7" w:rsidRDefault="00856EE7" w:rsidP="00C34E12">
      <w:pPr>
        <w:spacing w:after="0" w:line="240" w:lineRule="auto"/>
        <w:rPr>
          <w:rFonts w:ascii="Arial" w:hAnsi="Arial" w:cs="Arial"/>
          <w:sz w:val="2"/>
          <w:szCs w:val="2"/>
        </w:rPr>
      </w:pPr>
    </w:p>
    <w:tbl>
      <w:tblPr>
        <w:tblStyle w:val="TableGrid"/>
        <w:tblW w:w="15877" w:type="dxa"/>
        <w:tblInd w:w="-885" w:type="dxa"/>
        <w:tblLook w:val="04A0" w:firstRow="1" w:lastRow="0" w:firstColumn="1" w:lastColumn="0" w:noHBand="0" w:noVBand="1"/>
      </w:tblPr>
      <w:tblGrid>
        <w:gridCol w:w="709"/>
        <w:gridCol w:w="15168"/>
      </w:tblGrid>
      <w:tr w:rsidR="007C39E0" w:rsidRPr="00404969" w14:paraId="413D0243" w14:textId="77777777" w:rsidTr="00841A4D">
        <w:trPr>
          <w:trHeight w:val="228"/>
        </w:trPr>
        <w:tc>
          <w:tcPr>
            <w:tcW w:w="709" w:type="dxa"/>
            <w:tcBorders>
              <w:right w:val="nil"/>
            </w:tcBorders>
          </w:tcPr>
          <w:p w14:paraId="413D023E" w14:textId="0BE612E3" w:rsidR="007C39E0" w:rsidRPr="00404969" w:rsidRDefault="007C39E0" w:rsidP="00841A4D">
            <w:pPr>
              <w:rPr>
                <w:rFonts w:ascii="Arial" w:hAnsi="Arial" w:cs="Arial"/>
                <w:b/>
                <w:sz w:val="16"/>
                <w:szCs w:val="16"/>
              </w:rPr>
            </w:pPr>
            <w:r>
              <w:rPr>
                <w:rFonts w:ascii="Arial" w:hAnsi="Arial" w:cs="Arial"/>
                <w:b/>
                <w:sz w:val="16"/>
                <w:szCs w:val="16"/>
              </w:rPr>
              <w:t>Notes</w:t>
            </w:r>
          </w:p>
        </w:tc>
        <w:tc>
          <w:tcPr>
            <w:tcW w:w="15168" w:type="dxa"/>
            <w:tcBorders>
              <w:left w:val="nil"/>
            </w:tcBorders>
          </w:tcPr>
          <w:p w14:paraId="413D0242" w14:textId="77777777" w:rsidR="007C39E0" w:rsidRPr="00404969" w:rsidRDefault="007C39E0" w:rsidP="00841A4D">
            <w:pPr>
              <w:rPr>
                <w:rFonts w:ascii="Arial" w:hAnsi="Arial" w:cs="Arial"/>
                <w:sz w:val="16"/>
                <w:szCs w:val="16"/>
              </w:rPr>
            </w:pPr>
          </w:p>
        </w:tc>
      </w:tr>
    </w:tbl>
    <w:p w14:paraId="413D0244" w14:textId="77777777" w:rsidR="00856EE7" w:rsidRPr="00381693" w:rsidRDefault="00856EE7" w:rsidP="00381693">
      <w:pPr>
        <w:spacing w:after="0" w:line="240" w:lineRule="auto"/>
        <w:ind w:left="-992"/>
        <w:rPr>
          <w:rFonts w:ascii="Arial" w:hAnsi="Arial" w:cs="Arial"/>
          <w:sz w:val="2"/>
          <w:szCs w:val="2"/>
        </w:rPr>
      </w:pPr>
    </w:p>
    <w:sectPr w:rsidR="00856EE7" w:rsidRPr="00381693" w:rsidSect="00381693">
      <w:headerReference w:type="even" r:id="rId8"/>
      <w:headerReference w:type="default" r:id="rId9"/>
      <w:footerReference w:type="even" r:id="rId10"/>
      <w:footerReference w:type="default" r:id="rId11"/>
      <w:headerReference w:type="first" r:id="rId12"/>
      <w:footerReference w:type="first" r:id="rId13"/>
      <w:pgSz w:w="16840" w:h="11907" w:orient="landscape" w:code="267"/>
      <w:pgMar w:top="425" w:right="1440" w:bottom="993" w:left="144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A151A" w14:textId="77777777" w:rsidR="009A5D26" w:rsidRDefault="009A5D26" w:rsidP="00D40306">
      <w:pPr>
        <w:spacing w:after="0" w:line="240" w:lineRule="auto"/>
      </w:pPr>
      <w:r>
        <w:separator/>
      </w:r>
    </w:p>
  </w:endnote>
  <w:endnote w:type="continuationSeparator" w:id="0">
    <w:p w14:paraId="105B2B2D" w14:textId="77777777" w:rsidR="009A5D26" w:rsidRDefault="009A5D26"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NewRomanPS-Italic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2EB76" w14:textId="77777777" w:rsidR="00540357" w:rsidRDefault="00540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646" w:type="dxa"/>
      <w:jc w:val="center"/>
      <w:tblBorders>
        <w:top w:val="single" w:sz="8" w:space="0" w:color="009AC7"/>
      </w:tblBorders>
      <w:tblLook w:val="01E0" w:firstRow="1" w:lastRow="1" w:firstColumn="1" w:lastColumn="1" w:noHBand="0" w:noVBand="0"/>
    </w:tblPr>
    <w:tblGrid>
      <w:gridCol w:w="4736"/>
      <w:gridCol w:w="9095"/>
      <w:gridCol w:w="1815"/>
    </w:tblGrid>
    <w:tr w:rsidR="009A5D26" w:rsidRPr="009760BA" w14:paraId="413D0271" w14:textId="77777777" w:rsidTr="00B662F4">
      <w:trPr>
        <w:trHeight w:val="261"/>
        <w:jc w:val="center"/>
      </w:trPr>
      <w:tc>
        <w:tcPr>
          <w:tcW w:w="4736" w:type="dxa"/>
          <w:vAlign w:val="center"/>
        </w:tcPr>
        <w:p w14:paraId="413D026B" w14:textId="372F5D32" w:rsidR="009A5D26" w:rsidRPr="009760BA" w:rsidRDefault="009A5D26" w:rsidP="0047683D">
          <w:pPr>
            <w:pStyle w:val="Footer"/>
            <w:rPr>
              <w:rFonts w:ascii="Arial" w:hAnsi="Arial" w:cs="Arial"/>
              <w:color w:val="999999"/>
              <w:sz w:val="16"/>
              <w:szCs w:val="16"/>
            </w:rPr>
          </w:pPr>
          <w:r w:rsidRPr="009760BA">
            <w:rPr>
              <w:rFonts w:ascii="Arial" w:hAnsi="Arial" w:cs="Arial"/>
              <w:color w:val="999999"/>
              <w:sz w:val="16"/>
              <w:szCs w:val="16"/>
            </w:rPr>
            <w:t>Content ID:</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dDocName  \* MERGEFORMAT </w:instrText>
          </w:r>
          <w:r w:rsidRPr="009760BA">
            <w:rPr>
              <w:rFonts w:ascii="Arial" w:hAnsi="Arial" w:cs="Arial"/>
              <w:color w:val="999999"/>
              <w:sz w:val="16"/>
              <w:szCs w:val="16"/>
            </w:rPr>
            <w:fldChar w:fldCharType="separate"/>
          </w:r>
          <w:r w:rsidR="00786694">
            <w:rPr>
              <w:rFonts w:ascii="Arial" w:hAnsi="Arial" w:cs="Arial"/>
              <w:color w:val="999999"/>
              <w:sz w:val="16"/>
              <w:szCs w:val="16"/>
            </w:rPr>
            <w:t>AU_00002009</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p w14:paraId="413D026C" w14:textId="22A53434" w:rsidR="009A5D26" w:rsidRPr="009760BA" w:rsidRDefault="009A5D26" w:rsidP="0047683D">
          <w:pPr>
            <w:pStyle w:val="Footer"/>
            <w:rPr>
              <w:rFonts w:ascii="Arial" w:hAnsi="Arial" w:cs="Arial"/>
              <w:color w:val="999999"/>
              <w:sz w:val="16"/>
              <w:szCs w:val="16"/>
            </w:rPr>
          </w:pPr>
          <w:r w:rsidRPr="009760BA">
            <w:rPr>
              <w:rFonts w:ascii="Arial" w:hAnsi="Arial" w:cs="Arial"/>
              <w:color w:val="999999"/>
              <w:sz w:val="16"/>
              <w:szCs w:val="16"/>
            </w:rPr>
            <w:t xml:space="preserve">Revision: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dRevLabel  \* MERGEFORMAT </w:instrText>
          </w:r>
          <w:r w:rsidRPr="009760BA">
            <w:rPr>
              <w:rFonts w:ascii="Arial" w:hAnsi="Arial" w:cs="Arial"/>
              <w:color w:val="999999"/>
              <w:sz w:val="16"/>
              <w:szCs w:val="16"/>
            </w:rPr>
            <w:fldChar w:fldCharType="separate"/>
          </w:r>
          <w:r w:rsidR="00786694">
            <w:rPr>
              <w:rFonts w:ascii="Arial" w:hAnsi="Arial" w:cs="Arial"/>
              <w:color w:val="999999"/>
              <w:sz w:val="16"/>
              <w:szCs w:val="16"/>
            </w:rPr>
            <w:t>5</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tc>
      <w:tc>
        <w:tcPr>
          <w:tcW w:w="9095" w:type="dxa"/>
          <w:vAlign w:val="center"/>
        </w:tcPr>
        <w:p w14:paraId="413D026D" w14:textId="77777777" w:rsidR="009A5D26" w:rsidRPr="009760BA" w:rsidRDefault="009A5D26" w:rsidP="0047683D">
          <w:pPr>
            <w:pStyle w:val="Footer"/>
            <w:jc w:val="center"/>
            <w:rPr>
              <w:rFonts w:ascii="Arial" w:hAnsi="Arial" w:cs="Arial"/>
              <w:color w:val="999999"/>
              <w:sz w:val="16"/>
              <w:szCs w:val="16"/>
            </w:rPr>
          </w:pPr>
          <w:r w:rsidRPr="009760BA">
            <w:rPr>
              <w:rFonts w:ascii="Arial" w:hAnsi="Arial" w:cs="Arial"/>
              <w:color w:val="999999"/>
              <w:sz w:val="16"/>
              <w:szCs w:val="16"/>
            </w:rPr>
            <w:t>This is an uncontrolled copy if photocopied or printed from the Intranet.</w:t>
          </w:r>
        </w:p>
        <w:p w14:paraId="413D026E" w14:textId="1AB9A26F" w:rsidR="009A5D26" w:rsidRPr="009760BA" w:rsidRDefault="009A5D26" w:rsidP="0047683D">
          <w:pPr>
            <w:jc w:val="center"/>
            <w:rPr>
              <w:rFonts w:ascii="Arial" w:hAnsi="Arial" w:cs="Arial"/>
              <w:bCs/>
              <w:color w:val="999999"/>
              <w:sz w:val="16"/>
              <w:szCs w:val="16"/>
              <w:lang w:val="en-NZ"/>
            </w:rPr>
          </w:pPr>
          <w:r w:rsidRPr="009760BA">
            <w:rPr>
              <w:rFonts w:ascii="Arial" w:hAnsi="Arial" w:cs="Arial"/>
              <w:color w:val="999999"/>
              <w:sz w:val="16"/>
              <w:szCs w:val="16"/>
            </w:rPr>
            <w:t>Copyright © 20</w:t>
          </w:r>
          <w:r w:rsidR="00700174">
            <w:rPr>
              <w:rFonts w:ascii="Arial" w:hAnsi="Arial" w:cs="Arial"/>
              <w:color w:val="999999"/>
              <w:sz w:val="16"/>
              <w:szCs w:val="16"/>
            </w:rPr>
            <w:t>24</w:t>
          </w:r>
          <w:r w:rsidRPr="009760BA">
            <w:rPr>
              <w:rFonts w:ascii="Arial" w:hAnsi="Arial" w:cs="Arial"/>
              <w:color w:val="999999"/>
              <w:sz w:val="16"/>
              <w:szCs w:val="16"/>
            </w:rPr>
            <w:t>, Fulton Hogan Ltd.  All rights reserved.</w:t>
          </w:r>
        </w:p>
      </w:tc>
      <w:tc>
        <w:tcPr>
          <w:tcW w:w="1815" w:type="dxa"/>
          <w:vAlign w:val="center"/>
        </w:tcPr>
        <w:p w14:paraId="413D026F" w14:textId="786527C0" w:rsidR="009A5D26" w:rsidRPr="009760BA" w:rsidRDefault="009A5D26" w:rsidP="0047683D">
          <w:pPr>
            <w:pStyle w:val="Footer"/>
            <w:rPr>
              <w:rFonts w:ascii="Arial" w:hAnsi="Arial" w:cs="Arial"/>
              <w:color w:val="999999"/>
              <w:sz w:val="16"/>
              <w:szCs w:val="16"/>
            </w:rPr>
          </w:pPr>
          <w:r w:rsidRPr="009760BA">
            <w:rPr>
              <w:rFonts w:ascii="Arial" w:hAnsi="Arial" w:cs="Arial"/>
              <w:color w:val="999999"/>
              <w:sz w:val="16"/>
              <w:szCs w:val="16"/>
            </w:rPr>
            <w:t xml:space="preserve">Revised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Modified  \* MERGEFORMAT </w:instrText>
          </w:r>
          <w:r w:rsidRPr="009760BA">
            <w:rPr>
              <w:rFonts w:ascii="Arial" w:hAnsi="Arial" w:cs="Arial"/>
              <w:color w:val="999999"/>
              <w:sz w:val="16"/>
              <w:szCs w:val="16"/>
            </w:rPr>
            <w:fldChar w:fldCharType="separate"/>
          </w:r>
          <w:r w:rsidR="00786694">
            <w:rPr>
              <w:rFonts w:ascii="Arial" w:hAnsi="Arial" w:cs="Arial"/>
              <w:color w:val="999999"/>
              <w:sz w:val="16"/>
              <w:szCs w:val="16"/>
            </w:rPr>
            <w:t>12-06-2012</w:t>
          </w:r>
          <w:r w:rsidRPr="009760BA">
            <w:rPr>
              <w:rFonts w:ascii="Arial" w:hAnsi="Arial" w:cs="Arial"/>
              <w:color w:val="999999"/>
              <w:sz w:val="16"/>
              <w:szCs w:val="16"/>
            </w:rPr>
            <w:fldChar w:fldCharType="end"/>
          </w:r>
          <w:r w:rsidR="00700174">
            <w:rPr>
              <w:rFonts w:ascii="Arial" w:hAnsi="Arial" w:cs="Arial"/>
              <w:color w:val="999999"/>
              <w:sz w:val="16"/>
              <w:szCs w:val="16"/>
            </w:rPr>
            <w:t>4</w:t>
          </w:r>
        </w:p>
        <w:p w14:paraId="413D0270" w14:textId="2F95000D" w:rsidR="009A5D26" w:rsidRPr="009760BA" w:rsidRDefault="009A5D26" w:rsidP="0047683D">
          <w:pPr>
            <w:pStyle w:val="Footer"/>
            <w:rPr>
              <w:rFonts w:ascii="Arial" w:hAnsi="Arial" w:cs="Arial"/>
              <w:color w:val="999999"/>
              <w:sz w:val="16"/>
              <w:szCs w:val="16"/>
            </w:rPr>
          </w:pPr>
          <w:r w:rsidRPr="009760BA">
            <w:rPr>
              <w:rFonts w:ascii="Arial" w:hAnsi="Arial" w:cs="Arial"/>
              <w:color w:val="999999"/>
              <w:sz w:val="16"/>
              <w:szCs w:val="16"/>
            </w:rPr>
            <w:t xml:space="preserve">Page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PAGE </w:instrText>
          </w:r>
          <w:r w:rsidRPr="009760BA">
            <w:rPr>
              <w:rFonts w:ascii="Arial" w:hAnsi="Arial" w:cs="Arial"/>
              <w:color w:val="999999"/>
              <w:sz w:val="16"/>
              <w:szCs w:val="16"/>
            </w:rPr>
            <w:fldChar w:fldCharType="separate"/>
          </w:r>
          <w:r w:rsidR="00117697">
            <w:rPr>
              <w:rFonts w:ascii="Arial" w:hAnsi="Arial" w:cs="Arial"/>
              <w:noProof/>
              <w:color w:val="999999"/>
              <w:sz w:val="16"/>
              <w:szCs w:val="16"/>
            </w:rPr>
            <w:t>1</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of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NUMPAGES </w:instrText>
          </w:r>
          <w:r w:rsidRPr="009760BA">
            <w:rPr>
              <w:rFonts w:ascii="Arial" w:hAnsi="Arial" w:cs="Arial"/>
              <w:color w:val="999999"/>
              <w:sz w:val="16"/>
              <w:szCs w:val="16"/>
            </w:rPr>
            <w:fldChar w:fldCharType="separate"/>
          </w:r>
          <w:r w:rsidR="00117697">
            <w:rPr>
              <w:rFonts w:ascii="Arial" w:hAnsi="Arial" w:cs="Arial"/>
              <w:noProof/>
              <w:color w:val="999999"/>
              <w:sz w:val="16"/>
              <w:szCs w:val="16"/>
            </w:rPr>
            <w:t>6</w:t>
          </w:r>
          <w:r w:rsidRPr="009760BA">
            <w:rPr>
              <w:rFonts w:ascii="Arial" w:hAnsi="Arial" w:cs="Arial"/>
              <w:color w:val="999999"/>
              <w:sz w:val="16"/>
              <w:szCs w:val="16"/>
            </w:rPr>
            <w:fldChar w:fldCharType="end"/>
          </w:r>
        </w:p>
      </w:tc>
    </w:tr>
  </w:tbl>
  <w:p w14:paraId="413D0272" w14:textId="77777777" w:rsidR="009A5D26" w:rsidRDefault="009A5D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9FA74" w14:textId="77777777" w:rsidR="00540357" w:rsidRDefault="00540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B878A5" w14:textId="77777777" w:rsidR="009A5D26" w:rsidRDefault="009A5D26" w:rsidP="00D40306">
      <w:pPr>
        <w:spacing w:after="0" w:line="240" w:lineRule="auto"/>
      </w:pPr>
      <w:r>
        <w:separator/>
      </w:r>
    </w:p>
  </w:footnote>
  <w:footnote w:type="continuationSeparator" w:id="0">
    <w:p w14:paraId="2B56E8C2" w14:textId="77777777" w:rsidR="009A5D26" w:rsidRDefault="009A5D26"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2"/>
      <w:gridCol w:w="2517"/>
      <w:gridCol w:w="7268"/>
      <w:gridCol w:w="423"/>
      <w:gridCol w:w="1801"/>
      <w:gridCol w:w="3450"/>
    </w:tblGrid>
    <w:tr w:rsidR="009A5D26" w:rsidRPr="00404969" w14:paraId="413D0254" w14:textId="77777777" w:rsidTr="0047683D">
      <w:trPr>
        <w:trHeight w:val="276"/>
        <w:tblHeader/>
      </w:trPr>
      <w:tc>
        <w:tcPr>
          <w:tcW w:w="142" w:type="pct"/>
        </w:tcPr>
        <w:p w14:paraId="413D0249" w14:textId="77777777" w:rsidR="009A5D26" w:rsidRPr="001E1735" w:rsidRDefault="009A5D26" w:rsidP="0047683D">
          <w:pPr>
            <w:spacing w:before="60" w:after="60"/>
            <w:ind w:left="-57" w:right="-57"/>
            <w:jc w:val="center"/>
            <w:rPr>
              <w:rFonts w:ascii="Arial" w:hAnsi="Arial" w:cs="Arial"/>
              <w:b/>
              <w:sz w:val="14"/>
              <w:szCs w:val="14"/>
            </w:rPr>
          </w:pPr>
          <w:r w:rsidRPr="001E1735">
            <w:rPr>
              <w:rFonts w:ascii="Arial" w:hAnsi="Arial" w:cs="Arial"/>
              <w:b/>
              <w:sz w:val="14"/>
              <w:szCs w:val="14"/>
            </w:rPr>
            <w:t>Item</w:t>
          </w:r>
        </w:p>
        <w:p w14:paraId="413D024A" w14:textId="77777777" w:rsidR="009A5D26" w:rsidRPr="001E1735" w:rsidRDefault="009A5D26" w:rsidP="0047683D">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13D024B" w14:textId="77777777" w:rsidR="009A5D26" w:rsidRPr="00404969" w:rsidRDefault="009A5D26" w:rsidP="0047683D">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13D024C" w14:textId="77777777" w:rsidR="009A5D26" w:rsidRPr="00404969" w:rsidRDefault="009A5D26" w:rsidP="0047683D">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413D024D" w14:textId="77777777" w:rsidR="009A5D26" w:rsidRPr="00404969" w:rsidRDefault="009A5D26" w:rsidP="0047683D">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413D024E" w14:textId="77777777" w:rsidR="009A5D26" w:rsidRPr="00D31FB7" w:rsidRDefault="009A5D26" w:rsidP="0047683D">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413D024F" w14:textId="77777777" w:rsidR="009A5D26" w:rsidRDefault="009A5D26" w:rsidP="0047683D">
          <w:pPr>
            <w:spacing w:before="60" w:after="60"/>
            <w:rPr>
              <w:rFonts w:ascii="Arial" w:hAnsi="Arial" w:cs="Arial"/>
              <w:sz w:val="16"/>
              <w:szCs w:val="16"/>
            </w:rPr>
          </w:pPr>
          <w:r>
            <w:rPr>
              <w:rFonts w:ascii="Arial" w:hAnsi="Arial" w:cs="Arial"/>
              <w:sz w:val="16"/>
              <w:szCs w:val="16"/>
            </w:rPr>
            <w:t>Project Engineer</w:t>
          </w:r>
        </w:p>
        <w:p w14:paraId="413D0250" w14:textId="77777777" w:rsidR="009A5D26" w:rsidRDefault="009A5D26" w:rsidP="0047683D">
          <w:pPr>
            <w:spacing w:before="60" w:after="60"/>
            <w:rPr>
              <w:rFonts w:ascii="Arial" w:hAnsi="Arial" w:cs="Arial"/>
              <w:sz w:val="16"/>
              <w:szCs w:val="16"/>
            </w:rPr>
          </w:pPr>
          <w:r>
            <w:rPr>
              <w:rFonts w:ascii="Arial" w:hAnsi="Arial" w:cs="Arial"/>
              <w:sz w:val="16"/>
              <w:szCs w:val="16"/>
            </w:rPr>
            <w:t>Superintendent</w:t>
          </w:r>
        </w:p>
        <w:p w14:paraId="413D0251" w14:textId="77777777" w:rsidR="009A5D26" w:rsidRDefault="009A5D26" w:rsidP="0047683D">
          <w:pPr>
            <w:spacing w:before="60" w:after="60"/>
            <w:rPr>
              <w:rFonts w:ascii="Arial" w:hAnsi="Arial" w:cs="Arial"/>
              <w:sz w:val="16"/>
              <w:szCs w:val="16"/>
            </w:rPr>
          </w:pPr>
          <w:r>
            <w:rPr>
              <w:rFonts w:ascii="Arial" w:hAnsi="Arial" w:cs="Arial"/>
              <w:sz w:val="16"/>
              <w:szCs w:val="16"/>
            </w:rPr>
            <w:t>Surveyor</w:t>
          </w:r>
        </w:p>
        <w:p w14:paraId="413D0252" w14:textId="77777777" w:rsidR="009A5D26" w:rsidRPr="00D31FB7" w:rsidRDefault="009A5D26" w:rsidP="0047683D">
          <w:pPr>
            <w:spacing w:before="60" w:after="60"/>
            <w:rPr>
              <w:rFonts w:ascii="Arial" w:hAnsi="Arial" w:cs="Arial"/>
              <w:sz w:val="16"/>
              <w:szCs w:val="16"/>
            </w:rPr>
          </w:pPr>
          <w:r>
            <w:rPr>
              <w:rFonts w:ascii="Arial" w:hAnsi="Arial" w:cs="Arial"/>
              <w:sz w:val="16"/>
              <w:szCs w:val="16"/>
            </w:rPr>
            <w:t>Foreman</w:t>
          </w:r>
        </w:p>
      </w:tc>
      <w:tc>
        <w:tcPr>
          <w:tcW w:w="1084" w:type="pct"/>
        </w:tcPr>
        <w:p w14:paraId="413D0253" w14:textId="77777777" w:rsidR="009A5D26" w:rsidRPr="00404969" w:rsidRDefault="009A5D26" w:rsidP="0047683D">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413D0255" w14:textId="77777777" w:rsidR="009A5D26" w:rsidRDefault="009A5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5877" w:type="dxa"/>
      <w:tblInd w:w="-885" w:type="dxa"/>
      <w:tblLook w:val="04A0" w:firstRow="1" w:lastRow="0" w:firstColumn="1" w:lastColumn="0" w:noHBand="0" w:noVBand="1"/>
    </w:tblPr>
    <w:tblGrid>
      <w:gridCol w:w="3970"/>
      <w:gridCol w:w="5669"/>
      <w:gridCol w:w="1844"/>
      <w:gridCol w:w="1984"/>
      <w:gridCol w:w="2410"/>
    </w:tblGrid>
    <w:tr w:rsidR="00966D42" w:rsidRPr="00876D17" w14:paraId="57384CAD" w14:textId="77777777" w:rsidTr="008F3564">
      <w:tc>
        <w:tcPr>
          <w:tcW w:w="3970" w:type="dxa"/>
        </w:tcPr>
        <w:p w14:paraId="104888EE" w14:textId="77777777" w:rsidR="00966D42" w:rsidRPr="00876D17" w:rsidRDefault="00966D42" w:rsidP="008F3564">
          <w:pPr>
            <w:rPr>
              <w:rFonts w:ascii="Arial" w:hAnsi="Arial" w:cs="Arial"/>
              <w:sz w:val="20"/>
              <w:szCs w:val="20"/>
            </w:rPr>
          </w:pPr>
          <w:r w:rsidRPr="00876D17">
            <w:rPr>
              <w:rFonts w:ascii="Arial" w:hAnsi="Arial" w:cs="Arial"/>
              <w:noProof/>
              <w:sz w:val="20"/>
              <w:szCs w:val="20"/>
            </w:rPr>
            <w:drawing>
              <wp:inline distT="0" distB="0" distL="0" distR="0" wp14:anchorId="2B56B711" wp14:editId="38B9D733">
                <wp:extent cx="1955615" cy="446562"/>
                <wp:effectExtent l="0" t="0" r="6985" b="0"/>
                <wp:docPr id="1" name="Picture 1"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1969081" cy="449637"/>
                        </a:xfrm>
                        <a:prstGeom prst="rect">
                          <a:avLst/>
                        </a:prstGeom>
                        <a:noFill/>
                        <a:ln w="9525">
                          <a:noFill/>
                          <a:miter lim="800000"/>
                          <a:headEnd/>
                          <a:tailEnd/>
                        </a:ln>
                      </pic:spPr>
                    </pic:pic>
                  </a:graphicData>
                </a:graphic>
              </wp:inline>
            </w:drawing>
          </w:r>
        </w:p>
      </w:tc>
      <w:tc>
        <w:tcPr>
          <w:tcW w:w="7513" w:type="dxa"/>
          <w:gridSpan w:val="2"/>
        </w:tcPr>
        <w:p w14:paraId="49B9D0A7" w14:textId="22D9FD57" w:rsidR="00966D42" w:rsidRPr="00876D17" w:rsidRDefault="00966D42" w:rsidP="00B662F4">
          <w:pPr>
            <w:pStyle w:val="Header"/>
            <w:spacing w:before="240" w:after="40"/>
            <w:ind w:left="34"/>
            <w:jc w:val="center"/>
            <w:rPr>
              <w:rFonts w:cs="Arial"/>
              <w:b/>
              <w:sz w:val="20"/>
              <w:szCs w:val="20"/>
              <w:lang w:val="en-AU"/>
            </w:rPr>
          </w:pPr>
          <w:r w:rsidRPr="00876D17">
            <w:rPr>
              <w:rFonts w:cs="Arial"/>
              <w:b/>
              <w:sz w:val="20"/>
              <w:szCs w:val="20"/>
            </w:rPr>
            <w:t>Inspection and Test Plan</w:t>
          </w:r>
          <w:r>
            <w:rPr>
              <w:rFonts w:cs="Arial"/>
              <w:b/>
              <w:sz w:val="20"/>
              <w:szCs w:val="20"/>
            </w:rPr>
            <w:t xml:space="preserve"> – General Concrete Works</w:t>
          </w:r>
        </w:p>
      </w:tc>
      <w:tc>
        <w:tcPr>
          <w:tcW w:w="4394" w:type="dxa"/>
          <w:gridSpan w:val="2"/>
        </w:tcPr>
        <w:p w14:paraId="7886675D" w14:textId="6755DD4D" w:rsidR="00966D42" w:rsidRPr="00D542FA" w:rsidRDefault="00966D42" w:rsidP="002564D0">
          <w:pPr>
            <w:spacing w:before="240"/>
            <w:rPr>
              <w:rFonts w:ascii="Arial" w:hAnsi="Arial" w:cs="Arial"/>
              <w:b/>
              <w:sz w:val="20"/>
              <w:szCs w:val="20"/>
            </w:rPr>
          </w:pPr>
          <w:r w:rsidRPr="00D542FA">
            <w:rPr>
              <w:rFonts w:ascii="Arial" w:hAnsi="Arial" w:cs="Arial"/>
              <w:b/>
              <w:sz w:val="20"/>
              <w:szCs w:val="20"/>
            </w:rPr>
            <w:t xml:space="preserve">Doc ID: </w:t>
          </w:r>
          <w:r w:rsidR="002F66D4">
            <w:rPr>
              <w:rFonts w:ascii="Arial" w:hAnsi="Arial" w:cs="Arial"/>
              <w:b/>
              <w:sz w:val="20"/>
              <w:szCs w:val="20"/>
            </w:rPr>
            <w:t>R53-GCW-ITP</w:t>
          </w:r>
        </w:p>
      </w:tc>
    </w:tr>
    <w:tr w:rsidR="00540357" w:rsidRPr="00876D17" w14:paraId="2611B2D9" w14:textId="77777777" w:rsidTr="00D260A3">
      <w:tc>
        <w:tcPr>
          <w:tcW w:w="9639" w:type="dxa"/>
          <w:gridSpan w:val="2"/>
        </w:tcPr>
        <w:p w14:paraId="797AC566" w14:textId="49B6E6B1" w:rsidR="00540357" w:rsidRPr="00876D17" w:rsidRDefault="00540357" w:rsidP="00540357">
          <w:pPr>
            <w:spacing w:before="120"/>
            <w:rPr>
              <w:rFonts w:ascii="Arial" w:hAnsi="Arial" w:cs="Arial"/>
              <w:b/>
              <w:sz w:val="20"/>
              <w:szCs w:val="20"/>
            </w:rPr>
          </w:pPr>
          <w:r w:rsidRPr="00876D17">
            <w:rPr>
              <w:rFonts w:ascii="Arial" w:hAnsi="Arial" w:cs="Arial"/>
              <w:b/>
              <w:sz w:val="20"/>
              <w:szCs w:val="20"/>
            </w:rPr>
            <w:t>Client:</w:t>
          </w:r>
          <w:r>
            <w:rPr>
              <w:rFonts w:ascii="Arial" w:hAnsi="Arial" w:cs="Arial"/>
              <w:b/>
              <w:sz w:val="20"/>
              <w:szCs w:val="20"/>
            </w:rPr>
            <w:t xml:space="preserve"> Iluka Resources Limited</w:t>
          </w:r>
        </w:p>
      </w:tc>
      <w:tc>
        <w:tcPr>
          <w:tcW w:w="6238" w:type="dxa"/>
          <w:gridSpan w:val="3"/>
        </w:tcPr>
        <w:p w14:paraId="75F3D3CF" w14:textId="55F40B20" w:rsidR="00540357" w:rsidRPr="00D542FA" w:rsidRDefault="00540357" w:rsidP="00540357">
          <w:pPr>
            <w:spacing w:before="120"/>
            <w:rPr>
              <w:rFonts w:ascii="Arial" w:hAnsi="Arial" w:cs="Arial"/>
              <w:b/>
              <w:sz w:val="20"/>
              <w:szCs w:val="20"/>
            </w:rPr>
          </w:pPr>
          <w:r w:rsidRPr="00876D17">
            <w:rPr>
              <w:rFonts w:ascii="Arial" w:hAnsi="Arial" w:cs="Arial"/>
              <w:b/>
              <w:sz w:val="20"/>
              <w:szCs w:val="20"/>
            </w:rPr>
            <w:t>Prepared By:</w:t>
          </w:r>
          <w:r>
            <w:rPr>
              <w:rFonts w:ascii="Arial" w:hAnsi="Arial" w:cs="Arial"/>
              <w:b/>
              <w:sz w:val="20"/>
              <w:szCs w:val="20"/>
            </w:rPr>
            <w:t xml:space="preserve"> Simon Welsh</w:t>
          </w:r>
        </w:p>
      </w:tc>
    </w:tr>
    <w:tr w:rsidR="00540357" w:rsidRPr="00876D17" w14:paraId="76D429CC" w14:textId="77777777" w:rsidTr="008F3564">
      <w:tc>
        <w:tcPr>
          <w:tcW w:w="9639" w:type="dxa"/>
          <w:gridSpan w:val="2"/>
        </w:tcPr>
        <w:p w14:paraId="1006F20C" w14:textId="6D177705" w:rsidR="00540357" w:rsidRPr="00876D17" w:rsidRDefault="00540357" w:rsidP="00540357">
          <w:pPr>
            <w:spacing w:before="120"/>
            <w:rPr>
              <w:rFonts w:ascii="Arial" w:hAnsi="Arial" w:cs="Arial"/>
              <w:b/>
              <w:sz w:val="20"/>
              <w:szCs w:val="20"/>
            </w:rPr>
          </w:pPr>
          <w:r w:rsidRPr="00876D17">
            <w:rPr>
              <w:rFonts w:ascii="Arial" w:hAnsi="Arial" w:cs="Arial"/>
              <w:b/>
              <w:sz w:val="20"/>
              <w:szCs w:val="20"/>
            </w:rPr>
            <w:t>Project:</w:t>
          </w:r>
          <w:r>
            <w:rPr>
              <w:rFonts w:ascii="Arial" w:hAnsi="Arial" w:cs="Arial"/>
              <w:b/>
              <w:sz w:val="20"/>
              <w:szCs w:val="20"/>
            </w:rPr>
            <w:t xml:space="preserve"> Public Roads Upgrade</w:t>
          </w:r>
        </w:p>
      </w:tc>
      <w:tc>
        <w:tcPr>
          <w:tcW w:w="3828" w:type="dxa"/>
          <w:gridSpan w:val="2"/>
        </w:tcPr>
        <w:p w14:paraId="75806736" w14:textId="3B7AD015" w:rsidR="00540357" w:rsidRPr="00D542FA" w:rsidRDefault="00540357" w:rsidP="00540357">
          <w:pPr>
            <w:spacing w:before="120"/>
            <w:rPr>
              <w:rFonts w:ascii="Arial" w:hAnsi="Arial" w:cs="Arial"/>
              <w:b/>
              <w:sz w:val="20"/>
              <w:szCs w:val="20"/>
            </w:rPr>
          </w:pPr>
          <w:r w:rsidRPr="00876D17">
            <w:rPr>
              <w:rFonts w:ascii="Arial" w:hAnsi="Arial" w:cs="Arial"/>
              <w:b/>
              <w:sz w:val="20"/>
              <w:szCs w:val="20"/>
            </w:rPr>
            <w:t>Reviewed By:</w:t>
          </w:r>
          <w:r>
            <w:rPr>
              <w:rFonts w:ascii="Arial" w:hAnsi="Arial" w:cs="Arial"/>
              <w:b/>
              <w:sz w:val="20"/>
              <w:szCs w:val="20"/>
            </w:rPr>
            <w:t xml:space="preserve"> Joshua Kliemnt</w:t>
          </w:r>
        </w:p>
      </w:tc>
      <w:tc>
        <w:tcPr>
          <w:tcW w:w="2410" w:type="dxa"/>
        </w:tcPr>
        <w:p w14:paraId="5A046CF0" w14:textId="5F1EDC41" w:rsidR="00540357" w:rsidRPr="00B45F39" w:rsidRDefault="00540357" w:rsidP="00540357">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11/11//2024</w:t>
          </w:r>
        </w:p>
      </w:tc>
    </w:tr>
    <w:tr w:rsidR="00540357" w:rsidRPr="00876D17" w14:paraId="0EE0A40B" w14:textId="77777777" w:rsidTr="008F3564">
      <w:tc>
        <w:tcPr>
          <w:tcW w:w="9639" w:type="dxa"/>
          <w:gridSpan w:val="2"/>
        </w:tcPr>
        <w:p w14:paraId="4454658E" w14:textId="2F32AB4D" w:rsidR="00540357" w:rsidRPr="00876D17" w:rsidRDefault="00540357" w:rsidP="00540357">
          <w:pPr>
            <w:tabs>
              <w:tab w:val="right" w:pos="9423"/>
            </w:tabs>
            <w:spacing w:before="120"/>
            <w:rPr>
              <w:rFonts w:ascii="Arial" w:hAnsi="Arial" w:cs="Arial"/>
              <w:b/>
              <w:sz w:val="20"/>
              <w:szCs w:val="20"/>
            </w:rPr>
          </w:pPr>
          <w:r w:rsidRPr="00876D17">
            <w:rPr>
              <w:rFonts w:ascii="Arial" w:hAnsi="Arial" w:cs="Arial"/>
              <w:b/>
              <w:sz w:val="20"/>
              <w:szCs w:val="20"/>
            </w:rPr>
            <w:t>Construction Process:</w:t>
          </w:r>
          <w:r>
            <w:rPr>
              <w:rFonts w:ascii="Arial" w:hAnsi="Arial" w:cs="Arial"/>
              <w:b/>
              <w:sz w:val="20"/>
              <w:szCs w:val="20"/>
            </w:rPr>
            <w:t xml:space="preserve">  </w:t>
          </w:r>
          <w:r>
            <w:rPr>
              <w:rFonts w:ascii="Arial" w:hAnsi="Arial" w:cs="Arial"/>
              <w:b/>
              <w:sz w:val="20"/>
              <w:szCs w:val="20"/>
            </w:rPr>
            <w:t>General Concrete Works</w:t>
          </w:r>
        </w:p>
      </w:tc>
      <w:tc>
        <w:tcPr>
          <w:tcW w:w="3828" w:type="dxa"/>
          <w:gridSpan w:val="2"/>
        </w:tcPr>
        <w:p w14:paraId="74C8C888" w14:textId="3604517A" w:rsidR="00540357" w:rsidRPr="00D542FA" w:rsidRDefault="00540357" w:rsidP="00540357">
          <w:pPr>
            <w:spacing w:before="120"/>
            <w:rPr>
              <w:rFonts w:ascii="Arial" w:hAnsi="Arial" w:cs="Arial"/>
              <w:b/>
              <w:sz w:val="20"/>
              <w:szCs w:val="20"/>
            </w:rPr>
          </w:pPr>
          <w:r w:rsidRPr="00876D17">
            <w:rPr>
              <w:rFonts w:ascii="Arial" w:hAnsi="Arial" w:cs="Arial"/>
              <w:b/>
              <w:sz w:val="20"/>
              <w:szCs w:val="20"/>
            </w:rPr>
            <w:t>Approved By:</w:t>
          </w:r>
          <w:r>
            <w:rPr>
              <w:rFonts w:ascii="Arial" w:hAnsi="Arial" w:cs="Arial"/>
              <w:b/>
              <w:sz w:val="20"/>
              <w:szCs w:val="20"/>
            </w:rPr>
            <w:t xml:space="preserve"> Simon Jaworksi</w:t>
          </w:r>
        </w:p>
      </w:tc>
      <w:tc>
        <w:tcPr>
          <w:tcW w:w="2410" w:type="dxa"/>
        </w:tcPr>
        <w:p w14:paraId="55C20257" w14:textId="1B687789" w:rsidR="00540357" w:rsidRPr="00B45F39" w:rsidRDefault="00540357" w:rsidP="00540357">
          <w:pPr>
            <w:spacing w:before="120"/>
            <w:rPr>
              <w:rFonts w:ascii="Arial" w:hAnsi="Arial" w:cs="Arial"/>
              <w:b/>
              <w:sz w:val="20"/>
              <w:szCs w:val="20"/>
            </w:rPr>
          </w:pPr>
          <w:r w:rsidRPr="00876D17">
            <w:rPr>
              <w:rFonts w:ascii="Arial" w:hAnsi="Arial" w:cs="Arial"/>
              <w:b/>
              <w:sz w:val="20"/>
              <w:szCs w:val="20"/>
            </w:rPr>
            <w:t>Date:</w:t>
          </w:r>
          <w:r>
            <w:rPr>
              <w:rFonts w:ascii="Arial" w:hAnsi="Arial" w:cs="Arial"/>
              <w:b/>
              <w:sz w:val="20"/>
              <w:szCs w:val="20"/>
            </w:rPr>
            <w:t xml:space="preserve"> 11/11//2024</w:t>
          </w:r>
        </w:p>
      </w:tc>
    </w:tr>
    <w:tr w:rsidR="00540357" w:rsidRPr="00876D17" w14:paraId="0397BF3E" w14:textId="77777777" w:rsidTr="004B23E3">
      <w:tc>
        <w:tcPr>
          <w:tcW w:w="15877" w:type="dxa"/>
          <w:gridSpan w:val="5"/>
        </w:tcPr>
        <w:p w14:paraId="5AC2F0AB" w14:textId="562F3980" w:rsidR="00540357" w:rsidRPr="00B45F39" w:rsidRDefault="00540357" w:rsidP="00540357">
          <w:pPr>
            <w:tabs>
              <w:tab w:val="left" w:pos="3293"/>
            </w:tabs>
            <w:spacing w:before="120"/>
            <w:rPr>
              <w:rFonts w:ascii="Arial" w:hAnsi="Arial" w:cs="Arial"/>
              <w:b/>
              <w:sz w:val="20"/>
              <w:szCs w:val="20"/>
            </w:rPr>
          </w:pPr>
          <w:r w:rsidRPr="00876D17">
            <w:rPr>
              <w:rFonts w:ascii="Arial" w:hAnsi="Arial" w:cs="Arial"/>
              <w:b/>
              <w:sz w:val="20"/>
              <w:szCs w:val="20"/>
            </w:rPr>
            <w:t>Specifications:</w:t>
          </w:r>
          <w:r>
            <w:rPr>
              <w:rFonts w:ascii="Arial" w:hAnsi="Arial" w:cs="Arial"/>
              <w:b/>
              <w:sz w:val="20"/>
              <w:szCs w:val="20"/>
            </w:rPr>
            <w:t xml:space="preserve"> ETS100, 101, 102</w:t>
          </w:r>
        </w:p>
      </w:tc>
    </w:tr>
    <w:tr w:rsidR="00540357" w:rsidRPr="00876D17" w14:paraId="130B15F9" w14:textId="77777777" w:rsidTr="008F3564">
      <w:tc>
        <w:tcPr>
          <w:tcW w:w="15877" w:type="dxa"/>
          <w:gridSpan w:val="5"/>
        </w:tcPr>
        <w:p w14:paraId="6F906F4F" w14:textId="493A6011" w:rsidR="00540357" w:rsidRPr="00876D17" w:rsidRDefault="00540357" w:rsidP="00540357">
          <w:pPr>
            <w:spacing w:before="120"/>
            <w:rPr>
              <w:rFonts w:ascii="Arial" w:hAnsi="Arial" w:cs="Arial"/>
              <w:b/>
              <w:sz w:val="20"/>
              <w:szCs w:val="20"/>
            </w:rPr>
          </w:pPr>
          <w:r w:rsidRPr="00876D17">
            <w:rPr>
              <w:rFonts w:ascii="Arial" w:hAnsi="Arial" w:cs="Arial"/>
              <w:b/>
              <w:sz w:val="20"/>
              <w:szCs w:val="20"/>
            </w:rPr>
            <w:t>Structure / Component:</w:t>
          </w:r>
        </w:p>
      </w:tc>
    </w:tr>
  </w:tbl>
  <w:p w14:paraId="096D0CCA" w14:textId="77777777" w:rsidR="00966D42" w:rsidRDefault="00966D42" w:rsidP="00966D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E3EFF" w14:textId="77777777" w:rsidR="00540357" w:rsidRDefault="005403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912BD"/>
    <w:multiLevelType w:val="hybridMultilevel"/>
    <w:tmpl w:val="1F72D574"/>
    <w:lvl w:ilvl="0" w:tplc="0C090005">
      <w:start w:val="1"/>
      <w:numFmt w:val="bullet"/>
      <w:lvlText w:val=""/>
      <w:lvlJc w:val="left"/>
      <w:pPr>
        <w:tabs>
          <w:tab w:val="num" w:pos="720"/>
        </w:tabs>
        <w:ind w:left="720" w:hanging="360"/>
      </w:pPr>
      <w:rPr>
        <w:rFonts w:ascii="Wingdings" w:hAnsi="Wingding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C1C3880"/>
    <w:multiLevelType w:val="hybridMultilevel"/>
    <w:tmpl w:val="31223838"/>
    <w:lvl w:ilvl="0" w:tplc="6E1486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DA233E"/>
    <w:multiLevelType w:val="hybridMultilevel"/>
    <w:tmpl w:val="98E88B8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981B25"/>
    <w:multiLevelType w:val="hybridMultilevel"/>
    <w:tmpl w:val="216EF81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395861"/>
    <w:multiLevelType w:val="hybridMultilevel"/>
    <w:tmpl w:val="A89A92A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E51C2C"/>
    <w:multiLevelType w:val="hybridMultilevel"/>
    <w:tmpl w:val="1B225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6F6F90"/>
    <w:multiLevelType w:val="hybridMultilevel"/>
    <w:tmpl w:val="4A249D8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17F07F3D"/>
    <w:multiLevelType w:val="hybridMultilevel"/>
    <w:tmpl w:val="23307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51520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A168B3"/>
    <w:multiLevelType w:val="hybridMultilevel"/>
    <w:tmpl w:val="E8464AB6"/>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0" w15:restartNumberingAfterBreak="0">
    <w:nsid w:val="1ECF32F3"/>
    <w:multiLevelType w:val="hybridMultilevel"/>
    <w:tmpl w:val="8DC2EA3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236C2F37"/>
    <w:multiLevelType w:val="hybridMultilevel"/>
    <w:tmpl w:val="1978814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6D3DBB"/>
    <w:multiLevelType w:val="hybridMultilevel"/>
    <w:tmpl w:val="DEC84816"/>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73838AA"/>
    <w:multiLevelType w:val="hybridMultilevel"/>
    <w:tmpl w:val="0634591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3190187E"/>
    <w:multiLevelType w:val="hybridMultilevel"/>
    <w:tmpl w:val="C130EE1E"/>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381E0A21"/>
    <w:multiLevelType w:val="hybridMultilevel"/>
    <w:tmpl w:val="7B5E3814"/>
    <w:lvl w:ilvl="0" w:tplc="0C090005">
      <w:start w:val="1"/>
      <w:numFmt w:val="bullet"/>
      <w:lvlText w:val=""/>
      <w:lvlJc w:val="left"/>
      <w:pPr>
        <w:tabs>
          <w:tab w:val="num" w:pos="720"/>
        </w:tabs>
        <w:ind w:left="720" w:hanging="360"/>
      </w:pPr>
      <w:rPr>
        <w:rFonts w:ascii="Wingdings" w:hAnsi="Wingding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43EC6E6A"/>
    <w:multiLevelType w:val="hybridMultilevel"/>
    <w:tmpl w:val="345AB158"/>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44216354"/>
    <w:multiLevelType w:val="hybridMultilevel"/>
    <w:tmpl w:val="BF1873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53A7C71"/>
    <w:multiLevelType w:val="hybridMultilevel"/>
    <w:tmpl w:val="91527E0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5CE287D"/>
    <w:multiLevelType w:val="hybridMultilevel"/>
    <w:tmpl w:val="E2044E1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020E7F"/>
    <w:multiLevelType w:val="hybridMultilevel"/>
    <w:tmpl w:val="862A68FA"/>
    <w:lvl w:ilvl="0" w:tplc="0C090005">
      <w:start w:val="1"/>
      <w:numFmt w:val="bullet"/>
      <w:lvlText w:val=""/>
      <w:lvlJc w:val="left"/>
      <w:pPr>
        <w:tabs>
          <w:tab w:val="num" w:pos="720"/>
        </w:tabs>
        <w:ind w:left="720" w:hanging="360"/>
      </w:pPr>
      <w:rPr>
        <w:rFonts w:ascii="Wingdings" w:hAnsi="Wingding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4A392457"/>
    <w:multiLevelType w:val="hybridMultilevel"/>
    <w:tmpl w:val="C12E9E1A"/>
    <w:lvl w:ilvl="0" w:tplc="0C090005">
      <w:start w:val="1"/>
      <w:numFmt w:val="bullet"/>
      <w:lvlText w:val=""/>
      <w:lvlJc w:val="left"/>
      <w:pPr>
        <w:tabs>
          <w:tab w:val="num" w:pos="720"/>
        </w:tabs>
        <w:ind w:left="720" w:hanging="360"/>
      </w:pPr>
      <w:rPr>
        <w:rFonts w:ascii="Wingdings" w:hAnsi="Wingding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2" w15:restartNumberingAfterBreak="0">
    <w:nsid w:val="506A4019"/>
    <w:multiLevelType w:val="hybridMultilevel"/>
    <w:tmpl w:val="CD105532"/>
    <w:lvl w:ilvl="0" w:tplc="0C090005">
      <w:start w:val="1"/>
      <w:numFmt w:val="bullet"/>
      <w:lvlText w:val=""/>
      <w:lvlJc w:val="left"/>
      <w:pPr>
        <w:tabs>
          <w:tab w:val="num" w:pos="720"/>
        </w:tabs>
        <w:ind w:left="720" w:hanging="360"/>
      </w:pPr>
      <w:rPr>
        <w:rFonts w:ascii="Wingdings" w:hAnsi="Wingding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52F24D84"/>
    <w:multiLevelType w:val="hybridMultilevel"/>
    <w:tmpl w:val="67EAED8C"/>
    <w:lvl w:ilvl="0" w:tplc="0C090005">
      <w:start w:val="1"/>
      <w:numFmt w:val="bullet"/>
      <w:lvlText w:val=""/>
      <w:lvlJc w:val="left"/>
      <w:pPr>
        <w:ind w:left="762" w:hanging="360"/>
      </w:pPr>
      <w:rPr>
        <w:rFonts w:ascii="Wingdings" w:hAnsi="Wingdings" w:hint="default"/>
      </w:rPr>
    </w:lvl>
    <w:lvl w:ilvl="1" w:tplc="0C090003" w:tentative="1">
      <w:start w:val="1"/>
      <w:numFmt w:val="bullet"/>
      <w:lvlText w:val="o"/>
      <w:lvlJc w:val="left"/>
      <w:pPr>
        <w:ind w:left="1482" w:hanging="360"/>
      </w:pPr>
      <w:rPr>
        <w:rFonts w:ascii="Courier New" w:hAnsi="Courier New" w:cs="Courier New" w:hint="default"/>
      </w:rPr>
    </w:lvl>
    <w:lvl w:ilvl="2" w:tplc="0C090005" w:tentative="1">
      <w:start w:val="1"/>
      <w:numFmt w:val="bullet"/>
      <w:lvlText w:val=""/>
      <w:lvlJc w:val="left"/>
      <w:pPr>
        <w:ind w:left="2202" w:hanging="360"/>
      </w:pPr>
      <w:rPr>
        <w:rFonts w:ascii="Wingdings" w:hAnsi="Wingdings" w:hint="default"/>
      </w:rPr>
    </w:lvl>
    <w:lvl w:ilvl="3" w:tplc="0C090001" w:tentative="1">
      <w:start w:val="1"/>
      <w:numFmt w:val="bullet"/>
      <w:lvlText w:val=""/>
      <w:lvlJc w:val="left"/>
      <w:pPr>
        <w:ind w:left="2922" w:hanging="360"/>
      </w:pPr>
      <w:rPr>
        <w:rFonts w:ascii="Symbol" w:hAnsi="Symbol" w:hint="default"/>
      </w:rPr>
    </w:lvl>
    <w:lvl w:ilvl="4" w:tplc="0C090003" w:tentative="1">
      <w:start w:val="1"/>
      <w:numFmt w:val="bullet"/>
      <w:lvlText w:val="o"/>
      <w:lvlJc w:val="left"/>
      <w:pPr>
        <w:ind w:left="3642" w:hanging="360"/>
      </w:pPr>
      <w:rPr>
        <w:rFonts w:ascii="Courier New" w:hAnsi="Courier New" w:cs="Courier New" w:hint="default"/>
      </w:rPr>
    </w:lvl>
    <w:lvl w:ilvl="5" w:tplc="0C090005" w:tentative="1">
      <w:start w:val="1"/>
      <w:numFmt w:val="bullet"/>
      <w:lvlText w:val=""/>
      <w:lvlJc w:val="left"/>
      <w:pPr>
        <w:ind w:left="4362" w:hanging="360"/>
      </w:pPr>
      <w:rPr>
        <w:rFonts w:ascii="Wingdings" w:hAnsi="Wingdings" w:hint="default"/>
      </w:rPr>
    </w:lvl>
    <w:lvl w:ilvl="6" w:tplc="0C090001" w:tentative="1">
      <w:start w:val="1"/>
      <w:numFmt w:val="bullet"/>
      <w:lvlText w:val=""/>
      <w:lvlJc w:val="left"/>
      <w:pPr>
        <w:ind w:left="5082" w:hanging="360"/>
      </w:pPr>
      <w:rPr>
        <w:rFonts w:ascii="Symbol" w:hAnsi="Symbol" w:hint="default"/>
      </w:rPr>
    </w:lvl>
    <w:lvl w:ilvl="7" w:tplc="0C090003" w:tentative="1">
      <w:start w:val="1"/>
      <w:numFmt w:val="bullet"/>
      <w:lvlText w:val="o"/>
      <w:lvlJc w:val="left"/>
      <w:pPr>
        <w:ind w:left="5802" w:hanging="360"/>
      </w:pPr>
      <w:rPr>
        <w:rFonts w:ascii="Courier New" w:hAnsi="Courier New" w:cs="Courier New" w:hint="default"/>
      </w:rPr>
    </w:lvl>
    <w:lvl w:ilvl="8" w:tplc="0C090005" w:tentative="1">
      <w:start w:val="1"/>
      <w:numFmt w:val="bullet"/>
      <w:lvlText w:val=""/>
      <w:lvlJc w:val="left"/>
      <w:pPr>
        <w:ind w:left="6522" w:hanging="360"/>
      </w:pPr>
      <w:rPr>
        <w:rFonts w:ascii="Wingdings" w:hAnsi="Wingdings" w:hint="default"/>
      </w:rPr>
    </w:lvl>
  </w:abstractNum>
  <w:abstractNum w:abstractNumId="24" w15:restartNumberingAfterBreak="0">
    <w:nsid w:val="530776D0"/>
    <w:multiLevelType w:val="hybridMultilevel"/>
    <w:tmpl w:val="CECE2ED8"/>
    <w:lvl w:ilvl="0" w:tplc="0C090001">
      <w:start w:val="1"/>
      <w:numFmt w:val="bullet"/>
      <w:lvlText w:val=""/>
      <w:lvlJc w:val="left"/>
      <w:pPr>
        <w:tabs>
          <w:tab w:val="num" w:pos="720"/>
        </w:tabs>
        <w:ind w:left="720" w:hanging="360"/>
      </w:pPr>
      <w:rPr>
        <w:rFonts w:ascii="Symbol" w:hAnsi="Symbol"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15:restartNumberingAfterBreak="0">
    <w:nsid w:val="54C41C2E"/>
    <w:multiLevelType w:val="hybridMultilevel"/>
    <w:tmpl w:val="85F20222"/>
    <w:lvl w:ilvl="0" w:tplc="0C090005">
      <w:start w:val="1"/>
      <w:numFmt w:val="bullet"/>
      <w:lvlText w:val=""/>
      <w:lvlJc w:val="left"/>
      <w:pPr>
        <w:tabs>
          <w:tab w:val="num" w:pos="720"/>
        </w:tabs>
        <w:ind w:left="720" w:hanging="360"/>
      </w:pPr>
      <w:rPr>
        <w:rFonts w:ascii="Wingdings" w:hAnsi="Wingding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54DB12E2"/>
    <w:multiLevelType w:val="hybridMultilevel"/>
    <w:tmpl w:val="4EE8915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A93E70"/>
    <w:multiLevelType w:val="hybridMultilevel"/>
    <w:tmpl w:val="9FFAC59C"/>
    <w:lvl w:ilvl="0" w:tplc="A00C6A9E">
      <w:start w:val="1"/>
      <w:numFmt w:val="bullet"/>
      <w:lvlText w:val=""/>
      <w:lvlJc w:val="left"/>
      <w:pPr>
        <w:tabs>
          <w:tab w:val="num" w:pos="720"/>
        </w:tabs>
        <w:ind w:left="720" w:hanging="360"/>
      </w:pPr>
      <w:rPr>
        <w:rFonts w:ascii="Wingdings" w:hAnsi="Wingdings" w:hint="default"/>
        <w:sz w:val="17"/>
        <w:szCs w:val="17"/>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994C85"/>
    <w:multiLevelType w:val="hybridMultilevel"/>
    <w:tmpl w:val="8236B6D6"/>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3A2B4E"/>
    <w:multiLevelType w:val="hybridMultilevel"/>
    <w:tmpl w:val="3886F14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F2D168D"/>
    <w:multiLevelType w:val="hybridMultilevel"/>
    <w:tmpl w:val="B0BA781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953E42"/>
    <w:multiLevelType w:val="hybridMultilevel"/>
    <w:tmpl w:val="68D2B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F50A91"/>
    <w:multiLevelType w:val="hybridMultilevel"/>
    <w:tmpl w:val="21B6CE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B742213"/>
    <w:multiLevelType w:val="hybridMultilevel"/>
    <w:tmpl w:val="D78EE2B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3F162F"/>
    <w:multiLevelType w:val="hybridMultilevel"/>
    <w:tmpl w:val="6B9CD11C"/>
    <w:lvl w:ilvl="0" w:tplc="0C090005">
      <w:start w:val="1"/>
      <w:numFmt w:val="bullet"/>
      <w:lvlText w:val=""/>
      <w:lvlJc w:val="left"/>
      <w:pPr>
        <w:tabs>
          <w:tab w:val="num" w:pos="720"/>
        </w:tabs>
        <w:ind w:left="720" w:hanging="360"/>
      </w:pPr>
      <w:rPr>
        <w:rFonts w:ascii="Wingdings" w:hAnsi="Wingding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7B55481E"/>
    <w:multiLevelType w:val="hybridMultilevel"/>
    <w:tmpl w:val="CB54D61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167902"/>
    <w:multiLevelType w:val="hybridMultilevel"/>
    <w:tmpl w:val="1CA6720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73503262">
    <w:abstractNumId w:val="28"/>
  </w:num>
  <w:num w:numId="2" w16cid:durableId="1890336180">
    <w:abstractNumId w:val="7"/>
  </w:num>
  <w:num w:numId="3" w16cid:durableId="1247302968">
    <w:abstractNumId w:val="5"/>
  </w:num>
  <w:num w:numId="4" w16cid:durableId="1773626390">
    <w:abstractNumId w:val="33"/>
  </w:num>
  <w:num w:numId="5" w16cid:durableId="1862670699">
    <w:abstractNumId w:val="23"/>
  </w:num>
  <w:num w:numId="6" w16cid:durableId="2033071597">
    <w:abstractNumId w:val="12"/>
  </w:num>
  <w:num w:numId="7" w16cid:durableId="1310862654">
    <w:abstractNumId w:val="27"/>
  </w:num>
  <w:num w:numId="8" w16cid:durableId="563223033">
    <w:abstractNumId w:val="1"/>
  </w:num>
  <w:num w:numId="9" w16cid:durableId="234366852">
    <w:abstractNumId w:val="36"/>
  </w:num>
  <w:num w:numId="10" w16cid:durableId="854684936">
    <w:abstractNumId w:val="8"/>
  </w:num>
  <w:num w:numId="11" w16cid:durableId="1820144572">
    <w:abstractNumId w:val="35"/>
  </w:num>
  <w:num w:numId="12" w16cid:durableId="1782456175">
    <w:abstractNumId w:val="32"/>
  </w:num>
  <w:num w:numId="13" w16cid:durableId="1856964090">
    <w:abstractNumId w:val="13"/>
  </w:num>
  <w:num w:numId="14" w16cid:durableId="64189190">
    <w:abstractNumId w:val="16"/>
  </w:num>
  <w:num w:numId="15" w16cid:durableId="923150071">
    <w:abstractNumId w:val="14"/>
  </w:num>
  <w:num w:numId="16" w16cid:durableId="108399770">
    <w:abstractNumId w:val="10"/>
  </w:num>
  <w:num w:numId="17" w16cid:durableId="1120416678">
    <w:abstractNumId w:val="9"/>
  </w:num>
  <w:num w:numId="18" w16cid:durableId="1257400611">
    <w:abstractNumId w:val="6"/>
  </w:num>
  <w:num w:numId="19" w16cid:durableId="1649095144">
    <w:abstractNumId w:val="24"/>
  </w:num>
  <w:num w:numId="20" w16cid:durableId="666713503">
    <w:abstractNumId w:val="15"/>
  </w:num>
  <w:num w:numId="21" w16cid:durableId="393312042">
    <w:abstractNumId w:val="25"/>
  </w:num>
  <w:num w:numId="22" w16cid:durableId="839932184">
    <w:abstractNumId w:val="21"/>
  </w:num>
  <w:num w:numId="23" w16cid:durableId="1481271189">
    <w:abstractNumId w:val="34"/>
  </w:num>
  <w:num w:numId="24" w16cid:durableId="27145075">
    <w:abstractNumId w:val="20"/>
  </w:num>
  <w:num w:numId="25" w16cid:durableId="1071855535">
    <w:abstractNumId w:val="22"/>
  </w:num>
  <w:num w:numId="26" w16cid:durableId="72359041">
    <w:abstractNumId w:val="17"/>
  </w:num>
  <w:num w:numId="27" w16cid:durableId="1261451934">
    <w:abstractNumId w:val="3"/>
  </w:num>
  <w:num w:numId="28" w16cid:durableId="325129594">
    <w:abstractNumId w:val="0"/>
  </w:num>
  <w:num w:numId="29" w16cid:durableId="1652367379">
    <w:abstractNumId w:val="19"/>
  </w:num>
  <w:num w:numId="30" w16cid:durableId="602542230">
    <w:abstractNumId w:val="26"/>
  </w:num>
  <w:num w:numId="31" w16cid:durableId="1375538275">
    <w:abstractNumId w:val="2"/>
  </w:num>
  <w:num w:numId="32" w16cid:durableId="104884617">
    <w:abstractNumId w:val="29"/>
  </w:num>
  <w:num w:numId="33" w16cid:durableId="891234543">
    <w:abstractNumId w:val="18"/>
  </w:num>
  <w:num w:numId="34" w16cid:durableId="1858693556">
    <w:abstractNumId w:val="11"/>
  </w:num>
  <w:num w:numId="35" w16cid:durableId="2066559426">
    <w:abstractNumId w:val="4"/>
  </w:num>
  <w:num w:numId="36" w16cid:durableId="141314507">
    <w:abstractNumId w:val="31"/>
  </w:num>
  <w:num w:numId="37" w16cid:durableId="237593567">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ARWELL, Mark">
    <w15:presenceInfo w15:providerId="AD" w15:userId="S-1-5-21-150161527-1676743140-1757479407-3302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9830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D55"/>
    <w:rsid w:val="00001240"/>
    <w:rsid w:val="00003861"/>
    <w:rsid w:val="00004766"/>
    <w:rsid w:val="00007202"/>
    <w:rsid w:val="00011D1A"/>
    <w:rsid w:val="000208CF"/>
    <w:rsid w:val="000241DC"/>
    <w:rsid w:val="00027307"/>
    <w:rsid w:val="00031314"/>
    <w:rsid w:val="00034E70"/>
    <w:rsid w:val="00035D40"/>
    <w:rsid w:val="000368D7"/>
    <w:rsid w:val="0003700A"/>
    <w:rsid w:val="000478B6"/>
    <w:rsid w:val="00052AAA"/>
    <w:rsid w:val="00075C6C"/>
    <w:rsid w:val="00080AAE"/>
    <w:rsid w:val="0008201F"/>
    <w:rsid w:val="000865F6"/>
    <w:rsid w:val="000874CE"/>
    <w:rsid w:val="00094DBB"/>
    <w:rsid w:val="000A79D1"/>
    <w:rsid w:val="000B020B"/>
    <w:rsid w:val="000B0FE1"/>
    <w:rsid w:val="000B1611"/>
    <w:rsid w:val="000B4237"/>
    <w:rsid w:val="000C7E6F"/>
    <w:rsid w:val="000D0DD9"/>
    <w:rsid w:val="000D153F"/>
    <w:rsid w:val="000E323E"/>
    <w:rsid w:val="000F1B7C"/>
    <w:rsid w:val="000F56C2"/>
    <w:rsid w:val="000F64E2"/>
    <w:rsid w:val="00102C5D"/>
    <w:rsid w:val="00117697"/>
    <w:rsid w:val="00124577"/>
    <w:rsid w:val="00125205"/>
    <w:rsid w:val="001429BC"/>
    <w:rsid w:val="00152480"/>
    <w:rsid w:val="001745F9"/>
    <w:rsid w:val="0017511F"/>
    <w:rsid w:val="0017713E"/>
    <w:rsid w:val="001802B1"/>
    <w:rsid w:val="001817B2"/>
    <w:rsid w:val="00184874"/>
    <w:rsid w:val="00184E74"/>
    <w:rsid w:val="001A398D"/>
    <w:rsid w:val="001A5881"/>
    <w:rsid w:val="001A7BFD"/>
    <w:rsid w:val="001B1768"/>
    <w:rsid w:val="001B21D8"/>
    <w:rsid w:val="001B3497"/>
    <w:rsid w:val="001C2BF6"/>
    <w:rsid w:val="001D0C25"/>
    <w:rsid w:val="001E1735"/>
    <w:rsid w:val="001E191C"/>
    <w:rsid w:val="001E2027"/>
    <w:rsid w:val="001E30A2"/>
    <w:rsid w:val="001E74C0"/>
    <w:rsid w:val="001F26A5"/>
    <w:rsid w:val="00210064"/>
    <w:rsid w:val="002107C8"/>
    <w:rsid w:val="0021112A"/>
    <w:rsid w:val="002111B8"/>
    <w:rsid w:val="00213903"/>
    <w:rsid w:val="00220778"/>
    <w:rsid w:val="002278B0"/>
    <w:rsid w:val="0022794A"/>
    <w:rsid w:val="00232F71"/>
    <w:rsid w:val="00233216"/>
    <w:rsid w:val="0024357F"/>
    <w:rsid w:val="00243C2B"/>
    <w:rsid w:val="002516E6"/>
    <w:rsid w:val="00251795"/>
    <w:rsid w:val="00255FFE"/>
    <w:rsid w:val="002564D0"/>
    <w:rsid w:val="00266439"/>
    <w:rsid w:val="002669CA"/>
    <w:rsid w:val="00275994"/>
    <w:rsid w:val="00275A35"/>
    <w:rsid w:val="00277D65"/>
    <w:rsid w:val="00284918"/>
    <w:rsid w:val="00285504"/>
    <w:rsid w:val="00292F87"/>
    <w:rsid w:val="00294434"/>
    <w:rsid w:val="002B0944"/>
    <w:rsid w:val="002B54EB"/>
    <w:rsid w:val="002B6CE8"/>
    <w:rsid w:val="002C1FAA"/>
    <w:rsid w:val="002C4647"/>
    <w:rsid w:val="002E0789"/>
    <w:rsid w:val="002E24FE"/>
    <w:rsid w:val="002E3883"/>
    <w:rsid w:val="002F431F"/>
    <w:rsid w:val="002F4A74"/>
    <w:rsid w:val="002F66D4"/>
    <w:rsid w:val="003002CA"/>
    <w:rsid w:val="00303C8F"/>
    <w:rsid w:val="003168D1"/>
    <w:rsid w:val="00317CE9"/>
    <w:rsid w:val="00325717"/>
    <w:rsid w:val="00333AD5"/>
    <w:rsid w:val="0034040A"/>
    <w:rsid w:val="003451FD"/>
    <w:rsid w:val="0035152E"/>
    <w:rsid w:val="00366EFE"/>
    <w:rsid w:val="00381693"/>
    <w:rsid w:val="00381E5C"/>
    <w:rsid w:val="003823F2"/>
    <w:rsid w:val="00383440"/>
    <w:rsid w:val="003857C2"/>
    <w:rsid w:val="0039054A"/>
    <w:rsid w:val="00391092"/>
    <w:rsid w:val="00391D89"/>
    <w:rsid w:val="003B1CD3"/>
    <w:rsid w:val="003B4669"/>
    <w:rsid w:val="003B638F"/>
    <w:rsid w:val="003C056E"/>
    <w:rsid w:val="003C3AA2"/>
    <w:rsid w:val="003C44E0"/>
    <w:rsid w:val="003C5FCC"/>
    <w:rsid w:val="003C6C82"/>
    <w:rsid w:val="003C7D41"/>
    <w:rsid w:val="003D1251"/>
    <w:rsid w:val="003E48CB"/>
    <w:rsid w:val="003E6838"/>
    <w:rsid w:val="003F2F14"/>
    <w:rsid w:val="003F5B0A"/>
    <w:rsid w:val="00404969"/>
    <w:rsid w:val="0041150A"/>
    <w:rsid w:val="00411FA9"/>
    <w:rsid w:val="00413D25"/>
    <w:rsid w:val="00413F83"/>
    <w:rsid w:val="00415B64"/>
    <w:rsid w:val="00417984"/>
    <w:rsid w:val="0042098A"/>
    <w:rsid w:val="00421DDB"/>
    <w:rsid w:val="00426F78"/>
    <w:rsid w:val="00433602"/>
    <w:rsid w:val="004351B1"/>
    <w:rsid w:val="00441895"/>
    <w:rsid w:val="004472BA"/>
    <w:rsid w:val="00454365"/>
    <w:rsid w:val="00455A74"/>
    <w:rsid w:val="00461AA4"/>
    <w:rsid w:val="00462646"/>
    <w:rsid w:val="0046504D"/>
    <w:rsid w:val="00471D9E"/>
    <w:rsid w:val="00473690"/>
    <w:rsid w:val="0047475D"/>
    <w:rsid w:val="004766DC"/>
    <w:rsid w:val="0047683D"/>
    <w:rsid w:val="0047729C"/>
    <w:rsid w:val="00486FF5"/>
    <w:rsid w:val="004A1D5D"/>
    <w:rsid w:val="004A334D"/>
    <w:rsid w:val="004A670E"/>
    <w:rsid w:val="004C1C82"/>
    <w:rsid w:val="004D2F7D"/>
    <w:rsid w:val="004D64A6"/>
    <w:rsid w:val="004E3968"/>
    <w:rsid w:val="004E624A"/>
    <w:rsid w:val="004F6382"/>
    <w:rsid w:val="00502D9B"/>
    <w:rsid w:val="00503727"/>
    <w:rsid w:val="00505632"/>
    <w:rsid w:val="0050636C"/>
    <w:rsid w:val="0051310B"/>
    <w:rsid w:val="00520A87"/>
    <w:rsid w:val="00531BA4"/>
    <w:rsid w:val="00540357"/>
    <w:rsid w:val="00543473"/>
    <w:rsid w:val="0054567F"/>
    <w:rsid w:val="005463CE"/>
    <w:rsid w:val="00552B55"/>
    <w:rsid w:val="00553326"/>
    <w:rsid w:val="0055686B"/>
    <w:rsid w:val="0057400B"/>
    <w:rsid w:val="00581160"/>
    <w:rsid w:val="00593B91"/>
    <w:rsid w:val="005A501F"/>
    <w:rsid w:val="005C4F15"/>
    <w:rsid w:val="005C59A7"/>
    <w:rsid w:val="005D2526"/>
    <w:rsid w:val="005D2FCE"/>
    <w:rsid w:val="005E212C"/>
    <w:rsid w:val="005F4AA3"/>
    <w:rsid w:val="0060005F"/>
    <w:rsid w:val="00601DE0"/>
    <w:rsid w:val="00602728"/>
    <w:rsid w:val="00612910"/>
    <w:rsid w:val="00614CF1"/>
    <w:rsid w:val="00621C51"/>
    <w:rsid w:val="006263A5"/>
    <w:rsid w:val="00627D72"/>
    <w:rsid w:val="0065620C"/>
    <w:rsid w:val="0066091A"/>
    <w:rsid w:val="0066179C"/>
    <w:rsid w:val="00662E17"/>
    <w:rsid w:val="00664BFC"/>
    <w:rsid w:val="00664DA6"/>
    <w:rsid w:val="00667825"/>
    <w:rsid w:val="0067495E"/>
    <w:rsid w:val="00681727"/>
    <w:rsid w:val="00684BD9"/>
    <w:rsid w:val="00685D2D"/>
    <w:rsid w:val="00692D95"/>
    <w:rsid w:val="0069730D"/>
    <w:rsid w:val="006A5A1F"/>
    <w:rsid w:val="006A78D6"/>
    <w:rsid w:val="006C031B"/>
    <w:rsid w:val="006C1922"/>
    <w:rsid w:val="006C2F7D"/>
    <w:rsid w:val="006C3009"/>
    <w:rsid w:val="006D3713"/>
    <w:rsid w:val="006E19CF"/>
    <w:rsid w:val="006E3241"/>
    <w:rsid w:val="006F1CD9"/>
    <w:rsid w:val="006F4C2C"/>
    <w:rsid w:val="006F6D96"/>
    <w:rsid w:val="00700174"/>
    <w:rsid w:val="00702496"/>
    <w:rsid w:val="00706BF7"/>
    <w:rsid w:val="0071177B"/>
    <w:rsid w:val="007201EA"/>
    <w:rsid w:val="00722DC9"/>
    <w:rsid w:val="007321F8"/>
    <w:rsid w:val="00735493"/>
    <w:rsid w:val="00741A42"/>
    <w:rsid w:val="00742BCB"/>
    <w:rsid w:val="00754139"/>
    <w:rsid w:val="00760115"/>
    <w:rsid w:val="00760CA7"/>
    <w:rsid w:val="0076399A"/>
    <w:rsid w:val="0078186F"/>
    <w:rsid w:val="00786694"/>
    <w:rsid w:val="00797625"/>
    <w:rsid w:val="007A1C36"/>
    <w:rsid w:val="007A6D67"/>
    <w:rsid w:val="007A74A1"/>
    <w:rsid w:val="007A7614"/>
    <w:rsid w:val="007B69D0"/>
    <w:rsid w:val="007B7D55"/>
    <w:rsid w:val="007C39E0"/>
    <w:rsid w:val="007D44D0"/>
    <w:rsid w:val="007D4668"/>
    <w:rsid w:val="007D7868"/>
    <w:rsid w:val="007E6133"/>
    <w:rsid w:val="007E7682"/>
    <w:rsid w:val="007F0D24"/>
    <w:rsid w:val="00803B7D"/>
    <w:rsid w:val="00812BD9"/>
    <w:rsid w:val="00813A5E"/>
    <w:rsid w:val="008170F8"/>
    <w:rsid w:val="0082177B"/>
    <w:rsid w:val="00835DEE"/>
    <w:rsid w:val="00841A4D"/>
    <w:rsid w:val="008422B7"/>
    <w:rsid w:val="00856EE7"/>
    <w:rsid w:val="00857BC3"/>
    <w:rsid w:val="00876D17"/>
    <w:rsid w:val="00883791"/>
    <w:rsid w:val="0088409A"/>
    <w:rsid w:val="00892BC9"/>
    <w:rsid w:val="008A1C86"/>
    <w:rsid w:val="008A64F5"/>
    <w:rsid w:val="008B4CF6"/>
    <w:rsid w:val="008B7F0D"/>
    <w:rsid w:val="008C03F9"/>
    <w:rsid w:val="008C307D"/>
    <w:rsid w:val="008C603D"/>
    <w:rsid w:val="008C614A"/>
    <w:rsid w:val="008C7396"/>
    <w:rsid w:val="008D1C36"/>
    <w:rsid w:val="008D6152"/>
    <w:rsid w:val="008E6129"/>
    <w:rsid w:val="008F3BAE"/>
    <w:rsid w:val="008F4CE2"/>
    <w:rsid w:val="008F671E"/>
    <w:rsid w:val="008F7A87"/>
    <w:rsid w:val="00900B92"/>
    <w:rsid w:val="00904BC3"/>
    <w:rsid w:val="00910548"/>
    <w:rsid w:val="00913448"/>
    <w:rsid w:val="00915CEF"/>
    <w:rsid w:val="00917732"/>
    <w:rsid w:val="00927F12"/>
    <w:rsid w:val="00944A64"/>
    <w:rsid w:val="00951B1A"/>
    <w:rsid w:val="00957450"/>
    <w:rsid w:val="009609E9"/>
    <w:rsid w:val="0096136C"/>
    <w:rsid w:val="00961BC4"/>
    <w:rsid w:val="0096215E"/>
    <w:rsid w:val="00963435"/>
    <w:rsid w:val="00966D42"/>
    <w:rsid w:val="00970CE1"/>
    <w:rsid w:val="0097120F"/>
    <w:rsid w:val="009760BA"/>
    <w:rsid w:val="00980794"/>
    <w:rsid w:val="009844FC"/>
    <w:rsid w:val="00984813"/>
    <w:rsid w:val="009905BD"/>
    <w:rsid w:val="00991728"/>
    <w:rsid w:val="009A1CAC"/>
    <w:rsid w:val="009A5D26"/>
    <w:rsid w:val="009A6EE3"/>
    <w:rsid w:val="009B64EC"/>
    <w:rsid w:val="009C1752"/>
    <w:rsid w:val="009C2E62"/>
    <w:rsid w:val="009C608C"/>
    <w:rsid w:val="009C65D9"/>
    <w:rsid w:val="009D02D5"/>
    <w:rsid w:val="009D04BC"/>
    <w:rsid w:val="009D17CD"/>
    <w:rsid w:val="009D2365"/>
    <w:rsid w:val="009D4320"/>
    <w:rsid w:val="009D5233"/>
    <w:rsid w:val="009D6718"/>
    <w:rsid w:val="009E54D9"/>
    <w:rsid w:val="009F0B04"/>
    <w:rsid w:val="009F1645"/>
    <w:rsid w:val="009F17FB"/>
    <w:rsid w:val="009F76F4"/>
    <w:rsid w:val="00A047D1"/>
    <w:rsid w:val="00A16B23"/>
    <w:rsid w:val="00A25EE8"/>
    <w:rsid w:val="00A319BB"/>
    <w:rsid w:val="00A32A96"/>
    <w:rsid w:val="00A35283"/>
    <w:rsid w:val="00A40D18"/>
    <w:rsid w:val="00A434A1"/>
    <w:rsid w:val="00A47F72"/>
    <w:rsid w:val="00A50DC2"/>
    <w:rsid w:val="00A561C5"/>
    <w:rsid w:val="00A651E9"/>
    <w:rsid w:val="00A73118"/>
    <w:rsid w:val="00A8146A"/>
    <w:rsid w:val="00A843B3"/>
    <w:rsid w:val="00A854B7"/>
    <w:rsid w:val="00A8609B"/>
    <w:rsid w:val="00A91256"/>
    <w:rsid w:val="00AA46BE"/>
    <w:rsid w:val="00AA784B"/>
    <w:rsid w:val="00AB0DD8"/>
    <w:rsid w:val="00AB2BFD"/>
    <w:rsid w:val="00AC7D1A"/>
    <w:rsid w:val="00AD111B"/>
    <w:rsid w:val="00AE0685"/>
    <w:rsid w:val="00AF0B3B"/>
    <w:rsid w:val="00AF41E1"/>
    <w:rsid w:val="00AF7153"/>
    <w:rsid w:val="00B06C6F"/>
    <w:rsid w:val="00B072BC"/>
    <w:rsid w:val="00B1050B"/>
    <w:rsid w:val="00B12501"/>
    <w:rsid w:val="00B12C3E"/>
    <w:rsid w:val="00B15523"/>
    <w:rsid w:val="00B155F1"/>
    <w:rsid w:val="00B20522"/>
    <w:rsid w:val="00B22F70"/>
    <w:rsid w:val="00B44A1D"/>
    <w:rsid w:val="00B55B76"/>
    <w:rsid w:val="00B61E22"/>
    <w:rsid w:val="00B629DC"/>
    <w:rsid w:val="00B65960"/>
    <w:rsid w:val="00B65D06"/>
    <w:rsid w:val="00B662F4"/>
    <w:rsid w:val="00B73F06"/>
    <w:rsid w:val="00B91E40"/>
    <w:rsid w:val="00B94849"/>
    <w:rsid w:val="00B97F2D"/>
    <w:rsid w:val="00BA300B"/>
    <w:rsid w:val="00BA4312"/>
    <w:rsid w:val="00BA7E8A"/>
    <w:rsid w:val="00BB0734"/>
    <w:rsid w:val="00BB4293"/>
    <w:rsid w:val="00BC3A17"/>
    <w:rsid w:val="00BC6F8A"/>
    <w:rsid w:val="00BD50DB"/>
    <w:rsid w:val="00BE14E2"/>
    <w:rsid w:val="00BE6146"/>
    <w:rsid w:val="00BF76BC"/>
    <w:rsid w:val="00C06048"/>
    <w:rsid w:val="00C11EC8"/>
    <w:rsid w:val="00C20417"/>
    <w:rsid w:val="00C23D7F"/>
    <w:rsid w:val="00C34E12"/>
    <w:rsid w:val="00C412BB"/>
    <w:rsid w:val="00C43621"/>
    <w:rsid w:val="00C44F0F"/>
    <w:rsid w:val="00C4546D"/>
    <w:rsid w:val="00C50A8F"/>
    <w:rsid w:val="00C517B5"/>
    <w:rsid w:val="00C51FD5"/>
    <w:rsid w:val="00C650C8"/>
    <w:rsid w:val="00C74B07"/>
    <w:rsid w:val="00C8187F"/>
    <w:rsid w:val="00C96B07"/>
    <w:rsid w:val="00CA4AE1"/>
    <w:rsid w:val="00CA4B88"/>
    <w:rsid w:val="00CC209B"/>
    <w:rsid w:val="00CD6AC7"/>
    <w:rsid w:val="00CE4318"/>
    <w:rsid w:val="00CE6F86"/>
    <w:rsid w:val="00CF11B2"/>
    <w:rsid w:val="00D0173D"/>
    <w:rsid w:val="00D061B9"/>
    <w:rsid w:val="00D17F9A"/>
    <w:rsid w:val="00D22878"/>
    <w:rsid w:val="00D26B5B"/>
    <w:rsid w:val="00D31FB7"/>
    <w:rsid w:val="00D32820"/>
    <w:rsid w:val="00D34C49"/>
    <w:rsid w:val="00D40306"/>
    <w:rsid w:val="00D415DF"/>
    <w:rsid w:val="00D45F05"/>
    <w:rsid w:val="00D7473F"/>
    <w:rsid w:val="00D84947"/>
    <w:rsid w:val="00D86975"/>
    <w:rsid w:val="00D90A24"/>
    <w:rsid w:val="00D927AC"/>
    <w:rsid w:val="00DA1DB8"/>
    <w:rsid w:val="00DB58C8"/>
    <w:rsid w:val="00DB5DF6"/>
    <w:rsid w:val="00DC003D"/>
    <w:rsid w:val="00DC1F41"/>
    <w:rsid w:val="00DC49E6"/>
    <w:rsid w:val="00DD424F"/>
    <w:rsid w:val="00DD5543"/>
    <w:rsid w:val="00DE14C5"/>
    <w:rsid w:val="00DE7B55"/>
    <w:rsid w:val="00DE7E66"/>
    <w:rsid w:val="00DF7879"/>
    <w:rsid w:val="00E1187E"/>
    <w:rsid w:val="00E12791"/>
    <w:rsid w:val="00E179A2"/>
    <w:rsid w:val="00E22774"/>
    <w:rsid w:val="00E25760"/>
    <w:rsid w:val="00E25B52"/>
    <w:rsid w:val="00E27314"/>
    <w:rsid w:val="00E313DC"/>
    <w:rsid w:val="00E3157C"/>
    <w:rsid w:val="00E3554E"/>
    <w:rsid w:val="00E4030C"/>
    <w:rsid w:val="00E43316"/>
    <w:rsid w:val="00E43B78"/>
    <w:rsid w:val="00E709C9"/>
    <w:rsid w:val="00E70A68"/>
    <w:rsid w:val="00E8042E"/>
    <w:rsid w:val="00E82634"/>
    <w:rsid w:val="00E82F2B"/>
    <w:rsid w:val="00E835FC"/>
    <w:rsid w:val="00E944A0"/>
    <w:rsid w:val="00E9602D"/>
    <w:rsid w:val="00EA1808"/>
    <w:rsid w:val="00EA640B"/>
    <w:rsid w:val="00EB0C48"/>
    <w:rsid w:val="00EB598A"/>
    <w:rsid w:val="00EB7A0A"/>
    <w:rsid w:val="00EC487C"/>
    <w:rsid w:val="00EC5291"/>
    <w:rsid w:val="00ED4CCB"/>
    <w:rsid w:val="00EE51F7"/>
    <w:rsid w:val="00EF4F9D"/>
    <w:rsid w:val="00EF5B24"/>
    <w:rsid w:val="00F07012"/>
    <w:rsid w:val="00F10B54"/>
    <w:rsid w:val="00F10BE1"/>
    <w:rsid w:val="00F11A45"/>
    <w:rsid w:val="00F207B3"/>
    <w:rsid w:val="00F24011"/>
    <w:rsid w:val="00F2628D"/>
    <w:rsid w:val="00F34EBC"/>
    <w:rsid w:val="00F41464"/>
    <w:rsid w:val="00F446B1"/>
    <w:rsid w:val="00F51CD3"/>
    <w:rsid w:val="00F62020"/>
    <w:rsid w:val="00F71116"/>
    <w:rsid w:val="00F82FCE"/>
    <w:rsid w:val="00F96E5B"/>
    <w:rsid w:val="00FA588D"/>
    <w:rsid w:val="00FA7FEF"/>
    <w:rsid w:val="00FB56AE"/>
    <w:rsid w:val="00FC1214"/>
    <w:rsid w:val="00FC134D"/>
    <w:rsid w:val="00FC7D29"/>
    <w:rsid w:val="00FD3499"/>
    <w:rsid w:val="00FD4D47"/>
    <w:rsid w:val="00FD4E2E"/>
    <w:rsid w:val="00FD553F"/>
    <w:rsid w:val="00FE062E"/>
    <w:rsid w:val="00FE26E1"/>
    <w:rsid w:val="00FE37CD"/>
    <w:rsid w:val="00FE522C"/>
    <w:rsid w:val="00FE62C3"/>
    <w:rsid w:val="00FF13BE"/>
    <w:rsid w:val="00FF5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8305"/>
    <o:shapelayout v:ext="edit">
      <o:idmap v:ext="edit" data="1"/>
    </o:shapelayout>
  </w:shapeDefaults>
  <w:decimalSymbol w:val="."/>
  <w:listSeparator w:val=","/>
  <w14:docId w14:val="413D0124"/>
  <w15:docId w15:val="{34A9A773-5AE2-45C4-A48B-0855E108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B12501"/>
    <w:pPr>
      <w:keepNext/>
      <w:widowControl w:val="0"/>
      <w:tabs>
        <w:tab w:val="center" w:pos="7696"/>
        <w:tab w:val="right" w:pos="15393"/>
      </w:tabs>
      <w:spacing w:after="0" w:line="240" w:lineRule="auto"/>
      <w:jc w:val="center"/>
      <w:outlineLvl w:val="1"/>
    </w:pPr>
    <w:rPr>
      <w:rFonts w:ascii="Times New Roman" w:eastAsia="Times New Roman" w:hAnsi="Times New Roman" w:cs="Times New Roman"/>
      <w:b/>
      <w:snapToGrid w:val="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paragraph" w:styleId="ListParagraph">
    <w:name w:val="List Paragraph"/>
    <w:basedOn w:val="Normal"/>
    <w:uiPriority w:val="34"/>
    <w:qFormat/>
    <w:rsid w:val="00094DBB"/>
    <w:pPr>
      <w:ind w:left="720"/>
      <w:contextualSpacing/>
    </w:pPr>
  </w:style>
  <w:style w:type="character" w:customStyle="1" w:styleId="Heading2Char">
    <w:name w:val="Heading 2 Char"/>
    <w:basedOn w:val="DefaultParagraphFont"/>
    <w:link w:val="Heading2"/>
    <w:rsid w:val="00B12501"/>
    <w:rPr>
      <w:rFonts w:ascii="Times New Roman" w:eastAsia="Times New Roman" w:hAnsi="Times New Roman" w:cs="Times New Roman"/>
      <w:b/>
      <w:snapToGrid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CAC93-2523-45D5-A98F-50E03ED83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dunbarn</dc:creator>
  <cp:lastModifiedBy>PINGE, Jesse</cp:lastModifiedBy>
  <cp:revision>5</cp:revision>
  <cp:lastPrinted>2024-11-03T23:44:00Z</cp:lastPrinted>
  <dcterms:created xsi:type="dcterms:W3CDTF">2024-10-31T01:38:00Z</dcterms:created>
  <dcterms:modified xsi:type="dcterms:W3CDTF">2024-11-18T23:28:00Z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ies>
</file>