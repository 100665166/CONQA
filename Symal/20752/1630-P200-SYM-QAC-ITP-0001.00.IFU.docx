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3827B522" w14:textId="573F0E61"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and test plan –</w:t>
      </w:r>
      <w:r w:rsidR="006E50F4" w:rsidRPr="00BB3A03">
        <w:rPr>
          <w:b/>
          <w:bCs/>
          <w:sz w:val="40"/>
          <w:szCs w:val="40"/>
        </w:rPr>
        <w:t xml:space="preserve"> </w:t>
      </w:r>
      <w:r w:rsidR="00050056">
        <w:rPr>
          <w:b/>
          <w:bCs/>
          <w:sz w:val="40"/>
          <w:szCs w:val="40"/>
        </w:rPr>
        <w:t xml:space="preserve">Site Clearing and Grubbing </w:t>
      </w:r>
    </w:p>
    <w:tbl>
      <w:tblPr>
        <w:tblStyle w:val="TableGridLight"/>
        <w:tblW w:w="15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406"/>
        <w:gridCol w:w="2346"/>
        <w:gridCol w:w="1647"/>
        <w:gridCol w:w="1843"/>
        <w:gridCol w:w="1276"/>
        <w:gridCol w:w="850"/>
        <w:gridCol w:w="1268"/>
        <w:gridCol w:w="7"/>
        <w:gridCol w:w="1536"/>
        <w:gridCol w:w="3112"/>
      </w:tblGrid>
      <w:tr w:rsidR="005C244C" w14:paraId="7F905F15" w14:textId="77777777" w:rsidTr="6FBFD5F2">
        <w:tc>
          <w:tcPr>
            <w:tcW w:w="1252"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346" w:type="dxa"/>
            <w:tcBorders>
              <w:bottom w:val="single" w:sz="4" w:space="0" w:color="auto"/>
            </w:tcBorders>
          </w:tcPr>
          <w:p w14:paraId="0C0E5F17" w14:textId="33B603BF" w:rsidR="005C244C" w:rsidRPr="005744A4" w:rsidRDefault="00EA0774" w:rsidP="00B27F39">
            <w:pPr>
              <w:pStyle w:val="SymalBodycopylvl1"/>
              <w:spacing w:before="60" w:after="0"/>
            </w:pPr>
            <w:r w:rsidRPr="005744A4">
              <w:t>CC-03</w:t>
            </w:r>
            <w:r w:rsidR="005744A4" w:rsidRPr="005744A4">
              <w:t>7</w:t>
            </w:r>
            <w:r w:rsidR="0073082F">
              <w:t>4</w:t>
            </w:r>
          </w:p>
        </w:tc>
        <w:tc>
          <w:tcPr>
            <w:tcW w:w="1647" w:type="dxa"/>
          </w:tcPr>
          <w:p w14:paraId="1E62ADB4" w14:textId="77777777" w:rsidR="005C244C" w:rsidRDefault="005C244C" w:rsidP="00B27F39">
            <w:pPr>
              <w:pStyle w:val="SymalBodycopylvl1"/>
              <w:spacing w:before="60" w:after="0"/>
              <w:rPr>
                <w:b/>
                <w:bCs/>
              </w:rPr>
            </w:pPr>
            <w:r>
              <w:rPr>
                <w:b/>
                <w:bCs/>
              </w:rPr>
              <w:t>Project name</w:t>
            </w:r>
          </w:p>
        </w:tc>
        <w:tc>
          <w:tcPr>
            <w:tcW w:w="3119" w:type="dxa"/>
            <w:gridSpan w:val="2"/>
            <w:tcBorders>
              <w:bottom w:val="single" w:sz="4" w:space="0" w:color="auto"/>
            </w:tcBorders>
          </w:tcPr>
          <w:p w14:paraId="4AAE9CA5" w14:textId="4AAE5234" w:rsidR="005C244C" w:rsidRPr="00B27F39" w:rsidRDefault="00886814" w:rsidP="00EA0774">
            <w:pPr>
              <w:pStyle w:val="SymalBodycopylvl1"/>
              <w:spacing w:before="60" w:after="0"/>
              <w:jc w:val="center"/>
            </w:pPr>
            <w:r>
              <w:t>Pakenham Roads Upgrade</w:t>
            </w:r>
          </w:p>
        </w:tc>
        <w:tc>
          <w:tcPr>
            <w:tcW w:w="850" w:type="dxa"/>
          </w:tcPr>
          <w:p w14:paraId="27BC4002" w14:textId="77777777" w:rsidR="005C244C" w:rsidRDefault="005C244C" w:rsidP="00B27F39">
            <w:pPr>
              <w:pStyle w:val="SymalBodycopylvl1"/>
              <w:spacing w:before="60" w:after="0"/>
              <w:rPr>
                <w:b/>
                <w:bCs/>
              </w:rPr>
            </w:pPr>
            <w:r>
              <w:rPr>
                <w:b/>
                <w:bCs/>
              </w:rPr>
              <w:t>Date</w:t>
            </w:r>
          </w:p>
        </w:tc>
        <w:tc>
          <w:tcPr>
            <w:tcW w:w="1268" w:type="dxa"/>
            <w:tcBorders>
              <w:bottom w:val="single" w:sz="4" w:space="0" w:color="auto"/>
            </w:tcBorders>
          </w:tcPr>
          <w:p w14:paraId="7BF04CF0" w14:textId="3FD90A44" w:rsidR="005C244C" w:rsidRPr="00886814" w:rsidRDefault="005C244C" w:rsidP="006E50F4">
            <w:pPr>
              <w:pStyle w:val="SymalBodycopylvl1"/>
              <w:spacing w:before="60" w:after="0"/>
              <w:jc w:val="center"/>
            </w:pPr>
          </w:p>
        </w:tc>
        <w:tc>
          <w:tcPr>
            <w:tcW w:w="1543" w:type="dxa"/>
            <w:gridSpan w:val="2"/>
          </w:tcPr>
          <w:p w14:paraId="4CC48694" w14:textId="77777777" w:rsidR="005C244C" w:rsidRDefault="005C244C" w:rsidP="00B27F39">
            <w:pPr>
              <w:pStyle w:val="SymalBodycopylvl1"/>
              <w:spacing w:before="60" w:after="0"/>
              <w:rPr>
                <w:b/>
                <w:bCs/>
              </w:rPr>
            </w:pPr>
            <w:r>
              <w:rPr>
                <w:b/>
                <w:bCs/>
              </w:rPr>
              <w:t>Approved by</w:t>
            </w:r>
          </w:p>
        </w:tc>
        <w:tc>
          <w:tcPr>
            <w:tcW w:w="3112" w:type="dxa"/>
            <w:tcBorders>
              <w:bottom w:val="single" w:sz="4" w:space="0" w:color="auto"/>
            </w:tcBorders>
          </w:tcPr>
          <w:p w14:paraId="2A6BAB1E" w14:textId="5A71044F" w:rsidR="005C244C" w:rsidRPr="00B27F39" w:rsidRDefault="00886814" w:rsidP="00B27F39">
            <w:pPr>
              <w:pStyle w:val="SymalBodycopylvl1"/>
              <w:spacing w:before="60" w:after="0"/>
            </w:pPr>
            <w:r>
              <w:t>Jessica Farenzena</w:t>
            </w:r>
          </w:p>
        </w:tc>
      </w:tr>
      <w:tr w:rsidR="00B27F39" w14:paraId="5C362654" w14:textId="77777777" w:rsidTr="6FBFD5F2">
        <w:tc>
          <w:tcPr>
            <w:tcW w:w="846"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752" w:type="dxa"/>
            <w:gridSpan w:val="2"/>
            <w:tcBorders>
              <w:bottom w:val="single" w:sz="4" w:space="0" w:color="auto"/>
            </w:tcBorders>
          </w:tcPr>
          <w:p w14:paraId="752E0350" w14:textId="49B499E5" w:rsidR="005C244C" w:rsidRPr="002361ED" w:rsidRDefault="29346342" w:rsidP="00B27F39">
            <w:pPr>
              <w:pStyle w:val="SymalBodycopylvl1"/>
              <w:spacing w:before="60" w:after="0"/>
              <w:rPr>
                <w:sz w:val="17"/>
                <w:szCs w:val="17"/>
              </w:rPr>
            </w:pPr>
            <w:r w:rsidRPr="6FBFD5F2">
              <w:rPr>
                <w:sz w:val="17"/>
                <w:szCs w:val="17"/>
              </w:rPr>
              <w:t>1630-</w:t>
            </w:r>
            <w:r w:rsidR="4FAF41EE" w:rsidRPr="6FBFD5F2">
              <w:rPr>
                <w:sz w:val="17"/>
                <w:szCs w:val="17"/>
              </w:rPr>
              <w:t>P200-SYM-QAC-ITP-0001</w:t>
            </w:r>
          </w:p>
        </w:tc>
        <w:tc>
          <w:tcPr>
            <w:tcW w:w="1647" w:type="dxa"/>
          </w:tcPr>
          <w:p w14:paraId="01420775" w14:textId="77777777" w:rsidR="005C244C" w:rsidRDefault="005C244C" w:rsidP="00B27F39">
            <w:pPr>
              <w:pStyle w:val="SymalBodycopylvl1"/>
              <w:spacing w:before="60" w:after="0"/>
              <w:rPr>
                <w:b/>
                <w:bCs/>
              </w:rPr>
            </w:pPr>
            <w:r>
              <w:rPr>
                <w:b/>
                <w:bCs/>
              </w:rPr>
              <w:t>Revision date</w:t>
            </w:r>
          </w:p>
        </w:tc>
        <w:tc>
          <w:tcPr>
            <w:tcW w:w="1843" w:type="dxa"/>
            <w:tcBorders>
              <w:top w:val="single" w:sz="4" w:space="0" w:color="auto"/>
              <w:bottom w:val="single" w:sz="4" w:space="0" w:color="auto"/>
            </w:tcBorders>
          </w:tcPr>
          <w:p w14:paraId="5D24BC7D" w14:textId="72086780" w:rsidR="005C244C" w:rsidRPr="002361ED" w:rsidRDefault="008C05E5" w:rsidP="00B27F39">
            <w:pPr>
              <w:pStyle w:val="SymalBodycopylvl1"/>
              <w:spacing w:before="60" w:after="0"/>
            </w:pPr>
            <w:r>
              <w:t>21</w:t>
            </w:r>
            <w:r w:rsidR="002361ED">
              <w:t>/</w:t>
            </w:r>
            <w:r w:rsidR="005744A4">
              <w:t>1</w:t>
            </w:r>
            <w:r w:rsidR="5464EEBC">
              <w:t>2</w:t>
            </w:r>
            <w:r w:rsidR="002361ED">
              <w:t>/202</w:t>
            </w:r>
            <w:r w:rsidR="005744A4">
              <w:t>2</w:t>
            </w:r>
          </w:p>
        </w:tc>
        <w:tc>
          <w:tcPr>
            <w:tcW w:w="3401" w:type="dxa"/>
            <w:gridSpan w:val="4"/>
          </w:tcPr>
          <w:p w14:paraId="655FEEF6" w14:textId="0385E356" w:rsidR="005C244C" w:rsidRDefault="005C244C" w:rsidP="00B27F39">
            <w:pPr>
              <w:pStyle w:val="SymalBodycopylvl1"/>
              <w:spacing w:before="60" w:after="0"/>
              <w:rPr>
                <w:b/>
                <w:bCs/>
              </w:rPr>
            </w:pPr>
            <w:r>
              <w:rPr>
                <w:b/>
                <w:bCs/>
              </w:rPr>
              <w:t>Plant and equipment used</w:t>
            </w:r>
          </w:p>
        </w:tc>
        <w:tc>
          <w:tcPr>
            <w:tcW w:w="4647" w:type="dxa"/>
            <w:gridSpan w:val="2"/>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6FBFD5F2">
        <w:tc>
          <w:tcPr>
            <w:tcW w:w="846"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752"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891" w:type="dxa"/>
            <w:gridSpan w:val="6"/>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4647" w:type="dxa"/>
            <w:gridSpan w:val="2"/>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6FBFD5F2">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6FBFD5F2">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vAlign w:val="center"/>
          </w:tcPr>
          <w:p w14:paraId="40C8EE20" w14:textId="77777777" w:rsidR="00741190" w:rsidRPr="00741190" w:rsidRDefault="00741190">
            <w:pPr>
              <w:pStyle w:val="SymalTableBody"/>
              <w:spacing w:before="20" w:after="20"/>
              <w:rPr>
                <w:b/>
                <w:bCs/>
                <w:szCs w:val="18"/>
              </w:rPr>
            </w:pPr>
          </w:p>
        </w:tc>
      </w:tr>
      <w:tr w:rsidR="003C1E57" w:rsidRPr="00741190" w14:paraId="076FA1DA" w14:textId="77777777" w:rsidTr="6FBFD5F2">
        <w:trPr>
          <w:trHeight w:val="227"/>
          <w:tblHeader/>
        </w:trPr>
        <w:tc>
          <w:tcPr>
            <w:tcW w:w="243" w:type="pct"/>
            <w:shd w:val="clear" w:color="auto" w:fill="auto"/>
            <w:vAlign w:val="center"/>
          </w:tcPr>
          <w:p w14:paraId="543F8FC4" w14:textId="77777777" w:rsidR="00741190" w:rsidRPr="00741190" w:rsidRDefault="00741190">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vAlign w:val="center"/>
          </w:tcPr>
          <w:p w14:paraId="2AA1420C" w14:textId="77777777" w:rsidR="00741190" w:rsidRPr="00741190" w:rsidRDefault="00741190">
            <w:pPr>
              <w:pStyle w:val="SymalTableBody"/>
              <w:spacing w:before="20" w:after="20"/>
              <w:rPr>
                <w:b/>
                <w:bCs/>
                <w:szCs w:val="18"/>
              </w:rPr>
            </w:pPr>
          </w:p>
        </w:tc>
      </w:tr>
      <w:tr w:rsidR="003C1E57" w:rsidRPr="003C1E57" w14:paraId="14D91584" w14:textId="77777777" w:rsidTr="6FBFD5F2">
        <w:trPr>
          <w:trHeight w:val="227"/>
        </w:trPr>
        <w:tc>
          <w:tcPr>
            <w:tcW w:w="5000" w:type="pct"/>
            <w:gridSpan w:val="11"/>
            <w:tcBorders>
              <w:bottom w:val="single" w:sz="8" w:space="0" w:color="auto"/>
            </w:tcBorders>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0E3240" w:rsidRPr="00741190" w14:paraId="54E7795C"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773E250" w14:textId="02045E6B" w:rsidR="000E3240" w:rsidRPr="00D340C6" w:rsidRDefault="000E3240" w:rsidP="004D39F9">
            <w:pPr>
              <w:pStyle w:val="SymalTableBody"/>
              <w:spacing w:before="20" w:after="20"/>
              <w:rPr>
                <w:b/>
                <w:bCs/>
                <w:sz w:val="16"/>
                <w:szCs w:val="16"/>
              </w:rPr>
            </w:pPr>
            <w:r>
              <w:rPr>
                <w:b/>
                <w:bCs/>
                <w:sz w:val="16"/>
                <w:szCs w:val="16"/>
              </w:rPr>
              <w:t>1.</w:t>
            </w:r>
            <w:r w:rsidR="00FA69BD">
              <w:rPr>
                <w:b/>
                <w:bCs/>
                <w:sz w:val="16"/>
                <w:szCs w:val="16"/>
              </w:rPr>
              <w:t>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3BDE883" w14:textId="5B99C81E" w:rsidR="000E3240" w:rsidRPr="00EA0774" w:rsidRDefault="000E3240" w:rsidP="004D39F9">
            <w:pPr>
              <w:pStyle w:val="SymalTableBody"/>
              <w:spacing w:before="20" w:after="20"/>
              <w:rPr>
                <w:sz w:val="14"/>
                <w:szCs w:val="14"/>
              </w:rPr>
            </w:pPr>
            <w:r>
              <w:rPr>
                <w:sz w:val="14"/>
                <w:szCs w:val="14"/>
              </w:rPr>
              <w:t>Define Lot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78DAE13" w14:textId="60D6DE7D" w:rsidR="000E3240" w:rsidRPr="00EA0774" w:rsidRDefault="00FE33CD" w:rsidP="00EA0774">
            <w:pPr>
              <w:pStyle w:val="SymalTableBody"/>
              <w:spacing w:before="20" w:after="20"/>
              <w:jc w:val="center"/>
              <w:rPr>
                <w:sz w:val="14"/>
                <w:szCs w:val="14"/>
              </w:rPr>
            </w:pPr>
            <w:r>
              <w:rPr>
                <w:sz w:val="14"/>
                <w:szCs w:val="14"/>
              </w:rPr>
              <w:t xml:space="preserve">1200.15 </w:t>
            </w:r>
            <w:r w:rsidR="003A65E6">
              <w:rPr>
                <w:sz w:val="14"/>
                <w:szCs w:val="14"/>
              </w:rPr>
              <w:t>(b) (</w:t>
            </w:r>
            <w:proofErr w:type="spellStart"/>
            <w:r w:rsidR="003A65E6">
              <w:rPr>
                <w:sz w:val="14"/>
                <w:szCs w:val="14"/>
              </w:rPr>
              <w:t>i</w:t>
            </w:r>
            <w:proofErr w:type="spellEnd"/>
            <w:r w:rsidR="003A65E6">
              <w:rPr>
                <w:sz w:val="14"/>
                <w:szCs w:val="14"/>
              </w:rPr>
              <w:t>)</w:t>
            </w:r>
            <w:r w:rsidR="00001F59">
              <w:rPr>
                <w:sz w:val="14"/>
                <w:szCs w:val="14"/>
              </w:rPr>
              <w:t xml:space="preserve"> (</w:t>
            </w:r>
            <w:r w:rsidR="003A65E6">
              <w:rPr>
                <w:sz w:val="14"/>
                <w:szCs w:val="14"/>
              </w:rPr>
              <w:t>B</w:t>
            </w:r>
            <w:r w:rsidR="00001F59">
              <w:rPr>
                <w:sz w:val="14"/>
                <w:szCs w:val="14"/>
              </w:rPr>
              <w:t>)</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3115C9EC" w14:textId="77777777" w:rsidR="00CD7DDF" w:rsidRDefault="000E3240" w:rsidP="004D39F9">
            <w:pPr>
              <w:pStyle w:val="SymalTableBody"/>
              <w:spacing w:before="20" w:after="20"/>
              <w:rPr>
                <w:sz w:val="14"/>
                <w:szCs w:val="14"/>
              </w:rPr>
            </w:pPr>
            <w:r>
              <w:rPr>
                <w:sz w:val="14"/>
                <w:szCs w:val="14"/>
              </w:rPr>
              <w:t>Clearly mark out lot and extents</w:t>
            </w:r>
            <w:r w:rsidR="00CD7DDF">
              <w:rPr>
                <w:sz w:val="14"/>
                <w:szCs w:val="14"/>
              </w:rPr>
              <w:t xml:space="preserve">. </w:t>
            </w:r>
          </w:p>
          <w:p w14:paraId="74E34709" w14:textId="77777777" w:rsidR="00016A3A" w:rsidRDefault="00FE33CD" w:rsidP="004D39F9">
            <w:pPr>
              <w:pStyle w:val="SymalTableBody"/>
              <w:spacing w:before="20" w:after="20"/>
              <w:rPr>
                <w:sz w:val="14"/>
                <w:szCs w:val="14"/>
              </w:rPr>
            </w:pPr>
            <w:r w:rsidRPr="040CD3B7">
              <w:rPr>
                <w:sz w:val="14"/>
                <w:szCs w:val="14"/>
              </w:rPr>
              <w:t xml:space="preserve">All No-Go Zones must be </w:t>
            </w:r>
            <w:r w:rsidR="00127D91" w:rsidRPr="040CD3B7">
              <w:rPr>
                <w:sz w:val="14"/>
                <w:szCs w:val="14"/>
              </w:rPr>
              <w:t xml:space="preserve">protected by temporary fencing and signage visible.  </w:t>
            </w:r>
            <w:r>
              <w:br/>
            </w:r>
            <w:r>
              <w:br/>
            </w:r>
            <w:r w:rsidR="1F94B113" w:rsidRPr="040CD3B7">
              <w:rPr>
                <w:sz w:val="14"/>
                <w:szCs w:val="14"/>
              </w:rPr>
              <w:t>A</w:t>
            </w:r>
            <w:r w:rsidR="25771555" w:rsidRPr="040CD3B7">
              <w:rPr>
                <w:sz w:val="14"/>
                <w:szCs w:val="14"/>
              </w:rPr>
              <w:t xml:space="preserve">ll fencing of No-Go Zones must </w:t>
            </w:r>
            <w:r w:rsidR="3FD996C1" w:rsidRPr="040CD3B7">
              <w:rPr>
                <w:sz w:val="14"/>
                <w:szCs w:val="14"/>
              </w:rPr>
              <w:t>be:</w:t>
            </w:r>
            <w:r w:rsidR="25771555" w:rsidRPr="040CD3B7">
              <w:rPr>
                <w:sz w:val="14"/>
                <w:szCs w:val="14"/>
              </w:rPr>
              <w:t xml:space="preserve"> </w:t>
            </w:r>
            <w:r>
              <w:br/>
            </w:r>
            <w:r>
              <w:br/>
            </w:r>
            <w:r w:rsidR="25771555" w:rsidRPr="00016A3A">
              <w:rPr>
                <w:b/>
                <w:bCs/>
                <w:sz w:val="14"/>
                <w:szCs w:val="14"/>
              </w:rPr>
              <w:t>a</w:t>
            </w:r>
            <w:r w:rsidR="25771555" w:rsidRPr="040CD3B7">
              <w:rPr>
                <w:sz w:val="14"/>
                <w:szCs w:val="14"/>
              </w:rPr>
              <w:t>. erected a minimum of 1 metre beyond the boundary of the habitat to be protected, at the Tree Protection Zone or as directed by the Superintendent;</w:t>
            </w:r>
          </w:p>
          <w:p w14:paraId="5E4DEE08" w14:textId="77777777" w:rsidR="00016A3A" w:rsidRDefault="25771555" w:rsidP="004D39F9">
            <w:pPr>
              <w:pStyle w:val="SymalTableBody"/>
              <w:spacing w:before="20" w:after="20"/>
              <w:rPr>
                <w:sz w:val="14"/>
                <w:szCs w:val="14"/>
              </w:rPr>
            </w:pPr>
            <w:r w:rsidRPr="00016A3A">
              <w:rPr>
                <w:b/>
                <w:bCs/>
                <w:sz w:val="14"/>
                <w:szCs w:val="14"/>
              </w:rPr>
              <w:t>b</w:t>
            </w:r>
            <w:r w:rsidRPr="040CD3B7">
              <w:rPr>
                <w:sz w:val="14"/>
                <w:szCs w:val="14"/>
              </w:rPr>
              <w:t xml:space="preserve">. at minimum, constructed of star picket and </w:t>
            </w:r>
            <w:proofErr w:type="spellStart"/>
            <w:r w:rsidRPr="040CD3B7">
              <w:rPr>
                <w:sz w:val="14"/>
                <w:szCs w:val="14"/>
              </w:rPr>
              <w:t>paraweb</w:t>
            </w:r>
            <w:proofErr w:type="spellEnd"/>
            <w:r w:rsidRPr="040CD3B7">
              <w:rPr>
                <w:sz w:val="14"/>
                <w:szCs w:val="14"/>
              </w:rPr>
              <w:t xml:space="preserve"> with two wire supports. The star pickets must be 1.3m in height, installed to a height of 1m above ground level and the </w:t>
            </w:r>
            <w:proofErr w:type="spellStart"/>
            <w:r w:rsidRPr="040CD3B7">
              <w:rPr>
                <w:sz w:val="14"/>
                <w:szCs w:val="14"/>
              </w:rPr>
              <w:t>paraweb</w:t>
            </w:r>
            <w:proofErr w:type="spellEnd"/>
            <w:r w:rsidRPr="040CD3B7">
              <w:rPr>
                <w:sz w:val="14"/>
                <w:szCs w:val="14"/>
              </w:rPr>
              <w:t xml:space="preserve"> must be installed to ensure a minimum 30cm gap is available between the bottom of the fence and existing ground to allow for fauna movement; </w:t>
            </w:r>
            <w:r w:rsidR="00FE33CD">
              <w:br/>
            </w:r>
            <w:r w:rsidRPr="00016A3A">
              <w:rPr>
                <w:b/>
                <w:bCs/>
                <w:sz w:val="14"/>
                <w:szCs w:val="14"/>
              </w:rPr>
              <w:t>c</w:t>
            </w:r>
            <w:r w:rsidRPr="040CD3B7">
              <w:rPr>
                <w:sz w:val="14"/>
                <w:szCs w:val="14"/>
              </w:rPr>
              <w:t xml:space="preserve">. communicated by signage installed on the temporary fencing at intervals no less than 10 metres apart stating ‘Environmental No-Go Zone – no unauthorised access’; </w:t>
            </w:r>
            <w:r w:rsidR="00FE33CD">
              <w:br/>
            </w:r>
            <w:r w:rsidRPr="00016A3A">
              <w:rPr>
                <w:b/>
                <w:bCs/>
                <w:sz w:val="14"/>
                <w:szCs w:val="14"/>
              </w:rPr>
              <w:t>d</w:t>
            </w:r>
            <w:r w:rsidRPr="040CD3B7">
              <w:rPr>
                <w:sz w:val="14"/>
                <w:szCs w:val="14"/>
              </w:rPr>
              <w:t xml:space="preserve">. installed prior to commencement of works in the immediate area, in accordance with the relevant approved SEP; and </w:t>
            </w:r>
          </w:p>
          <w:p w14:paraId="48F775C4" w14:textId="1C82BB08" w:rsidR="000E3240" w:rsidRDefault="25771555" w:rsidP="004D39F9">
            <w:pPr>
              <w:pStyle w:val="SymalTableBody"/>
              <w:spacing w:before="20" w:after="20"/>
              <w:rPr>
                <w:sz w:val="14"/>
                <w:szCs w:val="14"/>
              </w:rPr>
            </w:pPr>
            <w:r w:rsidRPr="00016A3A">
              <w:rPr>
                <w:b/>
                <w:bCs/>
                <w:sz w:val="14"/>
                <w:szCs w:val="14"/>
              </w:rPr>
              <w:t>e</w:t>
            </w:r>
            <w:r w:rsidRPr="040CD3B7">
              <w:rPr>
                <w:sz w:val="14"/>
                <w:szCs w:val="14"/>
              </w:rPr>
              <w:t>. retained in place for the duration of construction activities.</w:t>
            </w:r>
          </w:p>
          <w:p w14:paraId="0239C42F" w14:textId="77777777" w:rsidR="00223C78" w:rsidRDefault="00223C78" w:rsidP="004D39F9">
            <w:pPr>
              <w:pStyle w:val="SymalTableBody"/>
              <w:spacing w:before="20" w:after="20"/>
              <w:rPr>
                <w:sz w:val="14"/>
                <w:szCs w:val="14"/>
              </w:rPr>
            </w:pPr>
          </w:p>
          <w:p w14:paraId="7D27F2EC" w14:textId="77777777" w:rsidR="00223C78" w:rsidRDefault="00223C78" w:rsidP="00223C78">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215BE97E" w14:textId="009F3C41" w:rsidR="00223C78" w:rsidRPr="00EA0774" w:rsidRDefault="00223C78" w:rsidP="00223C78">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E195167" w14:textId="75E673B7" w:rsidR="000E3240" w:rsidRPr="00EA0774" w:rsidRDefault="000E3240" w:rsidP="004D39F9">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0C54B2F7" w14:textId="24F2205A" w:rsidR="000E3240" w:rsidRPr="0097631D" w:rsidRDefault="000E3240" w:rsidP="004D39F9">
            <w:pPr>
              <w:pStyle w:val="SymalTableBody"/>
              <w:spacing w:before="20" w:after="20"/>
              <w:jc w:val="center"/>
              <w:rPr>
                <w:b/>
                <w:bCs/>
                <w:sz w:val="14"/>
                <w:szCs w:val="14"/>
              </w:rPr>
            </w:pPr>
            <w:r>
              <w:rPr>
                <w:b/>
                <w:bCs/>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8625957" w14:textId="7FC47C5A" w:rsidR="000E3240" w:rsidRPr="00EA0774" w:rsidRDefault="000E3240" w:rsidP="004D39F9">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00A2D81" w14:textId="77777777" w:rsidR="000E3240" w:rsidRPr="00741190" w:rsidRDefault="000E3240" w:rsidP="004D39F9">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018091F9" w14:textId="45EE4754" w:rsidR="000E3240" w:rsidRPr="00741190" w:rsidRDefault="000E3240" w:rsidP="004D39F9">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C6CA458" w14:textId="77777777" w:rsidR="000E3240" w:rsidRPr="00741190" w:rsidRDefault="000E3240" w:rsidP="004D39F9">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2EE9A83A" w14:textId="77777777" w:rsidR="000E3240" w:rsidRPr="00741190" w:rsidRDefault="000E3240" w:rsidP="004D39F9">
            <w:pPr>
              <w:pStyle w:val="SymalTableBody"/>
              <w:spacing w:before="20" w:after="20"/>
              <w:rPr>
                <w:b/>
                <w:bCs/>
                <w:szCs w:val="18"/>
              </w:rPr>
            </w:pPr>
          </w:p>
        </w:tc>
      </w:tr>
      <w:tr w:rsidR="00773953" w:rsidRPr="00741190" w14:paraId="2501AD02"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CAE0A05" w14:textId="0D903174" w:rsidR="00773953" w:rsidRDefault="00FA69BD" w:rsidP="00773953">
            <w:pPr>
              <w:pStyle w:val="SymalTableBody"/>
              <w:spacing w:before="20" w:after="20"/>
              <w:rPr>
                <w:b/>
                <w:bCs/>
                <w:sz w:val="16"/>
                <w:szCs w:val="16"/>
              </w:rPr>
            </w:pPr>
            <w:r>
              <w:rPr>
                <w:b/>
                <w:bCs/>
                <w:sz w:val="16"/>
                <w:szCs w:val="16"/>
              </w:rPr>
              <w:lastRenderedPageBreak/>
              <w:t>1.2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BC323FB" w14:textId="12B9A9E6" w:rsidR="00773953" w:rsidRDefault="00773953" w:rsidP="00773953">
            <w:pPr>
              <w:pStyle w:val="SymalTableBody"/>
              <w:spacing w:before="20" w:after="20"/>
              <w:rPr>
                <w:sz w:val="14"/>
                <w:szCs w:val="14"/>
              </w:rPr>
            </w:pPr>
            <w:r>
              <w:rPr>
                <w:sz w:val="14"/>
                <w:szCs w:val="14"/>
              </w:rPr>
              <w:t>Works required inside a No-Go Zone</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8481692" w14:textId="6FB7353E" w:rsidR="00773953" w:rsidRDefault="00773953" w:rsidP="00773953">
            <w:pPr>
              <w:pStyle w:val="SymalTableBody"/>
              <w:spacing w:before="20" w:after="20"/>
              <w:jc w:val="center"/>
              <w:rPr>
                <w:sz w:val="14"/>
                <w:szCs w:val="14"/>
              </w:rPr>
            </w:pPr>
            <w:r>
              <w:rPr>
                <w:sz w:val="14"/>
                <w:szCs w:val="14"/>
              </w:rPr>
              <w:t>1200.15 (b) (</w:t>
            </w:r>
            <w:proofErr w:type="spellStart"/>
            <w:r>
              <w:rPr>
                <w:sz w:val="14"/>
                <w:szCs w:val="14"/>
              </w:rPr>
              <w:t>i</w:t>
            </w:r>
            <w:proofErr w:type="spellEnd"/>
            <w:r>
              <w:rPr>
                <w:sz w:val="14"/>
                <w:szCs w:val="14"/>
              </w:rPr>
              <w:t>) (B)</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3B2E31CD" w14:textId="1E42C257" w:rsidR="7778BAB7" w:rsidRDefault="7778BAB7" w:rsidP="040CD3B7">
            <w:pPr>
              <w:pStyle w:val="SymalTableBody"/>
              <w:spacing w:before="20" w:after="20"/>
              <w:rPr>
                <w:rFonts w:ascii="Arial" w:eastAsia="Arial" w:hAnsi="Arial" w:cs="Arial"/>
                <w:color w:val="000000" w:themeColor="text2"/>
                <w:sz w:val="14"/>
                <w:szCs w:val="14"/>
              </w:rPr>
            </w:pPr>
            <w:r w:rsidRPr="040CD3B7">
              <w:rPr>
                <w:rFonts w:ascii="Arial" w:eastAsia="Arial" w:hAnsi="Arial" w:cs="Arial"/>
                <w:color w:val="000000" w:themeColor="text2"/>
                <w:sz w:val="14"/>
                <w:szCs w:val="14"/>
              </w:rPr>
              <w:t>No works are to occur inside any No-Go Zone</w:t>
            </w:r>
            <w:r w:rsidR="00015C55">
              <w:rPr>
                <w:rFonts w:ascii="Arial" w:eastAsia="Arial" w:hAnsi="Arial" w:cs="Arial"/>
                <w:color w:val="000000" w:themeColor="text2"/>
                <w:sz w:val="14"/>
                <w:szCs w:val="14"/>
              </w:rPr>
              <w:t>s, except for where the following process is followed:</w:t>
            </w:r>
          </w:p>
          <w:p w14:paraId="18AB3F2D" w14:textId="29C75E6A" w:rsidR="040CD3B7" w:rsidRDefault="040CD3B7" w:rsidP="040CD3B7">
            <w:pPr>
              <w:spacing w:before="20" w:after="20"/>
              <w:rPr>
                <w:rFonts w:ascii="Arial" w:eastAsia="Arial" w:hAnsi="Arial" w:cs="Arial"/>
                <w:color w:val="000000" w:themeColor="text2"/>
                <w:sz w:val="18"/>
                <w:szCs w:val="18"/>
              </w:rPr>
            </w:pPr>
          </w:p>
          <w:p w14:paraId="0E4FA248" w14:textId="479FF764" w:rsidR="7778BAB7" w:rsidRDefault="7778BAB7" w:rsidP="040CD3B7">
            <w:pPr>
              <w:pStyle w:val="SymalTableBody"/>
              <w:spacing w:before="20" w:after="20"/>
            </w:pPr>
            <w:r w:rsidRPr="040CD3B7">
              <w:rPr>
                <w:rFonts w:ascii="Arial" w:eastAsia="Arial" w:hAnsi="Arial" w:cs="Arial"/>
                <w:color w:val="000000" w:themeColor="text2"/>
                <w:sz w:val="14"/>
                <w:szCs w:val="14"/>
              </w:rPr>
              <w:t>Before commencement, where works have potential to impact flora and fauna protected by a No Go Zone, the Superintendent has been provided a report to the requirements of 1200.15 (b) (</w:t>
            </w:r>
            <w:proofErr w:type="spellStart"/>
            <w:r w:rsidRPr="040CD3B7">
              <w:rPr>
                <w:rFonts w:ascii="Arial" w:eastAsia="Arial" w:hAnsi="Arial" w:cs="Arial"/>
                <w:color w:val="000000" w:themeColor="text2"/>
                <w:sz w:val="14"/>
                <w:szCs w:val="14"/>
              </w:rPr>
              <w:t>i</w:t>
            </w:r>
            <w:proofErr w:type="spellEnd"/>
            <w:r w:rsidRPr="040CD3B7">
              <w:rPr>
                <w:rFonts w:ascii="Arial" w:eastAsia="Arial" w:hAnsi="Arial" w:cs="Arial"/>
                <w:color w:val="000000" w:themeColor="text2"/>
                <w:sz w:val="14"/>
                <w:szCs w:val="14"/>
              </w:rPr>
              <w:t>) (B) for approval 5 days before the proposed Delivery Activities and it has been approved by the Superintendent.</w:t>
            </w:r>
          </w:p>
          <w:p w14:paraId="2C0949C7" w14:textId="77777777" w:rsidR="007713DA" w:rsidRDefault="007713DA" w:rsidP="00773953">
            <w:pPr>
              <w:pStyle w:val="SymalTableBody"/>
              <w:spacing w:before="20" w:after="20"/>
              <w:rPr>
                <w:sz w:val="14"/>
                <w:szCs w:val="14"/>
              </w:rPr>
            </w:pPr>
          </w:p>
          <w:p w14:paraId="7B6024B1" w14:textId="76C68AB8" w:rsidR="007713DA" w:rsidRDefault="007713DA" w:rsidP="007713DA">
            <w:pPr>
              <w:pStyle w:val="SymalTableBody"/>
              <w:spacing w:before="20" w:after="20"/>
              <w:rPr>
                <w:b/>
                <w:bCs/>
                <w:sz w:val="14"/>
                <w:szCs w:val="14"/>
              </w:rPr>
            </w:pPr>
            <w:r w:rsidRPr="6B9798E2">
              <w:rPr>
                <w:b/>
                <w:bCs/>
                <w:sz w:val="14"/>
                <w:szCs w:val="14"/>
              </w:rPr>
              <w:t>Ha</w:t>
            </w:r>
            <w:r w:rsidR="5F32A4BD" w:rsidRPr="6B9798E2">
              <w:rPr>
                <w:b/>
                <w:bCs/>
                <w:sz w:val="14"/>
                <w:szCs w:val="14"/>
              </w:rPr>
              <w:t>s</w:t>
            </w:r>
            <w:r w:rsidRPr="6B9798E2">
              <w:rPr>
                <w:b/>
                <w:bCs/>
                <w:sz w:val="14"/>
                <w:szCs w:val="14"/>
              </w:rPr>
              <w:t xml:space="preserve"> </w:t>
            </w:r>
            <w:proofErr w:type="gramStart"/>
            <w:r w:rsidRPr="6B9798E2">
              <w:rPr>
                <w:b/>
                <w:bCs/>
                <w:sz w:val="14"/>
                <w:szCs w:val="14"/>
              </w:rPr>
              <w:t>all of</w:t>
            </w:r>
            <w:proofErr w:type="gramEnd"/>
            <w:r w:rsidRPr="6B9798E2">
              <w:rPr>
                <w:b/>
                <w:bCs/>
                <w:sz w:val="14"/>
                <w:szCs w:val="14"/>
              </w:rPr>
              <w:t xml:space="preserve"> the above been completed?</w:t>
            </w:r>
          </w:p>
          <w:p w14:paraId="6096B654" w14:textId="326C8C7E" w:rsidR="007713DA" w:rsidRDefault="007713DA" w:rsidP="007713DA">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0DDA5CF" w14:textId="03D13E74" w:rsidR="00773953" w:rsidRPr="00EA0774" w:rsidRDefault="006126BC" w:rsidP="00773953">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22EC241" w14:textId="0D55988C" w:rsidR="00773953" w:rsidRDefault="006126BC" w:rsidP="00773953">
            <w:pPr>
              <w:pStyle w:val="SymalTableBody"/>
              <w:spacing w:before="20" w:after="20"/>
              <w:jc w:val="center"/>
              <w:rPr>
                <w:b/>
                <w:bCs/>
                <w:sz w:val="14"/>
                <w:szCs w:val="14"/>
              </w:rPr>
            </w:pPr>
            <w:r>
              <w:rPr>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6DEF919" w14:textId="098A6C6A" w:rsidR="00773953" w:rsidRDefault="006126BC"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3072AD7"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5037690" w14:textId="12CC997F" w:rsidR="00773953" w:rsidRPr="006126BC" w:rsidRDefault="00773953" w:rsidP="00773953">
            <w:pPr>
              <w:pStyle w:val="SymalTableBody"/>
              <w:spacing w:before="20" w:after="20"/>
              <w:jc w:val="center"/>
              <w:rPr>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0E840D7"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390C395E" w14:textId="77777777" w:rsidR="00773953" w:rsidRPr="00741190" w:rsidRDefault="00773953" w:rsidP="00773953">
            <w:pPr>
              <w:pStyle w:val="SymalTableBody"/>
              <w:spacing w:before="20" w:after="20"/>
              <w:rPr>
                <w:b/>
                <w:bCs/>
                <w:szCs w:val="18"/>
              </w:rPr>
            </w:pPr>
          </w:p>
        </w:tc>
      </w:tr>
      <w:tr w:rsidR="00773953" w:rsidRPr="00741190" w14:paraId="6379EBD7" w14:textId="77777777" w:rsidTr="6FBFD5F2">
        <w:trPr>
          <w:trHeight w:val="273"/>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8CC2D15" w14:textId="624FA03B" w:rsidR="00773953" w:rsidRPr="004B6C8C" w:rsidRDefault="00773953" w:rsidP="00773953">
            <w:pPr>
              <w:pStyle w:val="SymalTableBody"/>
              <w:spacing w:before="20" w:after="20"/>
              <w:rPr>
                <w:b/>
                <w:bCs/>
                <w:sz w:val="16"/>
                <w:szCs w:val="16"/>
              </w:rPr>
            </w:pPr>
            <w:r>
              <w:rPr>
                <w:b/>
                <w:bCs/>
                <w:sz w:val="16"/>
                <w:szCs w:val="16"/>
              </w:rPr>
              <w:t>1.3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BEA8054" w14:textId="77960452" w:rsidR="00773953" w:rsidRPr="00EA0774" w:rsidRDefault="00773953" w:rsidP="00773953">
            <w:pPr>
              <w:pStyle w:val="SymalTableBody"/>
              <w:spacing w:before="20" w:after="20"/>
              <w:rPr>
                <w:sz w:val="14"/>
                <w:szCs w:val="14"/>
              </w:rPr>
            </w:pPr>
            <w:r>
              <w:rPr>
                <w:rFonts w:asciiTheme="majorHAnsi" w:hAnsiTheme="majorHAnsi" w:cstheme="majorHAnsi"/>
                <w:sz w:val="14"/>
                <w:szCs w:val="14"/>
              </w:rPr>
              <w:t>MRPV Vegetation Removal Permit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93F2034" w14:textId="61334312" w:rsidR="00773953" w:rsidRDefault="00773953" w:rsidP="00773953">
            <w:pPr>
              <w:pStyle w:val="Tabletext"/>
              <w:jc w:val="center"/>
              <w:rPr>
                <w:rFonts w:asciiTheme="majorHAnsi" w:hAnsiTheme="majorHAnsi" w:cstheme="majorHAnsi"/>
                <w:sz w:val="14"/>
                <w:szCs w:val="14"/>
              </w:rPr>
            </w:pPr>
            <w:r>
              <w:rPr>
                <w:rFonts w:asciiTheme="majorHAnsi" w:hAnsiTheme="majorHAnsi" w:cstheme="majorHAnsi"/>
                <w:sz w:val="14"/>
                <w:szCs w:val="14"/>
              </w:rPr>
              <w:t>Vegetation Removal Permit /</w:t>
            </w:r>
          </w:p>
          <w:p w14:paraId="6E4A0076" w14:textId="3E8CFDD9" w:rsidR="00773953" w:rsidRPr="002361ED" w:rsidRDefault="00773953" w:rsidP="00773953">
            <w:pPr>
              <w:pStyle w:val="Tabletext"/>
              <w:jc w:val="center"/>
              <w:rPr>
                <w:rFonts w:asciiTheme="majorHAnsi" w:hAnsiTheme="majorHAnsi" w:cstheme="majorHAnsi"/>
                <w:sz w:val="14"/>
                <w:szCs w:val="14"/>
              </w:rPr>
            </w:pPr>
            <w:r>
              <w:rPr>
                <w:sz w:val="14"/>
                <w:szCs w:val="14"/>
              </w:rPr>
              <w:t xml:space="preserve">PS3020.07 (a) </w:t>
            </w:r>
            <w:r w:rsidRPr="00183AAA">
              <w:rPr>
                <w:sz w:val="14"/>
                <w:szCs w:val="14"/>
              </w:rPr>
              <w:t>(ii)</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EA7E020" w14:textId="77777777" w:rsidR="00773953" w:rsidRDefault="00773953" w:rsidP="00773953">
            <w:pPr>
              <w:pStyle w:val="SymalTableBody"/>
              <w:spacing w:before="20" w:after="20"/>
              <w:rPr>
                <w:rFonts w:asciiTheme="majorHAnsi" w:hAnsiTheme="majorHAnsi" w:cstheme="majorHAnsi"/>
                <w:sz w:val="14"/>
                <w:szCs w:val="14"/>
              </w:rPr>
            </w:pPr>
            <w:r w:rsidRPr="00FE33CD">
              <w:rPr>
                <w:rFonts w:asciiTheme="majorHAnsi" w:hAnsiTheme="majorHAnsi" w:cstheme="majorHAnsi"/>
                <w:sz w:val="14"/>
                <w:szCs w:val="14"/>
              </w:rPr>
              <w:t>Sign off by the Project and MRPV Environmental Representatives.</w:t>
            </w:r>
          </w:p>
          <w:p w14:paraId="199B0772" w14:textId="50B37BA0" w:rsidR="00773953" w:rsidRDefault="00773953" w:rsidP="00773953">
            <w:pPr>
              <w:pStyle w:val="SymalTableBody"/>
              <w:spacing w:before="20" w:after="20"/>
              <w:rPr>
                <w:sz w:val="14"/>
                <w:szCs w:val="14"/>
              </w:rPr>
            </w:pPr>
            <w:r w:rsidRPr="4CFA9BD2">
              <w:rPr>
                <w:sz w:val="14"/>
                <w:szCs w:val="14"/>
              </w:rPr>
              <w:t>This is to be reviewed by the Superintendent prior to removal</w:t>
            </w:r>
            <w:r w:rsidR="00C33794" w:rsidRPr="4CFA9BD2">
              <w:rPr>
                <w:sz w:val="14"/>
                <w:szCs w:val="14"/>
              </w:rPr>
              <w:t xml:space="preserve"> and provided to Environmental team</w:t>
            </w:r>
          </w:p>
          <w:p w14:paraId="29DEB4A1" w14:textId="77777777" w:rsidR="007713DA" w:rsidRDefault="007713DA" w:rsidP="00773953">
            <w:pPr>
              <w:pStyle w:val="SymalTableBody"/>
              <w:spacing w:before="20" w:after="20"/>
              <w:rPr>
                <w:sz w:val="14"/>
                <w:szCs w:val="14"/>
              </w:rPr>
            </w:pPr>
          </w:p>
          <w:p w14:paraId="5FC45064"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2800A914" w14:textId="094CE63F" w:rsidR="007713DA" w:rsidRPr="00EA0774" w:rsidRDefault="007713DA" w:rsidP="007713DA">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C6321A2" w14:textId="30CD02CE" w:rsidR="00773953" w:rsidRPr="00EA0774" w:rsidRDefault="00773953" w:rsidP="00773953">
            <w:pPr>
              <w:pStyle w:val="SymalTableBody"/>
              <w:spacing w:before="20" w:after="20"/>
              <w:jc w:val="center"/>
              <w:rPr>
                <w:sz w:val="14"/>
                <w:szCs w:val="14"/>
              </w:rPr>
            </w:pPr>
            <w:r>
              <w:rPr>
                <w:sz w:val="14"/>
                <w:szCs w:val="14"/>
              </w:rPr>
              <w:t xml:space="preserve">Prior to start of works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20E14A0" w14:textId="43F16C9B" w:rsidR="00773953" w:rsidRPr="0097631D" w:rsidRDefault="00773953" w:rsidP="00773953">
            <w:pPr>
              <w:pStyle w:val="SymalTableBody"/>
              <w:spacing w:before="20" w:after="20"/>
              <w:jc w:val="center"/>
              <w:rPr>
                <w:b/>
                <w:bCs/>
                <w:sz w:val="14"/>
                <w:szCs w:val="14"/>
              </w:rPr>
            </w:pPr>
            <w:r w:rsidRPr="0097631D">
              <w:rPr>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F62C581" w14:textId="103F6133" w:rsidR="00773953" w:rsidRDefault="00CC1EEA" w:rsidP="00773953">
            <w:pPr>
              <w:pStyle w:val="SymalTableBody"/>
              <w:spacing w:before="20" w:after="20"/>
              <w:jc w:val="center"/>
              <w:rPr>
                <w:sz w:val="14"/>
                <w:szCs w:val="14"/>
              </w:rPr>
            </w:pPr>
            <w:r>
              <w:rPr>
                <w:sz w:val="14"/>
                <w:szCs w:val="14"/>
              </w:rPr>
              <w:t>SE</w:t>
            </w:r>
          </w:p>
          <w:p w14:paraId="313A109F" w14:textId="7EAAF0C3" w:rsidR="00773953" w:rsidRPr="00EA0774" w:rsidRDefault="00773953" w:rsidP="00773953">
            <w:pPr>
              <w:pStyle w:val="SymalTableBody"/>
              <w:spacing w:before="20" w:after="20"/>
              <w:jc w:val="center"/>
              <w:rPr>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1B9C7D14"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5D772F85" w14:textId="2E13A404" w:rsidR="00773953" w:rsidRPr="00741190" w:rsidRDefault="00773953" w:rsidP="00773953">
            <w:pPr>
              <w:pStyle w:val="SymalTableBody"/>
              <w:spacing w:before="20" w:after="20"/>
              <w:jc w:val="center"/>
              <w:rPr>
                <w:b/>
                <w:bCs/>
                <w:szCs w:val="18"/>
              </w:rPr>
            </w:pPr>
            <w:r w:rsidRPr="0097631D">
              <w:rPr>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066F78E"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4933CE30" w14:textId="5F6E4872" w:rsidR="00773953" w:rsidRPr="004B6C8C" w:rsidRDefault="00773953" w:rsidP="00773953">
            <w:pPr>
              <w:pStyle w:val="Tabletext"/>
              <w:rPr>
                <w:rFonts w:asciiTheme="majorHAnsi" w:hAnsiTheme="majorHAnsi" w:cstheme="majorHAnsi"/>
                <w:sz w:val="14"/>
                <w:szCs w:val="14"/>
              </w:rPr>
            </w:pPr>
          </w:p>
        </w:tc>
      </w:tr>
      <w:tr w:rsidR="00773953" w:rsidRPr="00741190" w14:paraId="5982604D"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7D65FDE" w14:textId="7754AD0F" w:rsidR="00773953" w:rsidRDefault="00773953" w:rsidP="00773953">
            <w:pPr>
              <w:pStyle w:val="SymalTableBody"/>
              <w:spacing w:before="20" w:after="20"/>
              <w:rPr>
                <w:b/>
                <w:bCs/>
                <w:sz w:val="16"/>
                <w:szCs w:val="16"/>
              </w:rPr>
            </w:pPr>
            <w:r>
              <w:rPr>
                <w:b/>
                <w:bCs/>
                <w:sz w:val="16"/>
                <w:szCs w:val="16"/>
              </w:rPr>
              <w:t>1.4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662885FD" w14:textId="77777777"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Design Documents Required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BA9198C" w14:textId="77777777" w:rsidR="00773953" w:rsidRDefault="00773953" w:rsidP="00773953">
            <w:pPr>
              <w:pStyle w:val="Tabletext"/>
              <w:jc w:val="center"/>
              <w:rPr>
                <w:rFonts w:asciiTheme="majorHAnsi" w:hAnsiTheme="majorHAnsi" w:cstheme="majorHAnsi"/>
                <w:sz w:val="14"/>
                <w:szCs w:val="14"/>
              </w:rPr>
            </w:pPr>
            <w:r>
              <w:rPr>
                <w:rFonts w:asciiTheme="majorHAnsi" w:hAnsiTheme="majorHAnsi" w:cstheme="majorHAnsi"/>
                <w:sz w:val="14"/>
                <w:szCs w:val="14"/>
              </w:rPr>
              <w:t>1170.11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145D325" w14:textId="77777777" w:rsidR="00773953" w:rsidRDefault="00773953" w:rsidP="00773953">
            <w:pPr>
              <w:pStyle w:val="SymalTableBody"/>
              <w:spacing w:before="20" w:after="20"/>
              <w:rPr>
                <w:rFonts w:asciiTheme="majorHAnsi" w:hAnsiTheme="majorHAnsi" w:cstheme="majorHAnsi"/>
                <w:sz w:val="14"/>
                <w:szCs w:val="14"/>
              </w:rPr>
            </w:pPr>
            <w:r w:rsidRPr="00951089">
              <w:rPr>
                <w:rFonts w:asciiTheme="majorHAnsi" w:hAnsiTheme="majorHAnsi" w:cstheme="majorHAnsi"/>
                <w:sz w:val="14"/>
                <w:szCs w:val="14"/>
              </w:rPr>
              <w:t>F</w:t>
            </w:r>
            <w:r>
              <w:rPr>
                <w:rFonts w:asciiTheme="majorHAnsi" w:hAnsiTheme="majorHAnsi" w:cstheme="majorHAnsi"/>
                <w:sz w:val="14"/>
                <w:szCs w:val="14"/>
              </w:rPr>
              <w:t>or site clearing and grubbing, the documents needed are:</w:t>
            </w:r>
          </w:p>
          <w:p w14:paraId="4EC210A0" w14:textId="77777777" w:rsidR="00773953" w:rsidRPr="00951089" w:rsidRDefault="207F8608" w:rsidP="7FC153A6">
            <w:pPr>
              <w:pStyle w:val="SymalTableBody"/>
              <w:spacing w:before="20" w:after="20"/>
              <w:rPr>
                <w:rFonts w:asciiTheme="majorHAnsi" w:hAnsiTheme="majorHAnsi" w:cstheme="majorHAnsi"/>
                <w:sz w:val="14"/>
                <w:szCs w:val="14"/>
              </w:rPr>
            </w:pPr>
            <w:r w:rsidRPr="6FBFD5F2">
              <w:rPr>
                <w:rFonts w:asciiTheme="majorHAnsi" w:hAnsiTheme="majorHAnsi" w:cstheme="majorBidi"/>
                <w:sz w:val="14"/>
                <w:szCs w:val="14"/>
              </w:rPr>
              <w:t xml:space="preserve">(1) marked up drawings that relate to the design Documents and clearly define the scope of the Enabling Works; </w:t>
            </w:r>
          </w:p>
          <w:p w14:paraId="0604B055" w14:textId="77777777" w:rsidR="00773953" w:rsidRPr="00951089" w:rsidRDefault="00773953" w:rsidP="00773953">
            <w:pPr>
              <w:pStyle w:val="SymalTableBody"/>
              <w:spacing w:before="20" w:after="20"/>
              <w:rPr>
                <w:rFonts w:asciiTheme="majorHAnsi" w:hAnsiTheme="majorHAnsi" w:cstheme="majorHAnsi"/>
                <w:sz w:val="14"/>
                <w:szCs w:val="14"/>
              </w:rPr>
            </w:pPr>
            <w:r w:rsidRPr="00951089">
              <w:rPr>
                <w:rFonts w:asciiTheme="majorHAnsi" w:hAnsiTheme="majorHAnsi" w:cstheme="majorHAnsi"/>
                <w:sz w:val="14"/>
                <w:szCs w:val="14"/>
              </w:rPr>
              <w:t xml:space="preserve">(2) any relevant Construction Specification for the Enabling Works.  </w:t>
            </w:r>
          </w:p>
          <w:p w14:paraId="7CED570F" w14:textId="77777777" w:rsidR="00773953" w:rsidRPr="00951089" w:rsidRDefault="00773953" w:rsidP="00773953">
            <w:pPr>
              <w:pStyle w:val="SymalTableBody"/>
              <w:spacing w:before="20" w:after="20"/>
              <w:rPr>
                <w:rFonts w:asciiTheme="majorHAnsi" w:hAnsiTheme="majorHAnsi" w:cstheme="majorHAnsi"/>
                <w:sz w:val="14"/>
                <w:szCs w:val="14"/>
              </w:rPr>
            </w:pPr>
            <w:r w:rsidRPr="00951089">
              <w:rPr>
                <w:rFonts w:asciiTheme="majorHAnsi" w:hAnsiTheme="majorHAnsi" w:cstheme="majorHAnsi"/>
                <w:sz w:val="14"/>
                <w:szCs w:val="14"/>
              </w:rPr>
              <w:t xml:space="preserve">(3) a drawing showing environmental approval boundaries, activity areas and no-go zones. </w:t>
            </w:r>
          </w:p>
          <w:p w14:paraId="3831E4C5" w14:textId="77777777" w:rsidR="00773953" w:rsidRPr="00951089" w:rsidRDefault="00773953" w:rsidP="00773953">
            <w:pPr>
              <w:pStyle w:val="SymalTableBody"/>
              <w:spacing w:before="20" w:after="20"/>
              <w:rPr>
                <w:rFonts w:asciiTheme="majorHAnsi" w:hAnsiTheme="majorHAnsi" w:cstheme="majorHAnsi"/>
                <w:sz w:val="14"/>
                <w:szCs w:val="14"/>
              </w:rPr>
            </w:pPr>
            <w:r w:rsidRPr="00951089">
              <w:rPr>
                <w:rFonts w:asciiTheme="majorHAnsi" w:hAnsiTheme="majorHAnsi" w:cstheme="majorHAnsi"/>
                <w:sz w:val="14"/>
                <w:szCs w:val="14"/>
              </w:rPr>
              <w:t xml:space="preserve">(4) evidence that any required design related Approvals have been obtained; and </w:t>
            </w:r>
          </w:p>
          <w:p w14:paraId="245B40D8" w14:textId="4E4A4E71" w:rsidR="00773953" w:rsidRDefault="207F8608" w:rsidP="7FC153A6">
            <w:pPr>
              <w:pStyle w:val="SymalTableBody"/>
              <w:spacing w:before="20" w:after="20"/>
              <w:rPr>
                <w:rFonts w:asciiTheme="majorHAnsi" w:hAnsiTheme="majorHAnsi" w:cstheme="majorHAnsi"/>
                <w:sz w:val="14"/>
                <w:szCs w:val="14"/>
              </w:rPr>
            </w:pPr>
            <w:r w:rsidRPr="6FBFD5F2">
              <w:rPr>
                <w:rFonts w:asciiTheme="majorHAnsi" w:hAnsiTheme="majorHAnsi" w:cstheme="majorBidi"/>
                <w:sz w:val="14"/>
                <w:szCs w:val="14"/>
              </w:rPr>
              <w:t>(5) a list of all required Approvals.</w:t>
            </w:r>
          </w:p>
          <w:p w14:paraId="55601E0F" w14:textId="77777777" w:rsidR="007713DA" w:rsidRDefault="007713DA" w:rsidP="00773953">
            <w:pPr>
              <w:pStyle w:val="SymalTableBody"/>
              <w:spacing w:before="20" w:after="20"/>
              <w:rPr>
                <w:rFonts w:asciiTheme="majorHAnsi" w:hAnsiTheme="majorHAnsi" w:cstheme="majorHAnsi"/>
                <w:sz w:val="14"/>
                <w:szCs w:val="14"/>
                <w:highlight w:val="yellow"/>
              </w:rPr>
            </w:pPr>
          </w:p>
          <w:p w14:paraId="636E080E"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6D221907" w14:textId="0F37DC6D" w:rsidR="007713DA" w:rsidRPr="000E3240" w:rsidRDefault="007713DA" w:rsidP="007713DA">
            <w:pPr>
              <w:pStyle w:val="SymalTableBody"/>
              <w:spacing w:before="20" w:after="20"/>
              <w:rPr>
                <w:rFonts w:asciiTheme="majorHAnsi" w:hAnsiTheme="majorHAnsi" w:cstheme="majorHAnsi"/>
                <w:sz w:val="14"/>
                <w:szCs w:val="14"/>
                <w:highlight w:val="yellow"/>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0271BFA" w14:textId="77777777" w:rsidR="00773953" w:rsidRDefault="00773953" w:rsidP="00773953">
            <w:pPr>
              <w:pStyle w:val="SymalTableBody"/>
              <w:spacing w:before="20" w:after="20"/>
              <w:jc w:val="center"/>
              <w:rPr>
                <w:sz w:val="14"/>
                <w:szCs w:val="14"/>
              </w:rPr>
            </w:pPr>
            <w:r>
              <w:rPr>
                <w:sz w:val="14"/>
                <w:szCs w:val="14"/>
              </w:rPr>
              <w:t xml:space="preserve">Prior to start of works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0769182C" w14:textId="77777777" w:rsidR="00773953" w:rsidRPr="0097631D" w:rsidRDefault="00773953" w:rsidP="00773953">
            <w:pPr>
              <w:pStyle w:val="SymalTableBody"/>
              <w:spacing w:before="20" w:after="20"/>
              <w:jc w:val="center"/>
              <w:rPr>
                <w:b/>
                <w:bCs/>
                <w:sz w:val="14"/>
                <w:szCs w:val="14"/>
              </w:rPr>
            </w:pPr>
            <w:r>
              <w:rPr>
                <w:b/>
                <w:bCs/>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5D0F4FF" w14:textId="77777777" w:rsidR="00773953"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1C53D080"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56728DA0"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3B005C6"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12DA3DD2" w14:textId="77777777" w:rsidR="00773953" w:rsidRPr="004B6C8C" w:rsidRDefault="00773953" w:rsidP="00773953">
            <w:pPr>
              <w:pStyle w:val="Tabletext"/>
              <w:rPr>
                <w:rFonts w:asciiTheme="majorHAnsi" w:hAnsiTheme="majorHAnsi" w:cstheme="majorHAnsi"/>
                <w:sz w:val="14"/>
                <w:szCs w:val="14"/>
              </w:rPr>
            </w:pPr>
          </w:p>
        </w:tc>
      </w:tr>
      <w:tr w:rsidR="00773953" w:rsidRPr="00741190" w14:paraId="367ECA88"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1BDDA1B" w14:textId="6CD70756" w:rsidR="00773953" w:rsidRDefault="00773953" w:rsidP="00773953">
            <w:pPr>
              <w:pStyle w:val="SymalTableBody"/>
              <w:spacing w:before="20" w:after="20"/>
              <w:rPr>
                <w:b/>
                <w:bCs/>
                <w:sz w:val="16"/>
                <w:szCs w:val="16"/>
              </w:rPr>
            </w:pPr>
            <w:r>
              <w:rPr>
                <w:b/>
                <w:bCs/>
                <w:sz w:val="16"/>
                <w:szCs w:val="16"/>
              </w:rPr>
              <w:t>1.5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B64FBA1" w14:textId="030AA319"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Site Environmental Protection Plan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C15FD58" w14:textId="77777777" w:rsidR="00773953" w:rsidRDefault="00773953" w:rsidP="00773953">
            <w:pPr>
              <w:pStyle w:val="Tabletext"/>
              <w:jc w:val="center"/>
              <w:rPr>
                <w:rFonts w:asciiTheme="majorHAnsi" w:hAnsiTheme="majorHAnsi" w:cstheme="maj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3C1FD866" w14:textId="77777777"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Site Environmental Protection Plans and Site Erosion Control Plans have been reviewed and approved for works. </w:t>
            </w:r>
          </w:p>
          <w:p w14:paraId="01DAAA22" w14:textId="77777777" w:rsidR="007713DA" w:rsidRDefault="007713DA" w:rsidP="00773953">
            <w:pPr>
              <w:pStyle w:val="SymalTableBody"/>
              <w:spacing w:before="20" w:after="20"/>
              <w:rPr>
                <w:rFonts w:asciiTheme="majorHAnsi" w:hAnsiTheme="majorHAnsi" w:cstheme="majorHAnsi"/>
                <w:sz w:val="14"/>
                <w:szCs w:val="14"/>
              </w:rPr>
            </w:pPr>
          </w:p>
          <w:p w14:paraId="3CBD909A"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32A4F91A" w14:textId="4F612AE7" w:rsidR="007713DA" w:rsidRPr="00951089" w:rsidRDefault="007713DA" w:rsidP="007713DA">
            <w:pPr>
              <w:pStyle w:val="SymalTableBody"/>
              <w:spacing w:before="20" w:after="20"/>
              <w:rPr>
                <w:rFonts w:asciiTheme="majorHAnsi" w:hAnsiTheme="majorHAnsi" w:cstheme="majorHAnsi"/>
                <w:sz w:val="14"/>
                <w:szCs w:val="14"/>
              </w:rPr>
            </w:pPr>
            <w:r>
              <w:rPr>
                <w:b/>
                <w:bCs/>
                <w:sz w:val="14"/>
                <w:szCs w:val="14"/>
              </w:rPr>
              <w:lastRenderedPageBreak/>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DF53601" w14:textId="7FC99BFC" w:rsidR="00773953" w:rsidRDefault="00773953" w:rsidP="00773953">
            <w:pPr>
              <w:pStyle w:val="SymalTableBody"/>
              <w:spacing w:before="20" w:after="20"/>
              <w:jc w:val="center"/>
              <w:rPr>
                <w:sz w:val="14"/>
                <w:szCs w:val="14"/>
              </w:rPr>
            </w:pPr>
            <w:r>
              <w:rPr>
                <w:sz w:val="14"/>
                <w:szCs w:val="14"/>
              </w:rPr>
              <w:lastRenderedPageBreak/>
              <w:t>Prior to start of works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325C338" w14:textId="7B7D8B72" w:rsidR="00773953" w:rsidRDefault="00773953" w:rsidP="00773953">
            <w:pPr>
              <w:pStyle w:val="SymalTableBody"/>
              <w:spacing w:before="20" w:after="20"/>
              <w:jc w:val="center"/>
              <w:rPr>
                <w:b/>
                <w:bCs/>
                <w:sz w:val="14"/>
                <w:szCs w:val="14"/>
              </w:rPr>
            </w:pPr>
            <w:r>
              <w:rPr>
                <w:b/>
                <w:bCs/>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ABF02C1" w14:textId="17B7D8A8" w:rsidR="00773953" w:rsidRDefault="00773953" w:rsidP="00773953">
            <w:pPr>
              <w:pStyle w:val="SymalTableBody"/>
              <w:spacing w:before="20" w:after="20"/>
              <w:jc w:val="center"/>
              <w:rPr>
                <w:sz w:val="14"/>
                <w:szCs w:val="14"/>
              </w:rPr>
            </w:pPr>
            <w:r>
              <w:rPr>
                <w:sz w:val="14"/>
                <w:szCs w:val="14"/>
              </w:rPr>
              <w:t>ENV REP</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2CD95D90"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9E720AD"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2DD4BA4"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1EAB8E4C" w14:textId="77777777" w:rsidR="00773953" w:rsidRPr="004B6C8C" w:rsidRDefault="00773953" w:rsidP="00773953">
            <w:pPr>
              <w:pStyle w:val="Tabletext"/>
              <w:rPr>
                <w:rFonts w:asciiTheme="majorHAnsi" w:hAnsiTheme="majorHAnsi" w:cstheme="majorHAnsi"/>
                <w:sz w:val="14"/>
                <w:szCs w:val="14"/>
              </w:rPr>
            </w:pPr>
          </w:p>
        </w:tc>
      </w:tr>
      <w:tr w:rsidR="00773953" w:rsidRPr="003C1E57" w14:paraId="06B87290" w14:textId="77777777" w:rsidTr="6FBFD5F2">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2A5B2C1F" w14:textId="24DB0074" w:rsidR="00773953" w:rsidRPr="003C1E57" w:rsidRDefault="00773953" w:rsidP="00773953">
            <w:pPr>
              <w:pStyle w:val="SymalTableBody"/>
              <w:spacing w:before="20" w:after="20"/>
              <w:rPr>
                <w:b/>
                <w:bCs/>
                <w:color w:val="FFFFFF" w:themeColor="background1"/>
                <w:sz w:val="20"/>
              </w:rPr>
            </w:pPr>
            <w:r>
              <w:rPr>
                <w:b/>
                <w:bCs/>
                <w:color w:val="FFFFFF" w:themeColor="background1"/>
                <w:sz w:val="20"/>
              </w:rPr>
              <w:t>2</w:t>
            </w:r>
            <w:r w:rsidRPr="003C1E57">
              <w:rPr>
                <w:b/>
                <w:bCs/>
                <w:color w:val="FFFFFF" w:themeColor="background1"/>
                <w:sz w:val="20"/>
              </w:rPr>
              <w:t>.0 Pre-</w:t>
            </w:r>
            <w:r>
              <w:rPr>
                <w:b/>
                <w:bCs/>
                <w:color w:val="FFFFFF" w:themeColor="background1"/>
                <w:sz w:val="20"/>
              </w:rPr>
              <w:t>Clearing</w:t>
            </w:r>
            <w:r w:rsidRPr="003C1E57">
              <w:rPr>
                <w:b/>
                <w:bCs/>
                <w:color w:val="FFFFFF" w:themeColor="background1"/>
                <w:sz w:val="20"/>
              </w:rPr>
              <w:t xml:space="preserve"> activities</w:t>
            </w:r>
          </w:p>
        </w:tc>
      </w:tr>
      <w:tr w:rsidR="00773953" w:rsidRPr="00741190" w14:paraId="344C27B4"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0D46F41" w14:textId="6602EE10" w:rsidR="00773953" w:rsidRDefault="00773953" w:rsidP="00773953">
            <w:pPr>
              <w:pStyle w:val="SymalTableBody"/>
              <w:spacing w:before="20" w:after="20"/>
              <w:rPr>
                <w:b/>
                <w:bCs/>
                <w:sz w:val="16"/>
                <w:szCs w:val="16"/>
              </w:rPr>
            </w:pPr>
            <w:r>
              <w:rPr>
                <w:b/>
                <w:bCs/>
                <w:sz w:val="16"/>
                <w:szCs w:val="16"/>
              </w:rPr>
              <w:t>2.</w:t>
            </w:r>
            <w:r w:rsidR="00914FA0">
              <w:rPr>
                <w:b/>
                <w:bCs/>
                <w:sz w:val="16"/>
                <w:szCs w:val="16"/>
              </w:rPr>
              <w:t>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0BCDB9E" w14:textId="364F2660"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Pre-Clearing Identification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8420F6B" w14:textId="619BC406" w:rsidR="00773953" w:rsidRDefault="00773953" w:rsidP="00773953">
            <w:pPr>
              <w:pStyle w:val="Tabletext"/>
              <w:jc w:val="center"/>
              <w:rPr>
                <w:rFonts w:asciiTheme="majorHAnsi" w:hAnsiTheme="majorHAnsi" w:cstheme="majorHAnsi"/>
                <w:sz w:val="14"/>
                <w:szCs w:val="14"/>
              </w:rPr>
            </w:pPr>
            <w:r>
              <w:rPr>
                <w:rFonts w:asciiTheme="majorHAnsi" w:hAnsiTheme="majorHAnsi" w:cstheme="majorHAnsi"/>
                <w:sz w:val="14"/>
                <w:szCs w:val="14"/>
              </w:rPr>
              <w:t>1200.15 (b)(</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)(C)</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7FDE27B" w14:textId="2A3DE554"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No less than </w:t>
            </w:r>
            <w:r w:rsidRPr="00A6405E">
              <w:rPr>
                <w:rFonts w:asciiTheme="majorHAnsi" w:hAnsiTheme="majorHAnsi" w:cstheme="majorHAnsi"/>
                <w:sz w:val="14"/>
                <w:szCs w:val="14"/>
              </w:rPr>
              <w:t>7 days prior clearing</w:t>
            </w:r>
            <w:r>
              <w:rPr>
                <w:rFonts w:asciiTheme="majorHAnsi" w:hAnsiTheme="majorHAnsi" w:cstheme="majorHAnsi"/>
                <w:sz w:val="14"/>
                <w:szCs w:val="14"/>
              </w:rPr>
              <w:t>, a</w:t>
            </w:r>
            <w:r w:rsidRPr="00FD182C">
              <w:rPr>
                <w:rFonts w:asciiTheme="majorHAnsi" w:hAnsiTheme="majorHAnsi" w:cstheme="majorHAnsi"/>
                <w:sz w:val="14"/>
                <w:szCs w:val="14"/>
              </w:rPr>
              <w:t xml:space="preserve">n ecologist has certified that all habitat trees are clearly identified and marked with flagging tape or survey, consistent with the Design Documents and </w:t>
            </w:r>
            <w:r>
              <w:rPr>
                <w:rFonts w:asciiTheme="majorHAnsi" w:hAnsiTheme="majorHAnsi" w:cstheme="majorHAnsi"/>
                <w:sz w:val="14"/>
                <w:szCs w:val="14"/>
              </w:rPr>
              <w:t xml:space="preserve">permits and approvals. </w:t>
            </w:r>
          </w:p>
          <w:p w14:paraId="09F7B30D" w14:textId="77777777" w:rsidR="00773953" w:rsidRDefault="00773953" w:rsidP="00773953">
            <w:pPr>
              <w:pStyle w:val="SymalTableBody"/>
              <w:spacing w:before="20" w:after="20"/>
              <w:rPr>
                <w:rFonts w:asciiTheme="majorHAnsi" w:hAnsiTheme="majorHAnsi" w:cstheme="majorHAnsi"/>
                <w:sz w:val="14"/>
                <w:szCs w:val="14"/>
              </w:rPr>
            </w:pPr>
          </w:p>
          <w:p w14:paraId="035EB9FD" w14:textId="77777777"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Any salvageable timber suitable for reuse to be identified and marked for stockpiling, for it to be reused after clearing.</w:t>
            </w:r>
          </w:p>
          <w:p w14:paraId="1A7BF4BE" w14:textId="77777777" w:rsidR="007713DA" w:rsidRDefault="007713DA" w:rsidP="00773953">
            <w:pPr>
              <w:pStyle w:val="SymalTableBody"/>
              <w:spacing w:before="20" w:after="20"/>
              <w:rPr>
                <w:rFonts w:asciiTheme="majorHAnsi" w:hAnsiTheme="majorHAnsi" w:cstheme="majorHAnsi"/>
                <w:sz w:val="14"/>
                <w:szCs w:val="14"/>
              </w:rPr>
            </w:pPr>
          </w:p>
          <w:p w14:paraId="2068E63B"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79565F99" w14:textId="73552AAA" w:rsidR="007713DA" w:rsidRPr="00A6405E" w:rsidRDefault="007713DA" w:rsidP="007713DA">
            <w:pPr>
              <w:pStyle w:val="SymalTableBody"/>
              <w:spacing w:before="20" w:after="20"/>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19E67B9" w14:textId="7F65F569" w:rsidR="00773953" w:rsidRDefault="00773953" w:rsidP="00773953">
            <w:pPr>
              <w:pStyle w:val="SymalTableBody"/>
              <w:spacing w:before="20" w:after="20"/>
              <w:jc w:val="center"/>
              <w:rPr>
                <w:sz w:val="14"/>
                <w:szCs w:val="14"/>
              </w:rPr>
            </w:pPr>
            <w:r>
              <w:rPr>
                <w:sz w:val="14"/>
                <w:szCs w:val="14"/>
              </w:rPr>
              <w:t>7 days prior to proposed clearing</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4FDD07E" w14:textId="7E14FA9A" w:rsidR="00773953" w:rsidRDefault="00773953" w:rsidP="00773953">
            <w:pPr>
              <w:pStyle w:val="SymalTableBody"/>
              <w:spacing w:before="20" w:after="20"/>
              <w:jc w:val="center"/>
              <w:rPr>
                <w:b/>
                <w:bCs/>
                <w:sz w:val="14"/>
                <w:szCs w:val="14"/>
              </w:rPr>
            </w:pPr>
            <w:r>
              <w:rPr>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83432AB" w14:textId="51774ECA" w:rsidR="00773953"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55886E46"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DFB52B3" w14:textId="4E294FCA"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DA08853"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729AB62F" w14:textId="77777777" w:rsidR="00773953" w:rsidRPr="004B6C8C" w:rsidRDefault="00773953" w:rsidP="00773953">
            <w:pPr>
              <w:pStyle w:val="Tabletext"/>
              <w:rPr>
                <w:rFonts w:asciiTheme="majorHAnsi" w:hAnsiTheme="majorHAnsi" w:cstheme="majorHAnsi"/>
                <w:sz w:val="14"/>
                <w:szCs w:val="14"/>
              </w:rPr>
            </w:pPr>
          </w:p>
        </w:tc>
      </w:tr>
      <w:tr w:rsidR="00773953" w:rsidRPr="00741190" w14:paraId="758F68C4"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6757C15" w14:textId="074616C2" w:rsidR="00773953" w:rsidRDefault="00773953" w:rsidP="00773953">
            <w:pPr>
              <w:pStyle w:val="SymalTableBody"/>
              <w:spacing w:before="20" w:after="20"/>
              <w:rPr>
                <w:b/>
                <w:bCs/>
                <w:sz w:val="16"/>
                <w:szCs w:val="16"/>
              </w:rPr>
            </w:pPr>
            <w:r>
              <w:rPr>
                <w:b/>
                <w:bCs/>
                <w:sz w:val="16"/>
                <w:szCs w:val="16"/>
              </w:rPr>
              <w:t>2.</w:t>
            </w:r>
            <w:r w:rsidR="00914FA0">
              <w:rPr>
                <w:b/>
                <w:bCs/>
                <w:sz w:val="16"/>
                <w:szCs w:val="16"/>
              </w:rPr>
              <w:t>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425F045" w14:textId="46EF5CC8"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On-site inspection</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E7F5B36" w14:textId="77777777" w:rsidR="00773953" w:rsidRDefault="00773953" w:rsidP="00773953">
            <w:pPr>
              <w:pStyle w:val="Tabletext"/>
              <w:jc w:val="center"/>
              <w:rPr>
                <w:rFonts w:asciiTheme="majorHAnsi" w:hAnsiTheme="majorHAnsi" w:cstheme="majorHAnsi"/>
                <w:sz w:val="14"/>
                <w:szCs w:val="14"/>
              </w:rPr>
            </w:pPr>
            <w:r>
              <w:rPr>
                <w:rFonts w:asciiTheme="majorHAnsi" w:hAnsiTheme="majorHAnsi" w:cstheme="majorHAnsi"/>
                <w:sz w:val="14"/>
                <w:szCs w:val="14"/>
              </w:rPr>
              <w:t>1200.15 (b)(</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)(C) (4)</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7A937B56" w14:textId="0E5D3583" w:rsidR="00773953" w:rsidRPr="00224EDC" w:rsidRDefault="00773953" w:rsidP="00773953">
            <w:pPr>
              <w:pStyle w:val="SymalTableBody"/>
              <w:spacing w:before="20" w:after="20"/>
              <w:rPr>
                <w:rFonts w:asciiTheme="majorHAnsi" w:hAnsiTheme="majorHAnsi" w:cstheme="majorHAnsi"/>
                <w:sz w:val="14"/>
                <w:szCs w:val="14"/>
              </w:rPr>
            </w:pPr>
            <w:r w:rsidRPr="00224EDC">
              <w:rPr>
                <w:rFonts w:asciiTheme="majorHAnsi" w:hAnsiTheme="majorHAnsi" w:cstheme="majorHAnsi"/>
                <w:sz w:val="14"/>
                <w:szCs w:val="14"/>
              </w:rPr>
              <w:t>Prior to removal of vegetation, site inspection to be arranged with the Superintendent and other authorities to confirm the requirements of Sections 1200.15(b)(</w:t>
            </w:r>
            <w:proofErr w:type="spellStart"/>
            <w:r w:rsidRPr="00224EDC">
              <w:rPr>
                <w:rFonts w:asciiTheme="majorHAnsi" w:hAnsiTheme="majorHAnsi" w:cstheme="majorHAnsi"/>
                <w:sz w:val="14"/>
                <w:szCs w:val="14"/>
              </w:rPr>
              <w:t>i</w:t>
            </w:r>
            <w:proofErr w:type="spellEnd"/>
            <w:r w:rsidRPr="00224EDC">
              <w:rPr>
                <w:rFonts w:asciiTheme="majorHAnsi" w:hAnsiTheme="majorHAnsi" w:cstheme="majorHAnsi"/>
                <w:sz w:val="14"/>
                <w:szCs w:val="14"/>
              </w:rPr>
              <w:t>)(C)(1) and 1200.15(b)(</w:t>
            </w:r>
            <w:proofErr w:type="spellStart"/>
            <w:r w:rsidRPr="00224EDC">
              <w:rPr>
                <w:rFonts w:asciiTheme="majorHAnsi" w:hAnsiTheme="majorHAnsi" w:cstheme="majorHAnsi"/>
                <w:sz w:val="14"/>
                <w:szCs w:val="14"/>
              </w:rPr>
              <w:t>i</w:t>
            </w:r>
            <w:proofErr w:type="spellEnd"/>
            <w:r w:rsidRPr="00224EDC">
              <w:rPr>
                <w:rFonts w:asciiTheme="majorHAnsi" w:hAnsiTheme="majorHAnsi" w:cstheme="majorHAnsi"/>
                <w:sz w:val="14"/>
                <w:szCs w:val="14"/>
              </w:rPr>
              <w:t xml:space="preserve">)(C)(2) have been achieved. </w:t>
            </w:r>
          </w:p>
          <w:p w14:paraId="780BBF8D" w14:textId="77777777" w:rsidR="00773953" w:rsidRDefault="00773953" w:rsidP="00773953">
            <w:pPr>
              <w:pStyle w:val="SymalTableBody"/>
              <w:spacing w:before="20" w:after="20"/>
              <w:rPr>
                <w:rFonts w:asciiTheme="majorHAnsi" w:hAnsiTheme="majorHAnsi" w:cstheme="majorHAnsi"/>
                <w:sz w:val="14"/>
                <w:szCs w:val="14"/>
              </w:rPr>
            </w:pPr>
            <w:r w:rsidRPr="00224EDC">
              <w:rPr>
                <w:rFonts w:asciiTheme="majorHAnsi" w:hAnsiTheme="majorHAnsi" w:cstheme="majorHAnsi"/>
                <w:sz w:val="14"/>
                <w:szCs w:val="14"/>
              </w:rPr>
              <w:t>All Approvals are in place and the ecologist is always on site, ready to perform further inspections in accordance with Sections 1200.15(b)(</w:t>
            </w:r>
            <w:proofErr w:type="spellStart"/>
            <w:r w:rsidRPr="00224EDC">
              <w:rPr>
                <w:rFonts w:asciiTheme="majorHAnsi" w:hAnsiTheme="majorHAnsi" w:cstheme="majorHAnsi"/>
                <w:sz w:val="14"/>
                <w:szCs w:val="14"/>
              </w:rPr>
              <w:t>i</w:t>
            </w:r>
            <w:proofErr w:type="spellEnd"/>
            <w:r w:rsidRPr="00224EDC">
              <w:rPr>
                <w:rFonts w:asciiTheme="majorHAnsi" w:hAnsiTheme="majorHAnsi" w:cstheme="majorHAnsi"/>
                <w:sz w:val="14"/>
                <w:szCs w:val="14"/>
              </w:rPr>
              <w:t>)(C)(3) and 200.15(b)(</w:t>
            </w:r>
            <w:proofErr w:type="spellStart"/>
            <w:r w:rsidRPr="00224EDC">
              <w:rPr>
                <w:rFonts w:asciiTheme="majorHAnsi" w:hAnsiTheme="majorHAnsi" w:cstheme="majorHAnsi"/>
                <w:sz w:val="14"/>
                <w:szCs w:val="14"/>
              </w:rPr>
              <w:t>i</w:t>
            </w:r>
            <w:proofErr w:type="spellEnd"/>
            <w:r w:rsidRPr="00224EDC">
              <w:rPr>
                <w:rFonts w:asciiTheme="majorHAnsi" w:hAnsiTheme="majorHAnsi" w:cstheme="majorHAnsi"/>
                <w:sz w:val="14"/>
                <w:szCs w:val="14"/>
              </w:rPr>
              <w:t>)(C)(5).</w:t>
            </w:r>
          </w:p>
          <w:p w14:paraId="7748C876" w14:textId="77777777" w:rsidR="007713DA" w:rsidRDefault="007713DA" w:rsidP="00773953">
            <w:pPr>
              <w:pStyle w:val="SymalTableBody"/>
              <w:spacing w:before="20" w:after="20"/>
              <w:rPr>
                <w:rFonts w:asciiTheme="majorHAnsi" w:hAnsiTheme="majorHAnsi" w:cstheme="majorHAnsi"/>
                <w:sz w:val="14"/>
                <w:szCs w:val="14"/>
              </w:rPr>
            </w:pPr>
          </w:p>
          <w:p w14:paraId="3E3F4370"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06EF90BA" w14:textId="1C0B012C" w:rsidR="007713DA" w:rsidRPr="00A6405E" w:rsidRDefault="007713DA" w:rsidP="007713DA">
            <w:pPr>
              <w:pStyle w:val="SymalTableBody"/>
              <w:spacing w:before="20" w:after="20"/>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F8FD410" w14:textId="77777777" w:rsidR="00773953" w:rsidRDefault="00773953" w:rsidP="00773953">
            <w:pPr>
              <w:pStyle w:val="SymalTableBody"/>
              <w:spacing w:before="20" w:after="20"/>
              <w:jc w:val="center"/>
              <w:rPr>
                <w:sz w:val="14"/>
                <w:szCs w:val="14"/>
              </w:rPr>
            </w:pPr>
            <w:r>
              <w:rPr>
                <w:sz w:val="14"/>
                <w:szCs w:val="14"/>
              </w:rPr>
              <w:t>Prior to clearing</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BC72EE6" w14:textId="77777777" w:rsidR="00773953" w:rsidRDefault="00773953" w:rsidP="00773953">
            <w:pPr>
              <w:pStyle w:val="SymalTableBody"/>
              <w:spacing w:before="20" w:after="20"/>
              <w:jc w:val="center"/>
              <w:rPr>
                <w:b/>
                <w:bCs/>
                <w:sz w:val="14"/>
                <w:szCs w:val="14"/>
              </w:rPr>
            </w:pPr>
            <w:r>
              <w:rPr>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35EF329" w14:textId="5BC3407F" w:rsidR="00773953" w:rsidRDefault="00773953" w:rsidP="00CC1EEA">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4CA36248"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32FE3DB2" w14:textId="77777777" w:rsidR="00773953" w:rsidRPr="00A6405E" w:rsidRDefault="00773953" w:rsidP="00773953">
            <w:pPr>
              <w:pStyle w:val="SymalTableBody"/>
              <w:spacing w:before="20" w:after="20"/>
              <w:jc w:val="center"/>
              <w:rPr>
                <w:b/>
                <w:bCs/>
                <w:sz w:val="20"/>
              </w:rPr>
            </w:pPr>
            <w:r w:rsidRPr="002361ED">
              <w:rPr>
                <w:b/>
                <w:bCs/>
                <w:sz w:val="16"/>
                <w:szCs w:val="16"/>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E91B1D3"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165FD587" w14:textId="77777777" w:rsidR="00773953" w:rsidRPr="004B6C8C" w:rsidRDefault="00773953" w:rsidP="00773953">
            <w:pPr>
              <w:pStyle w:val="Tabletext"/>
              <w:rPr>
                <w:rFonts w:asciiTheme="majorHAnsi" w:hAnsiTheme="majorHAnsi" w:cstheme="majorHAnsi"/>
                <w:sz w:val="14"/>
                <w:szCs w:val="14"/>
              </w:rPr>
            </w:pPr>
          </w:p>
        </w:tc>
      </w:tr>
      <w:tr w:rsidR="00773953" w:rsidRPr="003C1E57" w14:paraId="1733DE2D" w14:textId="77777777" w:rsidTr="6FBFD5F2">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1F68EC09" w14:textId="6B35FCAC" w:rsidR="00773953" w:rsidRPr="003C1E57" w:rsidRDefault="00773953" w:rsidP="00773953">
            <w:pPr>
              <w:pStyle w:val="SymalTableBody"/>
              <w:spacing w:before="20" w:after="20"/>
              <w:rPr>
                <w:b/>
                <w:bCs/>
                <w:color w:val="FFFFFF" w:themeColor="background1"/>
                <w:sz w:val="20"/>
              </w:rPr>
            </w:pPr>
            <w:r>
              <w:rPr>
                <w:b/>
                <w:bCs/>
                <w:color w:val="FFFFFF" w:themeColor="background1"/>
                <w:sz w:val="20"/>
              </w:rPr>
              <w:t xml:space="preserve">3.0 Onsite Clearing and Grubbing </w:t>
            </w:r>
          </w:p>
        </w:tc>
      </w:tr>
      <w:tr w:rsidR="00773953" w:rsidRPr="00741190" w14:paraId="092A3337"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8E5A72D" w14:textId="49B3B9FD" w:rsidR="00773953" w:rsidRDefault="00773953" w:rsidP="00773953">
            <w:pPr>
              <w:pStyle w:val="Tabletext"/>
              <w:rPr>
                <w:rFonts w:asciiTheme="majorHAnsi" w:hAnsiTheme="majorHAnsi" w:cstheme="majorHAnsi"/>
                <w:b/>
                <w:szCs w:val="16"/>
              </w:rPr>
            </w:pPr>
            <w:r>
              <w:rPr>
                <w:rFonts w:asciiTheme="majorHAnsi" w:hAnsiTheme="majorHAnsi" w:cstheme="majorHAnsi"/>
                <w:b/>
                <w:bCs w:val="0"/>
                <w:szCs w:val="16"/>
              </w:rPr>
              <w:t>3</w:t>
            </w:r>
            <w:r w:rsidRPr="00050056">
              <w:rPr>
                <w:rFonts w:asciiTheme="majorHAnsi" w:hAnsiTheme="majorHAnsi" w:cstheme="majorHAnsi"/>
                <w:b/>
                <w:bCs w:val="0"/>
                <w:szCs w:val="16"/>
              </w:rPr>
              <w:t>.</w:t>
            </w:r>
            <w:r>
              <w:rPr>
                <w:rFonts w:asciiTheme="majorHAnsi" w:hAnsiTheme="majorHAnsi" w:cstheme="majorHAnsi"/>
                <w:b/>
                <w:bCs w:val="0"/>
                <w:szCs w:val="16"/>
              </w:rPr>
              <w:t>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D4B595D" w14:textId="7B219A8B" w:rsidR="00773953" w:rsidRDefault="00773953" w:rsidP="00773953">
            <w:pPr>
              <w:pStyle w:val="SymalTableBody"/>
              <w:spacing w:before="20" w:after="20"/>
              <w:rPr>
                <w:rFonts w:asciiTheme="majorHAnsi" w:hAnsiTheme="majorHAnsi" w:cstheme="majorHAnsi"/>
                <w:sz w:val="14"/>
                <w:szCs w:val="14"/>
              </w:rPr>
            </w:pPr>
            <w:r w:rsidRPr="0085244C">
              <w:rPr>
                <w:rFonts w:asciiTheme="majorHAnsi" w:hAnsiTheme="majorHAnsi" w:cstheme="majorHAnsi"/>
                <w:sz w:val="14"/>
                <w:szCs w:val="14"/>
              </w:rPr>
              <w:t>Clearing</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B694D24" w14:textId="77777777" w:rsidR="00773953" w:rsidRDefault="00773953" w:rsidP="00773953">
            <w:pPr>
              <w:pStyle w:val="SymalTableBody"/>
              <w:spacing w:before="20" w:after="20"/>
              <w:jc w:val="center"/>
              <w:rPr>
                <w:rFonts w:asciiTheme="majorHAnsi" w:hAnsiTheme="majorHAnsi" w:cstheme="majorHAnsi"/>
                <w:sz w:val="14"/>
                <w:szCs w:val="14"/>
              </w:rPr>
            </w:pPr>
            <w:r w:rsidRPr="0085244C">
              <w:rPr>
                <w:rFonts w:asciiTheme="majorHAnsi" w:hAnsiTheme="majorHAnsi" w:cstheme="majorHAnsi"/>
                <w:sz w:val="14"/>
                <w:szCs w:val="14"/>
              </w:rPr>
              <w:t>VR201.04</w:t>
            </w:r>
          </w:p>
          <w:p w14:paraId="09D4D013" w14:textId="77777777" w:rsidR="00773953" w:rsidRDefault="00773953" w:rsidP="00773953">
            <w:pPr>
              <w:pStyle w:val="SymalTableBody"/>
              <w:spacing w:before="20" w:after="20"/>
              <w:jc w:val="center"/>
              <w:rPr>
                <w:rFonts w:asciiTheme="majorHAnsi" w:hAnsiTheme="majorHAnsi" w:cstheme="majorHAnsi"/>
                <w:sz w:val="14"/>
                <w:szCs w:val="14"/>
              </w:rPr>
            </w:pPr>
          </w:p>
          <w:p w14:paraId="5EB033D4" w14:textId="4339573E" w:rsidR="0077395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1200.15</w:t>
            </w:r>
            <w:r w:rsidRPr="0085244C">
              <w:rPr>
                <w:rFonts w:asciiTheme="majorHAnsi" w:hAnsiTheme="majorHAnsi" w:cstheme="majorHAnsi"/>
                <w:sz w:val="14"/>
                <w:szCs w:val="14"/>
              </w:rPr>
              <w:t xml:space="preserve"> </w:t>
            </w:r>
            <w:r>
              <w:rPr>
                <w:rFonts w:asciiTheme="majorHAnsi" w:hAnsiTheme="majorHAnsi" w:cstheme="majorHAnsi"/>
                <w:sz w:val="14"/>
                <w:szCs w:val="14"/>
              </w:rPr>
              <w:t>(b)(</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)(C) (5)</w:t>
            </w:r>
            <w:r w:rsidRPr="0085244C">
              <w:rPr>
                <w:rFonts w:asciiTheme="majorHAnsi" w:hAnsiTheme="majorHAnsi" w:cstheme="majorHAnsi"/>
                <w:sz w:val="14"/>
                <w:szCs w:val="14"/>
              </w:rPr>
              <w:t xml:space="preserve"> </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FFB2993" w14:textId="2E6581DF" w:rsidR="00773953" w:rsidRDefault="207F8608" w:rsidP="6FBFD5F2">
            <w:pPr>
              <w:pStyle w:val="Tabletext"/>
              <w:rPr>
                <w:rFonts w:asciiTheme="majorHAnsi" w:hAnsiTheme="majorHAnsi" w:cstheme="majorBidi"/>
                <w:sz w:val="14"/>
                <w:szCs w:val="14"/>
              </w:rPr>
            </w:pPr>
            <w:r w:rsidRPr="6FBFD5F2">
              <w:rPr>
                <w:rFonts w:asciiTheme="majorHAnsi" w:hAnsiTheme="majorHAnsi" w:cstheme="majorBidi"/>
                <w:sz w:val="14"/>
                <w:szCs w:val="14"/>
              </w:rPr>
              <w:t>Only non-habitat trees can be removed during the first stage of clearing. Habitat trees can then be removed</w:t>
            </w:r>
            <w:r w:rsidR="35D71395" w:rsidRPr="6FBFD5F2">
              <w:rPr>
                <w:rFonts w:asciiTheme="majorHAnsi" w:hAnsiTheme="majorHAnsi" w:cstheme="majorBidi"/>
                <w:sz w:val="14"/>
                <w:szCs w:val="14"/>
              </w:rPr>
              <w:t xml:space="preserve"> after approvals have been </w:t>
            </w:r>
            <w:r w:rsidR="028F4A92" w:rsidRPr="6FBFD5F2">
              <w:rPr>
                <w:rFonts w:asciiTheme="majorHAnsi" w:hAnsiTheme="majorHAnsi" w:cstheme="majorBidi"/>
                <w:sz w:val="14"/>
                <w:szCs w:val="14"/>
              </w:rPr>
              <w:t>received</w:t>
            </w:r>
            <w:r w:rsidRPr="6FBFD5F2">
              <w:rPr>
                <w:rFonts w:asciiTheme="majorHAnsi" w:hAnsiTheme="majorHAnsi" w:cstheme="majorBidi"/>
                <w:sz w:val="14"/>
                <w:szCs w:val="14"/>
              </w:rPr>
              <w:t xml:space="preserve"> </w:t>
            </w:r>
            <w:r w:rsidR="028F4A92" w:rsidRPr="6FBFD5F2">
              <w:rPr>
                <w:rFonts w:asciiTheme="majorHAnsi" w:hAnsiTheme="majorHAnsi" w:cstheme="majorBidi"/>
                <w:sz w:val="14"/>
                <w:szCs w:val="14"/>
              </w:rPr>
              <w:t xml:space="preserve">and </w:t>
            </w:r>
            <w:r w:rsidRPr="6FBFD5F2">
              <w:rPr>
                <w:rFonts w:asciiTheme="majorHAnsi" w:hAnsiTheme="majorHAnsi" w:cstheme="majorBidi"/>
                <w:sz w:val="14"/>
                <w:szCs w:val="14"/>
              </w:rPr>
              <w:t xml:space="preserve">a minimum of 24 hours after the removal </w:t>
            </w:r>
            <w:r w:rsidR="11E8BF46" w:rsidRPr="6FBFD5F2">
              <w:rPr>
                <w:rFonts w:asciiTheme="majorHAnsi" w:hAnsiTheme="majorHAnsi" w:cstheme="majorBidi"/>
                <w:sz w:val="14"/>
                <w:szCs w:val="14"/>
              </w:rPr>
              <w:t xml:space="preserve">of </w:t>
            </w:r>
            <w:r w:rsidRPr="6FBFD5F2">
              <w:rPr>
                <w:rFonts w:asciiTheme="majorHAnsi" w:hAnsiTheme="majorHAnsi" w:cstheme="majorBidi"/>
                <w:sz w:val="14"/>
                <w:szCs w:val="14"/>
              </w:rPr>
              <w:t xml:space="preserve">non-habitat trees. </w:t>
            </w:r>
          </w:p>
          <w:p w14:paraId="205D1E0B" w14:textId="77777777" w:rsidR="00773953" w:rsidRDefault="00773953" w:rsidP="00773953">
            <w:pPr>
              <w:pStyle w:val="Tabletext"/>
              <w:rPr>
                <w:rFonts w:asciiTheme="majorHAnsi" w:hAnsiTheme="majorHAnsi" w:cstheme="majorHAnsi"/>
                <w:sz w:val="14"/>
                <w:szCs w:val="14"/>
              </w:rPr>
            </w:pPr>
            <w:r>
              <w:rPr>
                <w:rFonts w:asciiTheme="majorHAnsi" w:hAnsiTheme="majorHAnsi" w:cstheme="majorHAnsi"/>
                <w:sz w:val="14"/>
                <w:szCs w:val="14"/>
              </w:rPr>
              <w:t xml:space="preserve">Prior to commencing of clearing each day, the ecologist appointed should inspect the area for signs of wildlife. </w:t>
            </w:r>
          </w:p>
          <w:p w14:paraId="1FE11C2D" w14:textId="77777777" w:rsidR="007713DA" w:rsidRDefault="007713DA" w:rsidP="00773953">
            <w:pPr>
              <w:pStyle w:val="Tabletext"/>
              <w:rPr>
                <w:rFonts w:asciiTheme="majorHAnsi" w:hAnsiTheme="majorHAnsi" w:cstheme="majorHAnsi"/>
                <w:b/>
                <w:sz w:val="14"/>
                <w:szCs w:val="14"/>
              </w:rPr>
            </w:pPr>
          </w:p>
          <w:p w14:paraId="1A02AE76"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28C12D33" w14:textId="73EB9C9C" w:rsidR="007713DA" w:rsidRPr="0061068A" w:rsidRDefault="007713DA" w:rsidP="007713DA">
            <w:pPr>
              <w:pStyle w:val="Tabletext"/>
              <w:rPr>
                <w:rFonts w:asciiTheme="majorHAnsi" w:hAnsiTheme="majorHAnsi" w:cstheme="majorHAnsi"/>
                <w:b/>
                <w:bCs w:val="0"/>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5EFC78F" w14:textId="024AFF30" w:rsidR="00773953" w:rsidRPr="006667DE" w:rsidRDefault="00773953" w:rsidP="00773953">
            <w:pPr>
              <w:pStyle w:val="SymalTableBody"/>
              <w:spacing w:before="20" w:after="20"/>
              <w:jc w:val="center"/>
              <w:rPr>
                <w:sz w:val="14"/>
                <w:szCs w:val="14"/>
              </w:rPr>
            </w:pPr>
            <w:r w:rsidRPr="00CD7DDF">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AC77E1C" w14:textId="0EF3015F" w:rsidR="00773953" w:rsidRDefault="00773953" w:rsidP="00773953">
            <w:pPr>
              <w:pStyle w:val="SymalTableBody"/>
              <w:spacing w:before="20" w:after="20"/>
              <w:jc w:val="center"/>
              <w:rPr>
                <w:sz w:val="14"/>
                <w:szCs w:val="14"/>
              </w:rPr>
            </w:pPr>
            <w:r w:rsidRPr="00CD7DDF">
              <w:rPr>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23DC4C0" w14:textId="462E10B1" w:rsidR="00773953" w:rsidRPr="006667DE" w:rsidRDefault="00773953" w:rsidP="00CC1EEA">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56B1C5A7" w14:textId="77777777" w:rsidR="00773953" w:rsidRPr="002361ED" w:rsidRDefault="00773953" w:rsidP="00773953">
            <w:pPr>
              <w:pStyle w:val="SymalTableBody"/>
              <w:spacing w:before="20" w:after="20"/>
              <w:jc w:val="center"/>
              <w:rPr>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7CF87194" w14:textId="0230C427" w:rsidR="00773953" w:rsidRPr="002361ED" w:rsidRDefault="00773953" w:rsidP="00773953">
            <w:pPr>
              <w:pStyle w:val="SymalTableBody"/>
              <w:spacing w:before="20" w:after="20"/>
              <w:jc w:val="center"/>
              <w:rPr>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22A39C4" w14:textId="77777777" w:rsidR="00773953" w:rsidRPr="006667DE"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08F70FEA" w14:textId="77777777" w:rsidR="00773953" w:rsidRPr="006667DE" w:rsidRDefault="00773953" w:rsidP="00773953">
            <w:pPr>
              <w:pStyle w:val="SymalTableBody"/>
              <w:spacing w:before="20" w:after="20"/>
              <w:jc w:val="center"/>
              <w:rPr>
                <w:b/>
                <w:bCs/>
                <w:szCs w:val="18"/>
              </w:rPr>
            </w:pPr>
          </w:p>
        </w:tc>
      </w:tr>
      <w:tr w:rsidR="37887DDC" w14:paraId="3AC36473" w14:textId="77777777" w:rsidTr="6FBFD5F2">
        <w:trPr>
          <w:trHeight w:val="227"/>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10968E1E" w14:textId="44B74A00" w:rsidR="37887DDC" w:rsidRDefault="00A263A0" w:rsidP="37887DDC">
            <w:pPr>
              <w:pStyle w:val="Tabletext"/>
              <w:rPr>
                <w:rFonts w:asciiTheme="majorHAnsi" w:hAnsiTheme="majorHAnsi" w:cstheme="majorBidi"/>
                <w:b/>
              </w:rPr>
            </w:pPr>
            <w:r>
              <w:rPr>
                <w:rFonts w:asciiTheme="majorHAnsi" w:hAnsiTheme="majorHAnsi" w:cstheme="majorBidi"/>
                <w:b/>
              </w:rPr>
              <w:lastRenderedPageBreak/>
              <w:t>3.2</w:t>
            </w:r>
          </w:p>
        </w:tc>
        <w:tc>
          <w:tcPr>
            <w:tcW w:w="2819" w:type="dxa"/>
            <w:tcBorders>
              <w:top w:val="single" w:sz="8" w:space="0" w:color="auto"/>
              <w:left w:val="single" w:sz="8" w:space="0" w:color="auto"/>
              <w:bottom w:val="single" w:sz="8" w:space="0" w:color="auto"/>
              <w:right w:val="single" w:sz="8" w:space="0" w:color="auto"/>
            </w:tcBorders>
            <w:shd w:val="clear" w:color="auto" w:fill="auto"/>
            <w:vAlign w:val="center"/>
          </w:tcPr>
          <w:p w14:paraId="54E28A55" w14:textId="3E729284" w:rsidR="19C7FE4E" w:rsidRDefault="19C7FE4E" w:rsidP="37887DDC">
            <w:pPr>
              <w:pStyle w:val="SymalTableBody"/>
              <w:rPr>
                <w:rFonts w:asciiTheme="majorHAnsi" w:hAnsiTheme="majorHAnsi" w:cstheme="majorBidi"/>
                <w:sz w:val="14"/>
                <w:szCs w:val="14"/>
              </w:rPr>
            </w:pPr>
            <w:r w:rsidRPr="37887DDC">
              <w:rPr>
                <w:rFonts w:asciiTheme="majorHAnsi" w:hAnsiTheme="majorHAnsi" w:cstheme="majorBidi"/>
                <w:sz w:val="14"/>
                <w:szCs w:val="14"/>
              </w:rPr>
              <w:t>Grubbing</w:t>
            </w:r>
          </w:p>
        </w:tc>
        <w:tc>
          <w:tcPr>
            <w:tcW w:w="993" w:type="dxa"/>
            <w:tcBorders>
              <w:top w:val="single" w:sz="8" w:space="0" w:color="auto"/>
              <w:left w:val="single" w:sz="8" w:space="0" w:color="auto"/>
              <w:bottom w:val="single" w:sz="8" w:space="0" w:color="auto"/>
              <w:right w:val="single" w:sz="8" w:space="0" w:color="auto"/>
            </w:tcBorders>
            <w:shd w:val="clear" w:color="auto" w:fill="auto"/>
            <w:vAlign w:val="center"/>
          </w:tcPr>
          <w:p w14:paraId="3ADD9586" w14:textId="553C2284" w:rsidR="19C7FE4E" w:rsidRDefault="19C7FE4E" w:rsidP="37887DDC">
            <w:pPr>
              <w:pStyle w:val="SymalTableBody"/>
              <w:jc w:val="center"/>
              <w:rPr>
                <w:rFonts w:asciiTheme="majorHAnsi" w:hAnsiTheme="majorHAnsi" w:cstheme="majorBidi"/>
                <w:sz w:val="14"/>
                <w:szCs w:val="14"/>
              </w:rPr>
            </w:pPr>
            <w:r w:rsidRPr="37887DDC">
              <w:rPr>
                <w:rFonts w:asciiTheme="majorHAnsi" w:hAnsiTheme="majorHAnsi" w:cstheme="majorBidi"/>
                <w:sz w:val="14"/>
                <w:szCs w:val="14"/>
              </w:rPr>
              <w:t>VR201.05</w:t>
            </w:r>
          </w:p>
        </w:tc>
        <w:tc>
          <w:tcPr>
            <w:tcW w:w="3561" w:type="dxa"/>
            <w:tcBorders>
              <w:top w:val="single" w:sz="8" w:space="0" w:color="auto"/>
              <w:left w:val="single" w:sz="8" w:space="0" w:color="auto"/>
              <w:bottom w:val="single" w:sz="8" w:space="0" w:color="auto"/>
              <w:right w:val="single" w:sz="8" w:space="0" w:color="auto"/>
            </w:tcBorders>
            <w:shd w:val="clear" w:color="auto" w:fill="auto"/>
            <w:vAlign w:val="center"/>
          </w:tcPr>
          <w:p w14:paraId="305411D9" w14:textId="29309784" w:rsidR="202E94B2" w:rsidRDefault="202E94B2" w:rsidP="37887DDC">
            <w:pPr>
              <w:pStyle w:val="Tabletext"/>
              <w:rPr>
                <w:rFonts w:asciiTheme="majorHAnsi" w:hAnsiTheme="majorHAnsi" w:cstheme="majorBidi"/>
                <w:sz w:val="14"/>
                <w:szCs w:val="14"/>
              </w:rPr>
            </w:pPr>
            <w:r w:rsidRPr="37887DDC">
              <w:rPr>
                <w:rFonts w:asciiTheme="majorHAnsi" w:hAnsiTheme="majorHAnsi" w:cstheme="majorBidi"/>
                <w:sz w:val="14"/>
                <w:szCs w:val="14"/>
              </w:rPr>
              <w:t xml:space="preserve">In areas where excavation will be </w:t>
            </w:r>
            <w:r w:rsidR="00D621F2">
              <w:rPr>
                <w:rFonts w:asciiTheme="majorHAnsi" w:hAnsiTheme="majorHAnsi" w:cstheme="majorBidi"/>
                <w:sz w:val="14"/>
                <w:szCs w:val="14"/>
              </w:rPr>
              <w:t>undertaken</w:t>
            </w:r>
            <w:r w:rsidRPr="37887DDC">
              <w:rPr>
                <w:rFonts w:asciiTheme="majorHAnsi" w:hAnsiTheme="majorHAnsi" w:cstheme="majorBidi"/>
                <w:sz w:val="14"/>
                <w:szCs w:val="14"/>
              </w:rPr>
              <w:t xml:space="preserve">, all vegetation shall be </w:t>
            </w:r>
            <w:r w:rsidR="76643B49" w:rsidRPr="37887DDC">
              <w:rPr>
                <w:rFonts w:asciiTheme="majorHAnsi" w:hAnsiTheme="majorHAnsi" w:cstheme="majorBidi"/>
                <w:sz w:val="14"/>
                <w:szCs w:val="14"/>
              </w:rPr>
              <w:t>grubbed as per the requirements of VR 20</w:t>
            </w:r>
            <w:r w:rsidR="00942D77">
              <w:rPr>
                <w:rFonts w:asciiTheme="majorHAnsi" w:hAnsiTheme="majorHAnsi" w:cstheme="majorBidi"/>
                <w:sz w:val="14"/>
                <w:szCs w:val="14"/>
              </w:rPr>
              <w:t>1</w:t>
            </w:r>
            <w:r w:rsidR="76643B49" w:rsidRPr="37887DDC">
              <w:rPr>
                <w:rFonts w:asciiTheme="majorHAnsi" w:hAnsiTheme="majorHAnsi" w:cstheme="majorBidi"/>
                <w:sz w:val="14"/>
                <w:szCs w:val="14"/>
              </w:rPr>
              <w:t>.05</w:t>
            </w:r>
            <w:r w:rsidR="0945EA1C" w:rsidRPr="37887DDC">
              <w:rPr>
                <w:rFonts w:asciiTheme="majorHAnsi" w:hAnsiTheme="majorHAnsi" w:cstheme="majorBidi"/>
                <w:sz w:val="14"/>
                <w:szCs w:val="14"/>
              </w:rPr>
              <w:t xml:space="preserve"> and early works – subgrade improvement design package</w:t>
            </w:r>
          </w:p>
          <w:p w14:paraId="27BDBFE9" w14:textId="2CE8CEB1" w:rsidR="76643B49" w:rsidRDefault="76643B49" w:rsidP="37887DDC">
            <w:pPr>
              <w:pStyle w:val="Tabletext"/>
              <w:rPr>
                <w:rFonts w:asciiTheme="majorHAnsi" w:hAnsiTheme="majorHAnsi" w:cstheme="majorBidi"/>
                <w:sz w:val="14"/>
                <w:szCs w:val="14"/>
              </w:rPr>
            </w:pPr>
            <w:r w:rsidRPr="37887DDC">
              <w:rPr>
                <w:rFonts w:asciiTheme="majorHAnsi" w:hAnsiTheme="majorHAnsi" w:cstheme="majorBidi"/>
                <w:sz w:val="14"/>
                <w:szCs w:val="14"/>
              </w:rPr>
              <w:t xml:space="preserve">Holes resulting from grubbing shall be backfilled with similar material and compacted to same degree as surrounding material. </w:t>
            </w:r>
          </w:p>
        </w:tc>
        <w:tc>
          <w:tcPr>
            <w:tcW w:w="993" w:type="dxa"/>
            <w:tcBorders>
              <w:top w:val="single" w:sz="8" w:space="0" w:color="auto"/>
              <w:left w:val="single" w:sz="8" w:space="0" w:color="auto"/>
              <w:bottom w:val="single" w:sz="8" w:space="0" w:color="auto"/>
              <w:right w:val="single" w:sz="8" w:space="0" w:color="auto"/>
            </w:tcBorders>
            <w:shd w:val="clear" w:color="auto" w:fill="auto"/>
            <w:vAlign w:val="center"/>
          </w:tcPr>
          <w:p w14:paraId="0D4DD09A" w14:textId="4C9E93F0" w:rsidR="238E8CBC" w:rsidRDefault="238E8CBC" w:rsidP="37887DDC">
            <w:pPr>
              <w:pStyle w:val="SymalTableBody"/>
              <w:jc w:val="center"/>
              <w:rPr>
                <w:sz w:val="14"/>
                <w:szCs w:val="14"/>
              </w:rPr>
            </w:pPr>
            <w:r w:rsidRPr="37887DDC">
              <w:rPr>
                <w:sz w:val="14"/>
                <w:szCs w:val="14"/>
              </w:rPr>
              <w:t>Each Lot</w:t>
            </w:r>
          </w:p>
        </w:tc>
        <w:tc>
          <w:tcPr>
            <w:tcW w:w="850" w:type="dxa"/>
            <w:tcBorders>
              <w:top w:val="single" w:sz="8" w:space="0" w:color="auto"/>
              <w:left w:val="single" w:sz="8" w:space="0" w:color="auto"/>
              <w:bottom w:val="single" w:sz="8" w:space="0" w:color="auto"/>
              <w:right w:val="single" w:sz="8" w:space="0" w:color="auto"/>
            </w:tcBorders>
            <w:shd w:val="clear" w:color="auto" w:fill="auto"/>
            <w:vAlign w:val="center"/>
          </w:tcPr>
          <w:p w14:paraId="4790BBCC" w14:textId="0E5BCFC7" w:rsidR="238E8CBC" w:rsidRDefault="238E8CBC" w:rsidP="37887DDC">
            <w:pPr>
              <w:pStyle w:val="SymalTableBody"/>
              <w:jc w:val="center"/>
              <w:rPr>
                <w:sz w:val="14"/>
                <w:szCs w:val="14"/>
              </w:rPr>
            </w:pPr>
            <w:r w:rsidRPr="37887DDC">
              <w:rPr>
                <w:sz w:val="14"/>
                <w:szCs w:val="14"/>
              </w:rPr>
              <w:t>R</w:t>
            </w:r>
          </w:p>
        </w:tc>
        <w:tc>
          <w:tcPr>
            <w:tcW w:w="708" w:type="dxa"/>
            <w:tcBorders>
              <w:top w:val="single" w:sz="8" w:space="0" w:color="auto"/>
              <w:left w:val="single" w:sz="8" w:space="0" w:color="auto"/>
              <w:bottom w:val="single" w:sz="8" w:space="0" w:color="auto"/>
              <w:right w:val="single" w:sz="8" w:space="0" w:color="auto"/>
            </w:tcBorders>
            <w:shd w:val="clear" w:color="auto" w:fill="auto"/>
            <w:vAlign w:val="center"/>
          </w:tcPr>
          <w:p w14:paraId="1C7C877B" w14:textId="2F27B7E7" w:rsidR="238E8CBC" w:rsidRDefault="238E8CBC" w:rsidP="37887DDC">
            <w:pPr>
              <w:pStyle w:val="SymalTableBody"/>
              <w:jc w:val="center"/>
              <w:rPr>
                <w:sz w:val="14"/>
                <w:szCs w:val="14"/>
              </w:rPr>
            </w:pPr>
            <w:r w:rsidRPr="37887DDC">
              <w:rPr>
                <w:sz w:val="14"/>
                <w:szCs w:val="14"/>
              </w:rPr>
              <w:t>SE</w:t>
            </w:r>
          </w:p>
        </w:tc>
        <w:tc>
          <w:tcPr>
            <w:tcW w:w="713" w:type="dxa"/>
            <w:tcBorders>
              <w:top w:val="single" w:sz="8" w:space="0" w:color="auto"/>
              <w:left w:val="single" w:sz="8" w:space="0" w:color="auto"/>
              <w:bottom w:val="single" w:sz="8" w:space="0" w:color="auto"/>
              <w:right w:val="single" w:sz="8" w:space="0" w:color="auto"/>
            </w:tcBorders>
            <w:shd w:val="clear" w:color="auto" w:fill="auto"/>
          </w:tcPr>
          <w:p w14:paraId="456E6AF2" w14:textId="0ADD617C" w:rsidR="37887DDC" w:rsidRDefault="37887DDC" w:rsidP="37887DDC">
            <w:pPr>
              <w:pStyle w:val="SymalTableBody"/>
              <w:jc w:val="center"/>
              <w:rPr>
                <w:b/>
                <w:bCs/>
              </w:rPr>
            </w:pPr>
          </w:p>
        </w:tc>
        <w:tc>
          <w:tcPr>
            <w:tcW w:w="853" w:type="dxa"/>
            <w:tcBorders>
              <w:top w:val="single" w:sz="8" w:space="0" w:color="auto"/>
              <w:left w:val="single" w:sz="8" w:space="0" w:color="auto"/>
              <w:bottom w:val="single" w:sz="8" w:space="0" w:color="auto"/>
              <w:right w:val="single" w:sz="8" w:space="0" w:color="auto"/>
            </w:tcBorders>
            <w:shd w:val="clear" w:color="auto" w:fill="auto"/>
          </w:tcPr>
          <w:p w14:paraId="2E5D5D6C" w14:textId="49411AEC" w:rsidR="37887DDC" w:rsidRDefault="37887DDC" w:rsidP="37887DDC">
            <w:pPr>
              <w:pStyle w:val="SymalTableBody"/>
              <w:jc w:val="center"/>
              <w:rPr>
                <w:b/>
                <w:bCs/>
              </w:rPr>
            </w:pPr>
          </w:p>
        </w:tc>
        <w:tc>
          <w:tcPr>
            <w:tcW w:w="708" w:type="dxa"/>
            <w:tcBorders>
              <w:top w:val="single" w:sz="8" w:space="0" w:color="auto"/>
              <w:left w:val="single" w:sz="8" w:space="0" w:color="auto"/>
              <w:bottom w:val="single" w:sz="8" w:space="0" w:color="auto"/>
              <w:right w:val="single" w:sz="8" w:space="0" w:color="auto"/>
            </w:tcBorders>
            <w:shd w:val="clear" w:color="auto" w:fill="auto"/>
          </w:tcPr>
          <w:p w14:paraId="64402BDE" w14:textId="60E8A98D" w:rsidR="37887DDC" w:rsidRDefault="37887DDC" w:rsidP="37887DDC">
            <w:pPr>
              <w:pStyle w:val="SymalTableBody"/>
              <w:jc w:val="center"/>
              <w:rPr>
                <w:b/>
                <w:bCs/>
              </w:rPr>
            </w:pPr>
          </w:p>
        </w:tc>
        <w:tc>
          <w:tcPr>
            <w:tcW w:w="1654" w:type="dxa"/>
            <w:tcBorders>
              <w:top w:val="single" w:sz="8" w:space="0" w:color="auto"/>
              <w:left w:val="single" w:sz="8" w:space="0" w:color="auto"/>
              <w:bottom w:val="single" w:sz="8" w:space="0" w:color="auto"/>
              <w:right w:val="single" w:sz="8" w:space="0" w:color="auto"/>
            </w:tcBorders>
            <w:shd w:val="clear" w:color="auto" w:fill="auto"/>
          </w:tcPr>
          <w:p w14:paraId="12E1A8E2" w14:textId="09050A33" w:rsidR="37887DDC" w:rsidRDefault="37887DDC" w:rsidP="37887DDC">
            <w:pPr>
              <w:pStyle w:val="SymalTableBody"/>
              <w:rPr>
                <w:b/>
                <w:bCs/>
              </w:rPr>
            </w:pPr>
          </w:p>
        </w:tc>
      </w:tr>
      <w:tr w:rsidR="00773953" w:rsidRPr="00741190" w14:paraId="210EFD8D"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0D05095" w14:textId="5211DEDB" w:rsidR="00773953" w:rsidRPr="00050056" w:rsidRDefault="00914FA0" w:rsidP="00773953">
            <w:pPr>
              <w:pStyle w:val="Tabletext"/>
              <w:rPr>
                <w:rFonts w:asciiTheme="majorHAnsi" w:hAnsiTheme="majorHAnsi" w:cstheme="majorHAnsi"/>
                <w:b/>
                <w:bCs w:val="0"/>
                <w:szCs w:val="16"/>
              </w:rPr>
            </w:pPr>
            <w:r>
              <w:rPr>
                <w:rFonts w:asciiTheme="majorHAnsi" w:hAnsiTheme="majorHAnsi" w:cstheme="majorHAnsi"/>
                <w:b/>
                <w:szCs w:val="16"/>
              </w:rPr>
              <w:t>3.</w:t>
            </w:r>
            <w:r w:rsidR="00A263A0">
              <w:rPr>
                <w:rFonts w:asciiTheme="majorHAnsi" w:hAnsiTheme="majorHAnsi" w:cstheme="majorHAnsi"/>
                <w:b/>
                <w:szCs w:val="16"/>
              </w:rPr>
              <w:t>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2B028E9" w14:textId="77777777" w:rsidR="00773953" w:rsidRPr="0085244C"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Clearing at Culvert Sites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B1E691B" w14:textId="77777777" w:rsidR="00773953" w:rsidRPr="0085244C"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VR201.06</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112C85A" w14:textId="77777777" w:rsidR="00773953" w:rsidRDefault="00773953" w:rsidP="00773953">
            <w:pPr>
              <w:pStyle w:val="Tabletext"/>
              <w:rPr>
                <w:rFonts w:asciiTheme="majorHAnsi" w:hAnsiTheme="majorHAnsi" w:cstheme="majorHAnsi"/>
                <w:sz w:val="14"/>
                <w:szCs w:val="14"/>
              </w:rPr>
            </w:pPr>
            <w:r>
              <w:rPr>
                <w:rFonts w:asciiTheme="majorHAnsi" w:hAnsiTheme="majorHAnsi" w:cstheme="majorHAnsi"/>
                <w:sz w:val="14"/>
                <w:szCs w:val="14"/>
              </w:rPr>
              <w:t xml:space="preserve">Any trees or stumps with 10m of any portion of a proposed culvert having a waterway area greater than 6m^2 shall be cleared and grubbed in accordance with the requirements of VR201. </w:t>
            </w:r>
          </w:p>
          <w:p w14:paraId="55C485A6" w14:textId="77777777" w:rsidR="007713DA" w:rsidRDefault="007713DA" w:rsidP="00773953">
            <w:pPr>
              <w:pStyle w:val="Tabletext"/>
              <w:rPr>
                <w:rFonts w:asciiTheme="majorHAnsi" w:hAnsiTheme="majorHAnsi" w:cstheme="majorHAnsi"/>
                <w:color w:val="FF0000"/>
                <w:sz w:val="14"/>
                <w:szCs w:val="14"/>
              </w:rPr>
            </w:pPr>
          </w:p>
          <w:p w14:paraId="6F4809A5"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08B31165" w14:textId="39A6DEB3" w:rsidR="007713DA" w:rsidRPr="00D95659" w:rsidRDefault="007713DA" w:rsidP="007713DA">
            <w:pPr>
              <w:pStyle w:val="Tabletext"/>
              <w:rPr>
                <w:rFonts w:asciiTheme="majorHAnsi" w:hAnsiTheme="majorHAnsi" w:cstheme="majorHAnsi"/>
                <w:color w:val="FF0000"/>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8AF0869" w14:textId="77777777" w:rsidR="00773953" w:rsidRPr="00CD7DDF" w:rsidRDefault="00773953" w:rsidP="00773953">
            <w:pPr>
              <w:pStyle w:val="SymalTableBody"/>
              <w:spacing w:before="20" w:after="20"/>
              <w:jc w:val="center"/>
              <w:rPr>
                <w:sz w:val="14"/>
                <w:szCs w:val="14"/>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DE2913D" w14:textId="77777777" w:rsidR="00773953" w:rsidRPr="00CD7DDF" w:rsidRDefault="00773953" w:rsidP="00773953">
            <w:pPr>
              <w:pStyle w:val="SymalTableBody"/>
              <w:spacing w:before="20" w:after="20"/>
              <w:jc w:val="center"/>
              <w:rPr>
                <w:sz w:val="14"/>
                <w:szCs w:val="14"/>
              </w:rPr>
            </w:pPr>
            <w:r>
              <w:rPr>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7EABCFC" w14:textId="77777777" w:rsidR="00773953" w:rsidRPr="00CD7DDF"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5360D1A2" w14:textId="77777777" w:rsidR="00773953" w:rsidRPr="006667DE"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45715A2" w14:textId="77777777" w:rsidR="00773953"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5BE5C343" w14:textId="77777777" w:rsidR="00773953" w:rsidRPr="006667DE"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1880D242" w14:textId="77777777" w:rsidR="00773953" w:rsidRPr="006667DE" w:rsidRDefault="00773953" w:rsidP="00773953">
            <w:pPr>
              <w:pStyle w:val="SymalTableBody"/>
              <w:spacing w:before="20" w:after="20"/>
              <w:rPr>
                <w:b/>
                <w:bCs/>
                <w:szCs w:val="18"/>
              </w:rPr>
            </w:pPr>
          </w:p>
        </w:tc>
      </w:tr>
      <w:tr w:rsidR="00773953" w:rsidRPr="00741190" w14:paraId="0AE7ABD4"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E9DEE39" w14:textId="05392546" w:rsidR="00773953" w:rsidRPr="006667DE" w:rsidRDefault="00773953" w:rsidP="37887DDC">
            <w:pPr>
              <w:pStyle w:val="Tabletext"/>
              <w:rPr>
                <w:rFonts w:asciiTheme="majorHAnsi" w:hAnsiTheme="majorHAnsi" w:cstheme="majorBidi"/>
                <w:b/>
              </w:rPr>
            </w:pPr>
            <w:r w:rsidRPr="37887DDC">
              <w:rPr>
                <w:rFonts w:asciiTheme="majorHAnsi" w:hAnsiTheme="majorHAnsi" w:cstheme="majorBidi"/>
                <w:b/>
              </w:rPr>
              <w:t>3.</w:t>
            </w:r>
            <w:r w:rsidR="00A263A0">
              <w:rPr>
                <w:rFonts w:asciiTheme="majorHAnsi" w:hAnsiTheme="majorHAnsi" w:cstheme="majorBidi"/>
                <w:b/>
              </w:rPr>
              <w:t>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BC90DBA" w14:textId="13ED1B9F" w:rsidR="00773953" w:rsidRPr="006667DE"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Flora and fauna handling and removal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B205D48" w14:textId="47D44227" w:rsidR="00773953" w:rsidRPr="006667DE"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1200.15 (b)(</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 xml:space="preserve">)(F) </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FFB6575" w14:textId="401CC26D" w:rsidR="00773953" w:rsidRDefault="00773953" w:rsidP="00773953">
            <w:pPr>
              <w:pStyle w:val="Tabletext"/>
              <w:rPr>
                <w:rFonts w:asciiTheme="majorHAnsi" w:hAnsiTheme="majorHAnsi" w:cstheme="majorHAnsi"/>
                <w:sz w:val="14"/>
                <w:szCs w:val="14"/>
              </w:rPr>
            </w:pPr>
            <w:r>
              <w:rPr>
                <w:rFonts w:asciiTheme="majorHAnsi" w:hAnsiTheme="majorHAnsi" w:cstheme="majorHAnsi"/>
                <w:sz w:val="14"/>
                <w:szCs w:val="14"/>
              </w:rPr>
              <w:t xml:space="preserve">The Superintendent must be notified if any significant flora and fauna is found, and an ecologist must identify and provide advice on what to do with the found flora or fauna. </w:t>
            </w:r>
          </w:p>
          <w:p w14:paraId="1B9F46EB" w14:textId="5D0A7144" w:rsidR="00045C49" w:rsidRDefault="00045C49" w:rsidP="00773953">
            <w:pPr>
              <w:pStyle w:val="Tabletext"/>
              <w:rPr>
                <w:rFonts w:asciiTheme="majorHAnsi" w:hAnsiTheme="majorHAnsi" w:cstheme="majorHAnsi"/>
                <w:sz w:val="14"/>
                <w:szCs w:val="14"/>
              </w:rPr>
            </w:pPr>
            <w:r>
              <w:rPr>
                <w:rFonts w:asciiTheme="majorHAnsi" w:hAnsiTheme="majorHAnsi" w:cstheme="majorHAnsi"/>
                <w:sz w:val="14"/>
                <w:szCs w:val="14"/>
              </w:rPr>
              <w:t>The Superintendent must notify Environmental representative of any flora and fauna found.</w:t>
            </w:r>
          </w:p>
          <w:p w14:paraId="370D9AE0" w14:textId="77777777" w:rsidR="007713DA" w:rsidRDefault="007713DA" w:rsidP="00773953">
            <w:pPr>
              <w:pStyle w:val="Tabletext"/>
              <w:rPr>
                <w:rFonts w:asciiTheme="majorHAnsi" w:hAnsiTheme="majorHAnsi" w:cstheme="majorHAnsi"/>
                <w:sz w:val="14"/>
                <w:szCs w:val="14"/>
              </w:rPr>
            </w:pPr>
          </w:p>
          <w:p w14:paraId="71C7BAEC" w14:textId="77777777" w:rsidR="007713DA" w:rsidRDefault="007713DA" w:rsidP="007713D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63A75C49" w14:textId="165AE274" w:rsidR="007713DA" w:rsidRPr="006667DE" w:rsidRDefault="007713DA" w:rsidP="007713DA">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68C4126" w14:textId="527B5F04" w:rsidR="00773953" w:rsidRPr="006667DE" w:rsidRDefault="00773953" w:rsidP="00773953">
            <w:pPr>
              <w:pStyle w:val="SymalTableBody"/>
              <w:spacing w:before="20" w:after="20"/>
              <w:jc w:val="center"/>
              <w:rPr>
                <w:sz w:val="14"/>
                <w:szCs w:val="14"/>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6DAC2678" w14:textId="22B8FFC8" w:rsidR="00773953" w:rsidRDefault="00773953" w:rsidP="00773953">
            <w:pPr>
              <w:pStyle w:val="SymalTableBody"/>
              <w:spacing w:before="20" w:after="20"/>
              <w:jc w:val="center"/>
              <w:rPr>
                <w:sz w:val="14"/>
                <w:szCs w:val="14"/>
              </w:rPr>
            </w:pPr>
            <w:r>
              <w:rPr>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04CB75E" w14:textId="6BF60AF9" w:rsidR="00773953" w:rsidRPr="006667DE"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1A2348AC" w14:textId="77777777" w:rsidR="00773953" w:rsidRPr="006667DE"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56A7B8D0" w14:textId="77777777" w:rsidR="00773953" w:rsidRPr="006667DE"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7B69F2F5" w14:textId="77777777" w:rsidR="00773953" w:rsidRPr="006667DE"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A9AACE6" w14:textId="77777777" w:rsidR="00773953" w:rsidRPr="006667DE" w:rsidRDefault="00773953" w:rsidP="00773953">
            <w:pPr>
              <w:pStyle w:val="SymalTableBody"/>
              <w:spacing w:before="20" w:after="20"/>
              <w:rPr>
                <w:b/>
                <w:bCs/>
                <w:szCs w:val="18"/>
              </w:rPr>
            </w:pPr>
          </w:p>
        </w:tc>
      </w:tr>
      <w:tr w:rsidR="00773953" w:rsidRPr="00741190" w14:paraId="45C583D1"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93ECA5A" w14:textId="489D7672" w:rsidR="00773953" w:rsidRPr="006667DE" w:rsidRDefault="00773953" w:rsidP="37887DDC">
            <w:pPr>
              <w:pStyle w:val="Tabletext"/>
              <w:rPr>
                <w:rFonts w:asciiTheme="majorHAnsi" w:hAnsiTheme="majorHAnsi" w:cstheme="majorBidi"/>
                <w:b/>
              </w:rPr>
            </w:pPr>
            <w:r w:rsidRPr="37887DDC">
              <w:rPr>
                <w:rFonts w:asciiTheme="majorHAnsi" w:hAnsiTheme="majorHAnsi" w:cstheme="majorBidi"/>
                <w:b/>
              </w:rPr>
              <w:t>3.</w:t>
            </w:r>
            <w:r w:rsidR="00A263A0">
              <w:rPr>
                <w:rFonts w:asciiTheme="majorHAnsi" w:hAnsiTheme="majorHAnsi" w:cstheme="majorBidi"/>
                <w:b/>
              </w:rPr>
              <w:t>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8E58522" w14:textId="60964C4F" w:rsidR="00773953" w:rsidRPr="006667DE"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Identified habitat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FE98DF6" w14:textId="77777777" w:rsidR="00773953" w:rsidRDefault="00773953" w:rsidP="00773953">
            <w:pPr>
              <w:pStyle w:val="SymalTableBody"/>
              <w:spacing w:before="20" w:after="20"/>
              <w:jc w:val="center"/>
              <w:rPr>
                <w:rFonts w:asciiTheme="majorHAnsi" w:hAnsiTheme="majorHAnsi" w:cstheme="majorHAnsi"/>
                <w:sz w:val="14"/>
                <w:szCs w:val="14"/>
              </w:rPr>
            </w:pPr>
            <w:r w:rsidRPr="006667DE">
              <w:rPr>
                <w:rFonts w:asciiTheme="majorHAnsi" w:hAnsiTheme="majorHAnsi" w:cstheme="majorHAnsi"/>
                <w:sz w:val="14"/>
                <w:szCs w:val="14"/>
              </w:rPr>
              <w:t>VR201.10</w:t>
            </w:r>
          </w:p>
          <w:p w14:paraId="79A4CB7F" w14:textId="77777777" w:rsidR="00773953" w:rsidRDefault="00773953" w:rsidP="00773953">
            <w:pPr>
              <w:pStyle w:val="SymalTableBody"/>
              <w:spacing w:before="20" w:after="20"/>
              <w:jc w:val="center"/>
              <w:rPr>
                <w:rFonts w:asciiTheme="majorHAnsi" w:hAnsiTheme="majorHAnsi" w:cstheme="majorHAnsi"/>
                <w:sz w:val="14"/>
                <w:szCs w:val="14"/>
              </w:rPr>
            </w:pPr>
          </w:p>
          <w:p w14:paraId="28314A29" w14:textId="4965CCDF" w:rsidR="00773953" w:rsidRPr="006667DE"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1200.15</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515AF7B" w14:textId="0615067C" w:rsidR="00773953" w:rsidRDefault="00773953" w:rsidP="00773953">
            <w:pPr>
              <w:pStyle w:val="Tabletext"/>
              <w:rPr>
                <w:rFonts w:asciiTheme="majorHAnsi" w:hAnsiTheme="majorHAnsi" w:cstheme="majorHAnsi"/>
                <w:sz w:val="14"/>
                <w:szCs w:val="14"/>
              </w:rPr>
            </w:pPr>
            <w:r w:rsidRPr="006667DE">
              <w:rPr>
                <w:rFonts w:asciiTheme="majorHAnsi" w:hAnsiTheme="majorHAnsi" w:cstheme="majorHAnsi"/>
                <w:sz w:val="14"/>
                <w:szCs w:val="14"/>
              </w:rPr>
              <w:t xml:space="preserve">Trees with hollows can only be removed during initial </w:t>
            </w:r>
            <w:r w:rsidRPr="00BA6303">
              <w:rPr>
                <w:rFonts w:asciiTheme="majorHAnsi" w:hAnsiTheme="majorHAnsi" w:cstheme="majorHAnsi"/>
                <w:sz w:val="14"/>
                <w:szCs w:val="14"/>
              </w:rPr>
              <w:t xml:space="preserve">clearing, if hollow is occupied, the section is to be left and cut </w:t>
            </w:r>
            <w:r w:rsidR="00914C14" w:rsidRPr="00BA6303">
              <w:rPr>
                <w:rFonts w:asciiTheme="majorHAnsi" w:hAnsiTheme="majorHAnsi" w:cstheme="majorHAnsi"/>
                <w:sz w:val="14"/>
                <w:szCs w:val="14"/>
              </w:rPr>
              <w:t xml:space="preserve">after clearance from the ecologist and </w:t>
            </w:r>
            <w:r w:rsidRPr="00BA6303">
              <w:rPr>
                <w:rFonts w:asciiTheme="majorHAnsi" w:hAnsiTheme="majorHAnsi" w:cstheme="majorHAnsi"/>
                <w:sz w:val="14"/>
                <w:szCs w:val="14"/>
              </w:rPr>
              <w:t xml:space="preserve">a </w:t>
            </w:r>
            <w:r w:rsidRPr="006667DE">
              <w:rPr>
                <w:rFonts w:asciiTheme="majorHAnsi" w:hAnsiTheme="majorHAnsi" w:cstheme="majorHAnsi"/>
                <w:sz w:val="14"/>
                <w:szCs w:val="14"/>
              </w:rPr>
              <w:t xml:space="preserve">minimum of 24 hours after removal of non-habitat trees in the area. </w:t>
            </w:r>
          </w:p>
          <w:p w14:paraId="7C110DB8" w14:textId="77777777" w:rsidR="005B727B" w:rsidRDefault="005B727B" w:rsidP="00773953">
            <w:pPr>
              <w:pStyle w:val="Tabletext"/>
              <w:rPr>
                <w:rFonts w:asciiTheme="majorHAnsi" w:hAnsiTheme="majorHAnsi" w:cstheme="majorHAnsi"/>
                <w:sz w:val="14"/>
                <w:szCs w:val="14"/>
              </w:rPr>
            </w:pPr>
          </w:p>
          <w:p w14:paraId="35483EA3" w14:textId="77777777" w:rsidR="005B727B" w:rsidRDefault="005B727B" w:rsidP="005B727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05F6D473" w14:textId="2F97B12F" w:rsidR="005B727B" w:rsidRPr="006667DE" w:rsidRDefault="005B727B" w:rsidP="005B727B">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940F32D" w14:textId="1E10FA27" w:rsidR="00773953" w:rsidRPr="006667DE" w:rsidRDefault="00773953" w:rsidP="00773953">
            <w:pPr>
              <w:pStyle w:val="SymalTableBody"/>
              <w:spacing w:before="20" w:after="20"/>
              <w:jc w:val="center"/>
              <w:rPr>
                <w:sz w:val="14"/>
                <w:szCs w:val="14"/>
              </w:rPr>
            </w:pPr>
            <w:r w:rsidRPr="006667DE">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BBDF669" w14:textId="0B1B72E4" w:rsidR="00773953" w:rsidRPr="006667DE" w:rsidRDefault="00773953" w:rsidP="00773953">
            <w:pPr>
              <w:pStyle w:val="SymalTableBody"/>
              <w:spacing w:before="20" w:after="20"/>
              <w:jc w:val="center"/>
              <w:rPr>
                <w:sz w:val="14"/>
                <w:szCs w:val="14"/>
              </w:rPr>
            </w:pPr>
            <w:r>
              <w:rPr>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1A31E05" w14:textId="3C93DD30" w:rsidR="00773953" w:rsidRPr="006667DE" w:rsidRDefault="00773953" w:rsidP="00773953">
            <w:pPr>
              <w:pStyle w:val="SymalTableBody"/>
              <w:spacing w:before="20" w:after="20"/>
              <w:jc w:val="center"/>
              <w:rPr>
                <w:sz w:val="14"/>
                <w:szCs w:val="14"/>
              </w:rPr>
            </w:pPr>
            <w:r w:rsidRPr="006667DE">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29C373AB" w14:textId="77777777" w:rsidR="00773953" w:rsidRPr="006667DE"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A393665" w14:textId="77777777" w:rsidR="00773953" w:rsidRPr="006667DE"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FE8A147" w14:textId="77777777" w:rsidR="00773953" w:rsidRPr="006667DE"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6A7FD970" w14:textId="77777777" w:rsidR="00773953" w:rsidRPr="006667DE" w:rsidRDefault="00773953" w:rsidP="00773953">
            <w:pPr>
              <w:pStyle w:val="SymalTableBody"/>
              <w:spacing w:before="20" w:after="20"/>
              <w:rPr>
                <w:b/>
                <w:bCs/>
                <w:szCs w:val="18"/>
              </w:rPr>
            </w:pPr>
          </w:p>
        </w:tc>
      </w:tr>
      <w:tr w:rsidR="00773953" w:rsidRPr="00741190" w14:paraId="2FD3D6AA"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C182DAE" w14:textId="338F0F87" w:rsidR="00773953" w:rsidRDefault="00773953" w:rsidP="37887DDC">
            <w:pPr>
              <w:pStyle w:val="SymalTableBody"/>
              <w:spacing w:before="20" w:after="20"/>
              <w:rPr>
                <w:rFonts w:asciiTheme="majorHAnsi" w:hAnsiTheme="majorHAnsi" w:cstheme="majorBidi"/>
                <w:b/>
                <w:bCs/>
                <w:sz w:val="16"/>
                <w:szCs w:val="16"/>
              </w:rPr>
            </w:pPr>
            <w:r w:rsidRPr="37887DDC">
              <w:rPr>
                <w:rFonts w:asciiTheme="majorHAnsi" w:hAnsiTheme="majorHAnsi" w:cstheme="majorBidi"/>
                <w:b/>
                <w:bCs/>
                <w:sz w:val="16"/>
                <w:szCs w:val="16"/>
              </w:rPr>
              <w:t>3.</w:t>
            </w:r>
            <w:r w:rsidR="00A263A0">
              <w:rPr>
                <w:rFonts w:asciiTheme="majorHAnsi" w:hAnsiTheme="majorHAnsi" w:cstheme="majorBidi"/>
                <w:b/>
                <w:bCs/>
                <w:sz w:val="16"/>
                <w:szCs w:val="16"/>
              </w:rPr>
              <w:t>6</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669D1B44" w14:textId="68C7EF6D" w:rsidR="00773953" w:rsidRDefault="00773953" w:rsidP="00773953">
            <w:pPr>
              <w:pStyle w:val="SymalTableBody"/>
              <w:spacing w:before="20" w:after="20"/>
              <w:rPr>
                <w:rFonts w:asciiTheme="majorHAnsi" w:hAnsiTheme="majorHAnsi" w:cstheme="majorHAnsi"/>
                <w:sz w:val="14"/>
                <w:szCs w:val="14"/>
              </w:rPr>
            </w:pPr>
            <w:r w:rsidRPr="00CC1F7A">
              <w:rPr>
                <w:rFonts w:asciiTheme="majorHAnsi" w:hAnsiTheme="majorHAnsi" w:cstheme="majorHAnsi"/>
                <w:sz w:val="14"/>
                <w:szCs w:val="14"/>
              </w:rPr>
              <w:t>Reuse of Material</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76623A5" w14:textId="0C51B52C" w:rsidR="0077395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1200.15</w:t>
            </w:r>
          </w:p>
          <w:p w14:paraId="342BDC3E" w14:textId="1B170AB6" w:rsidR="0077395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(b)(</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w:t>
            </w:r>
            <w:r w:rsidRPr="006D1929">
              <w:rPr>
                <w:rFonts w:asciiTheme="majorHAnsi" w:hAnsiTheme="majorHAnsi" w:cstheme="majorHAnsi"/>
                <w:sz w:val="14"/>
                <w:szCs w:val="14"/>
              </w:rPr>
              <w:t>(G)</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BAD28EE" w14:textId="2E8709B6" w:rsidR="00773953" w:rsidRPr="005314BD" w:rsidRDefault="00773953" w:rsidP="00773953">
            <w:pPr>
              <w:pStyle w:val="Tabletext"/>
              <w:rPr>
                <w:rFonts w:asciiTheme="majorHAnsi" w:hAnsiTheme="majorHAnsi" w:cstheme="majorHAnsi"/>
                <w:sz w:val="14"/>
                <w:szCs w:val="14"/>
              </w:rPr>
            </w:pPr>
            <w:r>
              <w:rPr>
                <w:rFonts w:asciiTheme="majorHAnsi" w:hAnsiTheme="majorHAnsi" w:cstheme="majorHAnsi"/>
                <w:sz w:val="14"/>
                <w:szCs w:val="14"/>
              </w:rPr>
              <w:t>S</w:t>
            </w:r>
            <w:r w:rsidRPr="005314BD">
              <w:rPr>
                <w:rFonts w:asciiTheme="majorHAnsi" w:hAnsiTheme="majorHAnsi" w:cstheme="majorHAnsi"/>
                <w:sz w:val="14"/>
                <w:szCs w:val="14"/>
              </w:rPr>
              <w:t xml:space="preserve">eek and adopt where practical reuse opportunities for vegetation felled during the vegetation clearing operations.  Reuse may include: </w:t>
            </w:r>
          </w:p>
          <w:p w14:paraId="4D081477" w14:textId="77777777" w:rsidR="00773953" w:rsidRPr="005314BD" w:rsidRDefault="00773953" w:rsidP="00773953">
            <w:pPr>
              <w:pStyle w:val="Tabletext"/>
              <w:rPr>
                <w:rFonts w:asciiTheme="majorHAnsi" w:hAnsiTheme="majorHAnsi" w:cstheme="majorHAnsi"/>
                <w:sz w:val="14"/>
                <w:szCs w:val="14"/>
              </w:rPr>
            </w:pPr>
            <w:r w:rsidRPr="005314BD">
              <w:rPr>
                <w:rFonts w:asciiTheme="majorHAnsi" w:hAnsiTheme="majorHAnsi" w:cstheme="majorHAnsi"/>
                <w:sz w:val="14"/>
                <w:szCs w:val="14"/>
              </w:rPr>
              <w:t xml:space="preserve">a. retention of sections of a branch/trunk with hollows; </w:t>
            </w:r>
          </w:p>
          <w:p w14:paraId="4A06098C" w14:textId="77777777" w:rsidR="00773953" w:rsidRPr="005314BD" w:rsidRDefault="00773953" w:rsidP="00773953">
            <w:pPr>
              <w:pStyle w:val="Tabletext"/>
              <w:rPr>
                <w:rFonts w:asciiTheme="majorHAnsi" w:hAnsiTheme="majorHAnsi" w:cstheme="majorHAnsi"/>
                <w:sz w:val="14"/>
                <w:szCs w:val="14"/>
              </w:rPr>
            </w:pPr>
            <w:r w:rsidRPr="005314BD">
              <w:rPr>
                <w:rFonts w:asciiTheme="majorHAnsi" w:hAnsiTheme="majorHAnsi" w:cstheme="majorHAnsi"/>
                <w:sz w:val="14"/>
                <w:szCs w:val="14"/>
              </w:rPr>
              <w:lastRenderedPageBreak/>
              <w:t xml:space="preserve">b. habitat logs on the ground in revegetation sites; </w:t>
            </w:r>
          </w:p>
          <w:p w14:paraId="47E6C735" w14:textId="56FEE340" w:rsidR="00773953" w:rsidRPr="005314BD" w:rsidRDefault="00773953" w:rsidP="00773953">
            <w:pPr>
              <w:pStyle w:val="Tabletext"/>
              <w:rPr>
                <w:rFonts w:asciiTheme="majorHAnsi" w:hAnsiTheme="majorHAnsi" w:cstheme="majorHAnsi"/>
                <w:sz w:val="14"/>
                <w:szCs w:val="14"/>
              </w:rPr>
            </w:pPr>
            <w:r w:rsidRPr="005314BD">
              <w:rPr>
                <w:rFonts w:asciiTheme="majorHAnsi" w:hAnsiTheme="majorHAnsi" w:cstheme="majorHAnsi"/>
                <w:sz w:val="14"/>
                <w:szCs w:val="14"/>
              </w:rPr>
              <w:t xml:space="preserve">c. placement as in-stream habitat with the appropriate approval of the relevant Catchment Management Authority; or </w:t>
            </w:r>
          </w:p>
          <w:p w14:paraId="789464EF" w14:textId="77777777" w:rsidR="00773953" w:rsidRDefault="00773953" w:rsidP="00773953">
            <w:pPr>
              <w:pStyle w:val="Tabletext"/>
              <w:rPr>
                <w:ins w:id="0" w:author="Brian Pinkman" w:date="2022-11-25T11:08:00Z"/>
                <w:rFonts w:asciiTheme="majorHAnsi" w:hAnsiTheme="majorHAnsi" w:cstheme="majorHAnsi"/>
                <w:sz w:val="14"/>
                <w:szCs w:val="14"/>
              </w:rPr>
            </w:pPr>
            <w:r w:rsidRPr="005314BD">
              <w:rPr>
                <w:rFonts w:asciiTheme="majorHAnsi" w:hAnsiTheme="majorHAnsi" w:cstheme="majorHAnsi"/>
                <w:sz w:val="14"/>
                <w:szCs w:val="14"/>
              </w:rPr>
              <w:t>d. timber for furniture construction</w:t>
            </w:r>
          </w:p>
          <w:p w14:paraId="5A196BE2" w14:textId="5AF28329" w:rsidR="00066CC8" w:rsidRDefault="00066CC8" w:rsidP="4CFA9BD2">
            <w:pPr>
              <w:pStyle w:val="Tabletext"/>
              <w:rPr>
                <w:rFonts w:asciiTheme="majorHAnsi" w:hAnsiTheme="majorHAnsi" w:cstheme="majorBidi"/>
                <w:sz w:val="14"/>
                <w:szCs w:val="14"/>
              </w:rPr>
            </w:pPr>
            <w:r w:rsidRPr="4CFA9BD2">
              <w:rPr>
                <w:rFonts w:asciiTheme="majorHAnsi" w:hAnsiTheme="majorHAnsi" w:cstheme="majorBidi"/>
                <w:sz w:val="14"/>
                <w:szCs w:val="14"/>
              </w:rPr>
              <w:t xml:space="preserve">e. </w:t>
            </w:r>
            <w:r w:rsidR="003C149A" w:rsidRPr="4CFA9BD2">
              <w:rPr>
                <w:rFonts w:asciiTheme="majorHAnsi" w:hAnsiTheme="majorHAnsi" w:cstheme="majorBidi"/>
                <w:sz w:val="14"/>
                <w:szCs w:val="14"/>
              </w:rPr>
              <w:t>Mulch provided to Council, local schools, or to landscaping facilities</w:t>
            </w:r>
          </w:p>
          <w:p w14:paraId="107CB6D9" w14:textId="711C6495" w:rsidR="005B727B" w:rsidRPr="00BA6303" w:rsidRDefault="6B296E5D" w:rsidP="08C14B99">
            <w:pPr>
              <w:pStyle w:val="Tabletext"/>
              <w:rPr>
                <w:rFonts w:asciiTheme="majorHAnsi" w:hAnsiTheme="majorHAnsi" w:cstheme="majorBidi"/>
                <w:sz w:val="14"/>
                <w:szCs w:val="14"/>
              </w:rPr>
            </w:pPr>
            <w:r w:rsidRPr="00BA6303">
              <w:rPr>
                <w:rFonts w:asciiTheme="majorHAnsi" w:hAnsiTheme="majorHAnsi" w:cstheme="majorBidi"/>
                <w:sz w:val="14"/>
                <w:szCs w:val="14"/>
              </w:rPr>
              <w:t>Update tree removal/retention register</w:t>
            </w:r>
          </w:p>
          <w:p w14:paraId="579A516D" w14:textId="49673A85" w:rsidR="4CFA9BD2" w:rsidRDefault="4CFA9BD2" w:rsidP="4CFA9BD2">
            <w:pPr>
              <w:pStyle w:val="Tabletext"/>
              <w:rPr>
                <w:del w:id="1" w:author="Zachary Gilbert" w:date="2022-11-25T00:22:00Z"/>
                <w:rFonts w:asciiTheme="majorHAnsi" w:hAnsiTheme="majorHAnsi" w:cstheme="majorBidi"/>
                <w:color w:val="FF0000"/>
                <w:sz w:val="14"/>
                <w:szCs w:val="14"/>
              </w:rPr>
            </w:pPr>
          </w:p>
          <w:p w14:paraId="1B7F62E6" w14:textId="77777777" w:rsidR="005B727B" w:rsidRDefault="005B727B" w:rsidP="005B727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11ACF684" w14:textId="0101D0A6" w:rsidR="005B727B" w:rsidRPr="00D95659" w:rsidRDefault="005B727B" w:rsidP="005B727B">
            <w:pPr>
              <w:pStyle w:val="Tabletext"/>
              <w:rPr>
                <w:rFonts w:asciiTheme="majorHAnsi" w:hAnsiTheme="majorHAnsi" w:cstheme="majorHAnsi"/>
                <w:color w:val="FF0000"/>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379DE13" w14:textId="0E27F629" w:rsidR="00773953" w:rsidRDefault="00773953" w:rsidP="00773953">
            <w:pPr>
              <w:pStyle w:val="SymalTableBody"/>
              <w:spacing w:before="20" w:after="20"/>
              <w:jc w:val="center"/>
              <w:rPr>
                <w:sz w:val="14"/>
                <w:szCs w:val="14"/>
              </w:rPr>
            </w:pPr>
            <w:r>
              <w:rPr>
                <w:sz w:val="14"/>
                <w:szCs w:val="14"/>
              </w:rPr>
              <w:lastRenderedPageBreak/>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65495A9D" w14:textId="2E1B4821" w:rsidR="00773953" w:rsidRDefault="00773953" w:rsidP="00773953">
            <w:pPr>
              <w:pStyle w:val="SymalTableBody"/>
              <w:spacing w:before="20" w:after="20"/>
              <w:jc w:val="center"/>
              <w:rPr>
                <w:sz w:val="14"/>
                <w:szCs w:val="14"/>
              </w:rPr>
            </w:pPr>
            <w:r>
              <w:rPr>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A261F76" w14:textId="2367688E" w:rsidR="00773953"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3391D752"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7CFE3C60"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405F3C0A"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08F2D91" w14:textId="77777777" w:rsidR="00773953" w:rsidRPr="00741190" w:rsidRDefault="00773953" w:rsidP="00773953">
            <w:pPr>
              <w:pStyle w:val="SymalTableBody"/>
              <w:spacing w:before="20" w:after="20"/>
              <w:rPr>
                <w:b/>
                <w:bCs/>
                <w:szCs w:val="18"/>
              </w:rPr>
            </w:pPr>
          </w:p>
        </w:tc>
      </w:tr>
      <w:tr w:rsidR="00773953" w:rsidRPr="00741190" w14:paraId="183E3E03"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22B446F" w14:textId="29967A84" w:rsidR="00773953" w:rsidRPr="00050056" w:rsidRDefault="00773953" w:rsidP="37887DDC">
            <w:pPr>
              <w:pStyle w:val="SymalTableBody"/>
              <w:spacing w:before="20" w:after="20"/>
              <w:rPr>
                <w:b/>
                <w:bCs/>
                <w:sz w:val="16"/>
                <w:szCs w:val="16"/>
              </w:rPr>
            </w:pPr>
            <w:r w:rsidRPr="37887DDC">
              <w:rPr>
                <w:b/>
                <w:bCs/>
                <w:sz w:val="16"/>
                <w:szCs w:val="16"/>
              </w:rPr>
              <w:t>3.</w:t>
            </w:r>
            <w:r w:rsidR="00A263A0">
              <w:rPr>
                <w:b/>
                <w:bCs/>
                <w:sz w:val="16"/>
                <w:szCs w:val="16"/>
              </w:rPr>
              <w:t>7</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0ED3A95" w14:textId="3E8A2218" w:rsidR="00773953" w:rsidRPr="00D340C6" w:rsidRDefault="00773953" w:rsidP="00773953">
            <w:pPr>
              <w:pStyle w:val="SymalTableBody"/>
              <w:spacing w:before="20" w:after="20"/>
              <w:rPr>
                <w:b/>
                <w:bCs/>
                <w:sz w:val="16"/>
                <w:szCs w:val="16"/>
              </w:rPr>
            </w:pPr>
            <w:r>
              <w:rPr>
                <w:rFonts w:asciiTheme="majorHAnsi" w:hAnsiTheme="majorHAnsi" w:cstheme="majorHAnsi"/>
                <w:sz w:val="14"/>
                <w:szCs w:val="14"/>
              </w:rPr>
              <w:t>Disposal of Material</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44AD540" w14:textId="4184DE95" w:rsidR="00773953" w:rsidRDefault="00773953" w:rsidP="00773953">
            <w:pPr>
              <w:pStyle w:val="Tabletext"/>
              <w:jc w:val="center"/>
              <w:rPr>
                <w:rFonts w:asciiTheme="majorHAnsi" w:hAnsiTheme="majorHAnsi" w:cstheme="majorHAnsi"/>
                <w:bCs w:val="0"/>
                <w:sz w:val="14"/>
                <w:szCs w:val="14"/>
              </w:rPr>
            </w:pPr>
            <w:r>
              <w:rPr>
                <w:rFonts w:asciiTheme="majorHAnsi" w:hAnsiTheme="majorHAnsi" w:cstheme="majorHAnsi"/>
                <w:bCs w:val="0"/>
                <w:sz w:val="14"/>
                <w:szCs w:val="14"/>
              </w:rPr>
              <w:t>VR201.07</w:t>
            </w:r>
          </w:p>
          <w:p w14:paraId="67DBA2A8" w14:textId="77777777" w:rsidR="0077395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VR177.I2</w:t>
            </w:r>
          </w:p>
          <w:p w14:paraId="27ED1B1B" w14:textId="2052CFCC" w:rsidR="00773953" w:rsidRPr="00F658E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PS3020.07 (a)</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F2DB778" w14:textId="7DA5A714" w:rsidR="00773953" w:rsidRPr="00ED360A" w:rsidRDefault="00773953" w:rsidP="00773953">
            <w:pPr>
              <w:pStyle w:val="Tabletext"/>
              <w:rPr>
                <w:rFonts w:asciiTheme="majorHAnsi" w:hAnsiTheme="majorHAnsi" w:cstheme="majorHAnsi"/>
                <w:sz w:val="14"/>
                <w:szCs w:val="14"/>
              </w:rPr>
            </w:pPr>
            <w:r w:rsidRPr="00ED360A">
              <w:rPr>
                <w:rFonts w:asciiTheme="majorHAnsi" w:hAnsiTheme="majorHAnsi" w:cstheme="majorHAnsi"/>
                <w:sz w:val="14"/>
                <w:szCs w:val="14"/>
              </w:rPr>
              <w:t>No removal of noxious weeds from the site. Identify and undertake treatment of declared noxious weeds prior to the commencement of any ground disturbing activities.</w:t>
            </w:r>
          </w:p>
          <w:p w14:paraId="77ECC491" w14:textId="77777777" w:rsidR="00773953" w:rsidRDefault="00773953" w:rsidP="00773953">
            <w:pPr>
              <w:pStyle w:val="Tabletext"/>
              <w:rPr>
                <w:rFonts w:asciiTheme="majorHAnsi" w:hAnsiTheme="majorHAnsi" w:cstheme="majorHAnsi"/>
                <w:sz w:val="14"/>
                <w:szCs w:val="14"/>
              </w:rPr>
            </w:pPr>
            <w:r w:rsidRPr="00ED360A">
              <w:rPr>
                <w:rFonts w:asciiTheme="majorHAnsi" w:hAnsiTheme="majorHAnsi" w:cstheme="majorHAnsi"/>
                <w:sz w:val="14"/>
                <w:szCs w:val="14"/>
              </w:rPr>
              <w:t xml:space="preserve">The disposal of these materials shall be in accordance with the </w:t>
            </w:r>
            <w:r>
              <w:rPr>
                <w:rFonts w:asciiTheme="majorHAnsi" w:hAnsiTheme="majorHAnsi" w:cstheme="majorHAnsi"/>
                <w:sz w:val="14"/>
                <w:szCs w:val="14"/>
              </w:rPr>
              <w:t xml:space="preserve">CEMP and its sub plans </w:t>
            </w:r>
          </w:p>
          <w:p w14:paraId="4DA37AB3" w14:textId="77777777" w:rsidR="005B727B" w:rsidRDefault="005B727B" w:rsidP="00773953">
            <w:pPr>
              <w:pStyle w:val="Tabletext"/>
              <w:rPr>
                <w:rFonts w:asciiTheme="majorHAnsi" w:hAnsiTheme="majorHAnsi" w:cstheme="majorHAnsi"/>
                <w:sz w:val="14"/>
                <w:szCs w:val="14"/>
              </w:rPr>
            </w:pPr>
          </w:p>
          <w:p w14:paraId="13A6F19B" w14:textId="77777777" w:rsidR="005B727B" w:rsidRDefault="005B727B" w:rsidP="005B727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4E359E65" w14:textId="068F9337" w:rsidR="005B727B" w:rsidRPr="00CE55C2" w:rsidRDefault="005B727B" w:rsidP="005B727B">
            <w:pPr>
              <w:pStyle w:val="Tabletext"/>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sidRPr="00D0633D">
              <w:rPr>
                <w:rFonts w:ascii="Arial" w:hAnsi="Arial" w:cs="Arial"/>
                <w:b/>
                <w:sz w:val="28"/>
                <w:szCs w:val="28"/>
              </w:rPr>
              <w:t>□</w:t>
            </w:r>
            <w:r w:rsidRPr="00D0633D">
              <w:rPr>
                <w:b/>
                <w:sz w:val="28"/>
                <w:szCs w:val="28"/>
              </w:rPr>
              <w:t xml:space="preserve"> </w:t>
            </w:r>
            <w:r>
              <w:rPr>
                <w:b/>
                <w:sz w:val="14"/>
                <w:szCs w:val="14"/>
              </w:rPr>
              <w:t xml:space="preserve">        N/A     </w:t>
            </w:r>
            <w:r>
              <w:rPr>
                <w:b/>
                <w:sz w:val="24"/>
                <w:szCs w:val="24"/>
              </w:rPr>
              <w:t xml:space="preserve"> </w:t>
            </w:r>
            <w:r w:rsidRPr="00D0633D">
              <w:rPr>
                <w:rFonts w:ascii="Arial" w:hAnsi="Arial" w:cs="Arial"/>
                <w:b/>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A0A67E2" w14:textId="530A7558" w:rsidR="00773953" w:rsidRPr="004B6C8C" w:rsidRDefault="00773953" w:rsidP="00773953">
            <w:pPr>
              <w:pStyle w:val="SymalTableBody"/>
              <w:spacing w:before="20" w:after="20"/>
              <w:jc w:val="center"/>
              <w:rPr>
                <w:sz w:val="14"/>
                <w:szCs w:val="14"/>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344A3FC" w14:textId="77777777" w:rsidR="00773953" w:rsidRDefault="00773953" w:rsidP="00773953">
            <w:pPr>
              <w:pStyle w:val="SymalTableBody"/>
              <w:spacing w:before="20" w:after="20"/>
              <w:jc w:val="center"/>
              <w:rPr>
                <w:sz w:val="14"/>
                <w:szCs w:val="14"/>
              </w:rPr>
            </w:pPr>
            <w:r>
              <w:rPr>
                <w:sz w:val="14"/>
                <w:szCs w:val="14"/>
              </w:rPr>
              <w:t>R</w:t>
            </w:r>
          </w:p>
          <w:p w14:paraId="7C4053DE" w14:textId="5DE3BA8C" w:rsidR="00773953" w:rsidRPr="004B6C8C" w:rsidRDefault="00773953" w:rsidP="00773953">
            <w:pPr>
              <w:pStyle w:val="SymalTableBody"/>
              <w:spacing w:before="20" w:after="20"/>
              <w:rPr>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ADE54C6" w14:textId="73BBEDC5" w:rsidR="00773953" w:rsidRPr="004B6C8C"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E6703C6"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6108A695"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3EB924C"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1F58443B" w14:textId="77777777" w:rsidR="00773953" w:rsidRPr="00741190" w:rsidRDefault="00773953" w:rsidP="00773953">
            <w:pPr>
              <w:pStyle w:val="SymalTableBody"/>
              <w:spacing w:before="20" w:after="20"/>
              <w:rPr>
                <w:b/>
                <w:bCs/>
                <w:szCs w:val="18"/>
              </w:rPr>
            </w:pPr>
          </w:p>
        </w:tc>
      </w:tr>
      <w:tr w:rsidR="00773953" w:rsidRPr="00741190" w14:paraId="34460B0B" w14:textId="77777777" w:rsidTr="6FBFD5F2">
        <w:trPr>
          <w:trHeight w:val="575"/>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7710E2D" w14:textId="11D6136C" w:rsidR="00773953" w:rsidRPr="00050056" w:rsidRDefault="00773953" w:rsidP="37887DDC">
            <w:pPr>
              <w:pStyle w:val="SymalTableBody"/>
              <w:spacing w:before="20" w:after="20"/>
              <w:rPr>
                <w:rFonts w:asciiTheme="majorHAnsi" w:hAnsiTheme="majorHAnsi" w:cstheme="majorBidi"/>
                <w:b/>
                <w:bCs/>
                <w:sz w:val="16"/>
                <w:szCs w:val="16"/>
              </w:rPr>
            </w:pPr>
            <w:r w:rsidRPr="37887DDC">
              <w:rPr>
                <w:rFonts w:asciiTheme="majorHAnsi" w:hAnsiTheme="majorHAnsi" w:cstheme="majorBidi"/>
                <w:b/>
                <w:bCs/>
                <w:sz w:val="16"/>
                <w:szCs w:val="16"/>
              </w:rPr>
              <w:t>3.</w:t>
            </w:r>
            <w:r w:rsidR="00A263A0">
              <w:rPr>
                <w:rFonts w:asciiTheme="majorHAnsi" w:hAnsiTheme="majorHAnsi" w:cstheme="majorBidi"/>
                <w:b/>
                <w:bCs/>
                <w:sz w:val="16"/>
                <w:szCs w:val="16"/>
              </w:rPr>
              <w:t>8</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17399B62" w14:textId="50F61DB2"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Salvage of Vegetation</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80AB993" w14:textId="7A5B964C" w:rsidR="00773953" w:rsidRDefault="00773953" w:rsidP="00773953">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VR201.11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A5045C1" w14:textId="77777777"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Salvaging any plants as well as collecting cuttings and available seed from areas of native vegetation on site to be completed where applicable</w:t>
            </w:r>
          </w:p>
          <w:p w14:paraId="7E8FAA0E" w14:textId="77777777" w:rsidR="005B727B" w:rsidRDefault="005B727B" w:rsidP="00773953">
            <w:pPr>
              <w:pStyle w:val="SymalTableBody"/>
              <w:spacing w:before="20" w:after="20"/>
              <w:rPr>
                <w:rFonts w:asciiTheme="majorHAnsi" w:hAnsiTheme="majorHAnsi" w:cstheme="majorHAnsi"/>
                <w:color w:val="FF0000"/>
                <w:sz w:val="14"/>
                <w:szCs w:val="14"/>
              </w:rPr>
            </w:pPr>
          </w:p>
          <w:p w14:paraId="687BC63B" w14:textId="77777777" w:rsidR="005B727B" w:rsidRDefault="005B727B" w:rsidP="005B727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w:t>
            </w:r>
          </w:p>
          <w:p w14:paraId="6E7DEE01" w14:textId="6F70BC0B" w:rsidR="005B727B" w:rsidRPr="00D95659" w:rsidRDefault="005B727B" w:rsidP="005B727B">
            <w:pPr>
              <w:pStyle w:val="SymalTableBody"/>
              <w:spacing w:before="20" w:after="20"/>
              <w:rPr>
                <w:rFonts w:asciiTheme="majorHAnsi" w:hAnsiTheme="majorHAnsi" w:cstheme="majorHAnsi"/>
                <w:color w:val="FF0000"/>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0633D">
              <w:rPr>
                <w:rFonts w:ascii="Arial" w:hAnsi="Arial" w:cs="Arial"/>
                <w:b/>
                <w:bCs/>
                <w:sz w:val="28"/>
                <w:szCs w:val="28"/>
              </w:rPr>
              <w:t>□</w:t>
            </w:r>
            <w:r w:rsidRPr="00D0633D">
              <w:rPr>
                <w:b/>
                <w:bCs/>
                <w:sz w:val="28"/>
                <w:szCs w:val="28"/>
              </w:rPr>
              <w:t xml:space="preserve"> </w:t>
            </w:r>
            <w:r>
              <w:rPr>
                <w:b/>
                <w:bCs/>
                <w:sz w:val="14"/>
                <w:szCs w:val="14"/>
              </w:rPr>
              <w:t xml:space="preserve">        N/A     </w:t>
            </w:r>
            <w:r>
              <w:rPr>
                <w:b/>
                <w:bCs/>
                <w:sz w:val="24"/>
                <w:szCs w:val="24"/>
              </w:rPr>
              <w:t xml:space="preserve"> </w:t>
            </w:r>
            <w:r w:rsidRPr="00D0633D">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0207FA4" w14:textId="6123EC67" w:rsidR="00773953" w:rsidRDefault="00773953" w:rsidP="00773953">
            <w:pPr>
              <w:pStyle w:val="SymalTableBody"/>
              <w:spacing w:before="20" w:after="20"/>
              <w:jc w:val="center"/>
              <w:rPr>
                <w:sz w:val="14"/>
                <w:szCs w:val="14"/>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9CDAA58" w14:textId="3A31063B" w:rsidR="00773953" w:rsidRDefault="00773953" w:rsidP="00773953">
            <w:pPr>
              <w:pStyle w:val="SymalTableBody"/>
              <w:spacing w:before="20" w:after="20"/>
              <w:jc w:val="center"/>
              <w:rPr>
                <w:sz w:val="14"/>
                <w:szCs w:val="14"/>
              </w:rPr>
            </w:pPr>
            <w:r>
              <w:rPr>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20CBDDF" w14:textId="0704C847" w:rsidR="00773953" w:rsidRDefault="00773953" w:rsidP="00773953">
            <w:pPr>
              <w:pStyle w:val="SymalTableBody"/>
              <w:spacing w:before="20" w:after="20"/>
              <w:jc w:val="center"/>
              <w:rPr>
                <w:sz w:val="14"/>
                <w:szCs w:val="14"/>
              </w:rPr>
            </w:pPr>
            <w:r>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DDCEDED"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2FA075BD"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9D1A8EE"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3B4A8110" w14:textId="77777777" w:rsidR="00773953" w:rsidRPr="00741190" w:rsidRDefault="00773953" w:rsidP="00773953">
            <w:pPr>
              <w:pStyle w:val="SymalTableBody"/>
              <w:spacing w:before="20" w:after="20"/>
              <w:rPr>
                <w:b/>
                <w:bCs/>
                <w:szCs w:val="18"/>
              </w:rPr>
            </w:pPr>
          </w:p>
        </w:tc>
      </w:tr>
      <w:tr w:rsidR="00773953" w:rsidRPr="003C1E57" w14:paraId="096B6C79" w14:textId="77777777" w:rsidTr="6FBFD5F2">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27808B44" w14:textId="1F4100D0" w:rsidR="00773953" w:rsidRPr="003C1E57" w:rsidRDefault="13324F63" w:rsidP="3A9D99B2">
            <w:pPr>
              <w:pStyle w:val="SymalTableBody"/>
              <w:spacing w:before="20" w:after="20"/>
              <w:rPr>
                <w:b/>
                <w:bCs/>
                <w:color w:val="FFFFFF" w:themeColor="background1"/>
                <w:sz w:val="20"/>
              </w:rPr>
            </w:pPr>
            <w:r w:rsidRPr="3A9D99B2">
              <w:rPr>
                <w:b/>
                <w:bCs/>
                <w:color w:val="FFFFFF" w:themeColor="background2"/>
                <w:sz w:val="20"/>
              </w:rPr>
              <w:t xml:space="preserve">4.0 Work Lot Close Out  </w:t>
            </w:r>
          </w:p>
        </w:tc>
      </w:tr>
      <w:tr w:rsidR="00773953" w:rsidRPr="00741190" w14:paraId="7777C3B2"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EC0F3C8" w14:textId="2625E614" w:rsidR="00773953" w:rsidRPr="00DB6BD6" w:rsidRDefault="00773953" w:rsidP="00773953">
            <w:pPr>
              <w:pStyle w:val="SymalTableBody"/>
              <w:spacing w:before="20" w:after="20"/>
              <w:rPr>
                <w:b/>
                <w:bCs/>
                <w:sz w:val="16"/>
                <w:szCs w:val="16"/>
              </w:rPr>
            </w:pPr>
            <w:r>
              <w:rPr>
                <w:b/>
                <w:bCs/>
                <w:sz w:val="16"/>
                <w:szCs w:val="16"/>
              </w:rPr>
              <w:t>4.1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6B5512D3" w14:textId="1CD050FF" w:rsidR="00773953" w:rsidRPr="00D340C6" w:rsidRDefault="00773953" w:rsidP="00773953">
            <w:pPr>
              <w:pStyle w:val="SymalTableBody"/>
              <w:spacing w:before="20" w:after="20"/>
              <w:rPr>
                <w:b/>
                <w:bCs/>
                <w:sz w:val="16"/>
                <w:szCs w:val="16"/>
              </w:rPr>
            </w:pPr>
            <w:r>
              <w:rPr>
                <w:rFonts w:asciiTheme="majorHAnsi" w:hAnsiTheme="majorHAnsi" w:cstheme="majorHAnsi"/>
                <w:sz w:val="14"/>
                <w:szCs w:val="14"/>
              </w:rPr>
              <w:t>Product Non-Conformance</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9C01A52" w14:textId="7EC01349" w:rsidR="00773953" w:rsidRPr="00D340C6" w:rsidRDefault="00773953" w:rsidP="00773953">
            <w:pPr>
              <w:pStyle w:val="SymalTableBody"/>
              <w:spacing w:before="20" w:after="20"/>
              <w:jc w:val="center"/>
              <w:rPr>
                <w:sz w:val="16"/>
                <w:szCs w:val="16"/>
              </w:rPr>
            </w:pPr>
            <w:r>
              <w:rPr>
                <w:rFonts w:asciiTheme="majorHAnsi" w:hAnsiTheme="majorHAnsi" w:cstheme="majorHAnsi"/>
                <w:sz w:val="14"/>
                <w:szCs w:val="14"/>
              </w:rPr>
              <w:t>CQMP</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9B0D0C1" w14:textId="77777777" w:rsidR="00773953" w:rsidRDefault="00773953" w:rsidP="00773953">
            <w:pPr>
              <w:pStyle w:val="SymalTableBody"/>
              <w:spacing w:before="20" w:after="20"/>
              <w:rPr>
                <w:rFonts w:asciiTheme="majorHAnsi" w:hAnsiTheme="majorHAnsi" w:cstheme="majorHAnsi"/>
                <w:sz w:val="14"/>
                <w:szCs w:val="14"/>
              </w:rPr>
            </w:pPr>
          </w:p>
          <w:p w14:paraId="7F45520D" w14:textId="77777777" w:rsidR="00773953" w:rsidRDefault="00773953" w:rsidP="0077395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p w14:paraId="19BE8466" w14:textId="77777777" w:rsidR="00773953" w:rsidRPr="00D340C6" w:rsidRDefault="00773953" w:rsidP="00773953">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CE9F0E8" w14:textId="2169CA0A" w:rsidR="00773953" w:rsidRPr="00D340C6" w:rsidRDefault="00773953" w:rsidP="00773953">
            <w:pPr>
              <w:pStyle w:val="SymalTableBody"/>
              <w:spacing w:before="20" w:after="20"/>
              <w:jc w:val="center"/>
              <w:rPr>
                <w:sz w:val="16"/>
                <w:szCs w:val="16"/>
              </w:rPr>
            </w:pPr>
            <w:r w:rsidRPr="00C07290">
              <w:rPr>
                <w:sz w:val="14"/>
                <w:szCs w:val="14"/>
              </w:rPr>
              <w:t xml:space="preserve">Each </w:t>
            </w:r>
            <w:r>
              <w:rPr>
                <w:sz w:val="14"/>
                <w:szCs w:val="14"/>
              </w:rPr>
              <w:t>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5CBC26E" w14:textId="7278AB49" w:rsidR="00773953" w:rsidRPr="00D340C6" w:rsidRDefault="00773953" w:rsidP="00773953">
            <w:pPr>
              <w:pStyle w:val="SymalTableBody"/>
              <w:spacing w:before="20" w:after="20"/>
              <w:jc w:val="center"/>
              <w:rPr>
                <w:sz w:val="16"/>
                <w:szCs w:val="16"/>
              </w:rPr>
            </w:pPr>
            <w:r w:rsidRPr="00C07290">
              <w:rPr>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4EEE11C" w14:textId="1A4FFE91" w:rsidR="00773953" w:rsidRPr="00D340C6" w:rsidRDefault="00773953" w:rsidP="00773953">
            <w:pPr>
              <w:pStyle w:val="SymalTableBody"/>
              <w:spacing w:before="20" w:after="20"/>
              <w:jc w:val="center"/>
              <w:rPr>
                <w:sz w:val="16"/>
                <w:szCs w:val="16"/>
              </w:rPr>
            </w:pPr>
            <w:r w:rsidRPr="00C07290">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7B3EBF6B"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31425A51"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98FA55F"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4D5C80E8" w14:textId="25805E94" w:rsidR="00773953" w:rsidRDefault="00773953" w:rsidP="00773953">
            <w:pPr>
              <w:pStyle w:val="Tabletext"/>
              <w:rPr>
                <w:rFonts w:asciiTheme="majorHAnsi" w:hAnsiTheme="majorHAnsi" w:cstheme="majorHAnsi"/>
                <w:sz w:val="14"/>
                <w:szCs w:val="14"/>
              </w:rPr>
            </w:pPr>
            <w:r w:rsidRPr="00A96932">
              <w:rPr>
                <w:rFonts w:asciiTheme="majorHAnsi" w:hAnsiTheme="majorHAnsi" w:cstheme="majorHAnsi"/>
                <w:sz w:val="14"/>
                <w:szCs w:val="14"/>
              </w:rPr>
              <w:t>NCR No</w:t>
            </w:r>
            <w:r>
              <w:rPr>
                <w:rFonts w:asciiTheme="majorHAnsi" w:hAnsiTheme="majorHAnsi" w:cstheme="majorHAnsi"/>
                <w:sz w:val="14"/>
                <w:szCs w:val="14"/>
              </w:rPr>
              <w:t xml:space="preserve">: </w:t>
            </w:r>
          </w:p>
          <w:p w14:paraId="431F5EB0" w14:textId="77777777" w:rsidR="00773953" w:rsidRDefault="00773953" w:rsidP="00773953">
            <w:pPr>
              <w:pStyle w:val="Tabletext"/>
              <w:rPr>
                <w:rFonts w:asciiTheme="majorHAnsi" w:hAnsiTheme="majorHAnsi" w:cstheme="majorHAnsi"/>
                <w:sz w:val="14"/>
                <w:szCs w:val="14"/>
              </w:rPr>
            </w:pPr>
          </w:p>
          <w:p w14:paraId="6F2E32FE" w14:textId="740A1D9F" w:rsidR="00773953" w:rsidRDefault="00773953" w:rsidP="00773953">
            <w:pPr>
              <w:pStyle w:val="Tabletext"/>
              <w:rPr>
                <w:rFonts w:asciiTheme="majorHAnsi" w:hAnsiTheme="majorHAnsi" w:cstheme="majorHAnsi"/>
                <w:sz w:val="14"/>
                <w:szCs w:val="14"/>
              </w:rPr>
            </w:pPr>
            <w:r>
              <w:rPr>
                <w:rFonts w:asciiTheme="majorHAnsi" w:hAnsiTheme="majorHAnsi" w:cstheme="majorHAnsi"/>
                <w:sz w:val="14"/>
                <w:szCs w:val="14"/>
              </w:rPr>
              <w:t>__________________</w:t>
            </w:r>
          </w:p>
          <w:p w14:paraId="70CA278F" w14:textId="77777777" w:rsidR="00773953" w:rsidRDefault="00773953" w:rsidP="00773953">
            <w:pPr>
              <w:pStyle w:val="Tabletext"/>
              <w:rPr>
                <w:rFonts w:asciiTheme="majorHAnsi" w:hAnsiTheme="majorHAnsi" w:cstheme="majorHAnsi"/>
                <w:sz w:val="14"/>
                <w:szCs w:val="14"/>
              </w:rPr>
            </w:pPr>
          </w:p>
          <w:p w14:paraId="76C82671" w14:textId="79D38777" w:rsidR="00773953" w:rsidRPr="00D226D7" w:rsidRDefault="00773953" w:rsidP="00773953">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r>
              <w:rPr>
                <w:rFonts w:asciiTheme="majorHAnsi" w:hAnsiTheme="majorHAnsi" w:cstheme="majorHAnsi"/>
                <w:sz w:val="14"/>
                <w:szCs w:val="14"/>
              </w:rPr>
              <w:t xml:space="preserve"> </w:t>
            </w:r>
            <w:r w:rsidRPr="00D226D7">
              <w:rPr>
                <w:rFonts w:asciiTheme="majorHAnsi" w:hAnsiTheme="majorHAnsi" w:cstheme="majorHAnsi"/>
                <w:sz w:val="14"/>
                <w:szCs w:val="14"/>
              </w:rPr>
              <w:t></w:t>
            </w:r>
          </w:p>
        </w:tc>
      </w:tr>
      <w:tr w:rsidR="00773953" w:rsidRPr="00741190" w14:paraId="0EAE67A2" w14:textId="77777777" w:rsidTr="6FBFD5F2">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89B6D3D" w14:textId="608D4C08" w:rsidR="00773953" w:rsidRPr="00DB6BD6" w:rsidRDefault="00773953" w:rsidP="00773953">
            <w:pPr>
              <w:pStyle w:val="SymalTableBody"/>
              <w:spacing w:before="20" w:after="20"/>
              <w:rPr>
                <w:b/>
                <w:bCs/>
                <w:sz w:val="16"/>
                <w:szCs w:val="16"/>
              </w:rPr>
            </w:pPr>
            <w:r>
              <w:rPr>
                <w:b/>
                <w:bCs/>
                <w:sz w:val="16"/>
                <w:szCs w:val="16"/>
              </w:rPr>
              <w:t xml:space="preserve">4.2 </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DBA9474" w14:textId="58C483C1" w:rsidR="00773953" w:rsidRPr="00D340C6" w:rsidRDefault="00773953" w:rsidP="00773953">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5FF5FA7" w14:textId="77777777" w:rsidR="00773953" w:rsidRDefault="00773953" w:rsidP="00773953">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49DDF112" w14:textId="310549A8" w:rsidR="00773953" w:rsidRPr="00D340C6" w:rsidRDefault="00773953" w:rsidP="00773953">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2760B97" w14:textId="32E79084" w:rsidR="00773953" w:rsidRPr="00D340C6" w:rsidRDefault="00773953" w:rsidP="00773953">
            <w:pPr>
              <w:pStyle w:val="SymalTableBody"/>
              <w:spacing w:before="20" w:after="20"/>
              <w:rPr>
                <w:sz w:val="16"/>
                <w:szCs w:val="16"/>
              </w:rPr>
            </w:pPr>
            <w:r>
              <w:rPr>
                <w:rFonts w:asciiTheme="majorHAnsi" w:hAnsiTheme="majorHAnsi" w:cstheme="majorHAnsi"/>
                <w:sz w:val="14"/>
                <w:szCs w:val="14"/>
              </w:rPr>
              <w:t>All above criteria met, and records identified attached.</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5A787B4" w14:textId="789FF3AA" w:rsidR="00773953" w:rsidRPr="00D340C6" w:rsidRDefault="00773953" w:rsidP="00773953">
            <w:pPr>
              <w:pStyle w:val="SymalTableBody"/>
              <w:spacing w:before="20" w:after="20"/>
              <w:jc w:val="center"/>
              <w:rPr>
                <w:sz w:val="16"/>
                <w:szCs w:val="16"/>
              </w:rPr>
            </w:pPr>
            <w:r w:rsidRPr="00C07290">
              <w:rPr>
                <w:sz w:val="14"/>
                <w:szCs w:val="14"/>
              </w:rPr>
              <w:t>Each</w:t>
            </w:r>
            <w:r>
              <w:rPr>
                <w:sz w:val="14"/>
                <w:szCs w:val="14"/>
              </w:rPr>
              <w:t xml:space="preserve"> lot</w:t>
            </w:r>
            <w:r w:rsidRPr="00C07290">
              <w:rPr>
                <w:sz w:val="14"/>
                <w:szCs w:val="14"/>
              </w:rPr>
              <w:t xml:space="preserve">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670DFB26" w14:textId="2B53A730" w:rsidR="00773953" w:rsidRPr="00D340C6" w:rsidRDefault="00773953" w:rsidP="00773953">
            <w:pPr>
              <w:pStyle w:val="SymalTableBody"/>
              <w:spacing w:before="20" w:after="20"/>
              <w:jc w:val="center"/>
              <w:rPr>
                <w:sz w:val="16"/>
                <w:szCs w:val="16"/>
              </w:rPr>
            </w:pPr>
            <w:r w:rsidRPr="00C07290">
              <w:rPr>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E68DD30" w14:textId="43419B9A" w:rsidR="00773953" w:rsidRPr="00D340C6" w:rsidRDefault="00773953" w:rsidP="00773953">
            <w:pPr>
              <w:pStyle w:val="SymalTableBody"/>
              <w:spacing w:before="20" w:after="20"/>
              <w:jc w:val="center"/>
              <w:rPr>
                <w:sz w:val="16"/>
                <w:szCs w:val="16"/>
              </w:rPr>
            </w:pPr>
            <w:r w:rsidRPr="00C07290">
              <w:rPr>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37FA41FF" w14:textId="77777777" w:rsidR="00773953" w:rsidRPr="00741190" w:rsidRDefault="00773953" w:rsidP="00773953">
            <w:pPr>
              <w:pStyle w:val="SymalTableBody"/>
              <w:spacing w:before="20" w:after="20"/>
              <w:jc w:val="center"/>
              <w:rPr>
                <w:b/>
                <w:bCs/>
                <w:szCs w:val="18"/>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16C29906" w14:textId="77777777" w:rsidR="00773953" w:rsidRPr="00741190" w:rsidRDefault="00773953" w:rsidP="00773953">
            <w:pPr>
              <w:pStyle w:val="SymalTableBody"/>
              <w:spacing w:before="20" w:after="20"/>
              <w:jc w:val="center"/>
              <w:rPr>
                <w:b/>
                <w:bCs/>
                <w:szCs w:val="18"/>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275364C" w14:textId="77777777" w:rsidR="00773953" w:rsidRPr="00741190" w:rsidRDefault="00773953" w:rsidP="00773953">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46FB4181" w14:textId="77777777" w:rsidR="00773953" w:rsidRDefault="00773953" w:rsidP="00773953">
            <w:pPr>
              <w:pStyle w:val="SymalTableBody"/>
              <w:spacing w:before="20" w:after="20"/>
              <w:rPr>
                <w:rFonts w:asciiTheme="majorHAnsi" w:hAnsiTheme="majorHAnsi" w:cstheme="majorHAnsi"/>
                <w:sz w:val="14"/>
                <w:szCs w:val="14"/>
              </w:rPr>
            </w:pPr>
          </w:p>
          <w:p w14:paraId="7742BACD" w14:textId="0CF126D0" w:rsidR="00773953" w:rsidRDefault="00773953" w:rsidP="00773953">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 xml:space="preserve">Completed Checklist (if applicable) and reports </w:t>
            </w:r>
            <w:r w:rsidRPr="00A96932">
              <w:rPr>
                <w:rFonts w:asciiTheme="majorHAnsi" w:hAnsiTheme="majorHAnsi" w:cstheme="majorHAnsi"/>
                <w:sz w:val="14"/>
                <w:szCs w:val="14"/>
              </w:rPr>
              <w:lastRenderedPageBreak/>
              <w:t>and other compliance records attached.</w:t>
            </w:r>
            <w:r>
              <w:rPr>
                <w:rFonts w:asciiTheme="majorHAnsi" w:hAnsiTheme="majorHAnsi" w:cstheme="majorHAnsi"/>
                <w:sz w:val="14"/>
                <w:szCs w:val="14"/>
              </w:rPr>
              <w:t xml:space="preserve"> </w:t>
            </w:r>
            <w:r w:rsidRPr="00D226D7">
              <w:rPr>
                <w:rFonts w:asciiTheme="majorHAnsi" w:hAnsiTheme="majorHAnsi" w:cstheme="majorHAnsi"/>
                <w:sz w:val="14"/>
                <w:szCs w:val="14"/>
              </w:rPr>
              <w:t></w:t>
            </w:r>
          </w:p>
          <w:p w14:paraId="25B0E784" w14:textId="77777777" w:rsidR="00773953" w:rsidRPr="00741190" w:rsidRDefault="00773953" w:rsidP="00773953">
            <w:pPr>
              <w:pStyle w:val="SymalTableBody"/>
              <w:spacing w:before="20" w:after="20"/>
              <w:rPr>
                <w:b/>
                <w:bCs/>
                <w:szCs w:val="18"/>
              </w:rPr>
            </w:pP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22AA568A" w:rsidR="005056E3" w:rsidRPr="005056E3" w:rsidRDefault="005056E3" w:rsidP="005056E3">
            <w:pPr>
              <w:pStyle w:val="SymalBodycopylvl1"/>
              <w:spacing w:before="120" w:after="0"/>
              <w:rPr>
                <w:b/>
                <w:bCs/>
                <w:sz w:val="18"/>
                <w:szCs w:val="18"/>
              </w:rPr>
            </w:pPr>
            <w:r w:rsidRPr="005056E3">
              <w:rPr>
                <w:b/>
                <w:bCs/>
                <w:sz w:val="18"/>
                <w:szCs w:val="18"/>
              </w:rPr>
              <w:t>Works complete (signer S</w:t>
            </w:r>
            <w:r w:rsidR="008B66C7">
              <w:rPr>
                <w:b/>
                <w:bCs/>
                <w:sz w:val="18"/>
                <w:szCs w:val="18"/>
              </w:rPr>
              <w:t>E</w:t>
            </w:r>
            <w:r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4AF19416" w:rsidR="00EA0774" w:rsidRPr="005056E3" w:rsidRDefault="00EA0774" w:rsidP="005056E3">
      <w:pPr>
        <w:spacing w:before="120" w:after="120"/>
        <w:rPr>
          <w:rFonts w:ascii="Arial" w:hAnsi="Arial" w:cs="Arial"/>
          <w:b/>
          <w:sz w:val="18"/>
          <w:szCs w:val="18"/>
        </w:rPr>
      </w:pPr>
      <w:r w:rsidRPr="00EA0774">
        <w:rPr>
          <w:rFonts w:ascii="Arial" w:hAnsi="Arial" w:cs="Arial"/>
          <w:b/>
          <w:bCs/>
          <w:sz w:val="18"/>
          <w:szCs w:val="18"/>
        </w:rPr>
        <w:t xml:space="preserve">NA – </w:t>
      </w:r>
      <w:r>
        <w:rPr>
          <w:rFonts w:ascii="Arial" w:hAnsi="Arial" w:cs="Arial"/>
          <w:sz w:val="18"/>
          <w:szCs w:val="18"/>
        </w:rPr>
        <w:t xml:space="preserve">Nominated Authority </w:t>
      </w:r>
      <w:r w:rsidR="00CE55C2" w:rsidRPr="00CE55C2">
        <w:rPr>
          <w:rFonts w:ascii="Arial" w:hAnsi="Arial" w:cs="Arial"/>
          <w:b/>
          <w:bCs/>
          <w:sz w:val="18"/>
          <w:szCs w:val="18"/>
        </w:rPr>
        <w:t>SEST</w:t>
      </w:r>
      <w:r w:rsidR="00CE55C2">
        <w:rPr>
          <w:rFonts w:ascii="Arial" w:hAnsi="Arial" w:cs="Arial"/>
          <w:sz w:val="18"/>
          <w:szCs w:val="18"/>
        </w:rPr>
        <w:t>- Symal Environmental Sustainability Team</w:t>
      </w:r>
    </w:p>
    <w:p w14:paraId="0F3FC882" w14:textId="15131269"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5056E3" w:rsidRPr="005056E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FA24" w14:textId="77777777" w:rsidR="00B32181" w:rsidRDefault="00B32181" w:rsidP="007617B0">
      <w:pPr>
        <w:spacing w:after="0"/>
      </w:pPr>
      <w:r>
        <w:separator/>
      </w:r>
    </w:p>
  </w:endnote>
  <w:endnote w:type="continuationSeparator" w:id="0">
    <w:p w14:paraId="674A9591" w14:textId="77777777" w:rsidR="00B32181" w:rsidRDefault="00B32181" w:rsidP="007617B0">
      <w:pPr>
        <w:spacing w:after="0"/>
      </w:pPr>
      <w:r>
        <w:continuationSeparator/>
      </w:r>
    </w:p>
  </w:endnote>
  <w:endnote w:type="continuationNotice" w:id="1">
    <w:p w14:paraId="6EBF4909" w14:textId="77777777" w:rsidR="00B32181" w:rsidRDefault="00B321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0095774A">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0E3071CA" w:rsidR="00D340C6" w:rsidRPr="00AD0710" w:rsidRDefault="003F6CDE" w:rsidP="00D340C6">
          <w:pPr>
            <w:pStyle w:val="Footer"/>
            <w:tabs>
              <w:tab w:val="clear" w:pos="9000"/>
            </w:tabs>
            <w:spacing w:before="0"/>
            <w:jc w:val="center"/>
            <w:rPr>
              <w:szCs w:val="16"/>
            </w:rPr>
          </w:pPr>
          <w:r>
            <w:rPr>
              <w:szCs w:val="16"/>
            </w:rPr>
            <w:t>Revision</w:t>
          </w:r>
          <w:r w:rsidRPr="00AD0710">
            <w:rPr>
              <w:szCs w:val="16"/>
            </w:rPr>
            <w:t xml:space="preserve"> </w:t>
          </w:r>
          <w:r w:rsidR="008C05E5">
            <w:rPr>
              <w:szCs w:val="16"/>
            </w:rPr>
            <w:t>00</w:t>
          </w:r>
          <w:r w:rsidRPr="00AD0710">
            <w:rPr>
              <w:szCs w:val="16"/>
            </w:rPr>
            <w:t xml:space="preserve"> Issue date </w:t>
          </w:r>
          <w:r w:rsidR="000B1D1A">
            <w:rPr>
              <w:szCs w:val="16"/>
            </w:rPr>
            <w:t>2</w:t>
          </w:r>
          <w:r w:rsidR="008C05E5">
            <w:rPr>
              <w:szCs w:val="16"/>
            </w:rPr>
            <w:t>1</w:t>
          </w:r>
          <w:r>
            <w:rPr>
              <w:szCs w:val="16"/>
            </w:rPr>
            <w:t>/</w:t>
          </w:r>
          <w:r w:rsidR="00170EB8">
            <w:rPr>
              <w:szCs w:val="16"/>
            </w:rPr>
            <w:t>1</w:t>
          </w:r>
          <w:r w:rsidR="00B72BD5">
            <w:rPr>
              <w:szCs w:val="16"/>
            </w:rPr>
            <w:t>2</w:t>
          </w:r>
          <w:r w:rsidRPr="00AD0710">
            <w:rPr>
              <w:szCs w:val="16"/>
            </w:rPr>
            <w:t>/20</w:t>
          </w:r>
          <w:r>
            <w:rPr>
              <w:szCs w:val="16"/>
            </w:rPr>
            <w:t>2</w:t>
          </w:r>
          <w:r w:rsidR="00170EB8">
            <w:rPr>
              <w:szCs w:val="16"/>
            </w:rPr>
            <w:t>2</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0AFA977A" w:rsidR="00D340C6" w:rsidRPr="00AD0710" w:rsidRDefault="003F6CDE" w:rsidP="00D340C6">
          <w:pPr>
            <w:pStyle w:val="Footer"/>
            <w:tabs>
              <w:tab w:val="clear" w:pos="9000"/>
            </w:tabs>
            <w:spacing w:before="0"/>
            <w:jc w:val="center"/>
            <w:rPr>
              <w:szCs w:val="16"/>
            </w:rPr>
          </w:pPr>
          <w:r>
            <w:rPr>
              <w:szCs w:val="16"/>
            </w:rPr>
            <w:t>Revision</w:t>
          </w:r>
          <w:r w:rsidR="00D340C6" w:rsidRPr="00AD0710">
            <w:rPr>
              <w:szCs w:val="16"/>
            </w:rPr>
            <w:t xml:space="preserve"> </w:t>
          </w:r>
          <w:r w:rsidR="008C05E5">
            <w:rPr>
              <w:szCs w:val="16"/>
            </w:rPr>
            <w:t>00</w:t>
          </w:r>
          <w:r w:rsidR="00D340C6" w:rsidRPr="00AD0710">
            <w:rPr>
              <w:szCs w:val="16"/>
            </w:rPr>
            <w:t xml:space="preserve"> Issue date </w:t>
          </w:r>
          <w:r w:rsidR="000B1D1A">
            <w:rPr>
              <w:szCs w:val="16"/>
            </w:rPr>
            <w:t>2</w:t>
          </w:r>
          <w:r w:rsidR="008C05E5">
            <w:rPr>
              <w:szCs w:val="16"/>
            </w:rPr>
            <w:t>1</w:t>
          </w:r>
          <w:r>
            <w:rPr>
              <w:szCs w:val="16"/>
            </w:rPr>
            <w:t>/</w:t>
          </w:r>
          <w:r w:rsidR="00B72BD5">
            <w:rPr>
              <w:szCs w:val="16"/>
            </w:rPr>
            <w:t>12</w:t>
          </w:r>
          <w:r w:rsidR="00D340C6" w:rsidRPr="00AD0710">
            <w:rPr>
              <w:szCs w:val="16"/>
            </w:rPr>
            <w:t>/20</w:t>
          </w:r>
          <w:r>
            <w:rPr>
              <w:szCs w:val="16"/>
            </w:rPr>
            <w:t>2</w:t>
          </w:r>
          <w:r w:rsidR="00170EB8">
            <w:rPr>
              <w:szCs w:val="16"/>
            </w:rPr>
            <w:t>2</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8300" w14:textId="77777777" w:rsidR="00B32181" w:rsidRDefault="00B32181" w:rsidP="007617B0">
      <w:pPr>
        <w:spacing w:after="0"/>
      </w:pPr>
      <w:r>
        <w:separator/>
      </w:r>
    </w:p>
  </w:footnote>
  <w:footnote w:type="continuationSeparator" w:id="0">
    <w:p w14:paraId="66683C40" w14:textId="77777777" w:rsidR="00B32181" w:rsidRDefault="00B32181" w:rsidP="007617B0">
      <w:pPr>
        <w:spacing w:after="0"/>
      </w:pPr>
      <w:r>
        <w:continuationSeparator/>
      </w:r>
    </w:p>
  </w:footnote>
  <w:footnote w:type="continuationNotice" w:id="1">
    <w:p w14:paraId="684B5F93" w14:textId="77777777" w:rsidR="00B32181" w:rsidRDefault="00B321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BFBB" w14:textId="77777777" w:rsidR="00012FBA" w:rsidRPr="00830B96" w:rsidRDefault="00012FBA">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4AE60D13"/>
    <w:multiLevelType w:val="hybridMultilevel"/>
    <w:tmpl w:val="9B186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2"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5"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EE3122B"/>
    <w:multiLevelType w:val="multilevel"/>
    <w:tmpl w:val="38B6FA6E"/>
    <w:numStyleLink w:val="CivLegal"/>
  </w:abstractNum>
  <w:num w:numId="1" w16cid:durableId="1109666645">
    <w:abstractNumId w:val="13"/>
  </w:num>
  <w:num w:numId="2" w16cid:durableId="1218665500">
    <w:abstractNumId w:val="9"/>
  </w:num>
  <w:num w:numId="3" w16cid:durableId="843784883">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69155253">
    <w:abstractNumId w:val="2"/>
  </w:num>
  <w:num w:numId="5" w16cid:durableId="989138945">
    <w:abstractNumId w:val="14"/>
  </w:num>
  <w:num w:numId="6" w16cid:durableId="690883404">
    <w:abstractNumId w:val="3"/>
  </w:num>
  <w:num w:numId="7" w16cid:durableId="1849052862">
    <w:abstractNumId w:val="4"/>
  </w:num>
  <w:num w:numId="8" w16cid:durableId="2019917532">
    <w:abstractNumId w:val="1"/>
  </w:num>
  <w:num w:numId="9" w16cid:durableId="1883059834">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5406280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5484557">
    <w:abstractNumId w:val="11"/>
  </w:num>
  <w:num w:numId="12" w16cid:durableId="8765489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8822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32870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27341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90374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88301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66670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382927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3592940">
    <w:abstractNumId w:val="0"/>
  </w:num>
  <w:num w:numId="21" w16cid:durableId="1496796764">
    <w:abstractNumId w:val="7"/>
  </w:num>
  <w:num w:numId="22" w16cid:durableId="227762539">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759184092">
    <w:abstractNumId w:val="16"/>
  </w:num>
  <w:num w:numId="24" w16cid:durableId="1872111479">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0079466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5003374">
    <w:abstractNumId w:val="1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403331988">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516724297">
    <w:abstractNumId w:val="15"/>
  </w:num>
  <w:num w:numId="29" w16cid:durableId="346978421">
    <w:abstractNumId w:val="6"/>
  </w:num>
  <w:num w:numId="30" w16cid:durableId="2006664100">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39367391">
    <w:abstractNumId w:val="18"/>
  </w:num>
  <w:num w:numId="32" w16cid:durableId="1748729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4858542">
    <w:abstractNumId w:val="8"/>
  </w:num>
  <w:num w:numId="34" w16cid:durableId="1630667363">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Pinkman">
    <w15:presenceInfo w15:providerId="AD" w15:userId="S::brian.pinkman@symal.com.au::1abc163f-ea48-4d00-be05-d8d37aa5fa11"/>
  </w15:person>
  <w15:person w15:author="Zachary Gilbert">
    <w15:presenceInfo w15:providerId="AD" w15:userId="S::Zachary.Gilbert@symal.com.au::c6f95dfa-257c-425b-a434-3a1e77d53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tDS1NDU2NzEwNzVU0lEKTi0uzszPAykwqgUAie7PWSwAAAA="/>
  </w:docVars>
  <w:rsids>
    <w:rsidRoot w:val="00EA0774"/>
    <w:rsid w:val="00001F59"/>
    <w:rsid w:val="00002803"/>
    <w:rsid w:val="00012FBA"/>
    <w:rsid w:val="00013E57"/>
    <w:rsid w:val="000158DC"/>
    <w:rsid w:val="00015C55"/>
    <w:rsid w:val="00016A3A"/>
    <w:rsid w:val="00020C9B"/>
    <w:rsid w:val="00021F49"/>
    <w:rsid w:val="0002698F"/>
    <w:rsid w:val="0003431C"/>
    <w:rsid w:val="00035C95"/>
    <w:rsid w:val="00042A87"/>
    <w:rsid w:val="0004421D"/>
    <w:rsid w:val="00045C49"/>
    <w:rsid w:val="00046F51"/>
    <w:rsid w:val="00050056"/>
    <w:rsid w:val="00055B6C"/>
    <w:rsid w:val="000628FA"/>
    <w:rsid w:val="00066CC8"/>
    <w:rsid w:val="000759B7"/>
    <w:rsid w:val="00077FF4"/>
    <w:rsid w:val="000802C9"/>
    <w:rsid w:val="00080579"/>
    <w:rsid w:val="000820F9"/>
    <w:rsid w:val="0008668E"/>
    <w:rsid w:val="00086B45"/>
    <w:rsid w:val="00091863"/>
    <w:rsid w:val="000918CF"/>
    <w:rsid w:val="00091CCF"/>
    <w:rsid w:val="00093207"/>
    <w:rsid w:val="0009555B"/>
    <w:rsid w:val="000A213D"/>
    <w:rsid w:val="000A5B5B"/>
    <w:rsid w:val="000A72A9"/>
    <w:rsid w:val="000B1D1A"/>
    <w:rsid w:val="000B265B"/>
    <w:rsid w:val="000B2BCF"/>
    <w:rsid w:val="000B31AF"/>
    <w:rsid w:val="000B695B"/>
    <w:rsid w:val="000C28DA"/>
    <w:rsid w:val="000C66F2"/>
    <w:rsid w:val="000D0E97"/>
    <w:rsid w:val="000E3240"/>
    <w:rsid w:val="000F01F8"/>
    <w:rsid w:val="000F6E06"/>
    <w:rsid w:val="00112853"/>
    <w:rsid w:val="001153A9"/>
    <w:rsid w:val="00117752"/>
    <w:rsid w:val="001207BF"/>
    <w:rsid w:val="00121007"/>
    <w:rsid w:val="0012160E"/>
    <w:rsid w:val="00123A2C"/>
    <w:rsid w:val="00126407"/>
    <w:rsid w:val="00127C67"/>
    <w:rsid w:val="00127D91"/>
    <w:rsid w:val="00131DA8"/>
    <w:rsid w:val="001329E3"/>
    <w:rsid w:val="0013432E"/>
    <w:rsid w:val="001360F3"/>
    <w:rsid w:val="00136359"/>
    <w:rsid w:val="00145C21"/>
    <w:rsid w:val="00150E01"/>
    <w:rsid w:val="00152695"/>
    <w:rsid w:val="00152A1E"/>
    <w:rsid w:val="00153A4A"/>
    <w:rsid w:val="00161C26"/>
    <w:rsid w:val="00164930"/>
    <w:rsid w:val="00164D07"/>
    <w:rsid w:val="00170EB8"/>
    <w:rsid w:val="00176ED0"/>
    <w:rsid w:val="001811DA"/>
    <w:rsid w:val="0018362E"/>
    <w:rsid w:val="00183AAA"/>
    <w:rsid w:val="00191711"/>
    <w:rsid w:val="00192026"/>
    <w:rsid w:val="00192B1E"/>
    <w:rsid w:val="00195C7E"/>
    <w:rsid w:val="001A7888"/>
    <w:rsid w:val="001B06FE"/>
    <w:rsid w:val="001B4060"/>
    <w:rsid w:val="001C2875"/>
    <w:rsid w:val="001C4F9E"/>
    <w:rsid w:val="001D6AD5"/>
    <w:rsid w:val="001E02D6"/>
    <w:rsid w:val="001E260A"/>
    <w:rsid w:val="001E5D2B"/>
    <w:rsid w:val="001E5EB5"/>
    <w:rsid w:val="001F3ABC"/>
    <w:rsid w:val="001F4330"/>
    <w:rsid w:val="001F5EAE"/>
    <w:rsid w:val="0020352B"/>
    <w:rsid w:val="0020558F"/>
    <w:rsid w:val="002070B6"/>
    <w:rsid w:val="0020747C"/>
    <w:rsid w:val="002129DE"/>
    <w:rsid w:val="00213887"/>
    <w:rsid w:val="0022227C"/>
    <w:rsid w:val="00223C78"/>
    <w:rsid w:val="00224EDC"/>
    <w:rsid w:val="00235819"/>
    <w:rsid w:val="002361ED"/>
    <w:rsid w:val="00237D54"/>
    <w:rsid w:val="0024627B"/>
    <w:rsid w:val="00254F31"/>
    <w:rsid w:val="0025506A"/>
    <w:rsid w:val="002608E7"/>
    <w:rsid w:val="00264F3C"/>
    <w:rsid w:val="00276E10"/>
    <w:rsid w:val="00280FAE"/>
    <w:rsid w:val="00281140"/>
    <w:rsid w:val="00282680"/>
    <w:rsid w:val="00284DBB"/>
    <w:rsid w:val="0028562B"/>
    <w:rsid w:val="00294F48"/>
    <w:rsid w:val="002A2A6A"/>
    <w:rsid w:val="002A4B42"/>
    <w:rsid w:val="002B33D2"/>
    <w:rsid w:val="002B7C52"/>
    <w:rsid w:val="002C40D8"/>
    <w:rsid w:val="002D08B8"/>
    <w:rsid w:val="002D1A19"/>
    <w:rsid w:val="002D3E1B"/>
    <w:rsid w:val="002D6CD4"/>
    <w:rsid w:val="002E08A0"/>
    <w:rsid w:val="002E1928"/>
    <w:rsid w:val="002E1EBA"/>
    <w:rsid w:val="002E3E40"/>
    <w:rsid w:val="002E46E4"/>
    <w:rsid w:val="002E78F5"/>
    <w:rsid w:val="002F2D4C"/>
    <w:rsid w:val="002F7E9F"/>
    <w:rsid w:val="00301828"/>
    <w:rsid w:val="00304012"/>
    <w:rsid w:val="00304A7C"/>
    <w:rsid w:val="00305A59"/>
    <w:rsid w:val="00311825"/>
    <w:rsid w:val="003141E2"/>
    <w:rsid w:val="0031420F"/>
    <w:rsid w:val="00316275"/>
    <w:rsid w:val="003315A1"/>
    <w:rsid w:val="0033732E"/>
    <w:rsid w:val="00345D7B"/>
    <w:rsid w:val="00346FF0"/>
    <w:rsid w:val="00351D72"/>
    <w:rsid w:val="00360322"/>
    <w:rsid w:val="003868C5"/>
    <w:rsid w:val="00386D74"/>
    <w:rsid w:val="00393D06"/>
    <w:rsid w:val="0039441E"/>
    <w:rsid w:val="00394517"/>
    <w:rsid w:val="00395F0F"/>
    <w:rsid w:val="003A1A4C"/>
    <w:rsid w:val="003A2DF5"/>
    <w:rsid w:val="003A65E6"/>
    <w:rsid w:val="003B1DA5"/>
    <w:rsid w:val="003B361E"/>
    <w:rsid w:val="003B3B14"/>
    <w:rsid w:val="003B7313"/>
    <w:rsid w:val="003C068B"/>
    <w:rsid w:val="003C149A"/>
    <w:rsid w:val="003C1E57"/>
    <w:rsid w:val="003C2BA2"/>
    <w:rsid w:val="003D4FAA"/>
    <w:rsid w:val="003D502F"/>
    <w:rsid w:val="003D5FBE"/>
    <w:rsid w:val="003E111A"/>
    <w:rsid w:val="003E2E17"/>
    <w:rsid w:val="003E4005"/>
    <w:rsid w:val="003F0661"/>
    <w:rsid w:val="003F1AC6"/>
    <w:rsid w:val="003F22E3"/>
    <w:rsid w:val="003F396E"/>
    <w:rsid w:val="003F6CDE"/>
    <w:rsid w:val="00407CAA"/>
    <w:rsid w:val="0041050C"/>
    <w:rsid w:val="004110DC"/>
    <w:rsid w:val="004121D0"/>
    <w:rsid w:val="0041349E"/>
    <w:rsid w:val="00414B29"/>
    <w:rsid w:val="00422652"/>
    <w:rsid w:val="00426CA1"/>
    <w:rsid w:val="004310D2"/>
    <w:rsid w:val="00434660"/>
    <w:rsid w:val="0044465E"/>
    <w:rsid w:val="004446C0"/>
    <w:rsid w:val="0044543E"/>
    <w:rsid w:val="00460ED2"/>
    <w:rsid w:val="00463EF2"/>
    <w:rsid w:val="00465C9A"/>
    <w:rsid w:val="004661B2"/>
    <w:rsid w:val="00475BB5"/>
    <w:rsid w:val="0047722B"/>
    <w:rsid w:val="00481DBA"/>
    <w:rsid w:val="00482E78"/>
    <w:rsid w:val="00484408"/>
    <w:rsid w:val="004868FF"/>
    <w:rsid w:val="004908DD"/>
    <w:rsid w:val="00492A2D"/>
    <w:rsid w:val="004954CF"/>
    <w:rsid w:val="004A0E5D"/>
    <w:rsid w:val="004A3272"/>
    <w:rsid w:val="004A405A"/>
    <w:rsid w:val="004A4EDE"/>
    <w:rsid w:val="004A58F3"/>
    <w:rsid w:val="004A7E34"/>
    <w:rsid w:val="004B41A8"/>
    <w:rsid w:val="004B6C8C"/>
    <w:rsid w:val="004B7DF8"/>
    <w:rsid w:val="004C0D19"/>
    <w:rsid w:val="004C768F"/>
    <w:rsid w:val="004D1370"/>
    <w:rsid w:val="004D1AFB"/>
    <w:rsid w:val="004D39F9"/>
    <w:rsid w:val="004D7627"/>
    <w:rsid w:val="004E1444"/>
    <w:rsid w:val="004E23FF"/>
    <w:rsid w:val="004F0428"/>
    <w:rsid w:val="004F2E2F"/>
    <w:rsid w:val="004F4C75"/>
    <w:rsid w:val="004F7DCE"/>
    <w:rsid w:val="005009B9"/>
    <w:rsid w:val="0050180D"/>
    <w:rsid w:val="0050215F"/>
    <w:rsid w:val="005056E3"/>
    <w:rsid w:val="00505D2E"/>
    <w:rsid w:val="00505E37"/>
    <w:rsid w:val="005160CA"/>
    <w:rsid w:val="0052741B"/>
    <w:rsid w:val="00527AFB"/>
    <w:rsid w:val="005314BD"/>
    <w:rsid w:val="00534122"/>
    <w:rsid w:val="005371C9"/>
    <w:rsid w:val="00537917"/>
    <w:rsid w:val="00537E2F"/>
    <w:rsid w:val="00537E86"/>
    <w:rsid w:val="00541D39"/>
    <w:rsid w:val="00542430"/>
    <w:rsid w:val="00544906"/>
    <w:rsid w:val="005462B0"/>
    <w:rsid w:val="00552FA3"/>
    <w:rsid w:val="00567B07"/>
    <w:rsid w:val="0057088F"/>
    <w:rsid w:val="0057414C"/>
    <w:rsid w:val="005744A4"/>
    <w:rsid w:val="00581148"/>
    <w:rsid w:val="0058363C"/>
    <w:rsid w:val="00587F35"/>
    <w:rsid w:val="0059509B"/>
    <w:rsid w:val="00597B9C"/>
    <w:rsid w:val="005A2DB2"/>
    <w:rsid w:val="005B727B"/>
    <w:rsid w:val="005B7315"/>
    <w:rsid w:val="005C244C"/>
    <w:rsid w:val="005D0F5D"/>
    <w:rsid w:val="005D3497"/>
    <w:rsid w:val="005D40E2"/>
    <w:rsid w:val="005D5A29"/>
    <w:rsid w:val="005E1C0B"/>
    <w:rsid w:val="005E1E7C"/>
    <w:rsid w:val="005E1EEB"/>
    <w:rsid w:val="005E7C7F"/>
    <w:rsid w:val="005F20A8"/>
    <w:rsid w:val="00600E4F"/>
    <w:rsid w:val="00602914"/>
    <w:rsid w:val="00607B0C"/>
    <w:rsid w:val="0061068A"/>
    <w:rsid w:val="00612627"/>
    <w:rsid w:val="006126BC"/>
    <w:rsid w:val="00613248"/>
    <w:rsid w:val="006159D8"/>
    <w:rsid w:val="006239C8"/>
    <w:rsid w:val="00624ADE"/>
    <w:rsid w:val="00626F76"/>
    <w:rsid w:val="00631FB5"/>
    <w:rsid w:val="00635B53"/>
    <w:rsid w:val="00640BAA"/>
    <w:rsid w:val="00644773"/>
    <w:rsid w:val="0065152B"/>
    <w:rsid w:val="0065381A"/>
    <w:rsid w:val="00653EE2"/>
    <w:rsid w:val="00657AFA"/>
    <w:rsid w:val="006660B9"/>
    <w:rsid w:val="006667DE"/>
    <w:rsid w:val="00671642"/>
    <w:rsid w:val="00673632"/>
    <w:rsid w:val="0067593F"/>
    <w:rsid w:val="00684A60"/>
    <w:rsid w:val="00684AC4"/>
    <w:rsid w:val="00694601"/>
    <w:rsid w:val="00697598"/>
    <w:rsid w:val="006B1DFB"/>
    <w:rsid w:val="006B1EB3"/>
    <w:rsid w:val="006B7AF5"/>
    <w:rsid w:val="006B7EE7"/>
    <w:rsid w:val="006C1CE9"/>
    <w:rsid w:val="006D13F7"/>
    <w:rsid w:val="006D1929"/>
    <w:rsid w:val="006D5AF1"/>
    <w:rsid w:val="006E29C0"/>
    <w:rsid w:val="006E50F4"/>
    <w:rsid w:val="006F6C26"/>
    <w:rsid w:val="006F734C"/>
    <w:rsid w:val="007020DA"/>
    <w:rsid w:val="00706B2D"/>
    <w:rsid w:val="007101DE"/>
    <w:rsid w:val="00713840"/>
    <w:rsid w:val="0071393C"/>
    <w:rsid w:val="0072308F"/>
    <w:rsid w:val="007237B9"/>
    <w:rsid w:val="0073082F"/>
    <w:rsid w:val="007332CD"/>
    <w:rsid w:val="0074038E"/>
    <w:rsid w:val="00741190"/>
    <w:rsid w:val="00743A70"/>
    <w:rsid w:val="00745320"/>
    <w:rsid w:val="007502EC"/>
    <w:rsid w:val="00752C17"/>
    <w:rsid w:val="007531BF"/>
    <w:rsid w:val="00753B1F"/>
    <w:rsid w:val="007617B0"/>
    <w:rsid w:val="00770D7E"/>
    <w:rsid w:val="007713DA"/>
    <w:rsid w:val="00772840"/>
    <w:rsid w:val="00772E88"/>
    <w:rsid w:val="00773953"/>
    <w:rsid w:val="00777C28"/>
    <w:rsid w:val="007940AC"/>
    <w:rsid w:val="00797266"/>
    <w:rsid w:val="007A3D8B"/>
    <w:rsid w:val="007B0D3D"/>
    <w:rsid w:val="007B51B3"/>
    <w:rsid w:val="007C1826"/>
    <w:rsid w:val="007C18AE"/>
    <w:rsid w:val="007D1801"/>
    <w:rsid w:val="007D1EB3"/>
    <w:rsid w:val="007D2294"/>
    <w:rsid w:val="007D7F99"/>
    <w:rsid w:val="007E3906"/>
    <w:rsid w:val="007E7211"/>
    <w:rsid w:val="007F409D"/>
    <w:rsid w:val="007F5D0E"/>
    <w:rsid w:val="007F7B79"/>
    <w:rsid w:val="008042D6"/>
    <w:rsid w:val="00804B35"/>
    <w:rsid w:val="00807516"/>
    <w:rsid w:val="00812D80"/>
    <w:rsid w:val="00815CB5"/>
    <w:rsid w:val="00836163"/>
    <w:rsid w:val="008460EF"/>
    <w:rsid w:val="00846147"/>
    <w:rsid w:val="00846784"/>
    <w:rsid w:val="00846D58"/>
    <w:rsid w:val="00847B71"/>
    <w:rsid w:val="0085244C"/>
    <w:rsid w:val="0085301D"/>
    <w:rsid w:val="00854579"/>
    <w:rsid w:val="00857276"/>
    <w:rsid w:val="0086400A"/>
    <w:rsid w:val="008658C5"/>
    <w:rsid w:val="008769C2"/>
    <w:rsid w:val="00886814"/>
    <w:rsid w:val="00887101"/>
    <w:rsid w:val="008927A8"/>
    <w:rsid w:val="00892EDB"/>
    <w:rsid w:val="008969A1"/>
    <w:rsid w:val="008A6FA5"/>
    <w:rsid w:val="008B3132"/>
    <w:rsid w:val="008B3A4E"/>
    <w:rsid w:val="008B44D5"/>
    <w:rsid w:val="008B66C7"/>
    <w:rsid w:val="008C04BE"/>
    <w:rsid w:val="008C05E5"/>
    <w:rsid w:val="008D0815"/>
    <w:rsid w:val="008D7258"/>
    <w:rsid w:val="008F52D6"/>
    <w:rsid w:val="008F54AF"/>
    <w:rsid w:val="008F5882"/>
    <w:rsid w:val="008F658D"/>
    <w:rsid w:val="00905234"/>
    <w:rsid w:val="00905271"/>
    <w:rsid w:val="009113FF"/>
    <w:rsid w:val="009122A5"/>
    <w:rsid w:val="00914C14"/>
    <w:rsid w:val="00914FA0"/>
    <w:rsid w:val="009317A5"/>
    <w:rsid w:val="00934D59"/>
    <w:rsid w:val="0093595E"/>
    <w:rsid w:val="00942D77"/>
    <w:rsid w:val="00947D2E"/>
    <w:rsid w:val="00951089"/>
    <w:rsid w:val="0095617A"/>
    <w:rsid w:val="00956461"/>
    <w:rsid w:val="0095774A"/>
    <w:rsid w:val="009609A5"/>
    <w:rsid w:val="00960CED"/>
    <w:rsid w:val="009612AB"/>
    <w:rsid w:val="00962F82"/>
    <w:rsid w:val="009632A6"/>
    <w:rsid w:val="00964922"/>
    <w:rsid w:val="00965FFC"/>
    <w:rsid w:val="00967143"/>
    <w:rsid w:val="009729E8"/>
    <w:rsid w:val="00976256"/>
    <w:rsid w:val="0097631D"/>
    <w:rsid w:val="0097797F"/>
    <w:rsid w:val="00990DFD"/>
    <w:rsid w:val="009922C3"/>
    <w:rsid w:val="0099656E"/>
    <w:rsid w:val="00997E2B"/>
    <w:rsid w:val="00997ED4"/>
    <w:rsid w:val="009A2F10"/>
    <w:rsid w:val="009A3D1A"/>
    <w:rsid w:val="009A4487"/>
    <w:rsid w:val="009A666F"/>
    <w:rsid w:val="009B08F6"/>
    <w:rsid w:val="009B0F20"/>
    <w:rsid w:val="009B6FD8"/>
    <w:rsid w:val="009B7B58"/>
    <w:rsid w:val="009B7C00"/>
    <w:rsid w:val="009C100B"/>
    <w:rsid w:val="009C4A8B"/>
    <w:rsid w:val="009C6D48"/>
    <w:rsid w:val="009D2A75"/>
    <w:rsid w:val="009D67E4"/>
    <w:rsid w:val="009E2D68"/>
    <w:rsid w:val="009E5B97"/>
    <w:rsid w:val="009E61A6"/>
    <w:rsid w:val="00A037F8"/>
    <w:rsid w:val="00A11E9B"/>
    <w:rsid w:val="00A172FF"/>
    <w:rsid w:val="00A230A9"/>
    <w:rsid w:val="00A240A3"/>
    <w:rsid w:val="00A263A0"/>
    <w:rsid w:val="00A263D2"/>
    <w:rsid w:val="00A265F2"/>
    <w:rsid w:val="00A37F27"/>
    <w:rsid w:val="00A41887"/>
    <w:rsid w:val="00A4264E"/>
    <w:rsid w:val="00A447D6"/>
    <w:rsid w:val="00A55A8E"/>
    <w:rsid w:val="00A62A1A"/>
    <w:rsid w:val="00A630B8"/>
    <w:rsid w:val="00A6405E"/>
    <w:rsid w:val="00A64F70"/>
    <w:rsid w:val="00A65C9F"/>
    <w:rsid w:val="00A65E4A"/>
    <w:rsid w:val="00A71811"/>
    <w:rsid w:val="00A76AD2"/>
    <w:rsid w:val="00A82F0E"/>
    <w:rsid w:val="00A85D35"/>
    <w:rsid w:val="00A939A2"/>
    <w:rsid w:val="00AA52D9"/>
    <w:rsid w:val="00AB1CA0"/>
    <w:rsid w:val="00AB2C45"/>
    <w:rsid w:val="00AB2FD2"/>
    <w:rsid w:val="00AC4F82"/>
    <w:rsid w:val="00AC5039"/>
    <w:rsid w:val="00AC64B6"/>
    <w:rsid w:val="00AD1F4A"/>
    <w:rsid w:val="00AD31AE"/>
    <w:rsid w:val="00AD4192"/>
    <w:rsid w:val="00AD4512"/>
    <w:rsid w:val="00AD4DCF"/>
    <w:rsid w:val="00AD4E0D"/>
    <w:rsid w:val="00AE12E9"/>
    <w:rsid w:val="00AF0F69"/>
    <w:rsid w:val="00AF198A"/>
    <w:rsid w:val="00AF1ECC"/>
    <w:rsid w:val="00AF36A2"/>
    <w:rsid w:val="00B01608"/>
    <w:rsid w:val="00B052DD"/>
    <w:rsid w:val="00B05AD2"/>
    <w:rsid w:val="00B1720B"/>
    <w:rsid w:val="00B272DB"/>
    <w:rsid w:val="00B27F39"/>
    <w:rsid w:val="00B312D0"/>
    <w:rsid w:val="00B32181"/>
    <w:rsid w:val="00B324A8"/>
    <w:rsid w:val="00B34364"/>
    <w:rsid w:val="00B409C1"/>
    <w:rsid w:val="00B42D40"/>
    <w:rsid w:val="00B53353"/>
    <w:rsid w:val="00B72BD5"/>
    <w:rsid w:val="00B81151"/>
    <w:rsid w:val="00B82C98"/>
    <w:rsid w:val="00B864E4"/>
    <w:rsid w:val="00B950F8"/>
    <w:rsid w:val="00B96C42"/>
    <w:rsid w:val="00BA0363"/>
    <w:rsid w:val="00BA0FF7"/>
    <w:rsid w:val="00BA6303"/>
    <w:rsid w:val="00BA6489"/>
    <w:rsid w:val="00BB3A03"/>
    <w:rsid w:val="00BB4E37"/>
    <w:rsid w:val="00BB508E"/>
    <w:rsid w:val="00BC6BA6"/>
    <w:rsid w:val="00BD00A2"/>
    <w:rsid w:val="00BD6AFB"/>
    <w:rsid w:val="00BE22A5"/>
    <w:rsid w:val="00BE3698"/>
    <w:rsid w:val="00BE62B0"/>
    <w:rsid w:val="00BE7AC7"/>
    <w:rsid w:val="00C0210A"/>
    <w:rsid w:val="00C0328A"/>
    <w:rsid w:val="00C07AF7"/>
    <w:rsid w:val="00C07B99"/>
    <w:rsid w:val="00C10D9F"/>
    <w:rsid w:val="00C14D23"/>
    <w:rsid w:val="00C1631D"/>
    <w:rsid w:val="00C16F2F"/>
    <w:rsid w:val="00C17BFF"/>
    <w:rsid w:val="00C20B8A"/>
    <w:rsid w:val="00C24153"/>
    <w:rsid w:val="00C32626"/>
    <w:rsid w:val="00C33794"/>
    <w:rsid w:val="00C35E2A"/>
    <w:rsid w:val="00C40179"/>
    <w:rsid w:val="00C509F6"/>
    <w:rsid w:val="00C518B3"/>
    <w:rsid w:val="00C5331B"/>
    <w:rsid w:val="00C54893"/>
    <w:rsid w:val="00C60631"/>
    <w:rsid w:val="00C6169C"/>
    <w:rsid w:val="00C64D7F"/>
    <w:rsid w:val="00C64D89"/>
    <w:rsid w:val="00C670B4"/>
    <w:rsid w:val="00C76539"/>
    <w:rsid w:val="00C86A51"/>
    <w:rsid w:val="00C87E36"/>
    <w:rsid w:val="00C910F0"/>
    <w:rsid w:val="00C91316"/>
    <w:rsid w:val="00C94CBC"/>
    <w:rsid w:val="00C96442"/>
    <w:rsid w:val="00CA14F8"/>
    <w:rsid w:val="00CA2371"/>
    <w:rsid w:val="00CA29FD"/>
    <w:rsid w:val="00CA3AEC"/>
    <w:rsid w:val="00CA47C1"/>
    <w:rsid w:val="00CB5C8B"/>
    <w:rsid w:val="00CC1EEA"/>
    <w:rsid w:val="00CC1F7A"/>
    <w:rsid w:val="00CC61F8"/>
    <w:rsid w:val="00CD7262"/>
    <w:rsid w:val="00CD7DDF"/>
    <w:rsid w:val="00CE09EE"/>
    <w:rsid w:val="00CE55C2"/>
    <w:rsid w:val="00CE72C7"/>
    <w:rsid w:val="00CF0DF2"/>
    <w:rsid w:val="00D044E2"/>
    <w:rsid w:val="00D12376"/>
    <w:rsid w:val="00D156BC"/>
    <w:rsid w:val="00D20314"/>
    <w:rsid w:val="00D2101B"/>
    <w:rsid w:val="00D226D7"/>
    <w:rsid w:val="00D313BE"/>
    <w:rsid w:val="00D340C6"/>
    <w:rsid w:val="00D3455F"/>
    <w:rsid w:val="00D3691D"/>
    <w:rsid w:val="00D44CD7"/>
    <w:rsid w:val="00D45C38"/>
    <w:rsid w:val="00D54018"/>
    <w:rsid w:val="00D60E1B"/>
    <w:rsid w:val="00D621F2"/>
    <w:rsid w:val="00D640F0"/>
    <w:rsid w:val="00D65FB7"/>
    <w:rsid w:val="00D67B67"/>
    <w:rsid w:val="00D705C8"/>
    <w:rsid w:val="00D72CB4"/>
    <w:rsid w:val="00D73579"/>
    <w:rsid w:val="00D75232"/>
    <w:rsid w:val="00D81159"/>
    <w:rsid w:val="00D83E1A"/>
    <w:rsid w:val="00D91A8F"/>
    <w:rsid w:val="00D95659"/>
    <w:rsid w:val="00D97020"/>
    <w:rsid w:val="00DA2C9B"/>
    <w:rsid w:val="00DA2F1B"/>
    <w:rsid w:val="00DA696F"/>
    <w:rsid w:val="00DB03AF"/>
    <w:rsid w:val="00DB2E8D"/>
    <w:rsid w:val="00DB6BD6"/>
    <w:rsid w:val="00DC03D8"/>
    <w:rsid w:val="00DC0FBE"/>
    <w:rsid w:val="00DC33F4"/>
    <w:rsid w:val="00DC4011"/>
    <w:rsid w:val="00DC6889"/>
    <w:rsid w:val="00DD2378"/>
    <w:rsid w:val="00DD4E84"/>
    <w:rsid w:val="00DE21F2"/>
    <w:rsid w:val="00E00F9E"/>
    <w:rsid w:val="00E02F93"/>
    <w:rsid w:val="00E106BE"/>
    <w:rsid w:val="00E106CA"/>
    <w:rsid w:val="00E13AFF"/>
    <w:rsid w:val="00E14140"/>
    <w:rsid w:val="00E20819"/>
    <w:rsid w:val="00E31A35"/>
    <w:rsid w:val="00E34823"/>
    <w:rsid w:val="00E36C70"/>
    <w:rsid w:val="00E42DEF"/>
    <w:rsid w:val="00E47176"/>
    <w:rsid w:val="00E52B4F"/>
    <w:rsid w:val="00E57CDF"/>
    <w:rsid w:val="00E634AB"/>
    <w:rsid w:val="00E6382E"/>
    <w:rsid w:val="00E70623"/>
    <w:rsid w:val="00E75CA8"/>
    <w:rsid w:val="00E81208"/>
    <w:rsid w:val="00E83298"/>
    <w:rsid w:val="00E85AF9"/>
    <w:rsid w:val="00E86D4E"/>
    <w:rsid w:val="00E916D7"/>
    <w:rsid w:val="00E9273C"/>
    <w:rsid w:val="00E966C3"/>
    <w:rsid w:val="00EA0774"/>
    <w:rsid w:val="00EA5587"/>
    <w:rsid w:val="00EA5B56"/>
    <w:rsid w:val="00EB232B"/>
    <w:rsid w:val="00EB240D"/>
    <w:rsid w:val="00EC0602"/>
    <w:rsid w:val="00EC3FB9"/>
    <w:rsid w:val="00ED07F6"/>
    <w:rsid w:val="00ED28AC"/>
    <w:rsid w:val="00EE2F54"/>
    <w:rsid w:val="00EE5319"/>
    <w:rsid w:val="00EF0267"/>
    <w:rsid w:val="00EF2D57"/>
    <w:rsid w:val="00EF36C0"/>
    <w:rsid w:val="00EF5FB1"/>
    <w:rsid w:val="00EF610F"/>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3DF"/>
    <w:rsid w:val="00F63AB4"/>
    <w:rsid w:val="00F658E3"/>
    <w:rsid w:val="00F67E9F"/>
    <w:rsid w:val="00F71032"/>
    <w:rsid w:val="00F90A08"/>
    <w:rsid w:val="00F97686"/>
    <w:rsid w:val="00FA1CAD"/>
    <w:rsid w:val="00FA69BD"/>
    <w:rsid w:val="00FB1C3B"/>
    <w:rsid w:val="00FB57C8"/>
    <w:rsid w:val="00FC04E4"/>
    <w:rsid w:val="00FD0603"/>
    <w:rsid w:val="00FD182C"/>
    <w:rsid w:val="00FE1A9D"/>
    <w:rsid w:val="00FE1FDC"/>
    <w:rsid w:val="00FE33CD"/>
    <w:rsid w:val="00FE3562"/>
    <w:rsid w:val="00FE7A7B"/>
    <w:rsid w:val="00FF313B"/>
    <w:rsid w:val="028F4A92"/>
    <w:rsid w:val="0342B41D"/>
    <w:rsid w:val="040CD3B7"/>
    <w:rsid w:val="04E86101"/>
    <w:rsid w:val="072A4FD3"/>
    <w:rsid w:val="085C5966"/>
    <w:rsid w:val="08C14B99"/>
    <w:rsid w:val="08C62034"/>
    <w:rsid w:val="0945EA1C"/>
    <w:rsid w:val="0B02DADA"/>
    <w:rsid w:val="0BFDC0F6"/>
    <w:rsid w:val="0CA07C27"/>
    <w:rsid w:val="0F11BF5F"/>
    <w:rsid w:val="10047980"/>
    <w:rsid w:val="115A7966"/>
    <w:rsid w:val="11909E14"/>
    <w:rsid w:val="11E8BF46"/>
    <w:rsid w:val="13324F63"/>
    <w:rsid w:val="13564B71"/>
    <w:rsid w:val="1800AD73"/>
    <w:rsid w:val="18A681E8"/>
    <w:rsid w:val="19BA3721"/>
    <w:rsid w:val="19C7FE4E"/>
    <w:rsid w:val="1DAA26C6"/>
    <w:rsid w:val="1DD98B75"/>
    <w:rsid w:val="1F755BD6"/>
    <w:rsid w:val="1F94B113"/>
    <w:rsid w:val="202E94B2"/>
    <w:rsid w:val="205DE793"/>
    <w:rsid w:val="207F8608"/>
    <w:rsid w:val="20846E26"/>
    <w:rsid w:val="20FF824B"/>
    <w:rsid w:val="213C3BFD"/>
    <w:rsid w:val="21B45DDA"/>
    <w:rsid w:val="238E8CBC"/>
    <w:rsid w:val="25771555"/>
    <w:rsid w:val="29193DFB"/>
    <w:rsid w:val="29346342"/>
    <w:rsid w:val="2A741157"/>
    <w:rsid w:val="2CA0A2A2"/>
    <w:rsid w:val="2D90FBBB"/>
    <w:rsid w:val="2F5883EA"/>
    <w:rsid w:val="2F60AD57"/>
    <w:rsid w:val="3138DB9D"/>
    <w:rsid w:val="35D71395"/>
    <w:rsid w:val="37366C4F"/>
    <w:rsid w:val="37887DDC"/>
    <w:rsid w:val="39177661"/>
    <w:rsid w:val="3A9D99B2"/>
    <w:rsid w:val="3B343AB6"/>
    <w:rsid w:val="3C58C7D1"/>
    <w:rsid w:val="3E57B42D"/>
    <w:rsid w:val="3FD996C1"/>
    <w:rsid w:val="40497F02"/>
    <w:rsid w:val="419F52BD"/>
    <w:rsid w:val="434129A7"/>
    <w:rsid w:val="4885A528"/>
    <w:rsid w:val="48CDA432"/>
    <w:rsid w:val="4CFA9BD2"/>
    <w:rsid w:val="4FAF41EE"/>
    <w:rsid w:val="5464EEBC"/>
    <w:rsid w:val="59A14104"/>
    <w:rsid w:val="5A280939"/>
    <w:rsid w:val="5BB22FAE"/>
    <w:rsid w:val="5DCAF627"/>
    <w:rsid w:val="5F32A4BD"/>
    <w:rsid w:val="66BF8F68"/>
    <w:rsid w:val="68AA4A28"/>
    <w:rsid w:val="6B296E5D"/>
    <w:rsid w:val="6B31EFF6"/>
    <w:rsid w:val="6B9798E2"/>
    <w:rsid w:val="6C139FC9"/>
    <w:rsid w:val="6F1A7196"/>
    <w:rsid w:val="6FBFD5F2"/>
    <w:rsid w:val="70B55C0D"/>
    <w:rsid w:val="749DC111"/>
    <w:rsid w:val="757E98E1"/>
    <w:rsid w:val="76643B49"/>
    <w:rsid w:val="7778BAB7"/>
    <w:rsid w:val="79A9732C"/>
    <w:rsid w:val="7AC36585"/>
    <w:rsid w:val="7FC153A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C351F604-C98C-4EE0-8F53-A342E7BD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FF313B"/>
    <w:rPr>
      <w:b/>
      <w:bCs/>
    </w:rPr>
  </w:style>
  <w:style w:type="character" w:customStyle="1" w:styleId="CommentSubjectChar">
    <w:name w:val="Comment Subject Char"/>
    <w:basedOn w:val="CommentTextChar"/>
    <w:link w:val="CommentSubject"/>
    <w:uiPriority w:val="99"/>
    <w:semiHidden/>
    <w:rsid w:val="00FF313B"/>
    <w:rPr>
      <w:rFonts w:eastAsia="Times New Roman" w:cs="Times New Roman"/>
      <w:b/>
      <w:bCs/>
      <w:color w:val="000000" w:themeColor="text2"/>
      <w:sz w:val="20"/>
      <w:szCs w:val="20"/>
      <w:lang w:eastAsia="en-AU"/>
    </w:rPr>
  </w:style>
  <w:style w:type="paragraph" w:styleId="Revision">
    <w:name w:val="Revision"/>
    <w:hidden/>
    <w:uiPriority w:val="99"/>
    <w:semiHidden/>
    <w:rsid w:val="00FF313B"/>
    <w:pPr>
      <w:spacing w:after="0"/>
    </w:pPr>
  </w:style>
  <w:style w:type="character" w:styleId="Mention">
    <w:name w:val="Mention"/>
    <w:basedOn w:val="DefaultParagraphFont"/>
    <w:uiPriority w:val="99"/>
    <w:unhideWhenUsed/>
    <w:rsid w:val="00DD237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2" ma:contentTypeDescription="Create a new document." ma:contentTypeScope="" ma:versionID="3e8f93bedb915e402e6ed0c1fc360636">
  <xsd:schema xmlns:xsd="http://www.w3.org/2001/XMLSchema" xmlns:xs="http://www.w3.org/2001/XMLSchema" xmlns:p="http://schemas.microsoft.com/office/2006/metadata/properties" xmlns:ns2="c3bdfa05-f3d6-4c29-afe7-bddefcee7ba9" targetNamespace="http://schemas.microsoft.com/office/2006/metadata/properties" ma:root="true" ma:fieldsID="a72c1b8963bccceceebcc9b953f0f70b" ns2:_="">
    <xsd:import namespace="c3bdfa05-f3d6-4c29-afe7-bddefcee7b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ADA126C9-8BB2-4D9F-BB0F-1E101AFBDC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EBCDB9-A527-43FC-9F76-7810F2CB0F88}">
  <ds:schemaRefs>
    <ds:schemaRef ds:uri="http://schemas.microsoft.com/sharepoint/v3/contenttype/forms"/>
  </ds:schemaRefs>
</ds:datastoreItem>
</file>

<file path=customXml/itemProps5.xml><?xml version="1.0" encoding="utf-8"?>
<ds:datastoreItem xmlns:ds="http://schemas.openxmlformats.org/officeDocument/2006/customXml" ds:itemID="{7D459536-2E32-4168-9EEC-85C51A2F3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1330</Words>
  <Characters>7587</Characters>
  <Application>Microsoft Office Word</Application>
  <DocSecurity>0</DocSecurity>
  <Lines>63</Lines>
  <Paragraphs>17</Paragraphs>
  <ScaleCrop>false</ScaleCrop>
  <Company>Symal</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2</cp:revision>
  <cp:lastPrinted>2021-04-24T23:37:00Z</cp:lastPrinted>
  <dcterms:created xsi:type="dcterms:W3CDTF">2022-12-21T02:03:00Z</dcterms:created>
  <dcterms:modified xsi:type="dcterms:W3CDTF">2022-12-21T02:03:00Z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ies>
</file>