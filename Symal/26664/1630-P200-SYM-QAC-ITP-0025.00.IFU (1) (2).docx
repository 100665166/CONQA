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805B" w14:textId="77777777" w:rsidR="005C244C" w:rsidRPr="005C244C" w:rsidRDefault="005C244C" w:rsidP="005C244C">
      <w:pPr>
        <w:pStyle w:val="SymalBodycopylvl1"/>
        <w:spacing w:before="0" w:after="0"/>
        <w:rPr>
          <w:b/>
          <w:bCs/>
          <w:sz w:val="2"/>
          <w:szCs w:val="2"/>
        </w:rPr>
        <w:sectPr w:rsidR="005C244C" w:rsidRPr="005C244C" w:rsidSect="00305A59">
          <w:headerReference w:type="default" r:id="rId12"/>
          <w:footerReference w:type="default" r:id="rId13"/>
          <w:headerReference w:type="first" r:id="rId14"/>
          <w:footerReference w:type="first" r:id="rId15"/>
          <w:pgSz w:w="16838" w:h="11906" w:orient="landscape"/>
          <w:pgMar w:top="1418" w:right="1134" w:bottom="1276" w:left="1134" w:header="227" w:footer="567" w:gutter="0"/>
          <w:pgNumType w:start="1"/>
          <w:cols w:space="561"/>
          <w:titlePg/>
          <w:docGrid w:linePitch="360"/>
        </w:sectPr>
      </w:pPr>
    </w:p>
    <w:p w14:paraId="4B72EFC9" w14:textId="6AFB08CF" w:rsidR="00C6169C" w:rsidRDefault="005C244C" w:rsidP="009A3D1A">
      <w:pPr>
        <w:pStyle w:val="SymalBodycopylvl1"/>
        <w:spacing w:before="0"/>
        <w:rPr>
          <w:b/>
          <w:bCs/>
          <w:sz w:val="40"/>
          <w:szCs w:val="40"/>
        </w:rPr>
      </w:pPr>
      <w:bookmarkStart w:id="0" w:name="_Hlk139628943"/>
      <w:r w:rsidRPr="005C244C">
        <w:rPr>
          <w:b/>
          <w:bCs/>
          <w:sz w:val="40"/>
          <w:szCs w:val="40"/>
        </w:rPr>
        <w:t>Inspection and test plan</w:t>
      </w:r>
      <w:r>
        <w:rPr>
          <w:b/>
          <w:bCs/>
          <w:sz w:val="40"/>
          <w:szCs w:val="40"/>
        </w:rPr>
        <w:t xml:space="preserve"> – </w:t>
      </w:r>
      <w:r w:rsidR="007D5ACC">
        <w:rPr>
          <w:b/>
          <w:bCs/>
          <w:sz w:val="40"/>
          <w:szCs w:val="40"/>
        </w:rPr>
        <w:t>Driven</w:t>
      </w:r>
      <w:r w:rsidR="00821EE0">
        <w:rPr>
          <w:b/>
          <w:bCs/>
          <w:sz w:val="40"/>
          <w:szCs w:val="40"/>
        </w:rPr>
        <w:t xml:space="preserve"> Piling</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1559"/>
        <w:gridCol w:w="1560"/>
        <w:gridCol w:w="1701"/>
        <w:gridCol w:w="1417"/>
        <w:gridCol w:w="709"/>
        <w:gridCol w:w="709"/>
        <w:gridCol w:w="855"/>
        <w:gridCol w:w="1559"/>
        <w:gridCol w:w="3220"/>
      </w:tblGrid>
      <w:tr w:rsidR="005C244C" w14:paraId="651D4D82" w14:textId="77777777" w:rsidTr="00B27F39">
        <w:tc>
          <w:tcPr>
            <w:tcW w:w="1271" w:type="dxa"/>
            <w:gridSpan w:val="2"/>
            <w:tcMar>
              <w:left w:w="0" w:type="dxa"/>
            </w:tcMar>
          </w:tcPr>
          <w:p w14:paraId="1365CBDD" w14:textId="77777777" w:rsidR="005C244C" w:rsidRDefault="005C244C" w:rsidP="00B27F39">
            <w:pPr>
              <w:pStyle w:val="SymalBodycopylvl1"/>
              <w:spacing w:before="60" w:after="0"/>
              <w:rPr>
                <w:b/>
                <w:bCs/>
              </w:rPr>
            </w:pPr>
            <w:r>
              <w:rPr>
                <w:b/>
                <w:bCs/>
              </w:rPr>
              <w:t>Project no.</w:t>
            </w:r>
          </w:p>
        </w:tc>
        <w:tc>
          <w:tcPr>
            <w:tcW w:w="1559" w:type="dxa"/>
            <w:tcBorders>
              <w:bottom w:val="single" w:sz="4" w:space="0" w:color="auto"/>
            </w:tcBorders>
          </w:tcPr>
          <w:p w14:paraId="434A8898" w14:textId="5CDDA251" w:rsidR="005C244C" w:rsidRPr="00C54184" w:rsidRDefault="00302889" w:rsidP="00B27F39">
            <w:pPr>
              <w:pStyle w:val="SymalBodycopylvl1"/>
              <w:spacing w:before="60" w:after="0"/>
            </w:pPr>
            <w:r w:rsidRPr="00C54184">
              <w:t>CC0374</w:t>
            </w:r>
          </w:p>
        </w:tc>
        <w:tc>
          <w:tcPr>
            <w:tcW w:w="1560" w:type="dxa"/>
          </w:tcPr>
          <w:p w14:paraId="1D67089C"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14C216E6" w14:textId="4547DBEB" w:rsidR="005C244C" w:rsidRPr="00B27F39" w:rsidRDefault="00302889" w:rsidP="00B27F39">
            <w:pPr>
              <w:pStyle w:val="SymalBodycopylvl1"/>
              <w:spacing w:before="60" w:after="0"/>
            </w:pPr>
            <w:r>
              <w:t>Pakenham Roads Upgrade</w:t>
            </w:r>
          </w:p>
        </w:tc>
        <w:tc>
          <w:tcPr>
            <w:tcW w:w="709" w:type="dxa"/>
          </w:tcPr>
          <w:p w14:paraId="74F5414E"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7FD73FAC" w14:textId="41ED8C73" w:rsidR="005C244C" w:rsidRDefault="005E3E69" w:rsidP="00B27F39">
            <w:pPr>
              <w:pStyle w:val="SymalBodycopylvl1"/>
              <w:spacing w:before="60" w:after="0"/>
              <w:rPr>
                <w:b/>
                <w:bCs/>
              </w:rPr>
            </w:pPr>
            <w:r>
              <w:t>31/08</w:t>
            </w:r>
            <w:r w:rsidRPr="007C1055">
              <w:t>/2023</w:t>
            </w:r>
          </w:p>
        </w:tc>
        <w:tc>
          <w:tcPr>
            <w:tcW w:w="1559" w:type="dxa"/>
          </w:tcPr>
          <w:p w14:paraId="7FB2B0E0" w14:textId="77777777" w:rsidR="005C244C" w:rsidRDefault="005C244C" w:rsidP="00B27F39">
            <w:pPr>
              <w:pStyle w:val="SymalBodycopylvl1"/>
              <w:spacing w:before="60" w:after="0"/>
              <w:rPr>
                <w:b/>
                <w:bCs/>
              </w:rPr>
            </w:pPr>
            <w:r>
              <w:rPr>
                <w:b/>
                <w:bCs/>
              </w:rPr>
              <w:t>Approved by</w:t>
            </w:r>
          </w:p>
        </w:tc>
        <w:tc>
          <w:tcPr>
            <w:tcW w:w="3220" w:type="dxa"/>
            <w:tcBorders>
              <w:bottom w:val="single" w:sz="4" w:space="0" w:color="auto"/>
            </w:tcBorders>
          </w:tcPr>
          <w:p w14:paraId="05388A46" w14:textId="0EBE9FA0" w:rsidR="005C244C" w:rsidRPr="00B27F39" w:rsidRDefault="00777A6B" w:rsidP="00B27F39">
            <w:pPr>
              <w:pStyle w:val="SymalBodycopylvl1"/>
              <w:spacing w:before="60" w:after="0"/>
            </w:pPr>
            <w:r>
              <w:t>Damian Hagebols</w:t>
            </w:r>
          </w:p>
        </w:tc>
      </w:tr>
      <w:tr w:rsidR="00B27F39" w14:paraId="33ACD725" w14:textId="77777777" w:rsidTr="00B27F39">
        <w:tc>
          <w:tcPr>
            <w:tcW w:w="851" w:type="dxa"/>
            <w:tcMar>
              <w:left w:w="0" w:type="dxa"/>
            </w:tcMar>
          </w:tcPr>
          <w:p w14:paraId="30336944" w14:textId="77777777" w:rsidR="005C244C" w:rsidRDefault="005C244C" w:rsidP="00B27F39">
            <w:pPr>
              <w:pStyle w:val="SymalBodycopylvl1"/>
              <w:spacing w:before="60" w:after="0"/>
              <w:rPr>
                <w:b/>
                <w:bCs/>
              </w:rPr>
            </w:pPr>
            <w:r>
              <w:rPr>
                <w:b/>
                <w:bCs/>
              </w:rPr>
              <w:t>ITP no.</w:t>
            </w:r>
          </w:p>
        </w:tc>
        <w:tc>
          <w:tcPr>
            <w:tcW w:w="1979" w:type="dxa"/>
            <w:gridSpan w:val="2"/>
            <w:tcBorders>
              <w:bottom w:val="single" w:sz="4" w:space="0" w:color="auto"/>
            </w:tcBorders>
          </w:tcPr>
          <w:p w14:paraId="3F5A24E7" w14:textId="573199D1" w:rsidR="005C244C" w:rsidRPr="009113FF" w:rsidRDefault="00821EE0" w:rsidP="00C54184">
            <w:pPr>
              <w:pStyle w:val="SymalBodycopylvl1"/>
              <w:spacing w:before="120" w:after="0"/>
            </w:pPr>
            <w:r w:rsidRPr="007C1055">
              <w:rPr>
                <w:sz w:val="12"/>
                <w:szCs w:val="12"/>
              </w:rPr>
              <w:t>1630-P200-SYM-QAC-ITP-002</w:t>
            </w:r>
            <w:r w:rsidR="004A60BE">
              <w:rPr>
                <w:sz w:val="12"/>
                <w:szCs w:val="12"/>
              </w:rPr>
              <w:t>5</w:t>
            </w:r>
          </w:p>
        </w:tc>
        <w:tc>
          <w:tcPr>
            <w:tcW w:w="1560" w:type="dxa"/>
          </w:tcPr>
          <w:p w14:paraId="00468B89"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2D63C38A" w14:textId="443C5DC7" w:rsidR="005C244C" w:rsidRPr="007C1055" w:rsidRDefault="005E3E69" w:rsidP="00B27F39">
            <w:pPr>
              <w:pStyle w:val="SymalBodycopylvl1"/>
              <w:spacing w:before="60" w:after="0"/>
            </w:pPr>
            <w:r>
              <w:t>31/08</w:t>
            </w:r>
            <w:r w:rsidR="007C1055" w:rsidRPr="007C1055">
              <w:t>/2023</w:t>
            </w:r>
          </w:p>
        </w:tc>
        <w:tc>
          <w:tcPr>
            <w:tcW w:w="2835" w:type="dxa"/>
            <w:gridSpan w:val="3"/>
          </w:tcPr>
          <w:p w14:paraId="67514486" w14:textId="77777777" w:rsidR="005C244C" w:rsidRDefault="005C244C" w:rsidP="00B27F39">
            <w:pPr>
              <w:pStyle w:val="SymalBodycopylvl1"/>
              <w:spacing w:before="60" w:after="0"/>
              <w:rPr>
                <w:b/>
                <w:bCs/>
              </w:rPr>
            </w:pPr>
            <w:r>
              <w:rPr>
                <w:b/>
                <w:bCs/>
              </w:rPr>
              <w:t>Plant and equipment used</w:t>
            </w:r>
          </w:p>
        </w:tc>
        <w:tc>
          <w:tcPr>
            <w:tcW w:w="5634" w:type="dxa"/>
            <w:gridSpan w:val="3"/>
            <w:tcBorders>
              <w:bottom w:val="single" w:sz="4" w:space="0" w:color="auto"/>
            </w:tcBorders>
          </w:tcPr>
          <w:p w14:paraId="33BEA42B" w14:textId="6DA92148" w:rsidR="005C244C" w:rsidRPr="007C1055" w:rsidRDefault="005E3E69" w:rsidP="00B27F39">
            <w:pPr>
              <w:pStyle w:val="SymalBodycopylvl1"/>
              <w:spacing w:before="60" w:after="0"/>
            </w:pPr>
            <w:r>
              <w:t xml:space="preserve">Piling rig with </w:t>
            </w:r>
            <w:r w:rsidR="00BC532B">
              <w:t>attachments (augers, hammers), EWP’s, excavator, heavy vehicles</w:t>
            </w:r>
          </w:p>
        </w:tc>
      </w:tr>
      <w:tr w:rsidR="005C244C" w14:paraId="1C5E7AA2" w14:textId="77777777" w:rsidTr="00B27F39">
        <w:tc>
          <w:tcPr>
            <w:tcW w:w="851" w:type="dxa"/>
            <w:tcMar>
              <w:left w:w="0" w:type="dxa"/>
            </w:tcMar>
          </w:tcPr>
          <w:p w14:paraId="08C671E6" w14:textId="77777777" w:rsidR="005C244C" w:rsidRDefault="005C244C" w:rsidP="00B27F39">
            <w:pPr>
              <w:pStyle w:val="SymalBodycopylvl1"/>
              <w:spacing w:before="60" w:after="0"/>
              <w:rPr>
                <w:b/>
                <w:bCs/>
              </w:rPr>
            </w:pPr>
            <w:r>
              <w:rPr>
                <w:b/>
                <w:bCs/>
              </w:rPr>
              <w:t>Lot no.</w:t>
            </w:r>
          </w:p>
        </w:tc>
        <w:tc>
          <w:tcPr>
            <w:tcW w:w="1979" w:type="dxa"/>
            <w:gridSpan w:val="2"/>
            <w:tcBorders>
              <w:top w:val="single" w:sz="4" w:space="0" w:color="auto"/>
              <w:bottom w:val="single" w:sz="4" w:space="0" w:color="auto"/>
            </w:tcBorders>
          </w:tcPr>
          <w:p w14:paraId="400C34A9" w14:textId="77777777" w:rsidR="005C244C" w:rsidRDefault="005C244C" w:rsidP="00B27F39">
            <w:pPr>
              <w:pStyle w:val="SymalBodycopylvl1"/>
              <w:spacing w:before="60" w:after="0"/>
              <w:rPr>
                <w:b/>
                <w:bCs/>
              </w:rPr>
            </w:pPr>
          </w:p>
        </w:tc>
        <w:tc>
          <w:tcPr>
            <w:tcW w:w="6096" w:type="dxa"/>
            <w:gridSpan w:val="5"/>
          </w:tcPr>
          <w:p w14:paraId="2F4D0266" w14:textId="77777777" w:rsidR="005C244C" w:rsidRDefault="005C244C" w:rsidP="00B27F39">
            <w:pPr>
              <w:pStyle w:val="SymalBodycopylvl1"/>
              <w:spacing w:before="60" w:after="0"/>
              <w:rPr>
                <w:b/>
                <w:bCs/>
              </w:rPr>
            </w:pPr>
            <w:r>
              <w:rPr>
                <w:b/>
                <w:bCs/>
              </w:rPr>
              <w:t>Location (chainages, detailed description or marked up plan)</w:t>
            </w:r>
          </w:p>
        </w:tc>
        <w:tc>
          <w:tcPr>
            <w:tcW w:w="5634" w:type="dxa"/>
            <w:gridSpan w:val="3"/>
            <w:tcBorders>
              <w:top w:val="single" w:sz="4" w:space="0" w:color="auto"/>
              <w:bottom w:val="single" w:sz="4" w:space="0" w:color="auto"/>
            </w:tcBorders>
          </w:tcPr>
          <w:p w14:paraId="3861D613" w14:textId="77777777" w:rsidR="005C244C" w:rsidRDefault="005C244C" w:rsidP="00B27F39">
            <w:pPr>
              <w:pStyle w:val="SymalBodycopylvl1"/>
              <w:spacing w:before="60" w:after="0"/>
              <w:rPr>
                <w:b/>
                <w:bCs/>
              </w:rPr>
            </w:pPr>
          </w:p>
        </w:tc>
      </w:tr>
    </w:tbl>
    <w:p w14:paraId="6F93699F" w14:textId="77777777" w:rsidR="00B27F39" w:rsidRDefault="00B27F39" w:rsidP="009A3D1A">
      <w:pPr>
        <w:pStyle w:val="SymalBodycopylvl1"/>
        <w:spacing w:before="120" w:after="120"/>
      </w:pPr>
      <w:r w:rsidRPr="00B27F39">
        <w:t>Attach Dockets, Certificates and QA Documents to ITP</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7"/>
        <w:gridCol w:w="2818"/>
        <w:gridCol w:w="993"/>
        <w:gridCol w:w="3561"/>
        <w:gridCol w:w="1104"/>
        <w:gridCol w:w="740"/>
        <w:gridCol w:w="708"/>
        <w:gridCol w:w="711"/>
        <w:gridCol w:w="853"/>
        <w:gridCol w:w="708"/>
        <w:gridCol w:w="1657"/>
        <w:tblGridChange w:id="1">
          <w:tblGrid>
            <w:gridCol w:w="70"/>
            <w:gridCol w:w="637"/>
            <w:gridCol w:w="70"/>
            <w:gridCol w:w="2748"/>
            <w:gridCol w:w="70"/>
            <w:gridCol w:w="923"/>
            <w:gridCol w:w="70"/>
            <w:gridCol w:w="3491"/>
            <w:gridCol w:w="70"/>
            <w:gridCol w:w="1034"/>
            <w:gridCol w:w="70"/>
            <w:gridCol w:w="670"/>
            <w:gridCol w:w="70"/>
            <w:gridCol w:w="638"/>
            <w:gridCol w:w="70"/>
            <w:gridCol w:w="641"/>
            <w:gridCol w:w="70"/>
            <w:gridCol w:w="783"/>
            <w:gridCol w:w="70"/>
            <w:gridCol w:w="638"/>
            <w:gridCol w:w="70"/>
            <w:gridCol w:w="1587"/>
            <w:gridCol w:w="70"/>
          </w:tblGrid>
        </w:tblGridChange>
      </w:tblGrid>
      <w:tr w:rsidR="004D39F9" w:rsidRPr="00741190" w14:paraId="4B8CB08F" w14:textId="77777777" w:rsidTr="0028114C">
        <w:trPr>
          <w:trHeight w:val="227"/>
          <w:tblHeader/>
          <w:jc w:val="center"/>
        </w:trPr>
        <w:tc>
          <w:tcPr>
            <w:tcW w:w="243" w:type="pct"/>
            <w:tcBorders>
              <w:top w:val="nil"/>
              <w:left w:val="nil"/>
              <w:bottom w:val="nil"/>
              <w:right w:val="nil"/>
            </w:tcBorders>
            <w:shd w:val="clear" w:color="auto" w:fill="auto"/>
            <w:vAlign w:val="center"/>
          </w:tcPr>
          <w:p w14:paraId="0547F1A0" w14:textId="77777777" w:rsidR="00741190" w:rsidRPr="00741190" w:rsidRDefault="00741190" w:rsidP="009A3D1A">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340D3A27" w14:textId="77777777" w:rsidR="00741190" w:rsidRPr="00741190" w:rsidRDefault="00741190" w:rsidP="009A3D1A">
            <w:pPr>
              <w:pStyle w:val="SymalTableBody"/>
              <w:spacing w:before="20" w:after="20"/>
              <w:rPr>
                <w:b/>
                <w:bCs/>
                <w:szCs w:val="18"/>
              </w:rPr>
            </w:pPr>
          </w:p>
        </w:tc>
        <w:tc>
          <w:tcPr>
            <w:tcW w:w="341" w:type="pct"/>
            <w:tcBorders>
              <w:top w:val="nil"/>
              <w:left w:val="nil"/>
              <w:bottom w:val="nil"/>
              <w:right w:val="nil"/>
            </w:tcBorders>
            <w:shd w:val="clear" w:color="auto" w:fill="auto"/>
            <w:vAlign w:val="center"/>
          </w:tcPr>
          <w:p w14:paraId="7A7CB864" w14:textId="77777777" w:rsidR="00741190" w:rsidRPr="00741190" w:rsidRDefault="00741190" w:rsidP="004D39F9">
            <w:pPr>
              <w:pStyle w:val="SymalTableBody"/>
              <w:spacing w:before="20" w:after="20"/>
              <w:rPr>
                <w:b/>
                <w:bCs/>
                <w:szCs w:val="18"/>
              </w:rPr>
            </w:pPr>
          </w:p>
        </w:tc>
        <w:tc>
          <w:tcPr>
            <w:tcW w:w="1223" w:type="pct"/>
            <w:tcBorders>
              <w:top w:val="nil"/>
              <w:left w:val="nil"/>
              <w:bottom w:val="nil"/>
              <w:right w:val="nil"/>
            </w:tcBorders>
            <w:shd w:val="clear" w:color="auto" w:fill="auto"/>
            <w:vAlign w:val="center"/>
          </w:tcPr>
          <w:p w14:paraId="1DBAC672" w14:textId="77777777" w:rsidR="00741190" w:rsidRPr="00741190" w:rsidRDefault="00741190" w:rsidP="009A3D1A">
            <w:pPr>
              <w:pStyle w:val="SymalTableBody"/>
              <w:spacing w:before="20" w:after="20"/>
              <w:rPr>
                <w:b/>
                <w:bCs/>
                <w:szCs w:val="18"/>
              </w:rPr>
            </w:pPr>
          </w:p>
        </w:tc>
        <w:tc>
          <w:tcPr>
            <w:tcW w:w="379" w:type="pct"/>
            <w:tcBorders>
              <w:top w:val="nil"/>
              <w:left w:val="nil"/>
              <w:bottom w:val="nil"/>
            </w:tcBorders>
            <w:shd w:val="clear" w:color="auto" w:fill="auto"/>
            <w:vAlign w:val="center"/>
          </w:tcPr>
          <w:p w14:paraId="215BCF78" w14:textId="77777777" w:rsidR="00741190" w:rsidRPr="00741190" w:rsidRDefault="00741190" w:rsidP="004D39F9">
            <w:pPr>
              <w:pStyle w:val="SymalTableBody"/>
              <w:spacing w:before="20" w:after="20"/>
              <w:jc w:val="center"/>
              <w:rPr>
                <w:b/>
                <w:bCs/>
                <w:szCs w:val="18"/>
              </w:rPr>
            </w:pPr>
          </w:p>
        </w:tc>
        <w:tc>
          <w:tcPr>
            <w:tcW w:w="1277" w:type="pct"/>
            <w:gridSpan w:val="5"/>
            <w:shd w:val="clear" w:color="auto" w:fill="auto"/>
            <w:vAlign w:val="center"/>
          </w:tcPr>
          <w:p w14:paraId="5A32F014"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9" w:type="pct"/>
            <w:vMerge w:val="restart"/>
            <w:shd w:val="clear" w:color="auto" w:fill="auto"/>
            <w:vAlign w:val="center"/>
          </w:tcPr>
          <w:p w14:paraId="6F312606" w14:textId="77777777" w:rsidR="00741190" w:rsidRPr="00741190" w:rsidRDefault="00741190" w:rsidP="00B47063">
            <w:pPr>
              <w:pStyle w:val="SymalTableBody"/>
              <w:spacing w:before="20" w:after="20"/>
              <w:rPr>
                <w:b/>
                <w:bCs/>
                <w:szCs w:val="18"/>
              </w:rPr>
            </w:pPr>
            <w:r w:rsidRPr="00741190">
              <w:rPr>
                <w:b/>
                <w:bCs/>
                <w:szCs w:val="18"/>
              </w:rPr>
              <w:t>Remarks/record (eg. Test frequency reports, certificates, checklist etc)</w:t>
            </w:r>
          </w:p>
        </w:tc>
      </w:tr>
      <w:tr w:rsidR="004D39F9" w:rsidRPr="00741190" w14:paraId="4A025CBD" w14:textId="77777777" w:rsidTr="0028114C">
        <w:trPr>
          <w:trHeight w:val="227"/>
          <w:tblHeader/>
          <w:jc w:val="center"/>
        </w:trPr>
        <w:tc>
          <w:tcPr>
            <w:tcW w:w="243" w:type="pct"/>
            <w:tcBorders>
              <w:top w:val="nil"/>
              <w:left w:val="nil"/>
              <w:right w:val="nil"/>
            </w:tcBorders>
            <w:shd w:val="clear" w:color="auto" w:fill="auto"/>
            <w:vAlign w:val="center"/>
          </w:tcPr>
          <w:p w14:paraId="6F5E4BDE" w14:textId="77777777" w:rsidR="00741190" w:rsidRPr="00741190" w:rsidRDefault="00741190" w:rsidP="009A3D1A">
            <w:pPr>
              <w:pStyle w:val="SymalTableBody"/>
              <w:spacing w:before="20" w:after="20"/>
              <w:rPr>
                <w:b/>
                <w:bCs/>
                <w:szCs w:val="18"/>
              </w:rPr>
            </w:pPr>
          </w:p>
        </w:tc>
        <w:tc>
          <w:tcPr>
            <w:tcW w:w="968" w:type="pct"/>
            <w:tcBorders>
              <w:top w:val="nil"/>
              <w:left w:val="nil"/>
              <w:right w:val="nil"/>
            </w:tcBorders>
            <w:shd w:val="clear" w:color="auto" w:fill="auto"/>
            <w:vAlign w:val="center"/>
          </w:tcPr>
          <w:p w14:paraId="0F916F66" w14:textId="77777777" w:rsidR="00741190" w:rsidRPr="00741190" w:rsidRDefault="00741190" w:rsidP="009A3D1A">
            <w:pPr>
              <w:pStyle w:val="SymalTableBody"/>
              <w:spacing w:before="20" w:after="20"/>
              <w:rPr>
                <w:b/>
                <w:bCs/>
                <w:szCs w:val="18"/>
              </w:rPr>
            </w:pPr>
          </w:p>
        </w:tc>
        <w:tc>
          <w:tcPr>
            <w:tcW w:w="341" w:type="pct"/>
            <w:tcBorders>
              <w:top w:val="nil"/>
              <w:left w:val="nil"/>
              <w:right w:val="nil"/>
            </w:tcBorders>
            <w:shd w:val="clear" w:color="auto" w:fill="auto"/>
            <w:vAlign w:val="center"/>
          </w:tcPr>
          <w:p w14:paraId="596B5752" w14:textId="77777777" w:rsidR="00741190" w:rsidRPr="00741190" w:rsidRDefault="00741190" w:rsidP="004D39F9">
            <w:pPr>
              <w:pStyle w:val="SymalTableBody"/>
              <w:spacing w:before="20" w:after="20"/>
              <w:rPr>
                <w:b/>
                <w:bCs/>
                <w:szCs w:val="18"/>
              </w:rPr>
            </w:pPr>
          </w:p>
        </w:tc>
        <w:tc>
          <w:tcPr>
            <w:tcW w:w="1223" w:type="pct"/>
            <w:tcBorders>
              <w:top w:val="nil"/>
              <w:left w:val="nil"/>
              <w:right w:val="nil"/>
            </w:tcBorders>
            <w:shd w:val="clear" w:color="auto" w:fill="auto"/>
            <w:vAlign w:val="center"/>
          </w:tcPr>
          <w:p w14:paraId="0601D8A2" w14:textId="77777777" w:rsidR="00741190" w:rsidRPr="00741190" w:rsidRDefault="00741190" w:rsidP="009A3D1A">
            <w:pPr>
              <w:pStyle w:val="SymalTableBody"/>
              <w:spacing w:before="20" w:after="20"/>
              <w:rPr>
                <w:b/>
                <w:bCs/>
                <w:szCs w:val="18"/>
              </w:rPr>
            </w:pPr>
          </w:p>
        </w:tc>
        <w:tc>
          <w:tcPr>
            <w:tcW w:w="379" w:type="pct"/>
            <w:tcBorders>
              <w:top w:val="nil"/>
              <w:left w:val="nil"/>
            </w:tcBorders>
            <w:shd w:val="clear" w:color="auto" w:fill="auto"/>
            <w:vAlign w:val="center"/>
          </w:tcPr>
          <w:p w14:paraId="0FE06B4A" w14:textId="77777777" w:rsidR="00741190" w:rsidRPr="00741190" w:rsidRDefault="00741190" w:rsidP="004D39F9">
            <w:pPr>
              <w:pStyle w:val="SymalTableBody"/>
              <w:spacing w:before="20" w:after="20"/>
              <w:jc w:val="center"/>
              <w:rPr>
                <w:b/>
                <w:bCs/>
                <w:szCs w:val="18"/>
              </w:rPr>
            </w:pPr>
          </w:p>
        </w:tc>
        <w:tc>
          <w:tcPr>
            <w:tcW w:w="741" w:type="pct"/>
            <w:gridSpan w:val="3"/>
            <w:shd w:val="clear" w:color="auto" w:fill="auto"/>
            <w:vAlign w:val="center"/>
          </w:tcPr>
          <w:p w14:paraId="2F809E58"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7447731A"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69" w:type="pct"/>
            <w:vMerge/>
            <w:shd w:val="clear" w:color="auto" w:fill="auto"/>
            <w:vAlign w:val="center"/>
          </w:tcPr>
          <w:p w14:paraId="7417A42E" w14:textId="77777777" w:rsidR="00741190" w:rsidRPr="00741190" w:rsidRDefault="00741190" w:rsidP="00B47063">
            <w:pPr>
              <w:pStyle w:val="SymalTableBody"/>
              <w:spacing w:before="20" w:after="20"/>
              <w:rPr>
                <w:b/>
                <w:bCs/>
                <w:szCs w:val="18"/>
              </w:rPr>
            </w:pPr>
          </w:p>
        </w:tc>
      </w:tr>
      <w:tr w:rsidR="003C1E57" w:rsidRPr="00741190" w14:paraId="23645982" w14:textId="77777777" w:rsidTr="0028114C">
        <w:trPr>
          <w:trHeight w:val="227"/>
          <w:tblHeader/>
          <w:jc w:val="center"/>
        </w:trPr>
        <w:tc>
          <w:tcPr>
            <w:tcW w:w="243" w:type="pct"/>
            <w:shd w:val="clear" w:color="auto" w:fill="auto"/>
            <w:vAlign w:val="center"/>
          </w:tcPr>
          <w:p w14:paraId="57ACAB61" w14:textId="77777777" w:rsidR="00741190" w:rsidRPr="00741190" w:rsidRDefault="00741190" w:rsidP="00B47063">
            <w:pPr>
              <w:pStyle w:val="SymalTableBody"/>
              <w:spacing w:before="20" w:after="20"/>
              <w:rPr>
                <w:b/>
                <w:bCs/>
                <w:szCs w:val="18"/>
              </w:rPr>
            </w:pPr>
            <w:r w:rsidRPr="00741190">
              <w:rPr>
                <w:b/>
                <w:bCs/>
                <w:szCs w:val="18"/>
              </w:rPr>
              <w:t>Item no.</w:t>
            </w:r>
          </w:p>
        </w:tc>
        <w:tc>
          <w:tcPr>
            <w:tcW w:w="968" w:type="pct"/>
            <w:shd w:val="clear" w:color="auto" w:fill="auto"/>
            <w:vAlign w:val="center"/>
          </w:tcPr>
          <w:p w14:paraId="16379796" w14:textId="77777777" w:rsidR="00741190" w:rsidRPr="00741190" w:rsidRDefault="00741190" w:rsidP="00B47063">
            <w:pPr>
              <w:pStyle w:val="SymalTableBody"/>
              <w:spacing w:before="20" w:after="20"/>
              <w:rPr>
                <w:b/>
                <w:bCs/>
                <w:szCs w:val="18"/>
              </w:rPr>
            </w:pPr>
            <w:r w:rsidRPr="00741190">
              <w:rPr>
                <w:b/>
                <w:bCs/>
                <w:szCs w:val="18"/>
              </w:rPr>
              <w:t>Activity</w:t>
            </w:r>
          </w:p>
        </w:tc>
        <w:tc>
          <w:tcPr>
            <w:tcW w:w="341" w:type="pct"/>
            <w:shd w:val="clear" w:color="auto" w:fill="auto"/>
            <w:vAlign w:val="center"/>
          </w:tcPr>
          <w:p w14:paraId="6DBF05D2" w14:textId="77777777" w:rsidR="00741190" w:rsidRPr="00741190" w:rsidRDefault="00741190" w:rsidP="004D39F9">
            <w:pPr>
              <w:pStyle w:val="SymalTableBody"/>
              <w:spacing w:before="20" w:after="20"/>
              <w:rPr>
                <w:b/>
                <w:bCs/>
                <w:szCs w:val="18"/>
              </w:rPr>
            </w:pPr>
            <w:r w:rsidRPr="00741190">
              <w:rPr>
                <w:b/>
                <w:bCs/>
                <w:szCs w:val="18"/>
              </w:rPr>
              <w:t>Ref docs</w:t>
            </w:r>
          </w:p>
        </w:tc>
        <w:tc>
          <w:tcPr>
            <w:tcW w:w="1223" w:type="pct"/>
            <w:shd w:val="clear" w:color="auto" w:fill="auto"/>
            <w:vAlign w:val="center"/>
          </w:tcPr>
          <w:p w14:paraId="544F2932"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379" w:type="pct"/>
            <w:shd w:val="clear" w:color="auto" w:fill="auto"/>
            <w:vAlign w:val="center"/>
          </w:tcPr>
          <w:p w14:paraId="7BEC502E"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54" w:type="pct"/>
            <w:shd w:val="clear" w:color="auto" w:fill="auto"/>
            <w:vAlign w:val="center"/>
          </w:tcPr>
          <w:p w14:paraId="33CCFFEE"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5A8313D1"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4" w:type="pct"/>
            <w:shd w:val="clear" w:color="auto" w:fill="auto"/>
            <w:vAlign w:val="center"/>
          </w:tcPr>
          <w:p w14:paraId="719C2844"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0EC1B5C3"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3866B376"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9" w:type="pct"/>
            <w:vMerge/>
            <w:shd w:val="clear" w:color="auto" w:fill="auto"/>
            <w:vAlign w:val="center"/>
          </w:tcPr>
          <w:p w14:paraId="56FF837E" w14:textId="77777777" w:rsidR="00741190" w:rsidRPr="00741190" w:rsidRDefault="00741190" w:rsidP="00B47063">
            <w:pPr>
              <w:pStyle w:val="SymalTableBody"/>
              <w:spacing w:before="20" w:after="20"/>
              <w:rPr>
                <w:b/>
                <w:bCs/>
                <w:szCs w:val="18"/>
              </w:rPr>
            </w:pPr>
          </w:p>
        </w:tc>
      </w:tr>
      <w:tr w:rsidR="003C1E57" w:rsidRPr="003C1E57" w14:paraId="06086117" w14:textId="77777777" w:rsidTr="0028114C">
        <w:trPr>
          <w:trHeight w:val="227"/>
          <w:jc w:val="center"/>
        </w:trPr>
        <w:tc>
          <w:tcPr>
            <w:tcW w:w="5000" w:type="pct"/>
            <w:gridSpan w:val="11"/>
            <w:shd w:val="clear" w:color="auto" w:fill="000000" w:themeFill="text2"/>
            <w:vAlign w:val="center"/>
          </w:tcPr>
          <w:p w14:paraId="5BCA96CF"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395583" w:rsidRPr="00741190" w14:paraId="1A74CA74" w14:textId="77777777" w:rsidTr="00D2796D">
        <w:trPr>
          <w:trHeight w:val="227"/>
          <w:jc w:val="center"/>
        </w:trPr>
        <w:tc>
          <w:tcPr>
            <w:tcW w:w="243" w:type="pct"/>
            <w:shd w:val="clear" w:color="auto" w:fill="auto"/>
            <w:vAlign w:val="center"/>
          </w:tcPr>
          <w:p w14:paraId="181B1F9D" w14:textId="74C87948" w:rsidR="00395583" w:rsidRPr="00920B8E" w:rsidRDefault="00395583" w:rsidP="00395583">
            <w:pPr>
              <w:pStyle w:val="SymalTableBody"/>
              <w:spacing w:before="20" w:after="20"/>
              <w:rPr>
                <w:sz w:val="16"/>
                <w:szCs w:val="16"/>
              </w:rPr>
            </w:pPr>
            <w:r w:rsidRPr="00920B8E">
              <w:rPr>
                <w:sz w:val="14"/>
                <w:szCs w:val="14"/>
              </w:rPr>
              <w:t>1.</w:t>
            </w:r>
            <w:r w:rsidR="00365AB0" w:rsidRPr="00920B8E">
              <w:rPr>
                <w:sz w:val="14"/>
                <w:szCs w:val="14"/>
              </w:rPr>
              <w:t>1</w:t>
            </w:r>
          </w:p>
        </w:tc>
        <w:tc>
          <w:tcPr>
            <w:tcW w:w="968" w:type="pct"/>
            <w:shd w:val="clear" w:color="auto" w:fill="auto"/>
            <w:vAlign w:val="center"/>
          </w:tcPr>
          <w:p w14:paraId="6CA95589" w14:textId="0B7F6907" w:rsidR="00395583" w:rsidRPr="00D340C6" w:rsidRDefault="00395583" w:rsidP="00395583">
            <w:pPr>
              <w:pStyle w:val="SymalTableBody"/>
              <w:spacing w:before="20" w:after="20"/>
              <w:rPr>
                <w:b/>
                <w:bCs/>
                <w:sz w:val="16"/>
                <w:szCs w:val="16"/>
              </w:rPr>
            </w:pPr>
            <w:del w:id="2" w:author="Damian Hagebols" w:date="2023-08-30T20:18:00Z">
              <w:r w:rsidDel="00F0585C">
                <w:rPr>
                  <w:rFonts w:asciiTheme="majorHAnsi" w:hAnsiTheme="majorHAnsi" w:cstheme="majorHAnsi"/>
                  <w:sz w:val="14"/>
                  <w:szCs w:val="14"/>
                </w:rPr>
                <w:delText>Preliminary Approval</w:delText>
              </w:r>
            </w:del>
            <w:ins w:id="3" w:author="Damian Hagebols" w:date="2023-08-30T20:18:00Z">
              <w:r w:rsidR="00F0585C">
                <w:rPr>
                  <w:rFonts w:asciiTheme="majorHAnsi" w:hAnsiTheme="majorHAnsi" w:cstheme="majorHAnsi"/>
                  <w:sz w:val="14"/>
                  <w:szCs w:val="14"/>
                </w:rPr>
                <w:t>Driving System</w:t>
              </w:r>
            </w:ins>
          </w:p>
        </w:tc>
        <w:tc>
          <w:tcPr>
            <w:tcW w:w="341" w:type="pct"/>
            <w:shd w:val="clear" w:color="auto" w:fill="auto"/>
            <w:vAlign w:val="center"/>
          </w:tcPr>
          <w:p w14:paraId="45023549" w14:textId="63BA7106" w:rsidR="005433C6" w:rsidRPr="00D340C6" w:rsidRDefault="00395583" w:rsidP="005433C6">
            <w:pPr>
              <w:pStyle w:val="Tabletext"/>
              <w:rPr>
                <w:szCs w:val="16"/>
              </w:rPr>
            </w:pPr>
            <w:r>
              <w:rPr>
                <w:rFonts w:asciiTheme="majorHAnsi" w:hAnsiTheme="majorHAnsi" w:cstheme="majorHAnsi"/>
                <w:sz w:val="14"/>
                <w:szCs w:val="14"/>
              </w:rPr>
              <w:t xml:space="preserve">VR </w:t>
            </w:r>
            <w:r w:rsidR="005433C6">
              <w:rPr>
                <w:rFonts w:asciiTheme="majorHAnsi" w:hAnsiTheme="majorHAnsi" w:cstheme="majorHAnsi"/>
                <w:sz w:val="14"/>
                <w:szCs w:val="14"/>
              </w:rPr>
              <w:t>605</w:t>
            </w:r>
            <w:r w:rsidR="00B72C0C">
              <w:rPr>
                <w:rFonts w:asciiTheme="majorHAnsi" w:hAnsiTheme="majorHAnsi" w:cstheme="majorHAnsi"/>
                <w:sz w:val="14"/>
                <w:szCs w:val="14"/>
              </w:rPr>
              <w:t>.0</w:t>
            </w:r>
            <w:del w:id="4" w:author="Damian Hagebols" w:date="2023-08-30T20:16:00Z">
              <w:r w:rsidR="00B72C0C" w:rsidDel="0031786F">
                <w:rPr>
                  <w:rFonts w:asciiTheme="majorHAnsi" w:hAnsiTheme="majorHAnsi" w:cstheme="majorHAnsi"/>
                  <w:sz w:val="14"/>
                  <w:szCs w:val="14"/>
                </w:rPr>
                <w:delText>2</w:delText>
              </w:r>
            </w:del>
            <w:ins w:id="5" w:author="Damian Hagebols" w:date="2023-08-30T20:16:00Z">
              <w:r w:rsidR="0031786F">
                <w:rPr>
                  <w:rFonts w:asciiTheme="majorHAnsi" w:hAnsiTheme="majorHAnsi" w:cstheme="majorHAnsi"/>
                  <w:sz w:val="14"/>
                  <w:szCs w:val="14"/>
                </w:rPr>
                <w:t>3</w:t>
              </w:r>
            </w:ins>
          </w:p>
          <w:p w14:paraId="3743520B" w14:textId="55E4A72A" w:rsidR="00395583" w:rsidRPr="00D340C6" w:rsidRDefault="00395583" w:rsidP="00D2796D">
            <w:pPr>
              <w:pStyle w:val="SymalTableBody"/>
              <w:spacing w:before="20" w:after="20"/>
              <w:rPr>
                <w:sz w:val="16"/>
                <w:szCs w:val="16"/>
              </w:rPr>
            </w:pPr>
          </w:p>
        </w:tc>
        <w:tc>
          <w:tcPr>
            <w:tcW w:w="1223" w:type="pct"/>
            <w:shd w:val="clear" w:color="auto" w:fill="auto"/>
            <w:vAlign w:val="center"/>
          </w:tcPr>
          <w:p w14:paraId="743AFA92" w14:textId="54B399E0" w:rsidR="00E25414" w:rsidDel="00F0585C" w:rsidRDefault="00F91273" w:rsidP="00514B27">
            <w:pPr>
              <w:pStyle w:val="Tabletext"/>
              <w:rPr>
                <w:del w:id="6" w:author="Damian Hagebols" w:date="2023-08-30T20:18:00Z"/>
                <w:rFonts w:asciiTheme="majorHAnsi" w:hAnsiTheme="majorHAnsi" w:cstheme="majorHAnsi"/>
                <w:sz w:val="14"/>
                <w:szCs w:val="14"/>
                <w:lang w:val="en-US"/>
              </w:rPr>
            </w:pPr>
            <w:del w:id="7" w:author="Damian Hagebols" w:date="2023-08-30T20:18:00Z">
              <w:r w:rsidRPr="00F91273" w:rsidDel="00F0585C">
                <w:rPr>
                  <w:rFonts w:asciiTheme="majorHAnsi" w:hAnsiTheme="majorHAnsi" w:cstheme="majorHAnsi"/>
                  <w:sz w:val="14"/>
                  <w:szCs w:val="14"/>
                  <w:lang w:val="en-US"/>
                </w:rPr>
                <w:delText xml:space="preserve">The methodology used in determining the pile capacity below the ultimate retention height of the test pile </w:delText>
              </w:r>
            </w:del>
            <w:del w:id="8" w:author="Damian Hagebols" w:date="2023-08-30T20:14:00Z">
              <w:r w:rsidRPr="00F91273" w:rsidDel="00216E76">
                <w:rPr>
                  <w:rFonts w:asciiTheme="majorHAnsi" w:hAnsiTheme="majorHAnsi" w:cstheme="majorHAnsi"/>
                  <w:sz w:val="14"/>
                  <w:szCs w:val="14"/>
                  <w:lang w:val="en-US"/>
                </w:rPr>
                <w:delText xml:space="preserve">should </w:delText>
              </w:r>
            </w:del>
            <w:del w:id="9" w:author="Damian Hagebols" w:date="2023-08-30T20:18:00Z">
              <w:r w:rsidRPr="00F91273" w:rsidDel="00F0585C">
                <w:rPr>
                  <w:rFonts w:asciiTheme="majorHAnsi" w:hAnsiTheme="majorHAnsi" w:cstheme="majorHAnsi"/>
                  <w:sz w:val="14"/>
                  <w:szCs w:val="14"/>
                  <w:lang w:val="en-US"/>
                </w:rPr>
                <w:delText>be provided to the Superintendent for review prior to commencement of pile driving.</w:delText>
              </w:r>
            </w:del>
          </w:p>
          <w:p w14:paraId="3E86115A" w14:textId="77777777" w:rsidR="00F91273" w:rsidRDefault="00F91273" w:rsidP="00514B27">
            <w:pPr>
              <w:pStyle w:val="Tabletext"/>
              <w:rPr>
                <w:rFonts w:asciiTheme="majorHAnsi" w:hAnsiTheme="majorHAnsi" w:cstheme="majorHAnsi"/>
                <w:sz w:val="14"/>
                <w:szCs w:val="14"/>
              </w:rPr>
            </w:pPr>
          </w:p>
          <w:p w14:paraId="7F1B74E2" w14:textId="30D55DE7" w:rsidR="00A41428" w:rsidDel="00216E76" w:rsidRDefault="00A41428" w:rsidP="00514B27">
            <w:pPr>
              <w:pStyle w:val="Tabletext"/>
              <w:rPr>
                <w:del w:id="10" w:author="Damian Hagebols" w:date="2023-08-30T20:14:00Z"/>
                <w:rFonts w:asciiTheme="majorHAnsi" w:hAnsiTheme="majorHAnsi" w:cstheme="majorHAnsi"/>
                <w:sz w:val="14"/>
                <w:szCs w:val="14"/>
              </w:rPr>
            </w:pPr>
            <w:del w:id="11" w:author="Damian Hagebols" w:date="2023-08-30T20:14:00Z">
              <w:r w:rsidDel="00E068F3">
                <w:rPr>
                  <w:rFonts w:asciiTheme="majorHAnsi" w:hAnsiTheme="majorHAnsi" w:cstheme="majorHAnsi"/>
                  <w:sz w:val="14"/>
                  <w:szCs w:val="14"/>
                </w:rPr>
                <w:delText xml:space="preserve">If a </w:delText>
              </w:r>
            </w:del>
            <w:del w:id="12" w:author="Damian Hagebols" w:date="2023-08-30T20:19:00Z">
              <w:r w:rsidDel="00DE02F9">
                <w:rPr>
                  <w:rFonts w:asciiTheme="majorHAnsi" w:hAnsiTheme="majorHAnsi" w:cstheme="majorHAnsi"/>
                  <w:sz w:val="14"/>
                  <w:szCs w:val="14"/>
                </w:rPr>
                <w:delText xml:space="preserve">drop hammer </w:delText>
              </w:r>
            </w:del>
            <w:del w:id="13" w:author="Damian Hagebols" w:date="2023-08-30T20:15:00Z">
              <w:r w:rsidDel="00E068F3">
                <w:rPr>
                  <w:rFonts w:asciiTheme="majorHAnsi" w:hAnsiTheme="majorHAnsi" w:cstheme="majorHAnsi"/>
                  <w:sz w:val="14"/>
                  <w:szCs w:val="14"/>
                </w:rPr>
                <w:delText>is used</w:delText>
              </w:r>
            </w:del>
            <w:del w:id="14" w:author="Damian Hagebols" w:date="2023-08-30T20:14:00Z">
              <w:r w:rsidDel="00ED08BC">
                <w:rPr>
                  <w:rFonts w:asciiTheme="majorHAnsi" w:hAnsiTheme="majorHAnsi" w:cstheme="majorHAnsi"/>
                  <w:sz w:val="14"/>
                  <w:szCs w:val="14"/>
                </w:rPr>
                <w:delText xml:space="preserve">; </w:delText>
              </w:r>
            </w:del>
          </w:p>
          <w:p w14:paraId="7364B159" w14:textId="468C634B" w:rsidR="000D417A" w:rsidDel="00DE02F9" w:rsidRDefault="000D417A" w:rsidP="00E068F3">
            <w:pPr>
              <w:pStyle w:val="Tabletext"/>
              <w:rPr>
                <w:del w:id="15" w:author="Damian Hagebols" w:date="2023-08-30T20:19:00Z"/>
                <w:rFonts w:asciiTheme="majorHAnsi" w:hAnsiTheme="majorHAnsi" w:cstheme="majorHAnsi"/>
                <w:sz w:val="14"/>
                <w:szCs w:val="14"/>
              </w:rPr>
            </w:pPr>
            <w:del w:id="16" w:author="Damian Hagebols" w:date="2023-08-30T20:14:00Z">
              <w:r w:rsidDel="00216E76">
                <w:rPr>
                  <w:rFonts w:asciiTheme="majorHAnsi" w:hAnsiTheme="majorHAnsi" w:cstheme="majorHAnsi"/>
                  <w:sz w:val="14"/>
                  <w:szCs w:val="14"/>
                </w:rPr>
                <w:delText>T</w:delText>
              </w:r>
            </w:del>
            <w:del w:id="17" w:author="Damian Hagebols" w:date="2023-08-30T20:15:00Z">
              <w:r w:rsidDel="00E068F3">
                <w:rPr>
                  <w:rFonts w:asciiTheme="majorHAnsi" w:hAnsiTheme="majorHAnsi" w:cstheme="majorHAnsi"/>
                  <w:sz w:val="14"/>
                  <w:szCs w:val="14"/>
                </w:rPr>
                <w:delText xml:space="preserve">he height of fall of the hammer </w:delText>
              </w:r>
              <w:r w:rsidR="00F91273" w:rsidDel="00E068F3">
                <w:rPr>
                  <w:rFonts w:asciiTheme="majorHAnsi" w:hAnsiTheme="majorHAnsi" w:cstheme="majorHAnsi"/>
                  <w:sz w:val="14"/>
                  <w:szCs w:val="14"/>
                </w:rPr>
                <w:delText>shall</w:delText>
              </w:r>
              <w:r w:rsidDel="00E068F3">
                <w:rPr>
                  <w:rFonts w:asciiTheme="majorHAnsi" w:hAnsiTheme="majorHAnsi" w:cstheme="majorHAnsi"/>
                  <w:sz w:val="14"/>
                  <w:szCs w:val="14"/>
                </w:rPr>
                <w:delText xml:space="preserve"> not exceed</w:delText>
              </w:r>
            </w:del>
            <w:del w:id="18" w:author="Damian Hagebols" w:date="2023-08-30T20:19:00Z">
              <w:r w:rsidDel="00DE02F9">
                <w:rPr>
                  <w:rFonts w:asciiTheme="majorHAnsi" w:hAnsiTheme="majorHAnsi" w:cstheme="majorHAnsi"/>
                  <w:sz w:val="14"/>
                  <w:szCs w:val="14"/>
                </w:rPr>
                <w:delText xml:space="preserve"> 2m. </w:delText>
              </w:r>
            </w:del>
          </w:p>
          <w:p w14:paraId="237A985D" w14:textId="1F796524" w:rsidR="00B72C0C" w:rsidDel="00DE02F9" w:rsidRDefault="00B72C0C" w:rsidP="00514B27">
            <w:pPr>
              <w:pStyle w:val="Tabletext"/>
              <w:rPr>
                <w:del w:id="19" w:author="Damian Hagebols" w:date="2023-08-30T20:19:00Z"/>
                <w:rFonts w:asciiTheme="majorHAnsi" w:hAnsiTheme="majorHAnsi" w:cstheme="majorHAnsi"/>
                <w:sz w:val="14"/>
                <w:szCs w:val="14"/>
              </w:rPr>
            </w:pPr>
          </w:p>
          <w:p w14:paraId="21F4B597" w14:textId="4CC41272" w:rsidR="00514B27" w:rsidRDefault="00514B27" w:rsidP="00514B27">
            <w:pPr>
              <w:pStyle w:val="Tabletext"/>
              <w:rPr>
                <w:ins w:id="20" w:author="Damian Hagebols" w:date="2023-08-30T20:17:00Z"/>
                <w:rFonts w:asciiTheme="majorHAnsi" w:hAnsiTheme="majorHAnsi" w:cstheme="majorHAnsi"/>
                <w:sz w:val="14"/>
                <w:szCs w:val="14"/>
              </w:rPr>
            </w:pPr>
            <w:del w:id="21" w:author="Damian Hagebols" w:date="2023-08-30T20:15:00Z">
              <w:r w:rsidRPr="00514B27" w:rsidDel="00E068F3">
                <w:rPr>
                  <w:rFonts w:asciiTheme="majorHAnsi" w:hAnsiTheme="majorHAnsi" w:cstheme="majorHAnsi"/>
                  <w:sz w:val="14"/>
                  <w:szCs w:val="14"/>
                </w:rPr>
                <w:delText>The Contractor shall provide details</w:delText>
              </w:r>
            </w:del>
            <w:ins w:id="22" w:author="Damian Hagebols" w:date="2023-08-30T20:15:00Z">
              <w:r w:rsidR="00E068F3">
                <w:rPr>
                  <w:rFonts w:asciiTheme="majorHAnsi" w:hAnsiTheme="majorHAnsi" w:cstheme="majorHAnsi"/>
                  <w:sz w:val="14"/>
                  <w:szCs w:val="14"/>
                </w:rPr>
                <w:t>Details</w:t>
              </w:r>
            </w:ins>
            <w:r w:rsidRPr="00514B27">
              <w:rPr>
                <w:rFonts w:asciiTheme="majorHAnsi" w:hAnsiTheme="majorHAnsi" w:cstheme="majorHAnsi"/>
                <w:sz w:val="14"/>
                <w:szCs w:val="14"/>
              </w:rPr>
              <w:t xml:space="preserve"> of the driving system </w:t>
            </w:r>
            <w:ins w:id="23" w:author="Damian Hagebols" w:date="2023-08-30T20:15:00Z">
              <w:r w:rsidR="00E068F3">
                <w:rPr>
                  <w:rFonts w:asciiTheme="majorHAnsi" w:hAnsiTheme="majorHAnsi" w:cstheme="majorHAnsi"/>
                  <w:sz w:val="14"/>
                  <w:szCs w:val="14"/>
                </w:rPr>
                <w:t xml:space="preserve">have been provided to the Superintendent </w:t>
              </w:r>
            </w:ins>
            <w:r w:rsidRPr="00514B27">
              <w:rPr>
                <w:rFonts w:asciiTheme="majorHAnsi" w:hAnsiTheme="majorHAnsi" w:cstheme="majorHAnsi"/>
                <w:sz w:val="14"/>
                <w:szCs w:val="14"/>
              </w:rPr>
              <w:t>including the make, model and rated energy of the hammer, the mass of the helmet, and the proposed cap</w:t>
            </w:r>
            <w:r w:rsidRPr="00514B27">
              <w:rPr>
                <w:rFonts w:asciiTheme="majorHAnsi" w:hAnsiTheme="majorHAnsi" w:cstheme="majorHAnsi"/>
                <w:sz w:val="14"/>
                <w:szCs w:val="14"/>
              </w:rPr>
              <w:noBreakHyphen/>
              <w:t>block and cushion materials.</w:t>
            </w:r>
            <w:ins w:id="24" w:author="Damian Hagebols" w:date="2023-08-30T20:16:00Z">
              <w:r w:rsidR="009D359C">
                <w:rPr>
                  <w:rFonts w:asciiTheme="majorHAnsi" w:hAnsiTheme="majorHAnsi" w:cstheme="majorHAnsi"/>
                  <w:sz w:val="14"/>
                  <w:szCs w:val="14"/>
                </w:rPr>
                <w:t xml:space="preserve"> </w:t>
              </w:r>
            </w:ins>
            <w:ins w:id="25" w:author="Damian Hagebols" w:date="2023-08-30T20:19:00Z">
              <w:r w:rsidR="00DE02F9">
                <w:rPr>
                  <w:rFonts w:asciiTheme="majorHAnsi" w:hAnsiTheme="majorHAnsi" w:cstheme="majorHAnsi"/>
                  <w:sz w:val="14"/>
                  <w:szCs w:val="14"/>
                </w:rPr>
                <w:t>The driving system ensures that the hammer has a height of fall less than 2m.</w:t>
              </w:r>
            </w:ins>
          </w:p>
          <w:p w14:paraId="63758306" w14:textId="77777777" w:rsidR="00CA072E" w:rsidRDefault="00CA072E" w:rsidP="00514B27">
            <w:pPr>
              <w:pStyle w:val="Tabletext"/>
              <w:rPr>
                <w:ins w:id="26" w:author="Damian Hagebols" w:date="2023-08-30T20:17:00Z"/>
                <w:rFonts w:asciiTheme="majorHAnsi" w:hAnsiTheme="majorHAnsi" w:cstheme="majorHAnsi"/>
                <w:sz w:val="14"/>
                <w:szCs w:val="14"/>
              </w:rPr>
            </w:pPr>
          </w:p>
          <w:p w14:paraId="0922FAE6" w14:textId="77777777" w:rsidR="00F0585C" w:rsidRDefault="00F0585C" w:rsidP="00F0585C">
            <w:pPr>
              <w:pStyle w:val="Tabletext"/>
              <w:rPr>
                <w:ins w:id="27" w:author="Damian Hagebols" w:date="2023-08-30T20:18:00Z"/>
                <w:rFonts w:asciiTheme="majorHAnsi" w:hAnsiTheme="majorHAnsi" w:cstheme="majorHAnsi"/>
                <w:sz w:val="14"/>
                <w:szCs w:val="14"/>
                <w:lang w:val="en-US"/>
              </w:rPr>
            </w:pPr>
            <w:ins w:id="28" w:author="Damian Hagebols" w:date="2023-08-30T20:18:00Z">
              <w:r w:rsidRPr="00F91273">
                <w:rPr>
                  <w:rFonts w:asciiTheme="majorHAnsi" w:hAnsiTheme="majorHAnsi" w:cstheme="majorHAnsi"/>
                  <w:sz w:val="14"/>
                  <w:szCs w:val="14"/>
                  <w:lang w:val="en-US"/>
                </w:rPr>
                <w:t xml:space="preserve">The methodology used in determining the pile capacity below the ultimate retention height of the test pile </w:t>
              </w:r>
              <w:r>
                <w:rPr>
                  <w:rFonts w:asciiTheme="majorHAnsi" w:hAnsiTheme="majorHAnsi" w:cstheme="majorHAnsi"/>
                  <w:sz w:val="14"/>
                  <w:szCs w:val="14"/>
                  <w:lang w:val="en-US"/>
                </w:rPr>
                <w:t>has</w:t>
              </w:r>
              <w:r w:rsidRPr="00F91273">
                <w:rPr>
                  <w:rFonts w:asciiTheme="majorHAnsi" w:hAnsiTheme="majorHAnsi" w:cstheme="majorHAnsi"/>
                  <w:sz w:val="14"/>
                  <w:szCs w:val="14"/>
                  <w:lang w:val="en-US"/>
                </w:rPr>
                <w:t xml:space="preserve"> be</w:t>
              </w:r>
              <w:r>
                <w:rPr>
                  <w:rFonts w:asciiTheme="majorHAnsi" w:hAnsiTheme="majorHAnsi" w:cstheme="majorHAnsi"/>
                  <w:sz w:val="14"/>
                  <w:szCs w:val="14"/>
                  <w:lang w:val="en-US"/>
                </w:rPr>
                <w:t>en</w:t>
              </w:r>
              <w:r w:rsidRPr="00F91273">
                <w:rPr>
                  <w:rFonts w:asciiTheme="majorHAnsi" w:hAnsiTheme="majorHAnsi" w:cstheme="majorHAnsi"/>
                  <w:sz w:val="14"/>
                  <w:szCs w:val="14"/>
                  <w:lang w:val="en-US"/>
                </w:rPr>
                <w:t xml:space="preserve"> provided to the Superintendent for review prior to commencement of pile driving.</w:t>
              </w:r>
            </w:ins>
          </w:p>
          <w:p w14:paraId="1C1283A4" w14:textId="024C0EB8" w:rsidR="00CA072E" w:rsidRDefault="00CA072E" w:rsidP="00514B27">
            <w:pPr>
              <w:pStyle w:val="Tabletext"/>
              <w:rPr>
                <w:rFonts w:asciiTheme="majorHAnsi" w:hAnsiTheme="majorHAnsi" w:cstheme="majorHAnsi"/>
                <w:sz w:val="14"/>
                <w:szCs w:val="14"/>
              </w:rPr>
            </w:pPr>
          </w:p>
          <w:p w14:paraId="2DCB66E0" w14:textId="77777777" w:rsidR="00B72C0C" w:rsidRPr="00514B27" w:rsidRDefault="00B72C0C" w:rsidP="00514B27">
            <w:pPr>
              <w:pStyle w:val="Tabletext"/>
              <w:rPr>
                <w:rFonts w:asciiTheme="majorHAnsi" w:hAnsiTheme="majorHAnsi" w:cstheme="majorHAnsi"/>
                <w:sz w:val="14"/>
                <w:szCs w:val="14"/>
              </w:rPr>
            </w:pPr>
          </w:p>
          <w:p w14:paraId="13B19D7E" w14:textId="77777777" w:rsidR="00395583" w:rsidRDefault="00514B27" w:rsidP="004C2231">
            <w:pPr>
              <w:pStyle w:val="Tabletext"/>
              <w:rPr>
                <w:rFonts w:asciiTheme="majorHAnsi" w:hAnsiTheme="majorHAnsi" w:cstheme="majorHAnsi"/>
                <w:b/>
                <w:sz w:val="14"/>
                <w:szCs w:val="14"/>
              </w:rPr>
            </w:pPr>
            <w:r w:rsidRPr="00514B27">
              <w:rPr>
                <w:rFonts w:asciiTheme="majorHAnsi" w:hAnsiTheme="majorHAnsi" w:cstheme="majorHAnsi"/>
                <w:b/>
                <w:sz w:val="14"/>
                <w:szCs w:val="14"/>
              </w:rPr>
              <w:t xml:space="preserve">These details, including calculations which demonstrate that the proposed driving system has sufficient energy to achieve the specified pile test </w:t>
            </w:r>
            <w:r w:rsidRPr="00514B27">
              <w:rPr>
                <w:rFonts w:asciiTheme="majorHAnsi" w:hAnsiTheme="majorHAnsi" w:cstheme="majorHAnsi"/>
                <w:b/>
                <w:sz w:val="14"/>
                <w:szCs w:val="14"/>
              </w:rPr>
              <w:lastRenderedPageBreak/>
              <w:t xml:space="preserve">load, </w:t>
            </w:r>
            <w:del w:id="29" w:author="Damian Hagebols" w:date="2023-08-30T20:16:00Z">
              <w:r w:rsidRPr="00514B27" w:rsidDel="009D359C">
                <w:rPr>
                  <w:rFonts w:asciiTheme="majorHAnsi" w:hAnsiTheme="majorHAnsi" w:cstheme="majorHAnsi"/>
                  <w:b/>
                  <w:sz w:val="14"/>
                  <w:szCs w:val="14"/>
                </w:rPr>
                <w:delText>shall b</w:delText>
              </w:r>
            </w:del>
            <w:ins w:id="30" w:author="Damian Hagebols" w:date="2023-08-30T20:16:00Z">
              <w:r w:rsidR="009D359C">
                <w:rPr>
                  <w:rFonts w:asciiTheme="majorHAnsi" w:hAnsiTheme="majorHAnsi" w:cstheme="majorHAnsi"/>
                  <w:b/>
                  <w:sz w:val="14"/>
                  <w:szCs w:val="14"/>
                </w:rPr>
                <w:t>have been</w:t>
              </w:r>
            </w:ins>
            <w:del w:id="31" w:author="Damian Hagebols" w:date="2023-08-30T20:16:00Z">
              <w:r w:rsidRPr="00514B27" w:rsidDel="009D359C">
                <w:rPr>
                  <w:rFonts w:asciiTheme="majorHAnsi" w:hAnsiTheme="majorHAnsi" w:cstheme="majorHAnsi"/>
                  <w:b/>
                  <w:sz w:val="14"/>
                  <w:szCs w:val="14"/>
                </w:rPr>
                <w:delText>e</w:delText>
              </w:r>
            </w:del>
            <w:r w:rsidRPr="00514B27">
              <w:rPr>
                <w:rFonts w:asciiTheme="majorHAnsi" w:hAnsiTheme="majorHAnsi" w:cstheme="majorHAnsi"/>
                <w:b/>
                <w:sz w:val="14"/>
                <w:szCs w:val="14"/>
              </w:rPr>
              <w:t xml:space="preserve"> submitted to the Superintendent for review not less than 14 days prior to the commencement of pile driving.</w:t>
            </w:r>
          </w:p>
          <w:p w14:paraId="2CAF51C7" w14:textId="0205CD95" w:rsidR="00624DF8" w:rsidRPr="004C2231" w:rsidRDefault="00624DF8" w:rsidP="004C2231">
            <w:pPr>
              <w:pStyle w:val="Tabletext"/>
              <w:rPr>
                <w:rFonts w:asciiTheme="majorHAnsi" w:hAnsiTheme="majorHAnsi" w:cstheme="majorHAnsi"/>
                <w:sz w:val="14"/>
                <w:szCs w:val="14"/>
              </w:rPr>
            </w:pPr>
            <w:r w:rsidRPr="00624DF8">
              <w:rPr>
                <w:rFonts w:asciiTheme="majorHAnsi" w:hAnsiTheme="majorHAnsi" w:cstheme="majorHAnsi"/>
                <w:sz w:val="14"/>
                <w:szCs w:val="14"/>
              </w:rPr>
              <w:t xml:space="preserve">All pile corners </w:t>
            </w:r>
            <w:proofErr w:type="gramStart"/>
            <w:r w:rsidRPr="00624DF8">
              <w:rPr>
                <w:rFonts w:asciiTheme="majorHAnsi" w:hAnsiTheme="majorHAnsi" w:cstheme="majorHAnsi"/>
                <w:sz w:val="14"/>
                <w:szCs w:val="14"/>
              </w:rPr>
              <w:t>are have</w:t>
            </w:r>
            <w:proofErr w:type="gramEnd"/>
            <w:r w:rsidRPr="00624DF8">
              <w:rPr>
                <w:rFonts w:asciiTheme="majorHAnsi" w:hAnsiTheme="majorHAnsi" w:cstheme="majorHAnsi"/>
                <w:sz w:val="14"/>
                <w:szCs w:val="14"/>
              </w:rPr>
              <w:t xml:space="preserve"> 25x25mm chamfers except</w:t>
            </w:r>
            <w:r>
              <w:rPr>
                <w:color w:val="000000"/>
                <w:sz w:val="27"/>
                <w:szCs w:val="27"/>
              </w:rPr>
              <w:t xml:space="preserve"> </w:t>
            </w:r>
            <w:r w:rsidRPr="00624DF8">
              <w:rPr>
                <w:rFonts w:asciiTheme="majorHAnsi" w:hAnsiTheme="majorHAnsi" w:cstheme="majorHAnsi"/>
                <w:sz w:val="14"/>
                <w:szCs w:val="14"/>
              </w:rPr>
              <w:t>chamfers on the top longitudinal corners.</w:t>
            </w:r>
          </w:p>
        </w:tc>
        <w:tc>
          <w:tcPr>
            <w:tcW w:w="379" w:type="pct"/>
            <w:shd w:val="clear" w:color="auto" w:fill="auto"/>
            <w:vAlign w:val="center"/>
          </w:tcPr>
          <w:p w14:paraId="5CE11AB4" w14:textId="3F2C02C6" w:rsidR="00395583" w:rsidRPr="002C65C7" w:rsidRDefault="00395583" w:rsidP="002C65C7">
            <w:pPr>
              <w:pStyle w:val="SymalTableBody"/>
              <w:spacing w:before="20" w:after="20"/>
              <w:jc w:val="center"/>
              <w:rPr>
                <w:sz w:val="14"/>
                <w:szCs w:val="14"/>
              </w:rPr>
            </w:pPr>
            <w:r>
              <w:rPr>
                <w:sz w:val="14"/>
                <w:szCs w:val="14"/>
              </w:rPr>
              <w:lastRenderedPageBreak/>
              <w:t>Prior to start of works</w:t>
            </w:r>
          </w:p>
        </w:tc>
        <w:tc>
          <w:tcPr>
            <w:tcW w:w="254" w:type="pct"/>
            <w:shd w:val="clear" w:color="auto" w:fill="auto"/>
            <w:vAlign w:val="center"/>
          </w:tcPr>
          <w:p w14:paraId="42CA5C4F" w14:textId="538DDC07" w:rsidR="00395583" w:rsidRPr="00867221" w:rsidRDefault="00395583" w:rsidP="00395583">
            <w:pPr>
              <w:pStyle w:val="SymalTableBody"/>
              <w:spacing w:before="20" w:after="20"/>
              <w:jc w:val="center"/>
              <w:rPr>
                <w:sz w:val="16"/>
                <w:szCs w:val="16"/>
              </w:rPr>
            </w:pPr>
            <w:r w:rsidRPr="00867221">
              <w:rPr>
                <w:sz w:val="14"/>
                <w:szCs w:val="14"/>
              </w:rPr>
              <w:t>H</w:t>
            </w:r>
          </w:p>
        </w:tc>
        <w:tc>
          <w:tcPr>
            <w:tcW w:w="243" w:type="pct"/>
            <w:shd w:val="clear" w:color="auto" w:fill="auto"/>
            <w:vAlign w:val="center"/>
          </w:tcPr>
          <w:p w14:paraId="68441245" w14:textId="3FDFD329" w:rsidR="00395583" w:rsidRPr="0028114C" w:rsidRDefault="00395583" w:rsidP="0028114C">
            <w:pPr>
              <w:pStyle w:val="SymalTableBody"/>
              <w:spacing w:before="20" w:after="20"/>
              <w:jc w:val="center"/>
              <w:rPr>
                <w:sz w:val="14"/>
                <w:szCs w:val="14"/>
              </w:rPr>
            </w:pPr>
            <w:r>
              <w:rPr>
                <w:sz w:val="14"/>
                <w:szCs w:val="14"/>
              </w:rPr>
              <w:t>SE</w:t>
            </w:r>
          </w:p>
        </w:tc>
        <w:tc>
          <w:tcPr>
            <w:tcW w:w="244" w:type="pct"/>
            <w:shd w:val="clear" w:color="auto" w:fill="auto"/>
            <w:vAlign w:val="center"/>
          </w:tcPr>
          <w:p w14:paraId="167DDD86" w14:textId="77777777" w:rsidR="00395583" w:rsidRPr="00741190" w:rsidRDefault="00395583" w:rsidP="00395583">
            <w:pPr>
              <w:pStyle w:val="SymalTableBody"/>
              <w:spacing w:before="20" w:after="20"/>
              <w:jc w:val="center"/>
              <w:rPr>
                <w:b/>
                <w:bCs/>
                <w:szCs w:val="18"/>
              </w:rPr>
            </w:pPr>
          </w:p>
        </w:tc>
        <w:tc>
          <w:tcPr>
            <w:tcW w:w="293" w:type="pct"/>
            <w:shd w:val="clear" w:color="auto" w:fill="auto"/>
            <w:vAlign w:val="center"/>
          </w:tcPr>
          <w:p w14:paraId="75A82C34" w14:textId="1D31BBE3" w:rsidR="00395583" w:rsidRPr="00087FD4" w:rsidRDefault="00205A4C" w:rsidP="00872D3A">
            <w:pPr>
              <w:pStyle w:val="SymalTableBody"/>
              <w:spacing w:before="20" w:after="20"/>
              <w:jc w:val="center"/>
              <w:rPr>
                <w:b/>
                <w:bCs/>
                <w:sz w:val="14"/>
                <w:szCs w:val="14"/>
                <w:rPrChange w:id="32" w:author="Damian Hagebols" w:date="2023-08-30T20:20:00Z">
                  <w:rPr>
                    <w:b/>
                    <w:bCs/>
                    <w:szCs w:val="18"/>
                  </w:rPr>
                </w:rPrChange>
              </w:rPr>
            </w:pPr>
            <w:r w:rsidRPr="00087FD4">
              <w:rPr>
                <w:b/>
                <w:bCs/>
                <w:sz w:val="14"/>
                <w:szCs w:val="14"/>
                <w:rPrChange w:id="33" w:author="Damian Hagebols" w:date="2023-08-30T20:20:00Z">
                  <w:rPr>
                    <w:b/>
                    <w:bCs/>
                    <w:szCs w:val="18"/>
                  </w:rPr>
                </w:rPrChange>
              </w:rPr>
              <w:t>R</w:t>
            </w:r>
          </w:p>
        </w:tc>
        <w:tc>
          <w:tcPr>
            <w:tcW w:w="243" w:type="pct"/>
            <w:shd w:val="clear" w:color="auto" w:fill="auto"/>
            <w:vAlign w:val="center"/>
          </w:tcPr>
          <w:p w14:paraId="4FB4AE84" w14:textId="77777777" w:rsidR="00395583" w:rsidRPr="00741190" w:rsidRDefault="00395583" w:rsidP="00395583">
            <w:pPr>
              <w:pStyle w:val="SymalTableBody"/>
              <w:spacing w:before="20" w:after="20"/>
              <w:jc w:val="center"/>
              <w:rPr>
                <w:b/>
                <w:bCs/>
                <w:szCs w:val="18"/>
              </w:rPr>
            </w:pPr>
          </w:p>
        </w:tc>
        <w:tc>
          <w:tcPr>
            <w:tcW w:w="569" w:type="pct"/>
            <w:shd w:val="clear" w:color="auto" w:fill="auto"/>
            <w:vAlign w:val="center"/>
          </w:tcPr>
          <w:p w14:paraId="6197DFE2" w14:textId="1E1EF2C6" w:rsidR="00395583" w:rsidRPr="00395583" w:rsidRDefault="00395583" w:rsidP="00BE4D32">
            <w:pPr>
              <w:pStyle w:val="SymalTableBody"/>
              <w:spacing w:before="20" w:after="20"/>
              <w:rPr>
                <w:szCs w:val="18"/>
              </w:rPr>
            </w:pPr>
          </w:p>
        </w:tc>
      </w:tr>
      <w:tr w:rsidR="006A3873" w:rsidRPr="00741190" w14:paraId="02B8D770" w14:textId="77777777" w:rsidTr="00906143">
        <w:trPr>
          <w:trHeight w:val="227"/>
          <w:jc w:val="center"/>
        </w:trPr>
        <w:tc>
          <w:tcPr>
            <w:tcW w:w="243" w:type="pct"/>
            <w:shd w:val="clear" w:color="auto" w:fill="auto"/>
            <w:vAlign w:val="center"/>
          </w:tcPr>
          <w:p w14:paraId="0D878675" w14:textId="7351CB5B" w:rsidR="006A3873" w:rsidRPr="002973FE" w:rsidRDefault="006A3873" w:rsidP="006A3873">
            <w:pPr>
              <w:pStyle w:val="SymalTableBody"/>
              <w:spacing w:before="20" w:after="20"/>
              <w:rPr>
                <w:sz w:val="14"/>
                <w:szCs w:val="14"/>
              </w:rPr>
            </w:pPr>
            <w:r w:rsidRPr="002973FE">
              <w:rPr>
                <w:sz w:val="14"/>
                <w:szCs w:val="14"/>
              </w:rPr>
              <w:t>1.2</w:t>
            </w:r>
          </w:p>
        </w:tc>
        <w:tc>
          <w:tcPr>
            <w:tcW w:w="968" w:type="pct"/>
            <w:shd w:val="clear" w:color="auto" w:fill="auto"/>
            <w:vAlign w:val="center"/>
          </w:tcPr>
          <w:p w14:paraId="233DE077" w14:textId="46740FFC" w:rsidR="006A3873" w:rsidRPr="002973FE" w:rsidRDefault="006A3873" w:rsidP="006A3873">
            <w:pPr>
              <w:pStyle w:val="SymalTableBody"/>
              <w:spacing w:before="20" w:after="20"/>
              <w:rPr>
                <w:sz w:val="14"/>
                <w:szCs w:val="14"/>
              </w:rPr>
            </w:pPr>
            <w:r w:rsidRPr="002973FE">
              <w:rPr>
                <w:sz w:val="14"/>
                <w:szCs w:val="14"/>
              </w:rPr>
              <w:t>Concrete Pile approval</w:t>
            </w:r>
          </w:p>
        </w:tc>
        <w:tc>
          <w:tcPr>
            <w:tcW w:w="341" w:type="pct"/>
            <w:shd w:val="clear" w:color="auto" w:fill="auto"/>
            <w:vAlign w:val="center"/>
          </w:tcPr>
          <w:p w14:paraId="49490530" w14:textId="77777777" w:rsidR="006A3873" w:rsidRDefault="006A3873" w:rsidP="006A3873">
            <w:pPr>
              <w:pStyle w:val="SymalTableBody"/>
              <w:spacing w:before="20" w:after="20"/>
              <w:rPr>
                <w:ins w:id="34" w:author="Ahmed Kandash" w:date="2023-08-31T10:03:00Z"/>
                <w:rFonts w:asciiTheme="majorHAnsi" w:hAnsiTheme="majorHAnsi" w:cstheme="majorHAnsi"/>
                <w:sz w:val="14"/>
                <w:szCs w:val="14"/>
              </w:rPr>
            </w:pPr>
            <w:r w:rsidRPr="002973FE">
              <w:rPr>
                <w:rFonts w:asciiTheme="majorHAnsi" w:hAnsiTheme="majorHAnsi" w:cstheme="majorHAnsi"/>
                <w:sz w:val="14"/>
                <w:szCs w:val="14"/>
              </w:rPr>
              <w:t>VR</w:t>
            </w:r>
            <w:del w:id="35" w:author="Damian Hagebols" w:date="2023-08-30T20:37:00Z">
              <w:r w:rsidRPr="002973FE" w:rsidDel="00C64A99">
                <w:rPr>
                  <w:rFonts w:asciiTheme="majorHAnsi" w:hAnsiTheme="majorHAnsi" w:cstheme="majorHAnsi"/>
                  <w:sz w:val="14"/>
                  <w:szCs w:val="14"/>
                </w:rPr>
                <w:delText xml:space="preserve"> Clause</w:delText>
              </w:r>
            </w:del>
            <w:r w:rsidRPr="002973FE">
              <w:rPr>
                <w:rFonts w:asciiTheme="majorHAnsi" w:hAnsiTheme="majorHAnsi" w:cstheme="majorHAnsi"/>
                <w:sz w:val="14"/>
                <w:szCs w:val="14"/>
              </w:rPr>
              <w:t xml:space="preserve"> 605.0</w:t>
            </w:r>
            <w:r w:rsidR="00B72C0C">
              <w:rPr>
                <w:rFonts w:asciiTheme="majorHAnsi" w:hAnsiTheme="majorHAnsi" w:cstheme="majorHAnsi"/>
                <w:sz w:val="14"/>
                <w:szCs w:val="14"/>
              </w:rPr>
              <w:t>8</w:t>
            </w:r>
          </w:p>
          <w:p w14:paraId="7BBC0C92" w14:textId="77777777" w:rsidR="003515A7" w:rsidRDefault="003515A7" w:rsidP="006A3873">
            <w:pPr>
              <w:pStyle w:val="SymalTableBody"/>
              <w:spacing w:before="20" w:after="20"/>
              <w:rPr>
                <w:ins w:id="36" w:author="Ahmed Kandash" w:date="2023-08-31T10:03:00Z"/>
                <w:rFonts w:asciiTheme="majorHAnsi" w:hAnsiTheme="majorHAnsi" w:cstheme="majorHAnsi"/>
                <w:sz w:val="14"/>
                <w:szCs w:val="14"/>
              </w:rPr>
            </w:pPr>
            <w:ins w:id="37" w:author="Ahmed Kandash" w:date="2023-08-31T10:03:00Z">
              <w:r>
                <w:rPr>
                  <w:rFonts w:asciiTheme="majorHAnsi" w:hAnsiTheme="majorHAnsi" w:cstheme="majorHAnsi"/>
                  <w:sz w:val="14"/>
                  <w:szCs w:val="14"/>
                </w:rPr>
                <w:t>AS 5100.3</w:t>
              </w:r>
            </w:ins>
          </w:p>
          <w:p w14:paraId="7C3F6ED0" w14:textId="77777777" w:rsidR="003515A7" w:rsidRDefault="003515A7" w:rsidP="006A3873">
            <w:pPr>
              <w:pStyle w:val="SymalTableBody"/>
              <w:spacing w:before="20" w:after="20"/>
              <w:rPr>
                <w:rFonts w:asciiTheme="majorHAnsi" w:hAnsiTheme="majorHAnsi" w:cstheme="majorHAnsi"/>
                <w:sz w:val="14"/>
                <w:szCs w:val="14"/>
              </w:rPr>
            </w:pPr>
            <w:ins w:id="38" w:author="Ahmed Kandash" w:date="2023-08-31T10:03:00Z">
              <w:r>
                <w:rPr>
                  <w:rFonts w:asciiTheme="majorHAnsi" w:hAnsiTheme="majorHAnsi" w:cstheme="majorHAnsi"/>
                  <w:sz w:val="14"/>
                  <w:szCs w:val="14"/>
                </w:rPr>
                <w:t>(6.4.2.1)</w:t>
              </w:r>
            </w:ins>
          </w:p>
          <w:p w14:paraId="105B9A4D" w14:textId="77777777" w:rsidR="00373C8F" w:rsidRDefault="00373C8F" w:rsidP="006A387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VR</w:t>
            </w:r>
            <w:r w:rsidR="00417E84">
              <w:rPr>
                <w:rFonts w:asciiTheme="majorHAnsi" w:hAnsiTheme="majorHAnsi" w:cstheme="majorHAnsi"/>
                <w:sz w:val="14"/>
                <w:szCs w:val="14"/>
              </w:rPr>
              <w:t>620.03</w:t>
            </w:r>
          </w:p>
          <w:p w14:paraId="7B8609D5" w14:textId="45AE88F3" w:rsidR="004F13A2" w:rsidRPr="002973FE" w:rsidRDefault="004F13A2" w:rsidP="006A3873">
            <w:pPr>
              <w:pStyle w:val="SymalTableBody"/>
              <w:spacing w:before="20" w:after="20"/>
              <w:rPr>
                <w:sz w:val="14"/>
                <w:szCs w:val="14"/>
              </w:rPr>
            </w:pPr>
            <w:r w:rsidRPr="004F13A2">
              <w:rPr>
                <w:sz w:val="14"/>
                <w:szCs w:val="14"/>
              </w:rPr>
              <w:t>VR 605.09, Table 1 BTN 023</w:t>
            </w:r>
          </w:p>
        </w:tc>
        <w:tc>
          <w:tcPr>
            <w:tcW w:w="1223" w:type="pct"/>
            <w:shd w:val="clear" w:color="auto" w:fill="auto"/>
            <w:vAlign w:val="center"/>
          </w:tcPr>
          <w:p w14:paraId="3870F350" w14:textId="59C34BCB" w:rsidR="006A3873" w:rsidRDefault="006A3873" w:rsidP="006A3873">
            <w:pPr>
              <w:pStyle w:val="SymalTableBody"/>
              <w:spacing w:before="60" w:after="60"/>
              <w:rPr>
                <w:ins w:id="39" w:author="Damian Hagebols" w:date="2023-08-30T20:55:00Z"/>
                <w:sz w:val="14"/>
                <w:szCs w:val="14"/>
              </w:rPr>
            </w:pPr>
            <w:r w:rsidRPr="008D5391">
              <w:rPr>
                <w:sz w:val="14"/>
                <w:szCs w:val="14"/>
              </w:rPr>
              <w:t xml:space="preserve">The date of casting </w:t>
            </w:r>
            <w:del w:id="40" w:author="Damian Hagebols" w:date="2023-08-30T20:20:00Z">
              <w:r w:rsidRPr="008D5391" w:rsidDel="00816934">
                <w:rPr>
                  <w:sz w:val="14"/>
                  <w:szCs w:val="14"/>
                </w:rPr>
                <w:delText>shall be</w:delText>
              </w:r>
            </w:del>
            <w:ins w:id="41" w:author="Damian Hagebols" w:date="2023-08-30T20:20:00Z">
              <w:r w:rsidR="00816934">
                <w:rPr>
                  <w:sz w:val="14"/>
                  <w:szCs w:val="14"/>
                </w:rPr>
                <w:t>is</w:t>
              </w:r>
            </w:ins>
            <w:r w:rsidRPr="008D5391">
              <w:rPr>
                <w:sz w:val="14"/>
                <w:szCs w:val="14"/>
              </w:rPr>
              <w:t xml:space="preserve"> clearly marked on each pile</w:t>
            </w:r>
            <w:ins w:id="42" w:author="Damian Hagebols" w:date="2023-08-30T20:23:00Z">
              <w:r w:rsidR="002364D7">
                <w:rPr>
                  <w:sz w:val="14"/>
                  <w:szCs w:val="14"/>
                </w:rPr>
                <w:t xml:space="preserve"> along with 500mm intervals starting from the pile toe clearly marked.</w:t>
              </w:r>
            </w:ins>
            <w:del w:id="43" w:author="Damian Hagebols" w:date="2023-08-30T20:23:00Z">
              <w:r w:rsidRPr="008D5391" w:rsidDel="002364D7">
                <w:rPr>
                  <w:sz w:val="14"/>
                  <w:szCs w:val="14"/>
                </w:rPr>
                <w:delText>.</w:delText>
              </w:r>
            </w:del>
          </w:p>
          <w:p w14:paraId="2B6659C5" w14:textId="77777777" w:rsidR="00B269F9" w:rsidRDefault="00B269F9" w:rsidP="006A3873">
            <w:pPr>
              <w:pStyle w:val="SymalTableBody"/>
              <w:spacing w:before="60" w:after="60"/>
              <w:rPr>
                <w:ins w:id="44" w:author="Damian Hagebols" w:date="2023-08-30T20:55:00Z"/>
                <w:sz w:val="14"/>
                <w:szCs w:val="14"/>
              </w:rPr>
            </w:pPr>
          </w:p>
          <w:p w14:paraId="547752D1" w14:textId="68E98E91" w:rsidR="00B269F9" w:rsidRDefault="00B269F9" w:rsidP="006A3873">
            <w:pPr>
              <w:pStyle w:val="SymalTableBody"/>
              <w:spacing w:before="60" w:after="60"/>
              <w:rPr>
                <w:ins w:id="45" w:author="Ahmed Kandash" w:date="2023-08-31T09:15:00Z"/>
                <w:sz w:val="14"/>
                <w:szCs w:val="14"/>
              </w:rPr>
            </w:pPr>
            <w:ins w:id="46" w:author="Damian Hagebols" w:date="2023-08-30T20:55:00Z">
              <w:r w:rsidRPr="0054712C">
                <w:rPr>
                  <w:sz w:val="14"/>
                  <w:szCs w:val="14"/>
                </w:rPr>
                <w:t>Precast square piles chamfers comply with requirements of clause 6.4.2.1 of AS 5100.3.</w:t>
              </w:r>
            </w:ins>
            <w:r w:rsidR="0054712C" w:rsidRPr="0054712C">
              <w:rPr>
                <w:sz w:val="14"/>
                <w:szCs w:val="14"/>
              </w:rPr>
              <w:t>Chamfers are only required on 2 out of the 4 corners.</w:t>
            </w:r>
            <w:r w:rsidR="0054712C">
              <w:rPr>
                <w:sz w:val="14"/>
                <w:szCs w:val="14"/>
              </w:rPr>
              <w:t xml:space="preserve"> </w:t>
            </w:r>
          </w:p>
          <w:p w14:paraId="6E2F6513" w14:textId="377674DA" w:rsidR="003515A7" w:rsidRDefault="003515A7" w:rsidP="003515A7">
            <w:pPr>
              <w:pStyle w:val="SymalTableBody"/>
              <w:numPr>
                <w:ilvl w:val="0"/>
                <w:numId w:val="39"/>
              </w:numPr>
              <w:spacing w:before="60" w:after="60"/>
              <w:rPr>
                <w:ins w:id="47" w:author="Ahmed Kandash" w:date="2023-08-31T09:16:00Z"/>
                <w:sz w:val="14"/>
                <w:szCs w:val="14"/>
              </w:rPr>
            </w:pPr>
            <w:ins w:id="48" w:author="Ahmed Kandash" w:date="2023-08-31T09:15:00Z">
              <w:r>
                <w:rPr>
                  <w:sz w:val="14"/>
                  <w:szCs w:val="14"/>
                </w:rPr>
                <w:t>The cross-sectional area is not less than 90,</w:t>
              </w:r>
            </w:ins>
            <w:ins w:id="49" w:author="Ahmed Kandash" w:date="2023-08-31T09:16:00Z">
              <w:r>
                <w:rPr>
                  <w:sz w:val="14"/>
                  <w:szCs w:val="14"/>
                </w:rPr>
                <w:t>000 mm2</w:t>
              </w:r>
            </w:ins>
          </w:p>
          <w:p w14:paraId="0275C900" w14:textId="43F799AA" w:rsidR="003515A7" w:rsidRDefault="003515A7" w:rsidP="003515A7">
            <w:pPr>
              <w:pStyle w:val="SymalTableBody"/>
              <w:numPr>
                <w:ilvl w:val="0"/>
                <w:numId w:val="39"/>
              </w:numPr>
              <w:spacing w:before="60" w:after="60"/>
              <w:rPr>
                <w:ins w:id="50" w:author="Ahmed Kandash" w:date="2023-08-31T09:19:00Z"/>
                <w:sz w:val="14"/>
                <w:szCs w:val="14"/>
              </w:rPr>
            </w:pPr>
            <w:ins w:id="51" w:author="Ahmed Kandash" w:date="2023-08-31T09:16:00Z">
              <w:r>
                <w:rPr>
                  <w:sz w:val="14"/>
                  <w:szCs w:val="14"/>
                </w:rPr>
                <w:t xml:space="preserve">The head of the reinforced concrete pile </w:t>
              </w:r>
            </w:ins>
            <w:ins w:id="52" w:author="Ahmed Kandash" w:date="2023-08-31T09:17:00Z">
              <w:r>
                <w:rPr>
                  <w:sz w:val="14"/>
                  <w:szCs w:val="14"/>
                </w:rPr>
                <w:t xml:space="preserve">is reinforced with a </w:t>
              </w:r>
            </w:ins>
            <w:ins w:id="53" w:author="Ahmed Kandash" w:date="2023-08-31T09:19:00Z">
              <w:r>
                <w:rPr>
                  <w:sz w:val="14"/>
                  <w:szCs w:val="14"/>
                </w:rPr>
                <w:t xml:space="preserve">minimum of </w:t>
              </w:r>
            </w:ins>
            <w:ins w:id="54" w:author="Ahmed Kandash" w:date="2023-08-31T09:17:00Z">
              <w:r>
                <w:rPr>
                  <w:sz w:val="14"/>
                  <w:szCs w:val="14"/>
                </w:rPr>
                <w:t>6 mm</w:t>
              </w:r>
            </w:ins>
            <w:ins w:id="55" w:author="Ahmed Kandash" w:date="2023-08-31T09:18:00Z">
              <w:r>
                <w:rPr>
                  <w:sz w:val="14"/>
                  <w:szCs w:val="14"/>
                </w:rPr>
                <w:t xml:space="preserve"> thick and 75 mm wide</w:t>
              </w:r>
            </w:ins>
            <w:ins w:id="56" w:author="Ahmed Kandash" w:date="2023-08-31T09:17:00Z">
              <w:r>
                <w:rPr>
                  <w:sz w:val="14"/>
                  <w:szCs w:val="14"/>
                </w:rPr>
                <w:t xml:space="preserve"> steel strap</w:t>
              </w:r>
            </w:ins>
          </w:p>
          <w:p w14:paraId="2CA24319" w14:textId="4D06AB5B" w:rsidR="003515A7" w:rsidRDefault="003515A7" w:rsidP="003515A7">
            <w:pPr>
              <w:pStyle w:val="SymalTableBody"/>
              <w:numPr>
                <w:ilvl w:val="0"/>
                <w:numId w:val="39"/>
              </w:numPr>
              <w:spacing w:before="60" w:after="60"/>
              <w:rPr>
                <w:ins w:id="57" w:author="Ahmed Kandash" w:date="2023-08-31T09:25:00Z"/>
                <w:sz w:val="14"/>
                <w:szCs w:val="14"/>
              </w:rPr>
            </w:pPr>
            <w:ins w:id="58" w:author="Ahmed Kandash" w:date="2023-08-31T09:22:00Z">
              <w:r>
                <w:rPr>
                  <w:sz w:val="14"/>
                  <w:szCs w:val="14"/>
                </w:rPr>
                <w:t>Longi</w:t>
              </w:r>
            </w:ins>
            <w:ins w:id="59" w:author="Ahmed Kandash" w:date="2023-08-31T09:23:00Z">
              <w:r>
                <w:rPr>
                  <w:sz w:val="14"/>
                  <w:szCs w:val="14"/>
                </w:rPr>
                <w:t>tudinal reinforcement consists of not less than four bars and spaced uniformly around the perimeter</w:t>
              </w:r>
            </w:ins>
            <w:ins w:id="60" w:author="Ahmed Kandash" w:date="2023-08-31T09:24:00Z">
              <w:r>
                <w:rPr>
                  <w:sz w:val="14"/>
                  <w:szCs w:val="14"/>
                </w:rPr>
                <w:t xml:space="preserve"> of the pile are provided for the full length of the pile.</w:t>
              </w:r>
            </w:ins>
          </w:p>
          <w:p w14:paraId="176029A3" w14:textId="4268CA07" w:rsidR="003515A7" w:rsidRDefault="003515A7" w:rsidP="003515A7">
            <w:pPr>
              <w:pStyle w:val="SymalTableBody"/>
              <w:spacing w:before="60" w:after="60"/>
              <w:ind w:left="720"/>
              <w:rPr>
                <w:ins w:id="61" w:author="Ahmed Kandash" w:date="2023-08-31T09:56:00Z"/>
                <w:sz w:val="14"/>
                <w:szCs w:val="14"/>
              </w:rPr>
            </w:pPr>
            <w:ins w:id="62" w:author="Ahmed Kandash" w:date="2023-08-31T09:49:00Z">
              <w:r>
                <w:rPr>
                  <w:sz w:val="14"/>
                  <w:szCs w:val="14"/>
                </w:rPr>
                <w:t xml:space="preserve">The full length of longitudinal reinforcement is </w:t>
              </w:r>
            </w:ins>
            <w:ins w:id="63" w:author="Ahmed Kandash" w:date="2023-08-31T09:50:00Z">
              <w:r>
                <w:rPr>
                  <w:sz w:val="14"/>
                  <w:szCs w:val="14"/>
                </w:rPr>
                <w:t xml:space="preserve">enclosed with stirrups or helical reinforcement of not less than 5 mm </w:t>
              </w:r>
            </w:ins>
            <w:ins w:id="64" w:author="Ahmed Kandash" w:date="2023-08-31T09:51:00Z">
              <w:r>
                <w:rPr>
                  <w:sz w:val="14"/>
                  <w:szCs w:val="14"/>
                </w:rPr>
                <w:t>diameter, and the volu</w:t>
              </w:r>
            </w:ins>
            <w:ins w:id="65" w:author="Ahmed Kandash" w:date="2023-08-31T09:52:00Z">
              <w:r>
                <w:rPr>
                  <w:sz w:val="14"/>
                  <w:szCs w:val="14"/>
                </w:rPr>
                <w:t>me of the stirrups or the helical reinforcement is not less than 0.2% of the gross volume of the pile.</w:t>
              </w:r>
            </w:ins>
          </w:p>
          <w:p w14:paraId="7D0C2FE0" w14:textId="47B8D9DB" w:rsidR="003515A7" w:rsidRDefault="003515A7" w:rsidP="003515A7">
            <w:pPr>
              <w:pStyle w:val="SymalTableBody"/>
              <w:numPr>
                <w:ilvl w:val="0"/>
                <w:numId w:val="39"/>
              </w:numPr>
              <w:spacing w:before="60" w:after="60"/>
              <w:rPr>
                <w:ins w:id="66" w:author="Ahmed Kandash" w:date="2023-08-31T09:59:00Z"/>
                <w:sz w:val="14"/>
                <w:szCs w:val="14"/>
              </w:rPr>
            </w:pPr>
            <w:ins w:id="67" w:author="Ahmed Kandash" w:date="2023-08-31T09:56:00Z">
              <w:r>
                <w:rPr>
                  <w:sz w:val="14"/>
                  <w:szCs w:val="14"/>
                </w:rPr>
                <w:t>Mechanical joints (if applicable) are on</w:t>
              </w:r>
            </w:ins>
            <w:ins w:id="68" w:author="Ahmed Kandash" w:date="2023-08-31T09:57:00Z">
              <w:r>
                <w:rPr>
                  <w:sz w:val="14"/>
                  <w:szCs w:val="14"/>
                </w:rPr>
                <w:t xml:space="preserve">ly used with the approval of the </w:t>
              </w:r>
            </w:ins>
            <w:ins w:id="69" w:author="Ahmed Kandash" w:date="2023-08-31T09:58:00Z">
              <w:r>
                <w:rPr>
                  <w:sz w:val="14"/>
                  <w:szCs w:val="14"/>
                </w:rPr>
                <w:t>relevant authority, are not less than 3 m an</w:t>
              </w:r>
            </w:ins>
            <w:ins w:id="70" w:author="Ahmed Kandash" w:date="2023-08-31T09:59:00Z">
              <w:r>
                <w:rPr>
                  <w:sz w:val="14"/>
                  <w:szCs w:val="14"/>
                </w:rPr>
                <w:t>d not more than 20 m long.</w:t>
              </w:r>
            </w:ins>
          </w:p>
          <w:p w14:paraId="2557107D" w14:textId="064F3D67" w:rsidR="003515A7" w:rsidRDefault="003515A7">
            <w:pPr>
              <w:pStyle w:val="SymalTableBody"/>
              <w:numPr>
                <w:ilvl w:val="0"/>
                <w:numId w:val="39"/>
              </w:numPr>
              <w:spacing w:before="60" w:after="60"/>
              <w:rPr>
                <w:sz w:val="14"/>
                <w:szCs w:val="14"/>
              </w:rPr>
              <w:pPrChange w:id="71" w:author="Ahmed Kandash" w:date="2023-08-31T09:56:00Z">
                <w:pPr>
                  <w:pStyle w:val="SymalTableBody"/>
                  <w:spacing w:before="60" w:after="60"/>
                </w:pPr>
              </w:pPrChange>
            </w:pPr>
            <w:ins w:id="72" w:author="Ahmed Kandash" w:date="2023-08-31T09:59:00Z">
              <w:r>
                <w:rPr>
                  <w:sz w:val="14"/>
                  <w:szCs w:val="14"/>
                </w:rPr>
                <w:t>Driving sh</w:t>
              </w:r>
            </w:ins>
            <w:ins w:id="73" w:author="Ahmed Kandash" w:date="2023-08-31T10:00:00Z">
              <w:r>
                <w:rPr>
                  <w:sz w:val="14"/>
                  <w:szCs w:val="14"/>
                </w:rPr>
                <w:t xml:space="preserve">oes are either iron casting or made up from welded steel plate with no less than </w:t>
              </w:r>
            </w:ins>
            <w:ins w:id="74" w:author="Ahmed Kandash" w:date="2023-08-31T10:01:00Z">
              <w:r>
                <w:rPr>
                  <w:sz w:val="14"/>
                  <w:szCs w:val="14"/>
                </w:rPr>
                <w:t>10 mm thickness. Welding is GP in accordance with AS 1554.1</w:t>
              </w:r>
            </w:ins>
            <w:ins w:id="75" w:author="Ahmed Kandash" w:date="2023-08-31T10:02:00Z">
              <w:r>
                <w:rPr>
                  <w:sz w:val="14"/>
                  <w:szCs w:val="14"/>
                </w:rPr>
                <w:t>. for hard driving, the driving shoe may incorporate a rock point.</w:t>
              </w:r>
            </w:ins>
          </w:p>
          <w:p w14:paraId="16B5830A" w14:textId="77777777" w:rsidR="00B72C0C" w:rsidRPr="008D5391" w:rsidRDefault="00B72C0C" w:rsidP="006A3873">
            <w:pPr>
              <w:pStyle w:val="SymalTableBody"/>
              <w:spacing w:before="60" w:after="60"/>
              <w:rPr>
                <w:sz w:val="14"/>
                <w:szCs w:val="14"/>
              </w:rPr>
            </w:pPr>
          </w:p>
          <w:p w14:paraId="22507472" w14:textId="7A88946D" w:rsidR="00B72C0C" w:rsidRDefault="006A3873" w:rsidP="006A3873">
            <w:pPr>
              <w:pStyle w:val="SymalTableBody"/>
              <w:spacing w:before="60" w:after="60"/>
              <w:rPr>
                <w:sz w:val="14"/>
                <w:szCs w:val="14"/>
              </w:rPr>
            </w:pPr>
            <w:r w:rsidRPr="008D5391">
              <w:rPr>
                <w:sz w:val="14"/>
                <w:szCs w:val="14"/>
              </w:rPr>
              <w:lastRenderedPageBreak/>
              <w:t xml:space="preserve">Piles </w:t>
            </w:r>
            <w:del w:id="76" w:author="Damian Hagebols" w:date="2023-08-30T20:20:00Z">
              <w:r w:rsidRPr="008D5391" w:rsidDel="00816934">
                <w:rPr>
                  <w:sz w:val="14"/>
                  <w:szCs w:val="14"/>
                </w:rPr>
                <w:delText>that are</w:delText>
              </w:r>
            </w:del>
            <w:ins w:id="77" w:author="Damian Hagebols" w:date="2023-08-30T20:20:00Z">
              <w:r w:rsidR="00816934">
                <w:rPr>
                  <w:sz w:val="14"/>
                  <w:szCs w:val="14"/>
                </w:rPr>
                <w:t>are free from damage</w:t>
              </w:r>
            </w:ins>
            <w:del w:id="78" w:author="Damian Hagebols" w:date="2023-08-30T20:20:00Z">
              <w:r w:rsidRPr="008D5391" w:rsidDel="00816934">
                <w:rPr>
                  <w:sz w:val="14"/>
                  <w:szCs w:val="14"/>
                </w:rPr>
                <w:delText xml:space="preserve"> damaged</w:delText>
              </w:r>
            </w:del>
            <w:r w:rsidRPr="008D5391">
              <w:rPr>
                <w:sz w:val="14"/>
                <w:szCs w:val="14"/>
              </w:rPr>
              <w:t>, crack</w:t>
            </w:r>
            <w:ins w:id="79" w:author="Damian Hagebols" w:date="2023-08-30T20:20:00Z">
              <w:r w:rsidR="00816934">
                <w:rPr>
                  <w:sz w:val="14"/>
                  <w:szCs w:val="14"/>
                </w:rPr>
                <w:t>s</w:t>
              </w:r>
            </w:ins>
            <w:del w:id="80" w:author="Damian Hagebols" w:date="2023-08-30T20:20:00Z">
              <w:r w:rsidRPr="008D5391" w:rsidDel="00816934">
                <w:rPr>
                  <w:sz w:val="14"/>
                  <w:szCs w:val="14"/>
                </w:rPr>
                <w:delText>ed</w:delText>
              </w:r>
            </w:del>
            <w:r w:rsidRPr="008D5391">
              <w:rPr>
                <w:sz w:val="14"/>
                <w:szCs w:val="14"/>
              </w:rPr>
              <w:t xml:space="preserve"> or distort</w:t>
            </w:r>
            <w:ins w:id="81" w:author="Damian Hagebols" w:date="2023-08-30T20:20:00Z">
              <w:r w:rsidR="00816934">
                <w:rPr>
                  <w:sz w:val="14"/>
                  <w:szCs w:val="14"/>
                </w:rPr>
                <w:t>ion.</w:t>
              </w:r>
            </w:ins>
            <w:del w:id="82" w:author="Damian Hagebols" w:date="2023-08-30T20:20:00Z">
              <w:r w:rsidRPr="008D5391" w:rsidDel="00816934">
                <w:rPr>
                  <w:sz w:val="14"/>
                  <w:szCs w:val="14"/>
                </w:rPr>
                <w:delText>ed</w:delText>
              </w:r>
            </w:del>
            <w:r w:rsidRPr="008D5391">
              <w:rPr>
                <w:sz w:val="14"/>
                <w:szCs w:val="14"/>
              </w:rPr>
              <w:t xml:space="preserve"> shall be inspected by the Contractor in conjunction with the Superintendent.</w:t>
            </w:r>
          </w:p>
          <w:p w14:paraId="433ABB9B" w14:textId="77777777" w:rsidR="00B72C0C" w:rsidRDefault="00B72C0C" w:rsidP="006A3873">
            <w:pPr>
              <w:pStyle w:val="SymalTableBody"/>
              <w:spacing w:before="60" w:after="60"/>
              <w:rPr>
                <w:sz w:val="14"/>
                <w:szCs w:val="14"/>
              </w:rPr>
            </w:pPr>
          </w:p>
          <w:p w14:paraId="229F0925" w14:textId="38C4B313" w:rsidR="006A3873" w:rsidRPr="008D5391" w:rsidRDefault="00D41627" w:rsidP="006A3873">
            <w:pPr>
              <w:pStyle w:val="SymalTableBody"/>
              <w:spacing w:before="60" w:after="60"/>
              <w:rPr>
                <w:sz w:val="14"/>
                <w:szCs w:val="14"/>
              </w:rPr>
            </w:pPr>
            <w:ins w:id="83" w:author="Damian Hagebols" w:date="2023-08-30T20:21:00Z">
              <w:r>
                <w:rPr>
                  <w:sz w:val="14"/>
                  <w:szCs w:val="14"/>
                </w:rPr>
                <w:t xml:space="preserve">Where required, a rectification proposal of </w:t>
              </w:r>
            </w:ins>
            <w:del w:id="84" w:author="Damian Hagebols" w:date="2023-08-30T20:21:00Z">
              <w:r w:rsidR="006A3873" w:rsidRPr="008D5391" w:rsidDel="00D41627">
                <w:rPr>
                  <w:sz w:val="14"/>
                  <w:szCs w:val="14"/>
                </w:rPr>
                <w:delText>The Contractor shall submit proposals for the rectification of any defec</w:delText>
              </w:r>
            </w:del>
            <w:ins w:id="85" w:author="Damian Hagebols" w:date="2023-08-30T20:21:00Z">
              <w:r>
                <w:rPr>
                  <w:sz w:val="14"/>
                  <w:szCs w:val="14"/>
                </w:rPr>
                <w:t xml:space="preserve">any defects has been submitted and agreed by </w:t>
              </w:r>
            </w:ins>
            <w:del w:id="86" w:author="Damian Hagebols" w:date="2023-08-30T20:21:00Z">
              <w:r w:rsidR="006A3873" w:rsidRPr="008D5391" w:rsidDel="00D41627">
                <w:rPr>
                  <w:sz w:val="14"/>
                  <w:szCs w:val="14"/>
                </w:rPr>
                <w:delText xml:space="preserve">ts to </w:delText>
              </w:r>
            </w:del>
            <w:r w:rsidR="006A3873" w:rsidRPr="008D5391">
              <w:rPr>
                <w:sz w:val="14"/>
                <w:szCs w:val="14"/>
              </w:rPr>
              <w:t>the Superintendent</w:t>
            </w:r>
            <w:ins w:id="87" w:author="Damian Hagebols" w:date="2023-08-30T20:22:00Z">
              <w:r w:rsidR="006726AF">
                <w:rPr>
                  <w:sz w:val="14"/>
                  <w:szCs w:val="14"/>
                </w:rPr>
                <w:t xml:space="preserve"> and rectification works have been completed to this proposal.</w:t>
              </w:r>
            </w:ins>
            <w:del w:id="88" w:author="Damian Hagebols" w:date="2023-08-30T20:22:00Z">
              <w:r w:rsidR="006A3873" w:rsidRPr="008D5391" w:rsidDel="006726AF">
                <w:rPr>
                  <w:sz w:val="14"/>
                  <w:szCs w:val="14"/>
                </w:rPr>
                <w:delText xml:space="preserve">.  </w:delText>
              </w:r>
            </w:del>
            <w:del w:id="89" w:author="Damian Hagebols" w:date="2023-08-30T20:21:00Z">
              <w:r w:rsidR="006A3873" w:rsidRPr="008D5391" w:rsidDel="00D41627">
                <w:rPr>
                  <w:sz w:val="14"/>
                  <w:szCs w:val="14"/>
                </w:rPr>
                <w:delText>Piles that do not meet the requirements of the Specification shall be rejected.</w:delText>
              </w:r>
            </w:del>
          </w:p>
          <w:p w14:paraId="1C984E3D" w14:textId="77777777" w:rsidR="00E85D1D" w:rsidRDefault="00E85D1D" w:rsidP="006A3873">
            <w:pPr>
              <w:pStyle w:val="SymalTableBody"/>
              <w:spacing w:before="60" w:after="60"/>
              <w:rPr>
                <w:sz w:val="14"/>
                <w:szCs w:val="14"/>
              </w:rPr>
            </w:pPr>
          </w:p>
          <w:p w14:paraId="4A2EA03D" w14:textId="59167245" w:rsidR="006A3873" w:rsidRPr="008D5391" w:rsidRDefault="006726AF" w:rsidP="006A3873">
            <w:pPr>
              <w:pStyle w:val="SymalTableBody"/>
              <w:spacing w:before="60" w:after="60"/>
              <w:rPr>
                <w:sz w:val="14"/>
                <w:szCs w:val="14"/>
              </w:rPr>
            </w:pPr>
            <w:ins w:id="90" w:author="Damian Hagebols" w:date="2023-08-30T20:22:00Z">
              <w:r>
                <w:rPr>
                  <w:sz w:val="14"/>
                  <w:szCs w:val="14"/>
                </w:rPr>
                <w:t xml:space="preserve">All piles are confirmed to have the below </w:t>
              </w:r>
            </w:ins>
            <w:del w:id="91" w:author="Damian Hagebols" w:date="2023-08-30T20:22:00Z">
              <w:r w:rsidR="006A3873" w:rsidRPr="008D5391" w:rsidDel="006726AF">
                <w:rPr>
                  <w:sz w:val="14"/>
                  <w:szCs w:val="14"/>
                </w:rPr>
                <w:delText>M</w:delText>
              </w:r>
            </w:del>
            <w:ins w:id="92" w:author="Damian Hagebols" w:date="2023-08-30T20:22:00Z">
              <w:r>
                <w:rPr>
                  <w:sz w:val="14"/>
                  <w:szCs w:val="14"/>
                </w:rPr>
                <w:t>m</w:t>
              </w:r>
            </w:ins>
            <w:r w:rsidR="006A3873" w:rsidRPr="008D5391">
              <w:rPr>
                <w:sz w:val="14"/>
                <w:szCs w:val="14"/>
              </w:rPr>
              <w:t>inimum age before driving:</w:t>
            </w:r>
          </w:p>
          <w:p w14:paraId="79C62F28" w14:textId="39A61A26" w:rsidR="006A3873" w:rsidRPr="008D5391" w:rsidRDefault="006A3873">
            <w:pPr>
              <w:pStyle w:val="SymalTableBody"/>
              <w:numPr>
                <w:ilvl w:val="0"/>
                <w:numId w:val="38"/>
              </w:numPr>
              <w:spacing w:before="60" w:after="60"/>
              <w:ind w:left="214" w:hanging="214"/>
              <w:rPr>
                <w:sz w:val="14"/>
                <w:szCs w:val="14"/>
              </w:rPr>
              <w:pPrChange w:id="93" w:author="Damian Hagebols" w:date="2023-08-30T20:22:00Z">
                <w:pPr>
                  <w:pStyle w:val="SymalTableBody"/>
                  <w:spacing w:before="60" w:after="60"/>
                </w:pPr>
              </w:pPrChange>
            </w:pPr>
            <w:r w:rsidRPr="008D5391">
              <w:rPr>
                <w:sz w:val="14"/>
                <w:szCs w:val="14"/>
              </w:rPr>
              <w:t xml:space="preserve">Steam cured </w:t>
            </w:r>
            <w:r>
              <w:rPr>
                <w:sz w:val="14"/>
                <w:szCs w:val="14"/>
              </w:rPr>
              <w:t>=</w:t>
            </w:r>
            <w:r w:rsidRPr="008D5391">
              <w:rPr>
                <w:sz w:val="14"/>
                <w:szCs w:val="14"/>
              </w:rPr>
              <w:t xml:space="preserve"> 7 days after the date of casting</w:t>
            </w:r>
          </w:p>
          <w:p w14:paraId="430BFA0E" w14:textId="7D6825DE" w:rsidR="006A3873" w:rsidRPr="008D5391" w:rsidRDefault="006A3873">
            <w:pPr>
              <w:pStyle w:val="SymalTableBody"/>
              <w:numPr>
                <w:ilvl w:val="0"/>
                <w:numId w:val="38"/>
              </w:numPr>
              <w:spacing w:after="60"/>
              <w:ind w:left="214" w:hanging="214"/>
              <w:rPr>
                <w:sz w:val="14"/>
                <w:szCs w:val="14"/>
              </w:rPr>
              <w:pPrChange w:id="94" w:author="Damian Hagebols" w:date="2023-08-30T20:22:00Z">
                <w:pPr>
                  <w:pStyle w:val="SymalTableBody"/>
                  <w:spacing w:after="60"/>
                </w:pPr>
              </w:pPrChange>
            </w:pPr>
            <w:r w:rsidRPr="008D5391">
              <w:rPr>
                <w:sz w:val="14"/>
                <w:szCs w:val="14"/>
              </w:rPr>
              <w:t xml:space="preserve">Moist cured </w:t>
            </w:r>
            <w:r>
              <w:rPr>
                <w:sz w:val="14"/>
                <w:szCs w:val="14"/>
              </w:rPr>
              <w:t>=</w:t>
            </w:r>
            <w:r w:rsidRPr="008D5391">
              <w:rPr>
                <w:sz w:val="14"/>
                <w:szCs w:val="14"/>
              </w:rPr>
              <w:t xml:space="preserve"> 14 days after the date of casting</w:t>
            </w:r>
          </w:p>
          <w:p w14:paraId="59C35734" w14:textId="77777777" w:rsidR="006A3873" w:rsidRDefault="00417E84" w:rsidP="006A3873">
            <w:pPr>
              <w:pStyle w:val="SymalTableBody"/>
              <w:spacing w:before="60" w:after="60"/>
              <w:rPr>
                <w:sz w:val="14"/>
                <w:szCs w:val="14"/>
              </w:rPr>
            </w:pPr>
            <w:r>
              <w:rPr>
                <w:sz w:val="14"/>
                <w:szCs w:val="14"/>
              </w:rPr>
              <w:t xml:space="preserve">Precast [piles must achieve the below strength prior to lifting them up at the precast </w:t>
            </w:r>
            <w:proofErr w:type="gramStart"/>
            <w:r>
              <w:rPr>
                <w:sz w:val="14"/>
                <w:szCs w:val="14"/>
              </w:rPr>
              <w:t>yard</w:t>
            </w:r>
            <w:proofErr w:type="gramEnd"/>
            <w:r>
              <w:rPr>
                <w:sz w:val="14"/>
                <w:szCs w:val="14"/>
              </w:rPr>
              <w:t xml:space="preserve"> </w:t>
            </w:r>
          </w:p>
          <w:p w14:paraId="309464B3" w14:textId="77777777" w:rsidR="0066623E" w:rsidRPr="0066623E" w:rsidRDefault="0066623E" w:rsidP="0066623E">
            <w:pPr>
              <w:pStyle w:val="SymalTableBody"/>
              <w:spacing w:before="60" w:after="60"/>
              <w:rPr>
                <w:sz w:val="14"/>
                <w:szCs w:val="14"/>
              </w:rPr>
            </w:pPr>
            <w:proofErr w:type="spellStart"/>
            <w:r w:rsidRPr="0066623E">
              <w:rPr>
                <w:sz w:val="14"/>
                <w:szCs w:val="14"/>
              </w:rPr>
              <w:t>i</w:t>
            </w:r>
            <w:proofErr w:type="spellEnd"/>
            <w:r w:rsidRPr="0066623E">
              <w:rPr>
                <w:sz w:val="14"/>
                <w:szCs w:val="14"/>
              </w:rPr>
              <w:t>) 10 MPa for piles ≤ 5 tonnes</w:t>
            </w:r>
          </w:p>
          <w:p w14:paraId="647EA9E9" w14:textId="77777777" w:rsidR="00417E84" w:rsidRDefault="0066623E" w:rsidP="0066623E">
            <w:pPr>
              <w:pStyle w:val="SymalTableBody"/>
              <w:spacing w:before="60" w:after="60"/>
              <w:rPr>
                <w:sz w:val="14"/>
                <w:szCs w:val="14"/>
              </w:rPr>
            </w:pPr>
            <w:r w:rsidRPr="0066623E">
              <w:rPr>
                <w:sz w:val="14"/>
                <w:szCs w:val="14"/>
              </w:rPr>
              <w:t>ii) 20 MPa for piles &gt; 5 tonnes</w:t>
            </w:r>
          </w:p>
          <w:p w14:paraId="17BD1E33" w14:textId="77777777" w:rsidR="001767DA" w:rsidRDefault="001767DA" w:rsidP="0066623E">
            <w:pPr>
              <w:pStyle w:val="SymalTableBody"/>
              <w:spacing w:before="60" w:after="60"/>
              <w:rPr>
                <w:sz w:val="14"/>
                <w:szCs w:val="14"/>
              </w:rPr>
            </w:pPr>
          </w:p>
          <w:p w14:paraId="4A1979D4" w14:textId="57D71C18" w:rsidR="001767DA" w:rsidRPr="002973FE" w:rsidRDefault="004F13A2" w:rsidP="0066623E">
            <w:pPr>
              <w:pStyle w:val="SymalTableBody"/>
              <w:spacing w:before="60" w:after="60"/>
              <w:rPr>
                <w:sz w:val="14"/>
                <w:szCs w:val="14"/>
              </w:rPr>
            </w:pPr>
            <w:r w:rsidRPr="004F13A2">
              <w:rPr>
                <w:sz w:val="14"/>
                <w:szCs w:val="14"/>
              </w:rPr>
              <w:t>Concrete strength &amp; cover of piles are not less than the value given in Table 1 of Bridge Technical Note BTN 023 for the relevant exposure classification.</w:t>
            </w:r>
          </w:p>
        </w:tc>
        <w:tc>
          <w:tcPr>
            <w:tcW w:w="379" w:type="pct"/>
            <w:shd w:val="clear" w:color="auto" w:fill="auto"/>
            <w:vAlign w:val="center"/>
          </w:tcPr>
          <w:p w14:paraId="4E639521" w14:textId="04A7E391" w:rsidR="006A3873" w:rsidRPr="002973FE" w:rsidRDefault="006A3873" w:rsidP="006A3873">
            <w:pPr>
              <w:pStyle w:val="SymalTableBody"/>
              <w:spacing w:before="20" w:after="20"/>
              <w:jc w:val="center"/>
              <w:rPr>
                <w:sz w:val="14"/>
                <w:szCs w:val="14"/>
              </w:rPr>
            </w:pPr>
            <w:r>
              <w:rPr>
                <w:sz w:val="14"/>
                <w:szCs w:val="14"/>
              </w:rPr>
              <w:lastRenderedPageBreak/>
              <w:t>Prior to start of works</w:t>
            </w:r>
          </w:p>
        </w:tc>
        <w:tc>
          <w:tcPr>
            <w:tcW w:w="254" w:type="pct"/>
            <w:shd w:val="clear" w:color="auto" w:fill="auto"/>
            <w:vAlign w:val="center"/>
          </w:tcPr>
          <w:p w14:paraId="5D5CE808" w14:textId="37D1DFAF" w:rsidR="006A3873" w:rsidRPr="002973FE" w:rsidRDefault="006A3873" w:rsidP="006A3873">
            <w:pPr>
              <w:pStyle w:val="SymalTableBody"/>
              <w:spacing w:before="20" w:after="20"/>
              <w:jc w:val="center"/>
              <w:rPr>
                <w:sz w:val="14"/>
                <w:szCs w:val="14"/>
              </w:rPr>
            </w:pPr>
            <w:r w:rsidRPr="00867221">
              <w:rPr>
                <w:sz w:val="14"/>
                <w:szCs w:val="14"/>
              </w:rPr>
              <w:t>H</w:t>
            </w:r>
          </w:p>
        </w:tc>
        <w:tc>
          <w:tcPr>
            <w:tcW w:w="243" w:type="pct"/>
            <w:shd w:val="clear" w:color="auto" w:fill="auto"/>
            <w:vAlign w:val="center"/>
          </w:tcPr>
          <w:p w14:paraId="503E5AF7" w14:textId="097F0449" w:rsidR="006A3873" w:rsidRPr="002973FE" w:rsidRDefault="006A3873" w:rsidP="006A3873">
            <w:pPr>
              <w:pStyle w:val="SymalTableBody"/>
              <w:spacing w:before="20" w:after="20"/>
              <w:jc w:val="center"/>
              <w:rPr>
                <w:sz w:val="14"/>
                <w:szCs w:val="14"/>
              </w:rPr>
            </w:pPr>
            <w:r>
              <w:rPr>
                <w:sz w:val="14"/>
                <w:szCs w:val="14"/>
              </w:rPr>
              <w:t>SE</w:t>
            </w:r>
          </w:p>
        </w:tc>
        <w:tc>
          <w:tcPr>
            <w:tcW w:w="244" w:type="pct"/>
            <w:shd w:val="clear" w:color="auto" w:fill="auto"/>
            <w:vAlign w:val="center"/>
          </w:tcPr>
          <w:p w14:paraId="03348A54" w14:textId="77777777" w:rsidR="006A3873" w:rsidRPr="002973FE" w:rsidRDefault="006A3873" w:rsidP="006A3873">
            <w:pPr>
              <w:pStyle w:val="SymalTableBody"/>
              <w:spacing w:before="20" w:after="20"/>
              <w:jc w:val="center"/>
              <w:rPr>
                <w:b/>
                <w:bCs/>
                <w:sz w:val="14"/>
                <w:szCs w:val="14"/>
              </w:rPr>
            </w:pPr>
          </w:p>
        </w:tc>
        <w:tc>
          <w:tcPr>
            <w:tcW w:w="293" w:type="pct"/>
            <w:shd w:val="clear" w:color="auto" w:fill="auto"/>
            <w:vAlign w:val="center"/>
          </w:tcPr>
          <w:p w14:paraId="11AB6EC4" w14:textId="55E181B4" w:rsidR="006A3873" w:rsidRPr="002973FE" w:rsidRDefault="00E82A88" w:rsidP="006A3873">
            <w:pPr>
              <w:pStyle w:val="SymalTableBody"/>
              <w:spacing w:before="20" w:after="20"/>
              <w:jc w:val="center"/>
              <w:rPr>
                <w:b/>
                <w:bCs/>
                <w:sz w:val="14"/>
                <w:szCs w:val="14"/>
              </w:rPr>
            </w:pPr>
            <w:r>
              <w:rPr>
                <w:b/>
                <w:bCs/>
                <w:sz w:val="14"/>
                <w:szCs w:val="14"/>
              </w:rPr>
              <w:t>R</w:t>
            </w:r>
          </w:p>
        </w:tc>
        <w:tc>
          <w:tcPr>
            <w:tcW w:w="243" w:type="pct"/>
            <w:shd w:val="clear" w:color="auto" w:fill="auto"/>
            <w:vAlign w:val="center"/>
          </w:tcPr>
          <w:p w14:paraId="78C51C29" w14:textId="77777777" w:rsidR="006A3873" w:rsidRPr="002973FE" w:rsidRDefault="006A3873" w:rsidP="006A3873">
            <w:pPr>
              <w:pStyle w:val="SymalTableBody"/>
              <w:spacing w:before="20" w:after="20"/>
              <w:jc w:val="center"/>
              <w:rPr>
                <w:b/>
                <w:bCs/>
                <w:sz w:val="14"/>
                <w:szCs w:val="14"/>
              </w:rPr>
            </w:pPr>
          </w:p>
        </w:tc>
        <w:tc>
          <w:tcPr>
            <w:tcW w:w="569" w:type="pct"/>
            <w:shd w:val="clear" w:color="auto" w:fill="auto"/>
          </w:tcPr>
          <w:p w14:paraId="3CD64243" w14:textId="072161E5" w:rsidR="006A3873" w:rsidRPr="002973FE" w:rsidRDefault="006A3873" w:rsidP="006A3873">
            <w:pPr>
              <w:pStyle w:val="SymalTableBody"/>
              <w:spacing w:before="20" w:after="20"/>
              <w:rPr>
                <w:b/>
                <w:bCs/>
                <w:sz w:val="14"/>
                <w:szCs w:val="14"/>
              </w:rPr>
            </w:pPr>
          </w:p>
        </w:tc>
      </w:tr>
      <w:tr w:rsidR="0066623E" w:rsidRPr="00741190" w14:paraId="0FFF66C1" w14:textId="77777777" w:rsidTr="00401CAD">
        <w:trPr>
          <w:trHeight w:val="1338"/>
          <w:jc w:val="center"/>
        </w:trPr>
        <w:tc>
          <w:tcPr>
            <w:tcW w:w="243" w:type="pct"/>
            <w:shd w:val="clear" w:color="auto" w:fill="auto"/>
            <w:vAlign w:val="center"/>
          </w:tcPr>
          <w:p w14:paraId="30B66783" w14:textId="356947D5" w:rsidR="0066623E" w:rsidRPr="002973FE" w:rsidRDefault="0066623E" w:rsidP="006A3873">
            <w:pPr>
              <w:pStyle w:val="SymalTableBody"/>
              <w:spacing w:before="20" w:after="20"/>
              <w:rPr>
                <w:sz w:val="14"/>
                <w:szCs w:val="14"/>
              </w:rPr>
            </w:pPr>
            <w:r>
              <w:rPr>
                <w:sz w:val="14"/>
                <w:szCs w:val="14"/>
              </w:rPr>
              <w:t>1.3</w:t>
            </w:r>
          </w:p>
        </w:tc>
        <w:tc>
          <w:tcPr>
            <w:tcW w:w="968" w:type="pct"/>
            <w:shd w:val="clear" w:color="auto" w:fill="auto"/>
            <w:vAlign w:val="center"/>
          </w:tcPr>
          <w:p w14:paraId="60ADCB87" w14:textId="4C2145CC" w:rsidR="0066623E" w:rsidRPr="002973FE" w:rsidRDefault="0066623E" w:rsidP="006A3873">
            <w:pPr>
              <w:pStyle w:val="SymalTableBody"/>
              <w:spacing w:before="20" w:after="20"/>
              <w:rPr>
                <w:sz w:val="14"/>
                <w:szCs w:val="14"/>
              </w:rPr>
            </w:pPr>
            <w:r>
              <w:rPr>
                <w:sz w:val="14"/>
                <w:szCs w:val="14"/>
              </w:rPr>
              <w:t>Pile Steel</w:t>
            </w:r>
          </w:p>
        </w:tc>
        <w:tc>
          <w:tcPr>
            <w:tcW w:w="341" w:type="pct"/>
            <w:shd w:val="clear" w:color="auto" w:fill="auto"/>
            <w:vAlign w:val="center"/>
          </w:tcPr>
          <w:p w14:paraId="19FCA2CB" w14:textId="77777777" w:rsidR="0066623E" w:rsidRDefault="00C213BF" w:rsidP="006A387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VR605.09</w:t>
            </w:r>
          </w:p>
          <w:p w14:paraId="0665EA11" w14:textId="2B965721" w:rsidR="00401CAD" w:rsidRPr="002973FE" w:rsidRDefault="00401CAD" w:rsidP="006A3873">
            <w:pPr>
              <w:pStyle w:val="SymalTableBody"/>
              <w:spacing w:before="20" w:after="20"/>
              <w:rPr>
                <w:rFonts w:asciiTheme="majorHAnsi" w:hAnsiTheme="majorHAnsi" w:cstheme="majorHAnsi"/>
                <w:sz w:val="14"/>
                <w:szCs w:val="14"/>
              </w:rPr>
            </w:pPr>
            <w:r w:rsidRPr="00401CAD">
              <w:rPr>
                <w:rFonts w:asciiTheme="majorHAnsi" w:hAnsiTheme="majorHAnsi" w:cstheme="majorHAnsi"/>
                <w:sz w:val="14"/>
                <w:szCs w:val="14"/>
              </w:rPr>
              <w:t>BTN 023 (clause 4.3)</w:t>
            </w:r>
          </w:p>
        </w:tc>
        <w:tc>
          <w:tcPr>
            <w:tcW w:w="1223" w:type="pct"/>
            <w:shd w:val="clear" w:color="auto" w:fill="auto"/>
            <w:vAlign w:val="center"/>
          </w:tcPr>
          <w:p w14:paraId="4B868C9D" w14:textId="77777777" w:rsidR="0066623E" w:rsidRDefault="00C213BF" w:rsidP="006A3873">
            <w:pPr>
              <w:pStyle w:val="SymalTableBody"/>
              <w:spacing w:before="60" w:after="60"/>
              <w:rPr>
                <w:sz w:val="14"/>
                <w:szCs w:val="14"/>
              </w:rPr>
            </w:pPr>
            <w:r w:rsidRPr="00C213BF">
              <w:rPr>
                <w:sz w:val="14"/>
                <w:szCs w:val="14"/>
              </w:rPr>
              <w:t>Equivalent reinforcement is approved by MRPV (When anchor bars on mechanical joints interfere with longitudinal reinforcement).</w:t>
            </w:r>
          </w:p>
          <w:p w14:paraId="727D1C5D" w14:textId="4F8409C9" w:rsidR="00401CAD" w:rsidRDefault="001D390B" w:rsidP="006A3873">
            <w:pPr>
              <w:pStyle w:val="SymalTableBody"/>
              <w:spacing w:before="60" w:after="60"/>
              <w:rPr>
                <w:sz w:val="14"/>
                <w:szCs w:val="14"/>
              </w:rPr>
            </w:pPr>
            <w:r w:rsidRPr="001D390B">
              <w:rPr>
                <w:sz w:val="14"/>
                <w:szCs w:val="14"/>
              </w:rPr>
              <w:t>Pile driving rings or head bands are fabricated using full penetration butt welds and backing plates.</w:t>
            </w:r>
          </w:p>
          <w:p w14:paraId="0ED1307F" w14:textId="414A3932" w:rsidR="00401CAD" w:rsidRPr="008D5391" w:rsidRDefault="001D390B" w:rsidP="006A3873">
            <w:pPr>
              <w:pStyle w:val="SymalTableBody"/>
              <w:spacing w:before="60" w:after="60"/>
              <w:rPr>
                <w:sz w:val="14"/>
                <w:szCs w:val="14"/>
              </w:rPr>
            </w:pPr>
            <w:r w:rsidRPr="001D390B">
              <w:rPr>
                <w:sz w:val="14"/>
                <w:szCs w:val="14"/>
              </w:rPr>
              <w:t>Pile protection fittings are made ‘integral with the pile’ by using anchor bars welded to these fittings.</w:t>
            </w:r>
          </w:p>
        </w:tc>
        <w:tc>
          <w:tcPr>
            <w:tcW w:w="379" w:type="pct"/>
            <w:shd w:val="clear" w:color="auto" w:fill="auto"/>
            <w:vAlign w:val="center"/>
          </w:tcPr>
          <w:p w14:paraId="0512D2E2" w14:textId="77777777" w:rsidR="00C213BF" w:rsidRDefault="00C213BF" w:rsidP="00C213BF">
            <w:pPr>
              <w:pStyle w:val="SymalTableBody"/>
              <w:spacing w:before="20" w:after="20"/>
              <w:jc w:val="center"/>
              <w:rPr>
                <w:ins w:id="95" w:author="Damian Hagebols" w:date="2023-08-30T20:52:00Z"/>
                <w:sz w:val="14"/>
                <w:szCs w:val="14"/>
              </w:rPr>
            </w:pPr>
            <w:ins w:id="96" w:author="Damian Hagebols" w:date="2023-08-30T20:52:00Z">
              <w:r>
                <w:rPr>
                  <w:sz w:val="14"/>
                  <w:szCs w:val="14"/>
                </w:rPr>
                <w:t>Prior to start of works</w:t>
              </w:r>
            </w:ins>
          </w:p>
          <w:p w14:paraId="0A3E32F6" w14:textId="77777777" w:rsidR="0066623E" w:rsidRDefault="0066623E" w:rsidP="006A3873">
            <w:pPr>
              <w:pStyle w:val="SymalTableBody"/>
              <w:spacing w:before="20" w:after="20"/>
              <w:jc w:val="center"/>
              <w:rPr>
                <w:sz w:val="14"/>
                <w:szCs w:val="14"/>
              </w:rPr>
            </w:pPr>
          </w:p>
        </w:tc>
        <w:tc>
          <w:tcPr>
            <w:tcW w:w="254" w:type="pct"/>
            <w:shd w:val="clear" w:color="auto" w:fill="auto"/>
            <w:vAlign w:val="center"/>
          </w:tcPr>
          <w:p w14:paraId="0F35AB09" w14:textId="3E30ED8D" w:rsidR="0066623E" w:rsidRPr="00867221" w:rsidRDefault="00C213BF" w:rsidP="006A3873">
            <w:pPr>
              <w:pStyle w:val="SymalTableBody"/>
              <w:spacing w:before="20" w:after="20"/>
              <w:jc w:val="center"/>
              <w:rPr>
                <w:sz w:val="14"/>
                <w:szCs w:val="14"/>
              </w:rPr>
            </w:pPr>
            <w:r>
              <w:rPr>
                <w:sz w:val="14"/>
                <w:szCs w:val="14"/>
              </w:rPr>
              <w:t>H</w:t>
            </w:r>
          </w:p>
        </w:tc>
        <w:tc>
          <w:tcPr>
            <w:tcW w:w="243" w:type="pct"/>
            <w:shd w:val="clear" w:color="auto" w:fill="auto"/>
            <w:vAlign w:val="center"/>
          </w:tcPr>
          <w:p w14:paraId="18EF3D6E" w14:textId="47F3B09C" w:rsidR="0066623E" w:rsidRDefault="00C213BF" w:rsidP="006A3873">
            <w:pPr>
              <w:pStyle w:val="SymalTableBody"/>
              <w:spacing w:before="20" w:after="20"/>
              <w:jc w:val="center"/>
              <w:rPr>
                <w:sz w:val="14"/>
                <w:szCs w:val="14"/>
              </w:rPr>
            </w:pPr>
            <w:r>
              <w:rPr>
                <w:sz w:val="14"/>
                <w:szCs w:val="14"/>
              </w:rPr>
              <w:t>SE</w:t>
            </w:r>
          </w:p>
        </w:tc>
        <w:tc>
          <w:tcPr>
            <w:tcW w:w="244" w:type="pct"/>
            <w:shd w:val="clear" w:color="auto" w:fill="auto"/>
            <w:vAlign w:val="center"/>
          </w:tcPr>
          <w:p w14:paraId="2D14718A" w14:textId="77777777" w:rsidR="0066623E" w:rsidRPr="002973FE" w:rsidRDefault="0066623E" w:rsidP="006A3873">
            <w:pPr>
              <w:pStyle w:val="SymalTableBody"/>
              <w:spacing w:before="20" w:after="20"/>
              <w:jc w:val="center"/>
              <w:rPr>
                <w:b/>
                <w:bCs/>
                <w:sz w:val="14"/>
                <w:szCs w:val="14"/>
              </w:rPr>
            </w:pPr>
          </w:p>
        </w:tc>
        <w:tc>
          <w:tcPr>
            <w:tcW w:w="293" w:type="pct"/>
            <w:shd w:val="clear" w:color="auto" w:fill="auto"/>
            <w:vAlign w:val="center"/>
          </w:tcPr>
          <w:p w14:paraId="0454870A" w14:textId="6ACB281C" w:rsidR="0066623E" w:rsidRDefault="00C213BF" w:rsidP="006A3873">
            <w:pPr>
              <w:pStyle w:val="SymalTableBody"/>
              <w:spacing w:before="20" w:after="20"/>
              <w:jc w:val="center"/>
              <w:rPr>
                <w:b/>
                <w:bCs/>
                <w:sz w:val="14"/>
                <w:szCs w:val="14"/>
              </w:rPr>
            </w:pPr>
            <w:r>
              <w:rPr>
                <w:b/>
                <w:bCs/>
                <w:sz w:val="14"/>
                <w:szCs w:val="14"/>
              </w:rPr>
              <w:t>R</w:t>
            </w:r>
          </w:p>
        </w:tc>
        <w:tc>
          <w:tcPr>
            <w:tcW w:w="243" w:type="pct"/>
            <w:shd w:val="clear" w:color="auto" w:fill="auto"/>
            <w:vAlign w:val="center"/>
          </w:tcPr>
          <w:p w14:paraId="39CD3E2F" w14:textId="77777777" w:rsidR="0066623E" w:rsidRPr="002973FE" w:rsidRDefault="0066623E" w:rsidP="006A3873">
            <w:pPr>
              <w:pStyle w:val="SymalTableBody"/>
              <w:spacing w:before="20" w:after="20"/>
              <w:jc w:val="center"/>
              <w:rPr>
                <w:b/>
                <w:bCs/>
                <w:sz w:val="14"/>
                <w:szCs w:val="14"/>
              </w:rPr>
            </w:pPr>
          </w:p>
        </w:tc>
        <w:tc>
          <w:tcPr>
            <w:tcW w:w="569" w:type="pct"/>
            <w:shd w:val="clear" w:color="auto" w:fill="auto"/>
          </w:tcPr>
          <w:p w14:paraId="11D769B8" w14:textId="77777777" w:rsidR="0066623E" w:rsidRPr="002973FE" w:rsidRDefault="0066623E" w:rsidP="006A3873">
            <w:pPr>
              <w:pStyle w:val="SymalTableBody"/>
              <w:spacing w:before="20" w:after="20"/>
              <w:rPr>
                <w:b/>
                <w:bCs/>
                <w:sz w:val="14"/>
                <w:szCs w:val="14"/>
              </w:rPr>
            </w:pPr>
          </w:p>
        </w:tc>
      </w:tr>
      <w:tr w:rsidR="00D275DD" w:rsidRPr="00741190" w14:paraId="2A161F47" w14:textId="77777777" w:rsidTr="00BE4D32">
        <w:trPr>
          <w:trHeight w:val="227"/>
          <w:jc w:val="center"/>
          <w:ins w:id="97" w:author="Damian Hagebols" w:date="2023-08-30T20:51:00Z"/>
        </w:trPr>
        <w:tc>
          <w:tcPr>
            <w:tcW w:w="243" w:type="pct"/>
            <w:shd w:val="clear" w:color="auto" w:fill="auto"/>
            <w:vAlign w:val="center"/>
          </w:tcPr>
          <w:p w14:paraId="7B9A5C15" w14:textId="430096A0" w:rsidR="00D275DD" w:rsidRPr="00920B8E" w:rsidRDefault="00D275DD" w:rsidP="00D275DD">
            <w:pPr>
              <w:pStyle w:val="SymalTableBody"/>
              <w:spacing w:before="20" w:after="20"/>
              <w:rPr>
                <w:ins w:id="98" w:author="Damian Hagebols" w:date="2023-08-30T20:51:00Z"/>
                <w:sz w:val="14"/>
                <w:szCs w:val="14"/>
              </w:rPr>
            </w:pPr>
            <w:ins w:id="99" w:author="Damian Hagebols" w:date="2023-08-30T20:51:00Z">
              <w:r>
                <w:rPr>
                  <w:sz w:val="14"/>
                  <w:szCs w:val="14"/>
                </w:rPr>
                <w:t>1.</w:t>
              </w:r>
            </w:ins>
            <w:r w:rsidR="0066623E">
              <w:rPr>
                <w:sz w:val="14"/>
                <w:szCs w:val="14"/>
              </w:rPr>
              <w:t>4</w:t>
            </w:r>
          </w:p>
        </w:tc>
        <w:tc>
          <w:tcPr>
            <w:tcW w:w="968" w:type="pct"/>
            <w:shd w:val="clear" w:color="auto" w:fill="auto"/>
            <w:vAlign w:val="center"/>
          </w:tcPr>
          <w:p w14:paraId="6BCB7C79" w14:textId="6BC5625F" w:rsidR="00D275DD" w:rsidRPr="002B19C8" w:rsidRDefault="00D275DD" w:rsidP="00D275DD">
            <w:pPr>
              <w:pStyle w:val="SymalTableBody"/>
              <w:spacing w:before="20" w:after="20"/>
              <w:rPr>
                <w:ins w:id="100" w:author="Damian Hagebols" w:date="2023-08-30T20:51:00Z"/>
                <w:rFonts w:asciiTheme="majorHAnsi" w:hAnsiTheme="majorHAnsi" w:cstheme="majorHAnsi"/>
                <w:sz w:val="14"/>
                <w:szCs w:val="14"/>
              </w:rPr>
            </w:pPr>
            <w:ins w:id="101" w:author="Damian Hagebols" w:date="2023-08-30T20:52:00Z">
              <w:r>
                <w:rPr>
                  <w:rFonts w:asciiTheme="majorHAnsi" w:hAnsiTheme="majorHAnsi" w:cstheme="majorHAnsi"/>
                  <w:sz w:val="14"/>
                  <w:szCs w:val="14"/>
                </w:rPr>
                <w:t>Prequalified testing consultant</w:t>
              </w:r>
            </w:ins>
          </w:p>
        </w:tc>
        <w:tc>
          <w:tcPr>
            <w:tcW w:w="341" w:type="pct"/>
            <w:shd w:val="clear" w:color="auto" w:fill="auto"/>
            <w:vAlign w:val="center"/>
          </w:tcPr>
          <w:p w14:paraId="78732F0E" w14:textId="675EE8C5" w:rsidR="00D275DD" w:rsidRPr="002B19C8" w:rsidDel="00E90961" w:rsidRDefault="00D275DD" w:rsidP="00D275DD">
            <w:pPr>
              <w:pStyle w:val="SymalTableBody"/>
              <w:spacing w:before="20" w:after="20"/>
              <w:rPr>
                <w:ins w:id="102" w:author="Damian Hagebols" w:date="2023-08-30T20:51:00Z"/>
                <w:rFonts w:asciiTheme="majorHAnsi" w:hAnsiTheme="majorHAnsi" w:cstheme="majorHAnsi"/>
                <w:sz w:val="14"/>
                <w:szCs w:val="14"/>
              </w:rPr>
            </w:pPr>
            <w:ins w:id="103" w:author="Damian Hagebols" w:date="2023-08-30T20:52:00Z">
              <w:r>
                <w:rPr>
                  <w:rFonts w:asciiTheme="majorHAnsi" w:hAnsiTheme="majorHAnsi" w:cstheme="majorHAnsi"/>
                  <w:sz w:val="14"/>
                  <w:szCs w:val="14"/>
                </w:rPr>
                <w:t>VR 605.07(b)</w:t>
              </w:r>
            </w:ins>
          </w:p>
        </w:tc>
        <w:tc>
          <w:tcPr>
            <w:tcW w:w="1223" w:type="pct"/>
            <w:shd w:val="clear" w:color="auto" w:fill="auto"/>
            <w:vAlign w:val="center"/>
          </w:tcPr>
          <w:p w14:paraId="1DF058BB" w14:textId="77777777" w:rsidR="00D275DD" w:rsidRDefault="00D275DD" w:rsidP="00D275DD">
            <w:pPr>
              <w:pStyle w:val="Tabletext"/>
              <w:rPr>
                <w:rFonts w:asciiTheme="majorHAnsi" w:hAnsiTheme="majorHAnsi" w:cstheme="majorHAnsi"/>
                <w:sz w:val="14"/>
                <w:szCs w:val="14"/>
              </w:rPr>
            </w:pPr>
            <w:ins w:id="104" w:author="Damian Hagebols" w:date="2023-08-30T20:52:00Z">
              <w:r w:rsidRPr="00036AA4">
                <w:rPr>
                  <w:rFonts w:asciiTheme="majorHAnsi" w:hAnsiTheme="majorHAnsi" w:cstheme="majorHAnsi"/>
                  <w:sz w:val="14"/>
                  <w:szCs w:val="14"/>
                </w:rPr>
                <w:t xml:space="preserve">The consultant </w:t>
              </w:r>
              <w:r>
                <w:rPr>
                  <w:rFonts w:asciiTheme="majorHAnsi" w:hAnsiTheme="majorHAnsi" w:cstheme="majorHAnsi"/>
                  <w:sz w:val="14"/>
                  <w:szCs w:val="14"/>
                </w:rPr>
                <w:t xml:space="preserve">undertaking high strain dynamic testing is </w:t>
              </w:r>
              <w:r w:rsidRPr="00036AA4">
                <w:rPr>
                  <w:rFonts w:asciiTheme="majorHAnsi" w:hAnsiTheme="majorHAnsi" w:cstheme="majorHAnsi"/>
                  <w:sz w:val="14"/>
                  <w:szCs w:val="14"/>
                </w:rPr>
                <w:t>independent of the piling contractor and advised to the Superintendent at least 2 weeks prior to testing.</w:t>
              </w:r>
            </w:ins>
          </w:p>
          <w:p w14:paraId="75E12B16" w14:textId="5C70CD99" w:rsidR="00D20C92" w:rsidRPr="0098110B" w:rsidRDefault="00D20C92" w:rsidP="00D275DD">
            <w:pPr>
              <w:pStyle w:val="Tabletext"/>
              <w:rPr>
                <w:ins w:id="105" w:author="Damian Hagebols" w:date="2023-08-30T20:51:00Z"/>
                <w:rFonts w:asciiTheme="majorHAnsi" w:hAnsiTheme="majorHAnsi" w:cstheme="majorHAnsi"/>
                <w:sz w:val="14"/>
                <w:szCs w:val="14"/>
              </w:rPr>
            </w:pPr>
            <w:r>
              <w:rPr>
                <w:rFonts w:asciiTheme="majorHAnsi" w:hAnsiTheme="majorHAnsi" w:cstheme="majorHAnsi"/>
                <w:sz w:val="14"/>
                <w:szCs w:val="14"/>
              </w:rPr>
              <w:t xml:space="preserve">The Tester </w:t>
            </w:r>
            <w:r w:rsidR="00F607BF">
              <w:rPr>
                <w:rFonts w:asciiTheme="majorHAnsi" w:hAnsiTheme="majorHAnsi" w:cstheme="majorHAnsi"/>
                <w:sz w:val="14"/>
                <w:szCs w:val="14"/>
              </w:rPr>
              <w:t xml:space="preserve">needs to be DTP prequalified. </w:t>
            </w:r>
          </w:p>
        </w:tc>
        <w:tc>
          <w:tcPr>
            <w:tcW w:w="379" w:type="pct"/>
            <w:shd w:val="clear" w:color="auto" w:fill="auto"/>
            <w:vAlign w:val="center"/>
          </w:tcPr>
          <w:p w14:paraId="68DCCAB4" w14:textId="77777777" w:rsidR="00D275DD" w:rsidRDefault="00D275DD" w:rsidP="00D275DD">
            <w:pPr>
              <w:pStyle w:val="SymalTableBody"/>
              <w:spacing w:before="20" w:after="20"/>
              <w:jc w:val="center"/>
              <w:rPr>
                <w:ins w:id="106" w:author="Damian Hagebols" w:date="2023-08-30T20:52:00Z"/>
                <w:sz w:val="14"/>
                <w:szCs w:val="14"/>
              </w:rPr>
            </w:pPr>
            <w:ins w:id="107" w:author="Damian Hagebols" w:date="2023-08-30T20:52:00Z">
              <w:r>
                <w:rPr>
                  <w:sz w:val="14"/>
                  <w:szCs w:val="14"/>
                </w:rPr>
                <w:t>Prior to start of works</w:t>
              </w:r>
            </w:ins>
          </w:p>
          <w:p w14:paraId="5A3EE6B3" w14:textId="77777777" w:rsidR="00D275DD" w:rsidRDefault="00D275DD" w:rsidP="00D275DD">
            <w:pPr>
              <w:pStyle w:val="SymalTableBody"/>
              <w:spacing w:before="20" w:after="20"/>
              <w:jc w:val="center"/>
              <w:rPr>
                <w:ins w:id="108" w:author="Damian Hagebols" w:date="2023-08-30T20:51:00Z"/>
                <w:sz w:val="14"/>
                <w:szCs w:val="14"/>
              </w:rPr>
            </w:pPr>
          </w:p>
        </w:tc>
        <w:tc>
          <w:tcPr>
            <w:tcW w:w="254" w:type="pct"/>
            <w:shd w:val="clear" w:color="auto" w:fill="auto"/>
            <w:vAlign w:val="center"/>
          </w:tcPr>
          <w:p w14:paraId="3A2536AC" w14:textId="79594004" w:rsidR="00D275DD" w:rsidRDefault="00D275DD" w:rsidP="00D275DD">
            <w:pPr>
              <w:pStyle w:val="SymalTableBody"/>
              <w:spacing w:before="20" w:after="20"/>
              <w:jc w:val="center"/>
              <w:rPr>
                <w:ins w:id="109" w:author="Damian Hagebols" w:date="2023-08-30T20:51:00Z"/>
                <w:sz w:val="14"/>
                <w:szCs w:val="14"/>
              </w:rPr>
            </w:pPr>
            <w:ins w:id="110" w:author="Damian Hagebols" w:date="2023-08-30T20:52:00Z">
              <w:r>
                <w:rPr>
                  <w:sz w:val="14"/>
                  <w:szCs w:val="14"/>
                </w:rPr>
                <w:t>H</w:t>
              </w:r>
            </w:ins>
          </w:p>
        </w:tc>
        <w:tc>
          <w:tcPr>
            <w:tcW w:w="243" w:type="pct"/>
            <w:shd w:val="clear" w:color="auto" w:fill="auto"/>
            <w:vAlign w:val="center"/>
          </w:tcPr>
          <w:p w14:paraId="40AF2F90" w14:textId="6FF9D77B" w:rsidR="00D275DD" w:rsidRDefault="00D275DD" w:rsidP="00D275DD">
            <w:pPr>
              <w:pStyle w:val="SymalTableBody"/>
              <w:spacing w:before="20" w:after="20"/>
              <w:jc w:val="center"/>
              <w:rPr>
                <w:ins w:id="111" w:author="Damian Hagebols" w:date="2023-08-30T20:51:00Z"/>
                <w:sz w:val="14"/>
                <w:szCs w:val="14"/>
              </w:rPr>
            </w:pPr>
            <w:ins w:id="112" w:author="Damian Hagebols" w:date="2023-08-30T20:52:00Z">
              <w:r>
                <w:rPr>
                  <w:sz w:val="14"/>
                  <w:szCs w:val="14"/>
                </w:rPr>
                <w:t>SE</w:t>
              </w:r>
            </w:ins>
          </w:p>
        </w:tc>
        <w:tc>
          <w:tcPr>
            <w:tcW w:w="244" w:type="pct"/>
            <w:shd w:val="clear" w:color="auto" w:fill="auto"/>
            <w:vAlign w:val="center"/>
          </w:tcPr>
          <w:p w14:paraId="1BC0814E" w14:textId="77777777" w:rsidR="00D275DD" w:rsidRPr="00741190" w:rsidRDefault="00D275DD" w:rsidP="00D275DD">
            <w:pPr>
              <w:pStyle w:val="SymalTableBody"/>
              <w:spacing w:before="20" w:after="20"/>
              <w:jc w:val="center"/>
              <w:rPr>
                <w:ins w:id="113" w:author="Damian Hagebols" w:date="2023-08-30T20:51:00Z"/>
                <w:b/>
                <w:bCs/>
                <w:szCs w:val="18"/>
              </w:rPr>
            </w:pPr>
          </w:p>
        </w:tc>
        <w:tc>
          <w:tcPr>
            <w:tcW w:w="293" w:type="pct"/>
            <w:shd w:val="clear" w:color="auto" w:fill="auto"/>
            <w:vAlign w:val="center"/>
          </w:tcPr>
          <w:p w14:paraId="432D4695" w14:textId="70C95A57" w:rsidR="00D275DD" w:rsidRPr="00E95E01" w:rsidRDefault="00D275DD" w:rsidP="00D275DD">
            <w:pPr>
              <w:pStyle w:val="SymalTableBody"/>
              <w:spacing w:before="20" w:after="20"/>
              <w:jc w:val="center"/>
              <w:rPr>
                <w:ins w:id="114" w:author="Damian Hagebols" w:date="2023-08-30T20:51:00Z"/>
                <w:b/>
                <w:bCs/>
                <w:sz w:val="14"/>
                <w:szCs w:val="14"/>
              </w:rPr>
            </w:pPr>
            <w:ins w:id="115" w:author="Damian Hagebols" w:date="2023-08-30T20:52:00Z">
              <w:r>
                <w:rPr>
                  <w:b/>
                  <w:bCs/>
                  <w:sz w:val="14"/>
                  <w:szCs w:val="14"/>
                </w:rPr>
                <w:t>R</w:t>
              </w:r>
            </w:ins>
          </w:p>
        </w:tc>
        <w:tc>
          <w:tcPr>
            <w:tcW w:w="243" w:type="pct"/>
            <w:shd w:val="clear" w:color="auto" w:fill="auto"/>
            <w:vAlign w:val="center"/>
          </w:tcPr>
          <w:p w14:paraId="3AF99347" w14:textId="77777777" w:rsidR="00D275DD" w:rsidRPr="00741190" w:rsidRDefault="00D275DD" w:rsidP="00D275DD">
            <w:pPr>
              <w:pStyle w:val="SymalTableBody"/>
              <w:spacing w:before="20" w:after="20"/>
              <w:jc w:val="center"/>
              <w:rPr>
                <w:ins w:id="116" w:author="Damian Hagebols" w:date="2023-08-30T20:51:00Z"/>
                <w:b/>
                <w:bCs/>
                <w:szCs w:val="18"/>
              </w:rPr>
            </w:pPr>
          </w:p>
        </w:tc>
        <w:tc>
          <w:tcPr>
            <w:tcW w:w="569" w:type="pct"/>
            <w:shd w:val="clear" w:color="auto" w:fill="auto"/>
            <w:vAlign w:val="center"/>
          </w:tcPr>
          <w:p w14:paraId="1393D9C5" w14:textId="77777777" w:rsidR="00D275DD" w:rsidRDefault="00D275DD" w:rsidP="00D275DD">
            <w:pPr>
              <w:pStyle w:val="SymalTableBody"/>
              <w:spacing w:before="20" w:after="20"/>
              <w:rPr>
                <w:ins w:id="117" w:author="Damian Hagebols" w:date="2023-08-30T20:51:00Z"/>
                <w:rFonts w:asciiTheme="majorHAnsi" w:hAnsiTheme="majorHAnsi" w:cstheme="majorHAnsi"/>
                <w:sz w:val="14"/>
                <w:szCs w:val="14"/>
              </w:rPr>
            </w:pPr>
          </w:p>
        </w:tc>
      </w:tr>
      <w:tr w:rsidR="006A3873" w:rsidRPr="00741190" w14:paraId="4A817373" w14:textId="77777777" w:rsidTr="00BE4D32">
        <w:trPr>
          <w:trHeight w:val="227"/>
          <w:jc w:val="center"/>
        </w:trPr>
        <w:tc>
          <w:tcPr>
            <w:tcW w:w="243" w:type="pct"/>
            <w:shd w:val="clear" w:color="auto" w:fill="auto"/>
            <w:vAlign w:val="center"/>
          </w:tcPr>
          <w:p w14:paraId="6C024AA8" w14:textId="644614D2" w:rsidR="006A3873" w:rsidRPr="00920B8E" w:rsidRDefault="006A3873" w:rsidP="006A3873">
            <w:pPr>
              <w:pStyle w:val="SymalTableBody"/>
              <w:spacing w:before="20" w:after="20"/>
              <w:rPr>
                <w:sz w:val="16"/>
                <w:szCs w:val="16"/>
                <w:highlight w:val="yellow"/>
              </w:rPr>
            </w:pPr>
            <w:r w:rsidRPr="00920B8E">
              <w:rPr>
                <w:sz w:val="14"/>
                <w:szCs w:val="14"/>
              </w:rPr>
              <w:t>1.</w:t>
            </w:r>
            <w:r w:rsidR="0066623E">
              <w:rPr>
                <w:sz w:val="14"/>
                <w:szCs w:val="14"/>
              </w:rPr>
              <w:t>5</w:t>
            </w:r>
            <w:del w:id="118" w:author="Damian Hagebols" w:date="2023-08-30T20:51:00Z">
              <w:r w:rsidR="00920B8E" w:rsidRPr="00920B8E" w:rsidDel="00E95E01">
                <w:rPr>
                  <w:sz w:val="14"/>
                  <w:szCs w:val="14"/>
                </w:rPr>
                <w:delText>3</w:delText>
              </w:r>
            </w:del>
          </w:p>
        </w:tc>
        <w:tc>
          <w:tcPr>
            <w:tcW w:w="968" w:type="pct"/>
            <w:shd w:val="clear" w:color="auto" w:fill="auto"/>
            <w:vAlign w:val="center"/>
          </w:tcPr>
          <w:p w14:paraId="2EF700C6" w14:textId="6EE2F369" w:rsidR="006A3873" w:rsidRPr="00A105E9" w:rsidRDefault="006A3873" w:rsidP="006A3873">
            <w:pPr>
              <w:pStyle w:val="SymalTableBody"/>
              <w:spacing w:before="20" w:after="20"/>
              <w:rPr>
                <w:rFonts w:asciiTheme="majorHAnsi" w:hAnsiTheme="majorHAnsi" w:cstheme="majorHAnsi"/>
                <w:sz w:val="14"/>
                <w:szCs w:val="14"/>
              </w:rPr>
            </w:pPr>
            <w:r w:rsidRPr="002B19C8">
              <w:rPr>
                <w:rFonts w:asciiTheme="majorHAnsi" w:hAnsiTheme="majorHAnsi" w:cstheme="majorHAnsi"/>
                <w:sz w:val="14"/>
                <w:szCs w:val="14"/>
              </w:rPr>
              <w:t xml:space="preserve">Temporary Works of </w:t>
            </w:r>
            <w:r>
              <w:rPr>
                <w:rFonts w:asciiTheme="majorHAnsi" w:hAnsiTheme="majorHAnsi" w:cstheme="majorHAnsi"/>
                <w:sz w:val="14"/>
                <w:szCs w:val="14"/>
              </w:rPr>
              <w:t>Piling</w:t>
            </w:r>
            <w:r w:rsidRPr="002B19C8">
              <w:rPr>
                <w:rFonts w:asciiTheme="majorHAnsi" w:hAnsiTheme="majorHAnsi" w:cstheme="majorHAnsi"/>
                <w:sz w:val="14"/>
                <w:szCs w:val="14"/>
              </w:rPr>
              <w:t xml:space="preserve"> Pad Design</w:t>
            </w:r>
          </w:p>
        </w:tc>
        <w:tc>
          <w:tcPr>
            <w:tcW w:w="341" w:type="pct"/>
            <w:shd w:val="clear" w:color="auto" w:fill="auto"/>
            <w:vAlign w:val="center"/>
          </w:tcPr>
          <w:p w14:paraId="54E57B94" w14:textId="258EAB92" w:rsidR="006A3873" w:rsidRDefault="006A3873" w:rsidP="006A3873">
            <w:pPr>
              <w:pStyle w:val="SymalTableBody"/>
              <w:spacing w:before="20" w:after="20"/>
              <w:rPr>
                <w:rFonts w:asciiTheme="majorHAnsi" w:hAnsiTheme="majorHAnsi" w:cstheme="majorHAnsi"/>
                <w:sz w:val="14"/>
                <w:szCs w:val="14"/>
              </w:rPr>
            </w:pPr>
            <w:del w:id="119" w:author="Damian Hagebols" w:date="2023-08-30T20:32:00Z">
              <w:r w:rsidRPr="002B19C8" w:rsidDel="00E90961">
                <w:rPr>
                  <w:rFonts w:asciiTheme="majorHAnsi" w:hAnsiTheme="majorHAnsi" w:cstheme="majorHAnsi"/>
                  <w:sz w:val="14"/>
                  <w:szCs w:val="14"/>
                </w:rPr>
                <w:delText>Temporary Work Design</w:delText>
              </w:r>
            </w:del>
            <w:ins w:id="120" w:author="Damian Hagebols" w:date="2023-08-30T20:33:00Z">
              <w:r w:rsidR="0098110B">
                <w:rPr>
                  <w:rFonts w:asciiTheme="majorHAnsi" w:hAnsiTheme="majorHAnsi" w:cstheme="majorHAnsi"/>
                  <w:sz w:val="14"/>
                  <w:szCs w:val="14"/>
                </w:rPr>
                <w:t xml:space="preserve">General </w:t>
              </w:r>
              <w:r w:rsidR="0098110B">
                <w:rPr>
                  <w:rFonts w:asciiTheme="majorHAnsi" w:hAnsiTheme="majorHAnsi" w:cstheme="majorHAnsi"/>
                  <w:sz w:val="14"/>
                  <w:szCs w:val="14"/>
                </w:rPr>
                <w:lastRenderedPageBreak/>
                <w:t xml:space="preserve">Specification </w:t>
              </w:r>
            </w:ins>
            <w:ins w:id="121" w:author="Damian Hagebols" w:date="2023-08-30T20:32:00Z">
              <w:r w:rsidR="00E90961">
                <w:rPr>
                  <w:rFonts w:asciiTheme="majorHAnsi" w:hAnsiTheme="majorHAnsi" w:cstheme="majorHAnsi"/>
                  <w:sz w:val="14"/>
                  <w:szCs w:val="14"/>
                </w:rPr>
                <w:t>1170.04</w:t>
              </w:r>
            </w:ins>
          </w:p>
        </w:tc>
        <w:tc>
          <w:tcPr>
            <w:tcW w:w="1223" w:type="pct"/>
            <w:shd w:val="clear" w:color="auto" w:fill="auto"/>
            <w:vAlign w:val="center"/>
          </w:tcPr>
          <w:p w14:paraId="6EACDC6A" w14:textId="27136B2C" w:rsidR="0098110B" w:rsidRPr="0098110B" w:rsidRDefault="0098110B" w:rsidP="0098110B">
            <w:pPr>
              <w:pStyle w:val="Tabletext"/>
              <w:rPr>
                <w:ins w:id="122" w:author="Damian Hagebols" w:date="2023-08-30T20:33:00Z"/>
                <w:rFonts w:asciiTheme="majorHAnsi" w:hAnsiTheme="majorHAnsi" w:cstheme="majorHAnsi"/>
                <w:sz w:val="14"/>
                <w:szCs w:val="14"/>
              </w:rPr>
            </w:pPr>
            <w:ins w:id="123" w:author="Damian Hagebols" w:date="2023-08-30T20:33:00Z">
              <w:r w:rsidRPr="0098110B">
                <w:rPr>
                  <w:rFonts w:asciiTheme="majorHAnsi" w:hAnsiTheme="majorHAnsi" w:cstheme="majorHAnsi"/>
                  <w:sz w:val="14"/>
                  <w:szCs w:val="14"/>
                </w:rPr>
                <w:lastRenderedPageBreak/>
                <w:t>The manufacture, fabrication, erection or construction of any part of the Works of</w:t>
              </w:r>
              <w:r>
                <w:rPr>
                  <w:rFonts w:asciiTheme="majorHAnsi" w:hAnsiTheme="majorHAnsi" w:cstheme="majorHAnsi"/>
                  <w:sz w:val="14"/>
                  <w:szCs w:val="14"/>
                </w:rPr>
                <w:t xml:space="preserve"> </w:t>
              </w:r>
              <w:r w:rsidRPr="0098110B">
                <w:rPr>
                  <w:rFonts w:asciiTheme="majorHAnsi" w:hAnsiTheme="majorHAnsi" w:cstheme="majorHAnsi"/>
                  <w:sz w:val="14"/>
                  <w:szCs w:val="14"/>
                </w:rPr>
                <w:t>Temporary Works must not commence until the relevant Construction Documents,</w:t>
              </w:r>
            </w:ins>
          </w:p>
          <w:p w14:paraId="02C2B9D5" w14:textId="30EC6F16" w:rsidR="006A3873" w:rsidRDefault="0098110B" w:rsidP="0098110B">
            <w:pPr>
              <w:pStyle w:val="Tabletext"/>
              <w:rPr>
                <w:rFonts w:asciiTheme="majorHAnsi" w:hAnsiTheme="majorHAnsi" w:cstheme="majorHAnsi"/>
                <w:sz w:val="14"/>
                <w:szCs w:val="14"/>
              </w:rPr>
            </w:pPr>
            <w:ins w:id="124" w:author="Damian Hagebols" w:date="2023-08-30T20:33:00Z">
              <w:r w:rsidRPr="0098110B">
                <w:rPr>
                  <w:rFonts w:asciiTheme="majorHAnsi" w:hAnsiTheme="majorHAnsi" w:cstheme="majorHAnsi"/>
                  <w:sz w:val="14"/>
                  <w:szCs w:val="14"/>
                </w:rPr>
                <w:lastRenderedPageBreak/>
                <w:t>including the IFC Documents, have been finalised in</w:t>
              </w:r>
              <w:r>
                <w:rPr>
                  <w:rFonts w:asciiTheme="majorHAnsi" w:hAnsiTheme="majorHAnsi" w:cstheme="majorHAnsi"/>
                  <w:sz w:val="14"/>
                  <w:szCs w:val="14"/>
                </w:rPr>
                <w:t xml:space="preserve"> a</w:t>
              </w:r>
              <w:r w:rsidRPr="0098110B">
                <w:rPr>
                  <w:rFonts w:asciiTheme="majorHAnsi" w:hAnsiTheme="majorHAnsi" w:cstheme="majorHAnsi"/>
                  <w:sz w:val="14"/>
                  <w:szCs w:val="14"/>
                </w:rPr>
                <w:t>ccordance with the</w:t>
              </w:r>
              <w:r>
                <w:rPr>
                  <w:rFonts w:asciiTheme="majorHAnsi" w:hAnsiTheme="majorHAnsi" w:cstheme="majorHAnsi"/>
                  <w:sz w:val="14"/>
                  <w:szCs w:val="14"/>
                </w:rPr>
                <w:t xml:space="preserve"> </w:t>
              </w:r>
              <w:r w:rsidRPr="0098110B">
                <w:rPr>
                  <w:rFonts w:asciiTheme="majorHAnsi" w:hAnsiTheme="majorHAnsi" w:cstheme="majorHAnsi"/>
                  <w:sz w:val="14"/>
                  <w:szCs w:val="14"/>
                </w:rPr>
                <w:t xml:space="preserve">requirements of </w:t>
              </w:r>
              <w:r>
                <w:rPr>
                  <w:rFonts w:asciiTheme="majorHAnsi" w:hAnsiTheme="majorHAnsi" w:cstheme="majorHAnsi"/>
                  <w:sz w:val="14"/>
                  <w:szCs w:val="14"/>
                </w:rPr>
                <w:t>General Specification</w:t>
              </w:r>
              <w:r w:rsidRPr="0098110B">
                <w:rPr>
                  <w:rFonts w:asciiTheme="majorHAnsi" w:hAnsiTheme="majorHAnsi" w:cstheme="majorHAnsi"/>
                  <w:sz w:val="14"/>
                  <w:szCs w:val="14"/>
                </w:rPr>
                <w:t xml:space="preserve"> 1190.03.</w:t>
              </w:r>
            </w:ins>
            <w:del w:id="125" w:author="Damian Hagebols" w:date="2023-08-30T20:33:00Z">
              <w:r w:rsidR="006A3873" w:rsidDel="0098110B">
                <w:rPr>
                  <w:rFonts w:asciiTheme="majorHAnsi" w:hAnsiTheme="majorHAnsi" w:cstheme="majorHAnsi"/>
                  <w:sz w:val="14"/>
                  <w:szCs w:val="14"/>
                </w:rPr>
                <w:delText xml:space="preserve">Temporary work has been reviewed and approved by the Superintendent. </w:delText>
              </w:r>
            </w:del>
          </w:p>
        </w:tc>
        <w:tc>
          <w:tcPr>
            <w:tcW w:w="379" w:type="pct"/>
            <w:shd w:val="clear" w:color="auto" w:fill="auto"/>
            <w:vAlign w:val="center"/>
          </w:tcPr>
          <w:p w14:paraId="6622E956" w14:textId="11C4CC94" w:rsidR="006A3873" w:rsidRDefault="006A3873" w:rsidP="006A3873">
            <w:pPr>
              <w:pStyle w:val="SymalTableBody"/>
              <w:spacing w:before="20" w:after="20"/>
              <w:jc w:val="center"/>
              <w:rPr>
                <w:sz w:val="14"/>
                <w:szCs w:val="14"/>
              </w:rPr>
            </w:pPr>
            <w:r>
              <w:rPr>
                <w:sz w:val="14"/>
                <w:szCs w:val="14"/>
              </w:rPr>
              <w:lastRenderedPageBreak/>
              <w:t>Prior to start of works</w:t>
            </w:r>
          </w:p>
          <w:p w14:paraId="035FC46C" w14:textId="77777777" w:rsidR="006A3873" w:rsidRDefault="006A3873" w:rsidP="006A3873">
            <w:pPr>
              <w:pStyle w:val="SymalTableBody"/>
              <w:spacing w:before="20" w:after="20"/>
              <w:jc w:val="center"/>
              <w:rPr>
                <w:sz w:val="14"/>
                <w:szCs w:val="14"/>
              </w:rPr>
            </w:pPr>
          </w:p>
        </w:tc>
        <w:tc>
          <w:tcPr>
            <w:tcW w:w="254" w:type="pct"/>
            <w:shd w:val="clear" w:color="auto" w:fill="auto"/>
            <w:vAlign w:val="center"/>
          </w:tcPr>
          <w:p w14:paraId="0BFF24E1" w14:textId="654F2B80" w:rsidR="006A3873" w:rsidRDefault="006A3873" w:rsidP="006A3873">
            <w:pPr>
              <w:pStyle w:val="SymalTableBody"/>
              <w:spacing w:before="20" w:after="20"/>
              <w:jc w:val="center"/>
              <w:rPr>
                <w:sz w:val="14"/>
                <w:szCs w:val="14"/>
              </w:rPr>
            </w:pPr>
            <w:r>
              <w:rPr>
                <w:sz w:val="14"/>
                <w:szCs w:val="14"/>
              </w:rPr>
              <w:t>H</w:t>
            </w:r>
          </w:p>
        </w:tc>
        <w:tc>
          <w:tcPr>
            <w:tcW w:w="243" w:type="pct"/>
            <w:shd w:val="clear" w:color="auto" w:fill="auto"/>
            <w:vAlign w:val="center"/>
          </w:tcPr>
          <w:p w14:paraId="56367457" w14:textId="2944AED5" w:rsidR="006A3873" w:rsidRDefault="006A3873" w:rsidP="006A3873">
            <w:pPr>
              <w:pStyle w:val="SymalTableBody"/>
              <w:spacing w:before="20" w:after="20"/>
              <w:jc w:val="center"/>
              <w:rPr>
                <w:sz w:val="14"/>
                <w:szCs w:val="14"/>
              </w:rPr>
            </w:pPr>
            <w:r>
              <w:rPr>
                <w:sz w:val="14"/>
                <w:szCs w:val="14"/>
              </w:rPr>
              <w:t>SE</w:t>
            </w:r>
          </w:p>
        </w:tc>
        <w:tc>
          <w:tcPr>
            <w:tcW w:w="244" w:type="pct"/>
            <w:shd w:val="clear" w:color="auto" w:fill="auto"/>
            <w:vAlign w:val="center"/>
          </w:tcPr>
          <w:p w14:paraId="021A096D" w14:textId="77777777" w:rsidR="006A3873" w:rsidRPr="00741190" w:rsidRDefault="006A3873" w:rsidP="006A3873">
            <w:pPr>
              <w:pStyle w:val="SymalTableBody"/>
              <w:spacing w:before="20" w:after="20"/>
              <w:jc w:val="center"/>
              <w:rPr>
                <w:b/>
                <w:bCs/>
                <w:szCs w:val="18"/>
              </w:rPr>
            </w:pPr>
          </w:p>
        </w:tc>
        <w:tc>
          <w:tcPr>
            <w:tcW w:w="293" w:type="pct"/>
            <w:shd w:val="clear" w:color="auto" w:fill="auto"/>
            <w:vAlign w:val="center"/>
          </w:tcPr>
          <w:p w14:paraId="3BE842AF" w14:textId="2799ABCF" w:rsidR="006A3873" w:rsidRPr="00851658" w:rsidRDefault="006A3873" w:rsidP="006A3873">
            <w:pPr>
              <w:pStyle w:val="SymalTableBody"/>
              <w:spacing w:before="20" w:after="20"/>
              <w:jc w:val="center"/>
              <w:rPr>
                <w:b/>
                <w:bCs/>
                <w:sz w:val="14"/>
                <w:szCs w:val="14"/>
                <w:rPrChange w:id="126" w:author="Damian Hagebols" w:date="2023-08-30T20:24:00Z">
                  <w:rPr>
                    <w:b/>
                    <w:bCs/>
                    <w:szCs w:val="18"/>
                  </w:rPr>
                </w:rPrChange>
              </w:rPr>
            </w:pPr>
            <w:r w:rsidRPr="00851658">
              <w:rPr>
                <w:b/>
                <w:bCs/>
                <w:sz w:val="14"/>
                <w:szCs w:val="14"/>
                <w:rPrChange w:id="127" w:author="Damian Hagebols" w:date="2023-08-30T20:24:00Z">
                  <w:rPr>
                    <w:b/>
                    <w:bCs/>
                    <w:szCs w:val="18"/>
                  </w:rPr>
                </w:rPrChange>
              </w:rPr>
              <w:t>R</w:t>
            </w:r>
          </w:p>
        </w:tc>
        <w:tc>
          <w:tcPr>
            <w:tcW w:w="243" w:type="pct"/>
            <w:shd w:val="clear" w:color="auto" w:fill="auto"/>
            <w:vAlign w:val="center"/>
          </w:tcPr>
          <w:p w14:paraId="5853143C" w14:textId="77777777" w:rsidR="006A3873" w:rsidRPr="00741190" w:rsidRDefault="006A3873" w:rsidP="006A3873">
            <w:pPr>
              <w:pStyle w:val="SymalTableBody"/>
              <w:spacing w:before="20" w:after="20"/>
              <w:jc w:val="center"/>
              <w:rPr>
                <w:b/>
                <w:bCs/>
                <w:szCs w:val="18"/>
              </w:rPr>
            </w:pPr>
          </w:p>
        </w:tc>
        <w:tc>
          <w:tcPr>
            <w:tcW w:w="569" w:type="pct"/>
            <w:shd w:val="clear" w:color="auto" w:fill="auto"/>
            <w:vAlign w:val="center"/>
          </w:tcPr>
          <w:p w14:paraId="063C186B" w14:textId="61CEE866" w:rsidR="00852082" w:rsidRDefault="00852082" w:rsidP="00455BF5">
            <w:pPr>
              <w:pStyle w:val="SymalTableBody"/>
              <w:spacing w:before="20" w:after="20"/>
              <w:rPr>
                <w:rFonts w:asciiTheme="majorHAnsi" w:hAnsiTheme="majorHAnsi" w:cstheme="majorHAnsi"/>
                <w:sz w:val="14"/>
                <w:szCs w:val="14"/>
              </w:rPr>
            </w:pPr>
          </w:p>
        </w:tc>
      </w:tr>
      <w:tr w:rsidR="006A3873" w:rsidRPr="003C1E57" w14:paraId="5A93BAD5" w14:textId="77777777" w:rsidTr="0028114C">
        <w:trPr>
          <w:trHeight w:val="227"/>
          <w:jc w:val="center"/>
        </w:trPr>
        <w:tc>
          <w:tcPr>
            <w:tcW w:w="5000" w:type="pct"/>
            <w:gridSpan w:val="11"/>
            <w:shd w:val="clear" w:color="auto" w:fill="000000" w:themeFill="text2"/>
            <w:vAlign w:val="center"/>
          </w:tcPr>
          <w:p w14:paraId="082DA807" w14:textId="37EE6B37" w:rsidR="006A3873" w:rsidRPr="008433F5" w:rsidRDefault="006A3873" w:rsidP="006A3873">
            <w:pPr>
              <w:pStyle w:val="SymalTableBody"/>
              <w:spacing w:before="20" w:after="20"/>
              <w:rPr>
                <w:b/>
                <w:bCs/>
                <w:color w:val="FFFFFF" w:themeColor="background1"/>
                <w:sz w:val="20"/>
              </w:rPr>
            </w:pPr>
            <w:r w:rsidRPr="008433F5">
              <w:rPr>
                <w:b/>
                <w:bCs/>
                <w:color w:val="FFFFFF" w:themeColor="background1"/>
                <w:sz w:val="20"/>
              </w:rPr>
              <w:t xml:space="preserve">2.0 Installation of </w:t>
            </w:r>
            <w:r>
              <w:rPr>
                <w:b/>
                <w:bCs/>
                <w:color w:val="FFFFFF" w:themeColor="background1"/>
                <w:sz w:val="20"/>
              </w:rPr>
              <w:t>Driven</w:t>
            </w:r>
            <w:r w:rsidRPr="008433F5">
              <w:rPr>
                <w:b/>
                <w:bCs/>
                <w:color w:val="FFFFFF" w:themeColor="background1"/>
                <w:sz w:val="20"/>
              </w:rPr>
              <w:t xml:space="preserve"> Piles</w:t>
            </w:r>
          </w:p>
        </w:tc>
      </w:tr>
      <w:tr w:rsidR="006A3873" w:rsidRPr="00741190" w14:paraId="47EAFF49" w14:textId="77777777" w:rsidTr="00B72C0C">
        <w:trPr>
          <w:trHeight w:val="561"/>
          <w:jc w:val="center"/>
        </w:trPr>
        <w:tc>
          <w:tcPr>
            <w:tcW w:w="243" w:type="pct"/>
            <w:shd w:val="clear" w:color="auto" w:fill="auto"/>
            <w:vAlign w:val="center"/>
          </w:tcPr>
          <w:p w14:paraId="7073673E" w14:textId="27D33ECB" w:rsidR="006A3873" w:rsidRPr="002E0B1F" w:rsidRDefault="006A3873" w:rsidP="006A3873">
            <w:pPr>
              <w:pStyle w:val="SymalTableBody"/>
              <w:spacing w:before="20" w:after="20"/>
              <w:rPr>
                <w:sz w:val="16"/>
                <w:szCs w:val="16"/>
                <w:highlight w:val="yellow"/>
              </w:rPr>
            </w:pPr>
            <w:r w:rsidRPr="002E0B1F">
              <w:rPr>
                <w:sz w:val="14"/>
                <w:szCs w:val="14"/>
              </w:rPr>
              <w:t>2.1</w:t>
            </w:r>
          </w:p>
        </w:tc>
        <w:tc>
          <w:tcPr>
            <w:tcW w:w="968" w:type="pct"/>
            <w:shd w:val="clear" w:color="auto" w:fill="auto"/>
            <w:vAlign w:val="center"/>
          </w:tcPr>
          <w:p w14:paraId="164C9955" w14:textId="6E1CC4B0" w:rsidR="006A3873" w:rsidRPr="00D340C6" w:rsidRDefault="006A3873" w:rsidP="006A3873">
            <w:pPr>
              <w:pStyle w:val="SymalTableBody"/>
              <w:spacing w:before="20" w:after="20"/>
              <w:rPr>
                <w:b/>
                <w:bCs/>
                <w:sz w:val="16"/>
                <w:szCs w:val="16"/>
              </w:rPr>
            </w:pPr>
            <w:r w:rsidRPr="00EA5DF4">
              <w:rPr>
                <w:rFonts w:asciiTheme="majorHAnsi" w:hAnsiTheme="majorHAnsi" w:cstheme="majorHAnsi"/>
                <w:sz w:val="14"/>
                <w:szCs w:val="14"/>
              </w:rPr>
              <w:t>Survey set out</w:t>
            </w:r>
            <w:r>
              <w:rPr>
                <w:rFonts w:asciiTheme="majorHAnsi" w:hAnsiTheme="majorHAnsi" w:cstheme="majorHAnsi"/>
                <w:sz w:val="14"/>
                <w:szCs w:val="14"/>
              </w:rPr>
              <w:t xml:space="preserve"> and drilling setup</w:t>
            </w:r>
          </w:p>
        </w:tc>
        <w:tc>
          <w:tcPr>
            <w:tcW w:w="341" w:type="pct"/>
            <w:shd w:val="clear" w:color="auto" w:fill="auto"/>
            <w:vAlign w:val="center"/>
          </w:tcPr>
          <w:p w14:paraId="343AA717" w14:textId="78E6C917" w:rsidR="006A3873" w:rsidDel="00C64A99" w:rsidRDefault="006A3873" w:rsidP="0040112D">
            <w:pPr>
              <w:pStyle w:val="SymalTableBody"/>
              <w:spacing w:before="20" w:after="20"/>
              <w:jc w:val="center"/>
              <w:rPr>
                <w:del w:id="128" w:author="Damian Hagebols" w:date="2023-08-30T20:36:00Z"/>
                <w:rFonts w:asciiTheme="majorHAnsi" w:eastAsia="Times New Roman" w:hAnsiTheme="majorHAnsi" w:cstheme="majorHAnsi"/>
                <w:bCs/>
                <w:sz w:val="14"/>
                <w:szCs w:val="14"/>
              </w:rPr>
            </w:pPr>
            <w:del w:id="129" w:author="Damian Hagebols" w:date="2023-08-30T20:36:00Z">
              <w:r w:rsidRPr="00FA34FE" w:rsidDel="00C64A99">
                <w:rPr>
                  <w:rFonts w:asciiTheme="majorHAnsi" w:eastAsia="Times New Roman" w:hAnsiTheme="majorHAnsi" w:cstheme="majorHAnsi"/>
                  <w:bCs/>
                  <w:sz w:val="14"/>
                  <w:szCs w:val="14"/>
                </w:rPr>
                <w:delText>IFC Drawings</w:delText>
              </w:r>
            </w:del>
          </w:p>
          <w:p w14:paraId="13EB5872" w14:textId="77777777" w:rsidR="00B72C0C" w:rsidRDefault="00B72C0C" w:rsidP="0040112D">
            <w:pPr>
              <w:pStyle w:val="SymalTableBody"/>
              <w:spacing w:before="20" w:after="20"/>
              <w:jc w:val="center"/>
              <w:rPr>
                <w:rFonts w:asciiTheme="majorHAnsi" w:eastAsia="Times New Roman" w:hAnsiTheme="majorHAnsi" w:cstheme="majorHAnsi"/>
                <w:bCs/>
                <w:sz w:val="14"/>
                <w:szCs w:val="14"/>
              </w:rPr>
            </w:pPr>
          </w:p>
          <w:p w14:paraId="13A30342" w14:textId="3B3A7A95" w:rsidR="00B72C0C" w:rsidRPr="00D340C6" w:rsidRDefault="00C64A99">
            <w:pPr>
              <w:pStyle w:val="SymalTableBody"/>
              <w:spacing w:before="20" w:after="20"/>
              <w:jc w:val="center"/>
              <w:rPr>
                <w:sz w:val="16"/>
                <w:szCs w:val="16"/>
              </w:rPr>
              <w:pPrChange w:id="130" w:author="Damian Hagebols" w:date="2023-08-30T20:36:00Z">
                <w:pPr>
                  <w:pStyle w:val="SymalTableBody"/>
                  <w:spacing w:before="20" w:after="20"/>
                </w:pPr>
              </w:pPrChange>
            </w:pPr>
            <w:ins w:id="131" w:author="Damian Hagebols" w:date="2023-08-30T20:36:00Z">
              <w:r w:rsidRPr="00C64A99">
                <w:rPr>
                  <w:rFonts w:asciiTheme="majorHAnsi" w:eastAsia="Times New Roman" w:hAnsiTheme="majorHAnsi" w:cstheme="majorHAnsi"/>
                  <w:bCs/>
                  <w:sz w:val="14"/>
                  <w:szCs w:val="14"/>
                  <w:rPrChange w:id="132" w:author="Damian Hagebols" w:date="2023-08-30T20:36:00Z">
                    <w:rPr>
                      <w:sz w:val="16"/>
                      <w:szCs w:val="16"/>
                    </w:rPr>
                  </w:rPrChange>
                </w:rPr>
                <w:t>1630-P200-SYM-SBR-DRG-0102</w:t>
              </w:r>
            </w:ins>
          </w:p>
        </w:tc>
        <w:tc>
          <w:tcPr>
            <w:tcW w:w="1223" w:type="pct"/>
            <w:shd w:val="clear" w:color="auto" w:fill="auto"/>
            <w:vAlign w:val="center"/>
          </w:tcPr>
          <w:p w14:paraId="6CDDF795" w14:textId="71CE77B2" w:rsidR="006A3873" w:rsidRDefault="00D9494B" w:rsidP="006A3873">
            <w:pPr>
              <w:spacing w:before="60" w:after="60"/>
              <w:rPr>
                <w:rFonts w:asciiTheme="majorHAnsi" w:eastAsia="Times New Roman" w:hAnsiTheme="majorHAnsi" w:cstheme="majorHAnsi"/>
                <w:sz w:val="14"/>
                <w:szCs w:val="14"/>
              </w:rPr>
            </w:pPr>
            <w:ins w:id="133" w:author="Damian Hagebols" w:date="2023-08-30T20:25:00Z">
              <w:r>
                <w:rPr>
                  <w:rFonts w:asciiTheme="majorHAnsi" w:eastAsia="Times New Roman" w:hAnsiTheme="majorHAnsi" w:cstheme="majorHAnsi"/>
                  <w:sz w:val="14"/>
                  <w:szCs w:val="14"/>
                </w:rPr>
                <w:t xml:space="preserve">The </w:t>
              </w:r>
            </w:ins>
            <w:r w:rsidR="006A3873">
              <w:rPr>
                <w:rFonts w:asciiTheme="majorHAnsi" w:eastAsia="Times New Roman" w:hAnsiTheme="majorHAnsi" w:cstheme="majorHAnsi"/>
                <w:sz w:val="14"/>
                <w:szCs w:val="14"/>
              </w:rPr>
              <w:t xml:space="preserve">Surveyor </w:t>
            </w:r>
            <w:ins w:id="134" w:author="Damian Hagebols" w:date="2023-08-30T20:25:00Z">
              <w:r>
                <w:rPr>
                  <w:rFonts w:asciiTheme="majorHAnsi" w:eastAsia="Times New Roman" w:hAnsiTheme="majorHAnsi" w:cstheme="majorHAnsi"/>
                  <w:sz w:val="14"/>
                  <w:szCs w:val="14"/>
                </w:rPr>
                <w:t xml:space="preserve">has </w:t>
              </w:r>
            </w:ins>
            <w:del w:id="135" w:author="Damian Hagebols" w:date="2023-08-30T20:25:00Z">
              <w:r w:rsidR="006A3873" w:rsidDel="00D9494B">
                <w:rPr>
                  <w:rFonts w:asciiTheme="majorHAnsi" w:eastAsia="Times New Roman" w:hAnsiTheme="majorHAnsi" w:cstheme="majorHAnsi"/>
                  <w:sz w:val="14"/>
                  <w:szCs w:val="14"/>
                </w:rPr>
                <w:delText xml:space="preserve">to </w:delText>
              </w:r>
            </w:del>
            <w:r w:rsidR="006A3873">
              <w:rPr>
                <w:rFonts w:asciiTheme="majorHAnsi" w:eastAsia="Times New Roman" w:hAnsiTheme="majorHAnsi" w:cstheme="majorHAnsi"/>
                <w:sz w:val="14"/>
                <w:szCs w:val="14"/>
              </w:rPr>
              <w:t xml:space="preserve">set out </w:t>
            </w:r>
            <w:ins w:id="136" w:author="Damian Hagebols" w:date="2023-08-30T20:25:00Z">
              <w:r>
                <w:rPr>
                  <w:rFonts w:asciiTheme="majorHAnsi" w:eastAsia="Times New Roman" w:hAnsiTheme="majorHAnsi" w:cstheme="majorHAnsi"/>
                  <w:sz w:val="14"/>
                  <w:szCs w:val="14"/>
                </w:rPr>
                <w:t xml:space="preserve">the </w:t>
              </w:r>
            </w:ins>
            <w:r w:rsidR="006A3873">
              <w:rPr>
                <w:rFonts w:asciiTheme="majorHAnsi" w:eastAsia="Times New Roman" w:hAnsiTheme="majorHAnsi" w:cstheme="majorHAnsi"/>
                <w:sz w:val="14"/>
                <w:szCs w:val="14"/>
              </w:rPr>
              <w:t xml:space="preserve">centre of pile prior to </w:t>
            </w:r>
            <w:del w:id="137" w:author="Damian Hagebols" w:date="2023-08-30T20:25:00Z">
              <w:r w:rsidR="006A3873" w:rsidDel="00D9494B">
                <w:rPr>
                  <w:rFonts w:asciiTheme="majorHAnsi" w:eastAsia="Times New Roman" w:hAnsiTheme="majorHAnsi" w:cstheme="majorHAnsi"/>
                  <w:sz w:val="14"/>
                  <w:szCs w:val="14"/>
                </w:rPr>
                <w:delText>excavation</w:delText>
              </w:r>
            </w:del>
            <w:ins w:id="138" w:author="Damian Hagebols" w:date="2023-08-30T20:25:00Z">
              <w:r>
                <w:rPr>
                  <w:rFonts w:asciiTheme="majorHAnsi" w:eastAsia="Times New Roman" w:hAnsiTheme="majorHAnsi" w:cstheme="majorHAnsi"/>
                  <w:sz w:val="14"/>
                  <w:szCs w:val="14"/>
                </w:rPr>
                <w:t>installation</w:t>
              </w:r>
            </w:ins>
            <w:r w:rsidR="006A3873">
              <w:rPr>
                <w:rFonts w:asciiTheme="majorHAnsi" w:eastAsia="Times New Roman" w:hAnsiTheme="majorHAnsi" w:cstheme="majorHAnsi"/>
                <w:sz w:val="14"/>
                <w:szCs w:val="14"/>
              </w:rPr>
              <w:t xml:space="preserve">. </w:t>
            </w:r>
            <w:ins w:id="139" w:author="Damian Hagebols" w:date="2023-08-30T20:25:00Z">
              <w:r>
                <w:rPr>
                  <w:rFonts w:asciiTheme="majorHAnsi" w:eastAsia="Times New Roman" w:hAnsiTheme="majorHAnsi" w:cstheme="majorHAnsi"/>
                  <w:sz w:val="14"/>
                  <w:szCs w:val="14"/>
                </w:rPr>
                <w:t xml:space="preserve">There is a </w:t>
              </w:r>
            </w:ins>
            <w:del w:id="140" w:author="Damian Hagebols" w:date="2023-08-30T20:25:00Z">
              <w:r w:rsidR="006A3873" w:rsidDel="00D9494B">
                <w:rPr>
                  <w:rFonts w:asciiTheme="majorHAnsi" w:eastAsia="Times New Roman" w:hAnsiTheme="majorHAnsi" w:cstheme="majorHAnsi"/>
                  <w:sz w:val="14"/>
                  <w:szCs w:val="14"/>
                </w:rPr>
                <w:delText>M</w:delText>
              </w:r>
            </w:del>
            <w:ins w:id="141" w:author="Damian Hagebols" w:date="2023-08-30T20:25:00Z">
              <w:r>
                <w:rPr>
                  <w:rFonts w:asciiTheme="majorHAnsi" w:eastAsia="Times New Roman" w:hAnsiTheme="majorHAnsi" w:cstheme="majorHAnsi"/>
                  <w:sz w:val="14"/>
                  <w:szCs w:val="14"/>
                </w:rPr>
                <w:t>m</w:t>
              </w:r>
            </w:ins>
            <w:r w:rsidR="006A3873">
              <w:rPr>
                <w:rFonts w:asciiTheme="majorHAnsi" w:eastAsia="Times New Roman" w:hAnsiTheme="majorHAnsi" w:cstheme="majorHAnsi"/>
                <w:sz w:val="14"/>
                <w:szCs w:val="14"/>
              </w:rPr>
              <w:t>inimum of 2 survey offset marks to maintain the centre of the pile</w:t>
            </w:r>
            <w:del w:id="142" w:author="Damian Hagebols" w:date="2023-08-30T20:26:00Z">
              <w:r w:rsidR="006A3873" w:rsidDel="00D9494B">
                <w:rPr>
                  <w:rFonts w:asciiTheme="majorHAnsi" w:eastAsia="Times New Roman" w:hAnsiTheme="majorHAnsi" w:cstheme="majorHAnsi"/>
                  <w:sz w:val="14"/>
                  <w:szCs w:val="14"/>
                </w:rPr>
                <w:delText xml:space="preserve"> during drilling</w:delText>
              </w:r>
            </w:del>
            <w:r w:rsidR="006A3873">
              <w:rPr>
                <w:rFonts w:asciiTheme="majorHAnsi" w:eastAsia="Times New Roman" w:hAnsiTheme="majorHAnsi" w:cstheme="majorHAnsi"/>
                <w:sz w:val="14"/>
                <w:szCs w:val="14"/>
              </w:rPr>
              <w:t xml:space="preserve">. </w:t>
            </w:r>
          </w:p>
          <w:p w14:paraId="64514AC7" w14:textId="7D0A9CE8" w:rsidR="00B72C0C" w:rsidRPr="00FA34FE" w:rsidRDefault="00B72C0C" w:rsidP="006A3873">
            <w:pPr>
              <w:spacing w:before="60" w:after="60"/>
              <w:rPr>
                <w:rFonts w:asciiTheme="majorHAnsi" w:eastAsia="Times New Roman" w:hAnsiTheme="majorHAnsi" w:cstheme="majorHAnsi"/>
                <w:sz w:val="14"/>
                <w:szCs w:val="14"/>
              </w:rPr>
            </w:pPr>
          </w:p>
        </w:tc>
        <w:tc>
          <w:tcPr>
            <w:tcW w:w="379" w:type="pct"/>
            <w:shd w:val="clear" w:color="auto" w:fill="auto"/>
            <w:vAlign w:val="center"/>
          </w:tcPr>
          <w:p w14:paraId="70C76A6B" w14:textId="2B16BA43" w:rsidR="006A3873" w:rsidDel="00D9494B" w:rsidRDefault="006A3873">
            <w:pPr>
              <w:pStyle w:val="SymalTableBody"/>
              <w:spacing w:before="20" w:after="20"/>
              <w:rPr>
                <w:del w:id="143" w:author="Damian Hagebols" w:date="2023-08-30T20:26:00Z"/>
                <w:sz w:val="14"/>
                <w:szCs w:val="14"/>
              </w:rPr>
              <w:pPrChange w:id="144" w:author="Damian Hagebols" w:date="2023-08-30T20:26:00Z">
                <w:pPr>
                  <w:pStyle w:val="SymalTableBody"/>
                  <w:spacing w:before="20" w:after="20"/>
                  <w:jc w:val="center"/>
                </w:pPr>
              </w:pPrChange>
            </w:pPr>
            <w:del w:id="145" w:author="Damian Hagebols" w:date="2023-08-30T20:26:00Z">
              <w:r w:rsidDel="00D9494B">
                <w:rPr>
                  <w:sz w:val="14"/>
                  <w:szCs w:val="14"/>
                </w:rPr>
                <w:delText>Prior to drilling</w:delText>
              </w:r>
            </w:del>
          </w:p>
          <w:p w14:paraId="58D54CDA" w14:textId="405A84F3" w:rsidR="006A3873" w:rsidDel="00D9494B" w:rsidRDefault="006A3873">
            <w:pPr>
              <w:pStyle w:val="SymalTableBody"/>
              <w:spacing w:before="20" w:after="20"/>
              <w:rPr>
                <w:del w:id="146" w:author="Damian Hagebols" w:date="2023-08-30T20:26:00Z"/>
                <w:sz w:val="14"/>
                <w:szCs w:val="14"/>
              </w:rPr>
              <w:pPrChange w:id="147" w:author="Damian Hagebols" w:date="2023-08-30T20:26:00Z">
                <w:pPr>
                  <w:pStyle w:val="SymalTableBody"/>
                  <w:spacing w:before="20" w:after="20"/>
                  <w:jc w:val="center"/>
                </w:pPr>
              </w:pPrChange>
            </w:pPr>
          </w:p>
          <w:p w14:paraId="1DAEB027" w14:textId="53CC1F30" w:rsidR="006A3873" w:rsidRPr="00D340C6" w:rsidRDefault="006A3873" w:rsidP="006A3873">
            <w:pPr>
              <w:pStyle w:val="SymalTableBody"/>
              <w:spacing w:before="20" w:after="20"/>
              <w:jc w:val="center"/>
              <w:rPr>
                <w:sz w:val="16"/>
                <w:szCs w:val="16"/>
              </w:rPr>
            </w:pPr>
            <w:r>
              <w:rPr>
                <w:sz w:val="14"/>
                <w:szCs w:val="14"/>
              </w:rPr>
              <w:t>Each pile</w:t>
            </w:r>
          </w:p>
        </w:tc>
        <w:tc>
          <w:tcPr>
            <w:tcW w:w="254" w:type="pct"/>
            <w:shd w:val="clear" w:color="auto" w:fill="auto"/>
            <w:vAlign w:val="center"/>
          </w:tcPr>
          <w:p w14:paraId="51A8854F" w14:textId="2AD891B3" w:rsidR="006A3873" w:rsidRPr="00BE4D32" w:rsidRDefault="006A3873" w:rsidP="006A3873">
            <w:pPr>
              <w:pStyle w:val="SymalTableBody"/>
              <w:spacing w:before="20" w:after="20"/>
              <w:jc w:val="center"/>
              <w:rPr>
                <w:sz w:val="14"/>
                <w:szCs w:val="14"/>
              </w:rPr>
            </w:pPr>
            <w:r>
              <w:rPr>
                <w:sz w:val="14"/>
                <w:szCs w:val="14"/>
              </w:rPr>
              <w:t>I</w:t>
            </w:r>
          </w:p>
        </w:tc>
        <w:tc>
          <w:tcPr>
            <w:tcW w:w="243" w:type="pct"/>
            <w:shd w:val="clear" w:color="auto" w:fill="auto"/>
            <w:vAlign w:val="center"/>
          </w:tcPr>
          <w:p w14:paraId="490F09EE" w14:textId="22787F75" w:rsidR="006A3873" w:rsidRPr="00D340C6" w:rsidRDefault="006A3873" w:rsidP="006A3873">
            <w:pPr>
              <w:pStyle w:val="SymalTableBody"/>
              <w:spacing w:before="20" w:after="20"/>
              <w:jc w:val="center"/>
              <w:rPr>
                <w:sz w:val="16"/>
                <w:szCs w:val="16"/>
              </w:rPr>
            </w:pPr>
            <w:r>
              <w:rPr>
                <w:sz w:val="14"/>
                <w:szCs w:val="14"/>
              </w:rPr>
              <w:t>SE</w:t>
            </w:r>
          </w:p>
        </w:tc>
        <w:tc>
          <w:tcPr>
            <w:tcW w:w="244" w:type="pct"/>
            <w:shd w:val="clear" w:color="auto" w:fill="auto"/>
          </w:tcPr>
          <w:p w14:paraId="60FCCE52" w14:textId="77777777" w:rsidR="006A3873" w:rsidRPr="00741190" w:rsidRDefault="006A3873" w:rsidP="006A3873">
            <w:pPr>
              <w:pStyle w:val="SymalTableBody"/>
              <w:spacing w:before="20" w:after="20"/>
              <w:jc w:val="center"/>
              <w:rPr>
                <w:b/>
                <w:bCs/>
                <w:szCs w:val="18"/>
              </w:rPr>
            </w:pPr>
          </w:p>
        </w:tc>
        <w:tc>
          <w:tcPr>
            <w:tcW w:w="293" w:type="pct"/>
            <w:shd w:val="clear" w:color="auto" w:fill="auto"/>
          </w:tcPr>
          <w:p w14:paraId="5D83F7FA" w14:textId="77777777" w:rsidR="006A3873" w:rsidRPr="00741190" w:rsidRDefault="006A3873" w:rsidP="006A3873">
            <w:pPr>
              <w:pStyle w:val="SymalTableBody"/>
              <w:spacing w:before="20" w:after="20"/>
              <w:jc w:val="center"/>
              <w:rPr>
                <w:b/>
                <w:bCs/>
                <w:szCs w:val="18"/>
              </w:rPr>
            </w:pPr>
          </w:p>
        </w:tc>
        <w:tc>
          <w:tcPr>
            <w:tcW w:w="243" w:type="pct"/>
            <w:shd w:val="clear" w:color="auto" w:fill="auto"/>
          </w:tcPr>
          <w:p w14:paraId="2ACD2A02" w14:textId="77777777" w:rsidR="006A3873" w:rsidRPr="00741190" w:rsidRDefault="006A3873" w:rsidP="006A3873">
            <w:pPr>
              <w:pStyle w:val="SymalTableBody"/>
              <w:spacing w:before="20" w:after="20"/>
              <w:jc w:val="center"/>
              <w:rPr>
                <w:b/>
                <w:bCs/>
                <w:szCs w:val="18"/>
              </w:rPr>
            </w:pPr>
          </w:p>
        </w:tc>
        <w:tc>
          <w:tcPr>
            <w:tcW w:w="569" w:type="pct"/>
            <w:shd w:val="clear" w:color="auto" w:fill="auto"/>
          </w:tcPr>
          <w:p w14:paraId="03BE6ECB" w14:textId="77777777" w:rsidR="006A3873" w:rsidRDefault="006A3873" w:rsidP="006A3873">
            <w:pPr>
              <w:pStyle w:val="Tabletext"/>
              <w:rPr>
                <w:rFonts w:asciiTheme="majorHAnsi" w:hAnsiTheme="majorHAnsi" w:cstheme="majorHAnsi"/>
                <w:sz w:val="14"/>
                <w:szCs w:val="14"/>
              </w:rPr>
            </w:pPr>
          </w:p>
          <w:p w14:paraId="3BAD1991" w14:textId="77777777" w:rsidR="006A3873" w:rsidRDefault="006A3873" w:rsidP="006A3873">
            <w:pPr>
              <w:pStyle w:val="Tabletext"/>
              <w:rPr>
                <w:rFonts w:asciiTheme="majorHAnsi" w:hAnsiTheme="majorHAnsi" w:cstheme="majorHAnsi"/>
                <w:sz w:val="14"/>
                <w:szCs w:val="14"/>
              </w:rPr>
            </w:pPr>
          </w:p>
          <w:p w14:paraId="1BD14FB1" w14:textId="77777777" w:rsidR="006A3873" w:rsidRPr="00741190" w:rsidRDefault="006A3873" w:rsidP="006A3873">
            <w:pPr>
              <w:pStyle w:val="SymalTableBody"/>
              <w:spacing w:before="20" w:after="20"/>
              <w:rPr>
                <w:b/>
                <w:bCs/>
                <w:szCs w:val="18"/>
              </w:rPr>
            </w:pPr>
          </w:p>
        </w:tc>
      </w:tr>
      <w:tr w:rsidR="00AB2540" w:rsidRPr="00741190" w14:paraId="4F01F6E8" w14:textId="77777777" w:rsidTr="00201701">
        <w:trPr>
          <w:trHeight w:val="227"/>
          <w:jc w:val="center"/>
        </w:trPr>
        <w:tc>
          <w:tcPr>
            <w:tcW w:w="243" w:type="pct"/>
            <w:shd w:val="clear" w:color="auto" w:fill="auto"/>
            <w:vAlign w:val="center"/>
          </w:tcPr>
          <w:p w14:paraId="75C446A0" w14:textId="456F7BE1" w:rsidR="00AB2540" w:rsidRPr="0092451A" w:rsidRDefault="00AB2540" w:rsidP="00AB2540">
            <w:pPr>
              <w:pStyle w:val="SymalTableBody"/>
              <w:spacing w:before="20" w:after="20"/>
              <w:rPr>
                <w:sz w:val="14"/>
                <w:szCs w:val="14"/>
                <w:highlight w:val="yellow"/>
                <w:rPrChange w:id="148" w:author="Damian Hagebols" w:date="2023-08-30T20:48:00Z">
                  <w:rPr>
                    <w:sz w:val="14"/>
                    <w:szCs w:val="14"/>
                  </w:rPr>
                </w:rPrChange>
              </w:rPr>
            </w:pPr>
            <w:r w:rsidRPr="0092451A">
              <w:rPr>
                <w:sz w:val="14"/>
                <w:szCs w:val="14"/>
                <w:highlight w:val="yellow"/>
                <w:rPrChange w:id="149" w:author="Damian Hagebols" w:date="2023-08-30T20:48:00Z">
                  <w:rPr>
                    <w:sz w:val="14"/>
                    <w:szCs w:val="14"/>
                  </w:rPr>
                </w:rPrChange>
              </w:rPr>
              <w:t>2.2</w:t>
            </w:r>
          </w:p>
        </w:tc>
        <w:tc>
          <w:tcPr>
            <w:tcW w:w="968" w:type="pct"/>
            <w:shd w:val="clear" w:color="auto" w:fill="auto"/>
            <w:vAlign w:val="center"/>
          </w:tcPr>
          <w:p w14:paraId="05D67153" w14:textId="10243297" w:rsidR="00AB2540" w:rsidRPr="0092451A" w:rsidRDefault="00AB2540" w:rsidP="00AB2540">
            <w:pPr>
              <w:pStyle w:val="SymalTableBody"/>
              <w:spacing w:before="20" w:after="20"/>
              <w:rPr>
                <w:rFonts w:asciiTheme="majorHAnsi" w:hAnsiTheme="majorHAnsi" w:cstheme="majorHAnsi"/>
                <w:sz w:val="14"/>
                <w:szCs w:val="14"/>
                <w:highlight w:val="yellow"/>
                <w:rPrChange w:id="150" w:author="Damian Hagebols" w:date="2023-08-30T20:48:00Z">
                  <w:rPr>
                    <w:rFonts w:asciiTheme="majorHAnsi" w:hAnsiTheme="majorHAnsi" w:cstheme="majorHAnsi"/>
                    <w:sz w:val="14"/>
                    <w:szCs w:val="14"/>
                  </w:rPr>
                </w:rPrChange>
              </w:rPr>
            </w:pPr>
            <w:del w:id="151" w:author="Ahmed Kandash" w:date="2023-08-31T13:28:00Z">
              <w:r w:rsidRPr="0092451A" w:rsidDel="003515A7">
                <w:rPr>
                  <w:rFonts w:asciiTheme="majorHAnsi" w:hAnsiTheme="majorHAnsi" w:cstheme="majorHAnsi"/>
                  <w:sz w:val="14"/>
                  <w:szCs w:val="14"/>
                  <w:highlight w:val="yellow"/>
                  <w:rPrChange w:id="152" w:author="Damian Hagebols" w:date="2023-08-30T20:48:00Z">
                    <w:rPr>
                      <w:rFonts w:asciiTheme="majorHAnsi" w:hAnsiTheme="majorHAnsi" w:cstheme="majorHAnsi"/>
                      <w:sz w:val="14"/>
                      <w:szCs w:val="14"/>
                    </w:rPr>
                  </w:rPrChange>
                </w:rPr>
                <w:delText>Pre-Boring of pile (if required)</w:delText>
              </w:r>
            </w:del>
            <w:ins w:id="153" w:author="Ahmed Kandash" w:date="2023-08-31T13:28:00Z">
              <w:r w:rsidR="003515A7">
                <w:rPr>
                  <w:rFonts w:asciiTheme="majorHAnsi" w:hAnsiTheme="majorHAnsi" w:cstheme="majorHAnsi"/>
                  <w:sz w:val="14"/>
                  <w:szCs w:val="14"/>
                  <w:highlight w:val="yellow"/>
                </w:rPr>
                <w:t xml:space="preserve"> </w:t>
              </w:r>
              <w:r w:rsidR="003515A7" w:rsidRPr="003515A7">
                <w:rPr>
                  <w:rFonts w:asciiTheme="majorHAnsi" w:hAnsiTheme="majorHAnsi" w:cstheme="majorHAnsi"/>
                  <w:sz w:val="14"/>
                  <w:szCs w:val="14"/>
                  <w:rPrChange w:id="154" w:author="Ahmed Kandash" w:date="2023-08-31T13:32:00Z">
                    <w:rPr>
                      <w:rFonts w:asciiTheme="majorHAnsi" w:hAnsiTheme="majorHAnsi" w:cstheme="majorHAnsi"/>
                      <w:sz w:val="14"/>
                      <w:szCs w:val="14"/>
                      <w:highlight w:val="yellow"/>
                    </w:rPr>
                  </w:rPrChange>
                </w:rPr>
                <w:t>Isolation Sleeves</w:t>
              </w:r>
            </w:ins>
          </w:p>
        </w:tc>
        <w:tc>
          <w:tcPr>
            <w:tcW w:w="341" w:type="pct"/>
            <w:shd w:val="clear" w:color="auto" w:fill="auto"/>
            <w:vAlign w:val="center"/>
          </w:tcPr>
          <w:p w14:paraId="0AB25B36" w14:textId="29EB1AF5" w:rsidR="00AB2540" w:rsidRPr="0092451A" w:rsidDel="003515A7" w:rsidRDefault="00AB2540">
            <w:pPr>
              <w:pStyle w:val="SymalTableBody"/>
              <w:spacing w:before="20" w:after="20"/>
              <w:jc w:val="center"/>
              <w:rPr>
                <w:del w:id="155" w:author="Ahmed Kandash" w:date="2023-08-31T13:32:00Z"/>
                <w:rFonts w:asciiTheme="majorHAnsi" w:eastAsia="Times New Roman" w:hAnsiTheme="majorHAnsi" w:cstheme="majorHAnsi"/>
                <w:bCs/>
                <w:sz w:val="14"/>
                <w:szCs w:val="14"/>
                <w:highlight w:val="yellow"/>
                <w:rPrChange w:id="156" w:author="Damian Hagebols" w:date="2023-08-30T20:48:00Z">
                  <w:rPr>
                    <w:del w:id="157" w:author="Ahmed Kandash" w:date="2023-08-31T13:32:00Z"/>
                    <w:rFonts w:asciiTheme="majorHAnsi" w:eastAsia="Times New Roman" w:hAnsiTheme="majorHAnsi" w:cstheme="majorHAnsi"/>
                    <w:bCs/>
                    <w:sz w:val="14"/>
                    <w:szCs w:val="14"/>
                  </w:rPr>
                </w:rPrChange>
              </w:rPr>
            </w:pPr>
            <w:del w:id="158" w:author="Ahmed Kandash" w:date="2023-08-31T13:32:00Z">
              <w:r w:rsidRPr="0092451A" w:rsidDel="003515A7">
                <w:rPr>
                  <w:rFonts w:asciiTheme="majorHAnsi" w:eastAsia="Times New Roman" w:hAnsiTheme="majorHAnsi" w:cstheme="majorHAnsi"/>
                  <w:bCs/>
                  <w:sz w:val="14"/>
                  <w:szCs w:val="14"/>
                  <w:highlight w:val="yellow"/>
                  <w:rPrChange w:id="159" w:author="Damian Hagebols" w:date="2023-08-30T20:48:00Z">
                    <w:rPr>
                      <w:rFonts w:asciiTheme="majorHAnsi" w:eastAsia="Times New Roman" w:hAnsiTheme="majorHAnsi" w:cstheme="majorHAnsi"/>
                      <w:bCs/>
                      <w:sz w:val="14"/>
                      <w:szCs w:val="14"/>
                    </w:rPr>
                  </w:rPrChange>
                </w:rPr>
                <w:delText xml:space="preserve">VR Clause </w:delText>
              </w:r>
            </w:del>
          </w:p>
          <w:p w14:paraId="7D867472" w14:textId="77777777" w:rsidR="00AB2540" w:rsidRDefault="00C64A99" w:rsidP="00C64A99">
            <w:pPr>
              <w:pStyle w:val="SymalTableBody"/>
              <w:spacing w:before="20" w:after="20"/>
              <w:jc w:val="center"/>
              <w:rPr>
                <w:ins w:id="160" w:author="Ahmed Kandash" w:date="2023-08-31T13:32:00Z"/>
                <w:rFonts w:asciiTheme="majorHAnsi" w:eastAsia="Times New Roman" w:hAnsiTheme="majorHAnsi" w:cstheme="majorHAnsi"/>
                <w:bCs/>
                <w:sz w:val="14"/>
                <w:szCs w:val="14"/>
                <w:highlight w:val="yellow"/>
              </w:rPr>
            </w:pPr>
            <w:ins w:id="161" w:author="Damian Hagebols" w:date="2023-08-30T20:37:00Z">
              <w:del w:id="162" w:author="Ahmed Kandash" w:date="2023-08-31T13:32:00Z">
                <w:r w:rsidRPr="0092451A" w:rsidDel="003515A7">
                  <w:rPr>
                    <w:rFonts w:asciiTheme="majorHAnsi" w:eastAsia="Times New Roman" w:hAnsiTheme="majorHAnsi" w:cstheme="majorHAnsi"/>
                    <w:bCs/>
                    <w:sz w:val="14"/>
                    <w:szCs w:val="14"/>
                    <w:highlight w:val="yellow"/>
                    <w:rPrChange w:id="163" w:author="Damian Hagebols" w:date="2023-08-30T20:48:00Z">
                      <w:rPr>
                        <w:rFonts w:asciiTheme="majorHAnsi" w:eastAsia="Times New Roman" w:hAnsiTheme="majorHAnsi" w:cstheme="majorHAnsi"/>
                        <w:bCs/>
                        <w:sz w:val="14"/>
                        <w:szCs w:val="14"/>
                      </w:rPr>
                    </w:rPrChange>
                  </w:rPr>
                  <w:delText xml:space="preserve"> </w:delText>
                </w:r>
              </w:del>
            </w:ins>
            <w:del w:id="164" w:author="Ahmed Kandash" w:date="2023-08-31T13:32:00Z">
              <w:r w:rsidR="00AB2540" w:rsidRPr="0092451A" w:rsidDel="003515A7">
                <w:rPr>
                  <w:rFonts w:asciiTheme="majorHAnsi" w:eastAsia="Times New Roman" w:hAnsiTheme="majorHAnsi" w:cstheme="majorHAnsi"/>
                  <w:bCs/>
                  <w:sz w:val="14"/>
                  <w:szCs w:val="14"/>
                  <w:highlight w:val="yellow"/>
                  <w:rPrChange w:id="165" w:author="Damian Hagebols" w:date="2023-08-30T20:48:00Z">
                    <w:rPr>
                      <w:rFonts w:asciiTheme="majorHAnsi" w:eastAsia="Times New Roman" w:hAnsiTheme="majorHAnsi" w:cstheme="majorHAnsi"/>
                      <w:bCs/>
                      <w:sz w:val="14"/>
                      <w:szCs w:val="14"/>
                    </w:rPr>
                  </w:rPrChange>
                </w:rPr>
                <w:delText>605.0</w:delText>
              </w:r>
              <w:r w:rsidR="00B72C0C" w:rsidRPr="0092451A" w:rsidDel="003515A7">
                <w:rPr>
                  <w:rFonts w:asciiTheme="majorHAnsi" w:eastAsia="Times New Roman" w:hAnsiTheme="majorHAnsi" w:cstheme="majorHAnsi"/>
                  <w:bCs/>
                  <w:sz w:val="14"/>
                  <w:szCs w:val="14"/>
                  <w:highlight w:val="yellow"/>
                  <w:rPrChange w:id="166" w:author="Damian Hagebols" w:date="2023-08-30T20:48:00Z">
                    <w:rPr>
                      <w:rFonts w:asciiTheme="majorHAnsi" w:eastAsia="Times New Roman" w:hAnsiTheme="majorHAnsi" w:cstheme="majorHAnsi"/>
                      <w:bCs/>
                      <w:sz w:val="14"/>
                      <w:szCs w:val="14"/>
                    </w:rPr>
                  </w:rPrChange>
                </w:rPr>
                <w:delText>3</w:delText>
              </w:r>
            </w:del>
          </w:p>
          <w:p w14:paraId="739DD1D3" w14:textId="77777777" w:rsidR="003515A7" w:rsidRPr="003515A7" w:rsidRDefault="003515A7" w:rsidP="00C64A99">
            <w:pPr>
              <w:pStyle w:val="SymalTableBody"/>
              <w:spacing w:before="20" w:after="20"/>
              <w:jc w:val="center"/>
              <w:rPr>
                <w:ins w:id="167" w:author="Ahmed Kandash" w:date="2023-08-31T13:32:00Z"/>
                <w:rFonts w:asciiTheme="majorHAnsi" w:eastAsia="Times New Roman" w:hAnsiTheme="majorHAnsi" w:cstheme="majorHAnsi"/>
                <w:bCs/>
                <w:sz w:val="14"/>
                <w:szCs w:val="14"/>
                <w:rPrChange w:id="168" w:author="Ahmed Kandash" w:date="2023-08-31T13:32:00Z">
                  <w:rPr>
                    <w:ins w:id="169" w:author="Ahmed Kandash" w:date="2023-08-31T13:32:00Z"/>
                    <w:rFonts w:asciiTheme="majorHAnsi" w:eastAsia="Times New Roman" w:hAnsiTheme="majorHAnsi" w:cstheme="majorHAnsi"/>
                    <w:bCs/>
                    <w:sz w:val="14"/>
                    <w:szCs w:val="14"/>
                    <w:highlight w:val="yellow"/>
                  </w:rPr>
                </w:rPrChange>
              </w:rPr>
            </w:pPr>
            <w:ins w:id="170" w:author="Ahmed Kandash" w:date="2023-08-31T13:32:00Z">
              <w:r w:rsidRPr="003515A7">
                <w:rPr>
                  <w:rFonts w:asciiTheme="majorHAnsi" w:eastAsia="Times New Roman" w:hAnsiTheme="majorHAnsi" w:cstheme="majorHAnsi"/>
                  <w:bCs/>
                  <w:sz w:val="14"/>
                  <w:szCs w:val="14"/>
                  <w:rPrChange w:id="171" w:author="Ahmed Kandash" w:date="2023-08-31T13:32:00Z">
                    <w:rPr>
                      <w:rFonts w:asciiTheme="majorHAnsi" w:eastAsia="Times New Roman" w:hAnsiTheme="majorHAnsi" w:cstheme="majorHAnsi"/>
                      <w:bCs/>
                      <w:sz w:val="14"/>
                      <w:szCs w:val="14"/>
                      <w:highlight w:val="yellow"/>
                    </w:rPr>
                  </w:rPrChange>
                </w:rPr>
                <w:t xml:space="preserve">AMS </w:t>
              </w:r>
            </w:ins>
          </w:p>
          <w:p w14:paraId="17D5D24C" w14:textId="77777777" w:rsidR="003515A7" w:rsidRDefault="003515A7" w:rsidP="00C64A99">
            <w:pPr>
              <w:pStyle w:val="SymalTableBody"/>
              <w:spacing w:before="20" w:after="20"/>
              <w:jc w:val="center"/>
              <w:rPr>
                <w:rFonts w:asciiTheme="majorHAnsi" w:eastAsia="Times New Roman" w:hAnsiTheme="majorHAnsi" w:cstheme="majorHAnsi"/>
                <w:bCs/>
                <w:sz w:val="14"/>
                <w:szCs w:val="14"/>
              </w:rPr>
            </w:pPr>
            <w:ins w:id="172" w:author="Ahmed Kandash" w:date="2023-08-31T13:32:00Z">
              <w:r w:rsidRPr="003515A7">
                <w:rPr>
                  <w:rFonts w:asciiTheme="majorHAnsi" w:eastAsia="Times New Roman" w:hAnsiTheme="majorHAnsi" w:cstheme="majorHAnsi"/>
                  <w:bCs/>
                  <w:sz w:val="14"/>
                  <w:szCs w:val="14"/>
                  <w:rPrChange w:id="173" w:author="Ahmed Kandash" w:date="2023-08-31T13:32:00Z">
                    <w:rPr>
                      <w:rFonts w:asciiTheme="majorHAnsi" w:eastAsia="Times New Roman" w:hAnsiTheme="majorHAnsi" w:cstheme="majorHAnsi"/>
                      <w:bCs/>
                      <w:sz w:val="14"/>
                      <w:szCs w:val="14"/>
                      <w:highlight w:val="yellow"/>
                    </w:rPr>
                  </w:rPrChange>
                </w:rPr>
                <w:t>Activity 6.3</w:t>
              </w:r>
            </w:ins>
          </w:p>
          <w:p w14:paraId="0EC620BF" w14:textId="7A31E498" w:rsidR="00820173" w:rsidRPr="0092451A" w:rsidRDefault="00820173" w:rsidP="00C64A99">
            <w:pPr>
              <w:pStyle w:val="SymalTableBody"/>
              <w:spacing w:before="20" w:after="20"/>
              <w:jc w:val="center"/>
              <w:rPr>
                <w:rFonts w:asciiTheme="majorHAnsi" w:eastAsia="Times New Roman" w:hAnsiTheme="majorHAnsi" w:cstheme="majorHAnsi"/>
                <w:bCs/>
                <w:sz w:val="14"/>
                <w:szCs w:val="14"/>
                <w:highlight w:val="yellow"/>
                <w:rPrChange w:id="174" w:author="Damian Hagebols" w:date="2023-08-30T20:48:00Z">
                  <w:rPr>
                    <w:rFonts w:asciiTheme="majorHAnsi" w:eastAsia="Times New Roman" w:hAnsiTheme="majorHAnsi" w:cstheme="majorHAnsi"/>
                    <w:bCs/>
                    <w:sz w:val="14"/>
                    <w:szCs w:val="14"/>
                  </w:rPr>
                </w:rPrChange>
              </w:rPr>
            </w:pPr>
          </w:p>
        </w:tc>
        <w:tc>
          <w:tcPr>
            <w:tcW w:w="1223" w:type="pct"/>
            <w:shd w:val="clear" w:color="auto" w:fill="auto"/>
            <w:vAlign w:val="center"/>
          </w:tcPr>
          <w:p w14:paraId="21764AF5" w14:textId="453ACB53" w:rsidR="00AB2540" w:rsidDel="006C4E37" w:rsidRDefault="00AB2540" w:rsidP="00AB2540">
            <w:pPr>
              <w:spacing w:before="60" w:after="60"/>
              <w:rPr>
                <w:ins w:id="175" w:author="Ahmed Kandash" w:date="2023-08-31T13:29:00Z"/>
                <w:del w:id="176" w:author="Damian Hagebols" w:date="2023-08-31T21:55:00Z"/>
                <w:rFonts w:asciiTheme="majorHAnsi" w:eastAsia="Times New Roman" w:hAnsiTheme="majorHAnsi" w:cstheme="majorHAnsi"/>
                <w:sz w:val="14"/>
                <w:szCs w:val="14"/>
                <w:highlight w:val="yellow"/>
              </w:rPr>
            </w:pPr>
            <w:del w:id="177" w:author="Ahmed Kandash" w:date="2023-08-31T13:28:00Z">
              <w:r w:rsidRPr="0092451A" w:rsidDel="003515A7">
                <w:rPr>
                  <w:rFonts w:asciiTheme="majorHAnsi" w:eastAsia="Times New Roman" w:hAnsiTheme="majorHAnsi" w:cstheme="majorHAnsi"/>
                  <w:sz w:val="14"/>
                  <w:szCs w:val="14"/>
                  <w:highlight w:val="yellow"/>
                  <w:rPrChange w:id="178" w:author="Damian Hagebols" w:date="2023-08-30T20:48:00Z">
                    <w:rPr>
                      <w:rFonts w:asciiTheme="majorHAnsi" w:eastAsia="Times New Roman" w:hAnsiTheme="majorHAnsi" w:cstheme="majorHAnsi"/>
                      <w:sz w:val="14"/>
                      <w:szCs w:val="14"/>
                    </w:rPr>
                  </w:rPrChange>
                </w:rPr>
                <w:delText>If it is necessary to drive piles through embankment fill, the full depth of the fill shall be pre</w:delText>
              </w:r>
              <w:r w:rsidRPr="0092451A" w:rsidDel="003515A7">
                <w:rPr>
                  <w:rFonts w:asciiTheme="majorHAnsi" w:eastAsia="Times New Roman" w:hAnsiTheme="majorHAnsi" w:cstheme="majorHAnsi"/>
                  <w:sz w:val="14"/>
                  <w:szCs w:val="14"/>
                  <w:highlight w:val="yellow"/>
                  <w:rPrChange w:id="179" w:author="Damian Hagebols" w:date="2023-08-30T20:48:00Z">
                    <w:rPr>
                      <w:rFonts w:asciiTheme="majorHAnsi" w:eastAsia="Times New Roman" w:hAnsiTheme="majorHAnsi" w:cstheme="majorHAnsi"/>
                      <w:sz w:val="14"/>
                      <w:szCs w:val="14"/>
                    </w:rPr>
                  </w:rPrChange>
                </w:rPr>
                <w:noBreakHyphen/>
                <w:delText>bored prior to pile driving.  The diameter of the pre-bored hole shall not exceed the diagonal dimension of the pile minus 50 mm.</w:delText>
              </w:r>
            </w:del>
          </w:p>
          <w:p w14:paraId="2F2B63D1" w14:textId="12B6DA81" w:rsidR="006C4E37" w:rsidRDefault="006C4E37" w:rsidP="00AB2540">
            <w:pPr>
              <w:spacing w:before="60" w:after="60"/>
              <w:rPr>
                <w:ins w:id="180" w:author="Damian Hagebols" w:date="2023-08-31T21:55:00Z"/>
                <w:rFonts w:asciiTheme="majorHAnsi" w:eastAsia="Times New Roman" w:hAnsiTheme="majorHAnsi" w:cstheme="majorHAnsi"/>
                <w:sz w:val="14"/>
                <w:szCs w:val="14"/>
              </w:rPr>
            </w:pPr>
            <w:ins w:id="181" w:author="Damian Hagebols" w:date="2023-08-31T21:54:00Z">
              <w:r>
                <w:rPr>
                  <w:rFonts w:asciiTheme="majorHAnsi" w:eastAsia="Times New Roman" w:hAnsiTheme="majorHAnsi" w:cstheme="majorHAnsi"/>
                  <w:sz w:val="14"/>
                  <w:szCs w:val="14"/>
                </w:rPr>
                <w:t xml:space="preserve">The pile location is bored </w:t>
              </w:r>
            </w:ins>
            <w:ins w:id="182" w:author="Damian Hagebols" w:date="2023-08-31T21:55:00Z">
              <w:r>
                <w:rPr>
                  <w:rFonts w:asciiTheme="majorHAnsi" w:eastAsia="Times New Roman" w:hAnsiTheme="majorHAnsi" w:cstheme="majorHAnsi"/>
                  <w:sz w:val="14"/>
                  <w:szCs w:val="14"/>
                </w:rPr>
                <w:t xml:space="preserve">to the correct depth and </w:t>
              </w:r>
            </w:ins>
            <w:ins w:id="183" w:author="Ahmed Kandash" w:date="2023-08-31T13:29:00Z">
              <w:del w:id="184" w:author="Damian Hagebols" w:date="2023-08-31T21:54:00Z">
                <w:r w:rsidR="003515A7" w:rsidRPr="003515A7" w:rsidDel="006C4E37">
                  <w:rPr>
                    <w:rFonts w:asciiTheme="majorHAnsi" w:eastAsia="Times New Roman" w:hAnsiTheme="majorHAnsi" w:cstheme="majorHAnsi"/>
                    <w:sz w:val="14"/>
                    <w:szCs w:val="14"/>
                    <w:rPrChange w:id="185" w:author="Ahmed Kandash" w:date="2023-08-31T13:32:00Z">
                      <w:rPr>
                        <w:rFonts w:asciiTheme="majorHAnsi" w:eastAsia="Times New Roman" w:hAnsiTheme="majorHAnsi" w:cstheme="majorHAnsi"/>
                        <w:sz w:val="14"/>
                        <w:szCs w:val="14"/>
                        <w:highlight w:val="yellow"/>
                      </w:rPr>
                    </w:rPrChange>
                  </w:rPr>
                  <w:delText>Th</w:delText>
                </w:r>
              </w:del>
            </w:ins>
            <w:ins w:id="186" w:author="Damian Hagebols" w:date="2023-08-31T21:54:00Z">
              <w:r>
                <w:rPr>
                  <w:rFonts w:asciiTheme="majorHAnsi" w:eastAsia="Times New Roman" w:hAnsiTheme="majorHAnsi" w:cstheme="majorHAnsi"/>
                  <w:sz w:val="14"/>
                  <w:szCs w:val="14"/>
                </w:rPr>
                <w:t>a</w:t>
              </w:r>
            </w:ins>
            <w:ins w:id="187" w:author="Ahmed Kandash" w:date="2023-08-31T13:29:00Z">
              <w:del w:id="188" w:author="Damian Hagebols" w:date="2023-08-31T21:54:00Z">
                <w:r w:rsidR="003515A7" w:rsidRPr="003515A7" w:rsidDel="006C4E37">
                  <w:rPr>
                    <w:rFonts w:asciiTheme="majorHAnsi" w:eastAsia="Times New Roman" w:hAnsiTheme="majorHAnsi" w:cstheme="majorHAnsi"/>
                    <w:sz w:val="14"/>
                    <w:szCs w:val="14"/>
                    <w:rPrChange w:id="189" w:author="Ahmed Kandash" w:date="2023-08-31T13:32:00Z">
                      <w:rPr>
                        <w:rFonts w:asciiTheme="majorHAnsi" w:eastAsia="Times New Roman" w:hAnsiTheme="majorHAnsi" w:cstheme="majorHAnsi"/>
                        <w:sz w:val="14"/>
                        <w:szCs w:val="14"/>
                        <w:highlight w:val="yellow"/>
                      </w:rPr>
                    </w:rPrChange>
                  </w:rPr>
                  <w:delText>e</w:delText>
                </w:r>
              </w:del>
              <w:r w:rsidR="003515A7" w:rsidRPr="003515A7">
                <w:rPr>
                  <w:rFonts w:asciiTheme="majorHAnsi" w:eastAsia="Times New Roman" w:hAnsiTheme="majorHAnsi" w:cstheme="majorHAnsi"/>
                  <w:sz w:val="14"/>
                  <w:szCs w:val="14"/>
                  <w:rPrChange w:id="190" w:author="Ahmed Kandash" w:date="2023-08-31T13:32:00Z">
                    <w:rPr>
                      <w:rFonts w:asciiTheme="majorHAnsi" w:eastAsia="Times New Roman" w:hAnsiTheme="majorHAnsi" w:cstheme="majorHAnsi"/>
                      <w:sz w:val="14"/>
                      <w:szCs w:val="14"/>
                      <w:highlight w:val="yellow"/>
                    </w:rPr>
                  </w:rPrChange>
                </w:rPr>
                <w:t xml:space="preserve"> steel sleeve is inserted into the hole to </w:t>
              </w:r>
              <w:del w:id="191" w:author="Damian Hagebols" w:date="2023-08-31T21:55:00Z">
                <w:r w:rsidR="003515A7" w:rsidRPr="003515A7" w:rsidDel="006C4E37">
                  <w:rPr>
                    <w:rFonts w:asciiTheme="majorHAnsi" w:eastAsia="Times New Roman" w:hAnsiTheme="majorHAnsi" w:cstheme="majorHAnsi"/>
                    <w:sz w:val="14"/>
                    <w:szCs w:val="14"/>
                    <w:rPrChange w:id="192" w:author="Ahmed Kandash" w:date="2023-08-31T13:32:00Z">
                      <w:rPr>
                        <w:rFonts w:asciiTheme="majorHAnsi" w:eastAsia="Times New Roman" w:hAnsiTheme="majorHAnsi" w:cstheme="majorHAnsi"/>
                        <w:sz w:val="14"/>
                        <w:szCs w:val="14"/>
                        <w:highlight w:val="yellow"/>
                      </w:rPr>
                    </w:rPrChange>
                  </w:rPr>
                  <w:delText>prevent the hole from collapsing</w:delText>
                </w:r>
              </w:del>
            </w:ins>
            <w:ins w:id="193" w:author="Damian Hagebols" w:date="2023-08-31T21:55:00Z">
              <w:r>
                <w:rPr>
                  <w:rFonts w:asciiTheme="majorHAnsi" w:eastAsia="Times New Roman" w:hAnsiTheme="majorHAnsi" w:cstheme="majorHAnsi"/>
                  <w:sz w:val="14"/>
                  <w:szCs w:val="14"/>
                </w:rPr>
                <w:t>provide isolation for the pre-cast driven pile</w:t>
              </w:r>
            </w:ins>
            <w:ins w:id="194" w:author="Ahmed Kandash" w:date="2023-08-31T13:29:00Z">
              <w:r w:rsidR="003515A7" w:rsidRPr="003515A7">
                <w:rPr>
                  <w:rFonts w:asciiTheme="majorHAnsi" w:eastAsia="Times New Roman" w:hAnsiTheme="majorHAnsi" w:cstheme="majorHAnsi"/>
                  <w:sz w:val="14"/>
                  <w:szCs w:val="14"/>
                  <w:rPrChange w:id="195" w:author="Ahmed Kandash" w:date="2023-08-31T13:32:00Z">
                    <w:rPr>
                      <w:rFonts w:asciiTheme="majorHAnsi" w:eastAsia="Times New Roman" w:hAnsiTheme="majorHAnsi" w:cstheme="majorHAnsi"/>
                      <w:sz w:val="14"/>
                      <w:szCs w:val="14"/>
                      <w:highlight w:val="yellow"/>
                    </w:rPr>
                  </w:rPrChange>
                </w:rPr>
                <w:t>.</w:t>
              </w:r>
            </w:ins>
          </w:p>
          <w:p w14:paraId="61E2FD93" w14:textId="6B902963" w:rsidR="003515A7" w:rsidRPr="0092451A" w:rsidRDefault="003515A7" w:rsidP="00AB2540">
            <w:pPr>
              <w:spacing w:before="60" w:after="60"/>
              <w:rPr>
                <w:rFonts w:asciiTheme="majorHAnsi" w:eastAsia="Times New Roman" w:hAnsiTheme="majorHAnsi" w:cstheme="majorHAnsi"/>
                <w:sz w:val="14"/>
                <w:szCs w:val="14"/>
                <w:highlight w:val="yellow"/>
                <w:rPrChange w:id="196" w:author="Damian Hagebols" w:date="2023-08-30T20:48:00Z">
                  <w:rPr>
                    <w:rFonts w:asciiTheme="majorHAnsi" w:eastAsia="Times New Roman" w:hAnsiTheme="majorHAnsi" w:cstheme="majorHAnsi"/>
                    <w:sz w:val="14"/>
                    <w:szCs w:val="14"/>
                  </w:rPr>
                </w:rPrChange>
              </w:rPr>
            </w:pPr>
            <w:ins w:id="197" w:author="Ahmed Kandash" w:date="2023-08-31T13:30:00Z">
              <w:r w:rsidRPr="003515A7">
                <w:rPr>
                  <w:rFonts w:asciiTheme="majorHAnsi" w:eastAsia="Times New Roman" w:hAnsiTheme="majorHAnsi" w:cstheme="majorHAnsi"/>
                  <w:sz w:val="14"/>
                  <w:szCs w:val="14"/>
                  <w:rPrChange w:id="198" w:author="Ahmed Kandash" w:date="2023-08-31T13:32:00Z">
                    <w:rPr>
                      <w:rFonts w:asciiTheme="majorHAnsi" w:eastAsia="Times New Roman" w:hAnsiTheme="majorHAnsi" w:cstheme="majorHAnsi"/>
                      <w:sz w:val="14"/>
                      <w:szCs w:val="14"/>
                      <w:highlight w:val="yellow"/>
                    </w:rPr>
                  </w:rPrChange>
                </w:rPr>
                <w:t>The voids between the embankment fill material and the outside wall of the sleeves</w:t>
              </w:r>
            </w:ins>
            <w:ins w:id="199" w:author="Damian Hagebols" w:date="2023-08-31T21:54:00Z">
              <w:r w:rsidR="006C4E37">
                <w:rPr>
                  <w:rFonts w:asciiTheme="majorHAnsi" w:eastAsia="Times New Roman" w:hAnsiTheme="majorHAnsi" w:cstheme="majorHAnsi"/>
                  <w:sz w:val="14"/>
                  <w:szCs w:val="14"/>
                </w:rPr>
                <w:t xml:space="preserve"> (if any)</w:t>
              </w:r>
            </w:ins>
            <w:ins w:id="200" w:author="Ahmed Kandash" w:date="2023-08-31T13:30:00Z">
              <w:r w:rsidRPr="003515A7">
                <w:rPr>
                  <w:rFonts w:asciiTheme="majorHAnsi" w:eastAsia="Times New Roman" w:hAnsiTheme="majorHAnsi" w:cstheme="majorHAnsi"/>
                  <w:sz w:val="14"/>
                  <w:szCs w:val="14"/>
                  <w:rPrChange w:id="201" w:author="Ahmed Kandash" w:date="2023-08-31T13:32:00Z">
                    <w:rPr>
                      <w:rFonts w:asciiTheme="majorHAnsi" w:eastAsia="Times New Roman" w:hAnsiTheme="majorHAnsi" w:cstheme="majorHAnsi"/>
                      <w:sz w:val="14"/>
                      <w:szCs w:val="14"/>
                      <w:highlight w:val="yellow"/>
                    </w:rPr>
                  </w:rPrChange>
                </w:rPr>
                <w:t xml:space="preserve"> </w:t>
              </w:r>
            </w:ins>
            <w:ins w:id="202" w:author="Ahmed Kandash" w:date="2023-08-31T13:32:00Z">
              <w:r w:rsidRPr="003515A7">
                <w:rPr>
                  <w:rFonts w:asciiTheme="majorHAnsi" w:eastAsia="Times New Roman" w:hAnsiTheme="majorHAnsi" w:cstheme="majorHAnsi"/>
                  <w:sz w:val="14"/>
                  <w:szCs w:val="14"/>
                  <w:rPrChange w:id="203" w:author="Ahmed Kandash" w:date="2023-08-31T13:32:00Z">
                    <w:rPr>
                      <w:rFonts w:asciiTheme="majorHAnsi" w:eastAsia="Times New Roman" w:hAnsiTheme="majorHAnsi" w:cstheme="majorHAnsi"/>
                      <w:sz w:val="14"/>
                      <w:szCs w:val="14"/>
                      <w:highlight w:val="yellow"/>
                    </w:rPr>
                  </w:rPrChange>
                </w:rPr>
                <w:t>are</w:t>
              </w:r>
            </w:ins>
            <w:ins w:id="204" w:author="Ahmed Kandash" w:date="2023-08-31T13:31:00Z">
              <w:r w:rsidRPr="003515A7">
                <w:rPr>
                  <w:rFonts w:asciiTheme="majorHAnsi" w:eastAsia="Times New Roman" w:hAnsiTheme="majorHAnsi" w:cstheme="majorHAnsi"/>
                  <w:sz w:val="14"/>
                  <w:szCs w:val="14"/>
                  <w:rPrChange w:id="205" w:author="Ahmed Kandash" w:date="2023-08-31T13:32:00Z">
                    <w:rPr>
                      <w:rFonts w:asciiTheme="majorHAnsi" w:eastAsia="Times New Roman" w:hAnsiTheme="majorHAnsi" w:cstheme="majorHAnsi"/>
                      <w:sz w:val="14"/>
                      <w:szCs w:val="14"/>
                      <w:highlight w:val="yellow"/>
                    </w:rPr>
                  </w:rPrChange>
                </w:rPr>
                <w:t xml:space="preserve"> grouted using sand grout</w:t>
              </w:r>
            </w:ins>
            <w:ins w:id="206" w:author="Damian Hagebols" w:date="2023-08-31T21:54:00Z">
              <w:r w:rsidR="006C4E37">
                <w:rPr>
                  <w:rFonts w:asciiTheme="majorHAnsi" w:eastAsia="Times New Roman" w:hAnsiTheme="majorHAnsi" w:cstheme="majorHAnsi"/>
                  <w:sz w:val="14"/>
                  <w:szCs w:val="14"/>
                </w:rPr>
                <w:t>.</w:t>
              </w:r>
            </w:ins>
            <w:ins w:id="207" w:author="Ahmed Kandash" w:date="2023-08-31T13:31:00Z">
              <w:del w:id="208" w:author="Damian Hagebols" w:date="2023-08-31T21:54:00Z">
                <w:r w:rsidRPr="003515A7" w:rsidDel="006C4E37">
                  <w:rPr>
                    <w:rFonts w:asciiTheme="majorHAnsi" w:eastAsia="Times New Roman" w:hAnsiTheme="majorHAnsi" w:cstheme="majorHAnsi"/>
                    <w:sz w:val="14"/>
                    <w:szCs w:val="14"/>
                    <w:rPrChange w:id="209" w:author="Ahmed Kandash" w:date="2023-08-31T13:32:00Z">
                      <w:rPr>
                        <w:rFonts w:asciiTheme="majorHAnsi" w:eastAsia="Times New Roman" w:hAnsiTheme="majorHAnsi" w:cstheme="majorHAnsi"/>
                        <w:sz w:val="14"/>
                        <w:szCs w:val="14"/>
                        <w:highlight w:val="yellow"/>
                      </w:rPr>
                    </w:rPrChange>
                  </w:rPr>
                  <w:delText xml:space="preserve"> poured from concrete truck</w:delText>
                </w:r>
              </w:del>
            </w:ins>
            <w:ins w:id="210" w:author="Ahmed Kandash" w:date="2023-08-31T13:32:00Z">
              <w:del w:id="211" w:author="Damian Hagebols" w:date="2023-08-31T21:54:00Z">
                <w:r w:rsidRPr="003515A7" w:rsidDel="006C4E37">
                  <w:rPr>
                    <w:rFonts w:asciiTheme="majorHAnsi" w:eastAsia="Times New Roman" w:hAnsiTheme="majorHAnsi" w:cstheme="majorHAnsi"/>
                    <w:sz w:val="14"/>
                    <w:szCs w:val="14"/>
                    <w:rPrChange w:id="212" w:author="Ahmed Kandash" w:date="2023-08-31T13:32:00Z">
                      <w:rPr>
                        <w:rFonts w:asciiTheme="majorHAnsi" w:eastAsia="Times New Roman" w:hAnsiTheme="majorHAnsi" w:cstheme="majorHAnsi"/>
                        <w:sz w:val="14"/>
                        <w:szCs w:val="14"/>
                        <w:highlight w:val="yellow"/>
                      </w:rPr>
                    </w:rPrChange>
                  </w:rPr>
                  <w:delText>s shoots.</w:delText>
                </w:r>
              </w:del>
            </w:ins>
          </w:p>
        </w:tc>
        <w:tc>
          <w:tcPr>
            <w:tcW w:w="379" w:type="pct"/>
            <w:shd w:val="clear" w:color="auto" w:fill="auto"/>
            <w:vAlign w:val="center"/>
          </w:tcPr>
          <w:p w14:paraId="5C26E776" w14:textId="3AE0BF1C" w:rsidR="00AB2540" w:rsidRPr="003515A7" w:rsidRDefault="00AB2540" w:rsidP="00AB2540">
            <w:pPr>
              <w:pStyle w:val="SymalTableBody"/>
              <w:spacing w:before="20" w:after="20"/>
              <w:jc w:val="center"/>
              <w:rPr>
                <w:sz w:val="14"/>
                <w:szCs w:val="14"/>
              </w:rPr>
            </w:pPr>
            <w:r w:rsidRPr="003515A7">
              <w:rPr>
                <w:sz w:val="14"/>
                <w:szCs w:val="14"/>
              </w:rPr>
              <w:t>Each Lot</w:t>
            </w:r>
          </w:p>
        </w:tc>
        <w:tc>
          <w:tcPr>
            <w:tcW w:w="254" w:type="pct"/>
            <w:shd w:val="clear" w:color="auto" w:fill="auto"/>
            <w:vAlign w:val="center"/>
          </w:tcPr>
          <w:p w14:paraId="5B8A8BC2" w14:textId="3473329A" w:rsidR="00AB2540" w:rsidRPr="003515A7" w:rsidRDefault="00AB2540" w:rsidP="00AB2540">
            <w:pPr>
              <w:pStyle w:val="SymalTableBody"/>
              <w:spacing w:before="20" w:after="20"/>
              <w:jc w:val="center"/>
              <w:rPr>
                <w:sz w:val="14"/>
                <w:szCs w:val="14"/>
              </w:rPr>
            </w:pPr>
            <w:r w:rsidRPr="003515A7">
              <w:rPr>
                <w:sz w:val="16"/>
                <w:szCs w:val="16"/>
              </w:rPr>
              <w:t>R</w:t>
            </w:r>
          </w:p>
        </w:tc>
        <w:tc>
          <w:tcPr>
            <w:tcW w:w="243" w:type="pct"/>
            <w:shd w:val="clear" w:color="auto" w:fill="auto"/>
            <w:vAlign w:val="center"/>
          </w:tcPr>
          <w:p w14:paraId="6D206EE9" w14:textId="4268FAB6" w:rsidR="00AB2540" w:rsidRPr="003515A7" w:rsidRDefault="00AB2540" w:rsidP="00AB2540">
            <w:pPr>
              <w:pStyle w:val="SymalTableBody"/>
              <w:spacing w:before="20" w:after="20"/>
              <w:jc w:val="center"/>
              <w:rPr>
                <w:sz w:val="14"/>
                <w:szCs w:val="14"/>
              </w:rPr>
            </w:pPr>
            <w:r w:rsidRPr="003515A7">
              <w:rPr>
                <w:sz w:val="16"/>
                <w:szCs w:val="16"/>
              </w:rPr>
              <w:t>SE</w:t>
            </w:r>
          </w:p>
        </w:tc>
        <w:tc>
          <w:tcPr>
            <w:tcW w:w="244" w:type="pct"/>
            <w:shd w:val="clear" w:color="auto" w:fill="auto"/>
            <w:vAlign w:val="center"/>
          </w:tcPr>
          <w:p w14:paraId="104BCDE5" w14:textId="50AF618E" w:rsidR="00AB2540" w:rsidRPr="0092451A" w:rsidRDefault="00AB2540" w:rsidP="00AB2540">
            <w:pPr>
              <w:pStyle w:val="SymalTableBody"/>
              <w:spacing w:before="20" w:after="20"/>
              <w:jc w:val="center"/>
              <w:rPr>
                <w:b/>
                <w:bCs/>
                <w:szCs w:val="18"/>
                <w:highlight w:val="yellow"/>
                <w:rPrChange w:id="213" w:author="Damian Hagebols" w:date="2023-08-30T20:48:00Z">
                  <w:rPr>
                    <w:b/>
                    <w:bCs/>
                    <w:szCs w:val="18"/>
                  </w:rPr>
                </w:rPrChange>
              </w:rPr>
            </w:pPr>
          </w:p>
        </w:tc>
        <w:tc>
          <w:tcPr>
            <w:tcW w:w="293" w:type="pct"/>
            <w:shd w:val="clear" w:color="auto" w:fill="auto"/>
          </w:tcPr>
          <w:p w14:paraId="47267760" w14:textId="77777777" w:rsidR="00AB2540" w:rsidRPr="0092451A" w:rsidRDefault="00AB2540" w:rsidP="00AB2540">
            <w:pPr>
              <w:pStyle w:val="SymalTableBody"/>
              <w:spacing w:before="20" w:after="20"/>
              <w:jc w:val="center"/>
              <w:rPr>
                <w:b/>
                <w:bCs/>
                <w:szCs w:val="18"/>
                <w:highlight w:val="yellow"/>
                <w:rPrChange w:id="214" w:author="Damian Hagebols" w:date="2023-08-30T20:48:00Z">
                  <w:rPr>
                    <w:b/>
                    <w:bCs/>
                    <w:szCs w:val="18"/>
                  </w:rPr>
                </w:rPrChange>
              </w:rPr>
            </w:pPr>
          </w:p>
        </w:tc>
        <w:tc>
          <w:tcPr>
            <w:tcW w:w="243" w:type="pct"/>
            <w:shd w:val="clear" w:color="auto" w:fill="auto"/>
          </w:tcPr>
          <w:p w14:paraId="29BE65A8" w14:textId="77777777" w:rsidR="00AB2540" w:rsidRPr="0092451A" w:rsidRDefault="00AB2540" w:rsidP="00AB2540">
            <w:pPr>
              <w:pStyle w:val="SymalTableBody"/>
              <w:spacing w:before="20" w:after="20"/>
              <w:jc w:val="center"/>
              <w:rPr>
                <w:b/>
                <w:bCs/>
                <w:szCs w:val="18"/>
                <w:highlight w:val="yellow"/>
                <w:rPrChange w:id="215" w:author="Damian Hagebols" w:date="2023-08-30T20:48:00Z">
                  <w:rPr>
                    <w:b/>
                    <w:bCs/>
                    <w:szCs w:val="18"/>
                  </w:rPr>
                </w:rPrChange>
              </w:rPr>
            </w:pPr>
          </w:p>
        </w:tc>
        <w:tc>
          <w:tcPr>
            <w:tcW w:w="569" w:type="pct"/>
            <w:shd w:val="clear" w:color="auto" w:fill="auto"/>
          </w:tcPr>
          <w:p w14:paraId="084EB853" w14:textId="77777777" w:rsidR="00AB2540" w:rsidRPr="0092451A" w:rsidRDefault="00AB2540" w:rsidP="00AB2540">
            <w:pPr>
              <w:pStyle w:val="Tabletext"/>
              <w:rPr>
                <w:rFonts w:asciiTheme="majorHAnsi" w:hAnsiTheme="majorHAnsi" w:cstheme="majorHAnsi"/>
                <w:sz w:val="14"/>
                <w:szCs w:val="14"/>
                <w:highlight w:val="yellow"/>
                <w:rPrChange w:id="216" w:author="Damian Hagebols" w:date="2023-08-30T20:48:00Z">
                  <w:rPr>
                    <w:rFonts w:asciiTheme="majorHAnsi" w:hAnsiTheme="majorHAnsi" w:cstheme="majorHAnsi"/>
                    <w:sz w:val="14"/>
                    <w:szCs w:val="14"/>
                  </w:rPr>
                </w:rPrChange>
              </w:rPr>
            </w:pPr>
          </w:p>
        </w:tc>
      </w:tr>
      <w:tr w:rsidR="00A12348" w:rsidRPr="00741190" w14:paraId="427A4764" w14:textId="77777777" w:rsidTr="00572555">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Change w:id="217" w:author="Damian Hagebols" w:date="2023-08-30T20:41:00Z">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
          </w:tblPrExChange>
        </w:tblPrEx>
        <w:trPr>
          <w:trHeight w:val="1042"/>
          <w:jc w:val="center"/>
          <w:ins w:id="218" w:author="Damian Hagebols" w:date="2023-08-30T20:41:00Z"/>
          <w:trPrChange w:id="219" w:author="Damian Hagebols" w:date="2023-08-30T20:41:00Z">
            <w:trPr>
              <w:gridBefore w:val="1"/>
              <w:trHeight w:val="1042"/>
              <w:jc w:val="center"/>
            </w:trPr>
          </w:trPrChange>
        </w:trPr>
        <w:tc>
          <w:tcPr>
            <w:tcW w:w="243" w:type="pct"/>
            <w:shd w:val="clear" w:color="auto" w:fill="auto"/>
            <w:vAlign w:val="center"/>
            <w:tcPrChange w:id="220" w:author="Damian Hagebols" w:date="2023-08-30T20:41:00Z">
              <w:tcPr>
                <w:tcW w:w="243" w:type="pct"/>
                <w:gridSpan w:val="2"/>
                <w:shd w:val="clear" w:color="auto" w:fill="auto"/>
                <w:vAlign w:val="center"/>
              </w:tcPr>
            </w:tcPrChange>
          </w:tcPr>
          <w:p w14:paraId="4CEFB934" w14:textId="126921FB" w:rsidR="00A12348" w:rsidRPr="00CA4294" w:rsidRDefault="00A12348" w:rsidP="00A12348">
            <w:pPr>
              <w:pStyle w:val="SymalTableBody"/>
              <w:spacing w:before="20" w:after="20"/>
              <w:rPr>
                <w:ins w:id="221" w:author="Damian Hagebols" w:date="2023-08-30T20:41:00Z"/>
                <w:sz w:val="14"/>
                <w:szCs w:val="14"/>
              </w:rPr>
            </w:pPr>
            <w:ins w:id="222" w:author="Damian Hagebols" w:date="2023-08-30T20:41:00Z">
              <w:r>
                <w:rPr>
                  <w:sz w:val="14"/>
                  <w:szCs w:val="14"/>
                </w:rPr>
                <w:t>2.3</w:t>
              </w:r>
            </w:ins>
          </w:p>
        </w:tc>
        <w:tc>
          <w:tcPr>
            <w:tcW w:w="968" w:type="pct"/>
            <w:shd w:val="clear" w:color="auto" w:fill="auto"/>
            <w:vAlign w:val="center"/>
            <w:tcPrChange w:id="223" w:author="Damian Hagebols" w:date="2023-08-30T20:41:00Z">
              <w:tcPr>
                <w:tcW w:w="968" w:type="pct"/>
                <w:gridSpan w:val="2"/>
                <w:shd w:val="clear" w:color="auto" w:fill="auto"/>
                <w:vAlign w:val="center"/>
              </w:tcPr>
            </w:tcPrChange>
          </w:tcPr>
          <w:p w14:paraId="23A0CCB2" w14:textId="2D3EDC53" w:rsidR="00A12348" w:rsidRPr="00CA4294" w:rsidRDefault="00A12348" w:rsidP="00A12348">
            <w:pPr>
              <w:pStyle w:val="SymalTableBody"/>
              <w:spacing w:before="20" w:after="20"/>
              <w:rPr>
                <w:ins w:id="224" w:author="Damian Hagebols" w:date="2023-08-30T20:41:00Z"/>
                <w:sz w:val="14"/>
                <w:szCs w:val="14"/>
              </w:rPr>
            </w:pPr>
            <w:ins w:id="225" w:author="Damian Hagebols" w:date="2023-08-30T20:41:00Z">
              <w:r>
                <w:rPr>
                  <w:sz w:val="14"/>
                  <w:szCs w:val="14"/>
                </w:rPr>
                <w:t>Pile driving records</w:t>
              </w:r>
            </w:ins>
          </w:p>
        </w:tc>
        <w:tc>
          <w:tcPr>
            <w:tcW w:w="341" w:type="pct"/>
            <w:tcBorders>
              <w:bottom w:val="single" w:sz="4" w:space="0" w:color="auto"/>
            </w:tcBorders>
            <w:shd w:val="clear" w:color="auto" w:fill="auto"/>
            <w:vAlign w:val="center"/>
            <w:tcPrChange w:id="226" w:author="Damian Hagebols" w:date="2023-08-30T20:41:00Z">
              <w:tcPr>
                <w:tcW w:w="341" w:type="pct"/>
                <w:gridSpan w:val="2"/>
                <w:tcBorders>
                  <w:bottom w:val="single" w:sz="4" w:space="0" w:color="auto"/>
                </w:tcBorders>
                <w:shd w:val="clear" w:color="auto" w:fill="auto"/>
                <w:vAlign w:val="center"/>
              </w:tcPr>
            </w:tcPrChange>
          </w:tcPr>
          <w:p w14:paraId="5F97317E" w14:textId="325CCCFF" w:rsidR="00A12348" w:rsidRDefault="00A12348" w:rsidP="00A12348">
            <w:pPr>
              <w:pStyle w:val="SymalTableBody"/>
              <w:spacing w:before="20" w:after="20"/>
              <w:jc w:val="center"/>
              <w:rPr>
                <w:ins w:id="227" w:author="Damian Hagebols" w:date="2023-08-30T20:41:00Z"/>
                <w:sz w:val="14"/>
                <w:szCs w:val="14"/>
              </w:rPr>
            </w:pPr>
            <w:ins w:id="228" w:author="Damian Hagebols" w:date="2023-08-30T20:41:00Z">
              <w:r>
                <w:rPr>
                  <w:sz w:val="14"/>
                  <w:szCs w:val="14"/>
                </w:rPr>
                <w:t>VR 605.0</w:t>
              </w:r>
            </w:ins>
            <w:r w:rsidR="00672CB1">
              <w:rPr>
                <w:sz w:val="14"/>
                <w:szCs w:val="14"/>
              </w:rPr>
              <w:t>6</w:t>
            </w:r>
          </w:p>
          <w:p w14:paraId="6AD9831B" w14:textId="77777777" w:rsidR="00A12348" w:rsidRDefault="00A12348" w:rsidP="00A12348">
            <w:pPr>
              <w:pStyle w:val="SymalTableBody"/>
              <w:rPr>
                <w:ins w:id="229" w:author="Damian Hagebols" w:date="2023-08-30T20:41:00Z"/>
                <w:sz w:val="14"/>
                <w:szCs w:val="14"/>
              </w:rPr>
            </w:pPr>
          </w:p>
        </w:tc>
        <w:tc>
          <w:tcPr>
            <w:tcW w:w="1223" w:type="pct"/>
            <w:tcBorders>
              <w:bottom w:val="single" w:sz="4" w:space="0" w:color="auto"/>
            </w:tcBorders>
            <w:shd w:val="clear" w:color="auto" w:fill="auto"/>
            <w:vAlign w:val="center"/>
            <w:tcPrChange w:id="230" w:author="Damian Hagebols" w:date="2023-08-30T20:41:00Z">
              <w:tcPr>
                <w:tcW w:w="1223" w:type="pct"/>
                <w:gridSpan w:val="2"/>
                <w:tcBorders>
                  <w:bottom w:val="single" w:sz="4" w:space="0" w:color="auto"/>
                </w:tcBorders>
                <w:shd w:val="clear" w:color="auto" w:fill="auto"/>
                <w:vAlign w:val="center"/>
              </w:tcPr>
            </w:tcPrChange>
          </w:tcPr>
          <w:p w14:paraId="4652AAB4" w14:textId="77777777" w:rsidR="00A12348" w:rsidRDefault="00A12348" w:rsidP="00A12348">
            <w:pPr>
              <w:pStyle w:val="SymalTableBody"/>
              <w:spacing w:before="20" w:after="20"/>
              <w:rPr>
                <w:ins w:id="231" w:author="Damian Hagebols" w:date="2023-08-30T20:41:00Z"/>
                <w:rFonts w:asciiTheme="majorHAnsi" w:hAnsiTheme="majorHAnsi" w:cstheme="majorHAnsi"/>
                <w:sz w:val="14"/>
                <w:szCs w:val="14"/>
              </w:rPr>
            </w:pPr>
            <w:ins w:id="232" w:author="Damian Hagebols" w:date="2023-08-30T20:41:00Z">
              <w:r>
                <w:rPr>
                  <w:rFonts w:asciiTheme="majorHAnsi" w:hAnsiTheme="majorHAnsi" w:cstheme="majorHAnsi"/>
                  <w:sz w:val="14"/>
                  <w:szCs w:val="14"/>
                </w:rPr>
                <w:t>The following records have been retained for each pile being driven:</w:t>
              </w:r>
            </w:ins>
          </w:p>
          <w:p w14:paraId="6C6BA5DD" w14:textId="77777777" w:rsidR="00A12348" w:rsidRPr="0066684A" w:rsidRDefault="00A12348" w:rsidP="00A12348">
            <w:pPr>
              <w:pStyle w:val="SymalTableBody"/>
              <w:spacing w:before="20" w:after="20"/>
              <w:rPr>
                <w:ins w:id="233" w:author="Damian Hagebols" w:date="2023-08-30T20:41:00Z"/>
                <w:rFonts w:asciiTheme="majorHAnsi" w:hAnsiTheme="majorHAnsi" w:cstheme="majorHAnsi"/>
                <w:sz w:val="14"/>
                <w:szCs w:val="14"/>
              </w:rPr>
            </w:pPr>
            <w:ins w:id="234" w:author="Damian Hagebols" w:date="2023-08-30T20:41:00Z">
              <w:r w:rsidRPr="0066684A">
                <w:rPr>
                  <w:rFonts w:asciiTheme="majorHAnsi" w:hAnsiTheme="majorHAnsi" w:cstheme="majorHAnsi"/>
                  <w:sz w:val="14"/>
                  <w:szCs w:val="14"/>
                </w:rPr>
                <w:t>(a)</w:t>
              </w:r>
              <w:r>
                <w:rPr>
                  <w:rFonts w:asciiTheme="majorHAnsi" w:hAnsiTheme="majorHAnsi" w:cstheme="majorHAnsi"/>
                  <w:sz w:val="14"/>
                  <w:szCs w:val="14"/>
                </w:rPr>
                <w:t xml:space="preserve"> </w:t>
              </w:r>
              <w:r w:rsidRPr="0066684A">
                <w:rPr>
                  <w:rFonts w:asciiTheme="majorHAnsi" w:hAnsiTheme="majorHAnsi" w:cstheme="majorHAnsi"/>
                  <w:sz w:val="14"/>
                  <w:szCs w:val="14"/>
                </w:rPr>
                <w:t>manufacturing lot number and date of casting</w:t>
              </w:r>
            </w:ins>
          </w:p>
          <w:p w14:paraId="78C6ED64" w14:textId="77777777" w:rsidR="00A12348" w:rsidRPr="0066684A" w:rsidRDefault="00A12348" w:rsidP="00A12348">
            <w:pPr>
              <w:pStyle w:val="SymalTableBody"/>
              <w:spacing w:before="20" w:after="20"/>
              <w:rPr>
                <w:ins w:id="235" w:author="Damian Hagebols" w:date="2023-08-30T20:41:00Z"/>
                <w:rFonts w:asciiTheme="majorHAnsi" w:hAnsiTheme="majorHAnsi" w:cstheme="majorHAnsi"/>
                <w:sz w:val="14"/>
                <w:szCs w:val="14"/>
              </w:rPr>
            </w:pPr>
            <w:ins w:id="236" w:author="Damian Hagebols" w:date="2023-08-30T20:41:00Z">
              <w:r w:rsidRPr="0066684A">
                <w:rPr>
                  <w:rFonts w:asciiTheme="majorHAnsi" w:hAnsiTheme="majorHAnsi" w:cstheme="majorHAnsi"/>
                  <w:sz w:val="14"/>
                  <w:szCs w:val="14"/>
                </w:rPr>
                <w:t>(b)</w:t>
              </w:r>
              <w:r>
                <w:rPr>
                  <w:rFonts w:asciiTheme="majorHAnsi" w:hAnsiTheme="majorHAnsi" w:cstheme="majorHAnsi"/>
                  <w:sz w:val="14"/>
                  <w:szCs w:val="14"/>
                </w:rPr>
                <w:t xml:space="preserve"> </w:t>
              </w:r>
              <w:r w:rsidRPr="0066684A">
                <w:rPr>
                  <w:rFonts w:asciiTheme="majorHAnsi" w:hAnsiTheme="majorHAnsi" w:cstheme="majorHAnsi"/>
                  <w:sz w:val="14"/>
                  <w:szCs w:val="14"/>
                </w:rPr>
                <w:t>location in pile group</w:t>
              </w:r>
            </w:ins>
          </w:p>
          <w:p w14:paraId="028E1AEE" w14:textId="77777777" w:rsidR="00A12348" w:rsidRPr="0066684A" w:rsidRDefault="00A12348" w:rsidP="00A12348">
            <w:pPr>
              <w:pStyle w:val="SymalTableBody"/>
              <w:spacing w:before="20" w:after="20"/>
              <w:rPr>
                <w:ins w:id="237" w:author="Damian Hagebols" w:date="2023-08-30T20:41:00Z"/>
                <w:rFonts w:asciiTheme="majorHAnsi" w:hAnsiTheme="majorHAnsi" w:cstheme="majorHAnsi"/>
                <w:sz w:val="14"/>
                <w:szCs w:val="14"/>
              </w:rPr>
            </w:pPr>
            <w:ins w:id="238" w:author="Damian Hagebols" w:date="2023-08-30T20:41:00Z">
              <w:r w:rsidRPr="0066684A">
                <w:rPr>
                  <w:rFonts w:asciiTheme="majorHAnsi" w:hAnsiTheme="majorHAnsi" w:cstheme="majorHAnsi"/>
                  <w:sz w:val="14"/>
                  <w:szCs w:val="14"/>
                </w:rPr>
                <w:t>(c)</w:t>
              </w:r>
              <w:r>
                <w:rPr>
                  <w:rFonts w:asciiTheme="majorHAnsi" w:hAnsiTheme="majorHAnsi" w:cstheme="majorHAnsi"/>
                  <w:sz w:val="14"/>
                  <w:szCs w:val="14"/>
                </w:rPr>
                <w:t xml:space="preserve"> </w:t>
              </w:r>
              <w:r w:rsidRPr="0066684A">
                <w:rPr>
                  <w:rFonts w:asciiTheme="majorHAnsi" w:hAnsiTheme="majorHAnsi" w:cstheme="majorHAnsi"/>
                  <w:sz w:val="14"/>
                  <w:szCs w:val="14"/>
                </w:rPr>
                <w:t>length prior to driving</w:t>
              </w:r>
            </w:ins>
          </w:p>
          <w:p w14:paraId="20ABCAD8" w14:textId="77777777" w:rsidR="00A12348" w:rsidRPr="0066684A" w:rsidRDefault="00A12348" w:rsidP="00A12348">
            <w:pPr>
              <w:pStyle w:val="SymalTableBody"/>
              <w:spacing w:before="20" w:after="20"/>
              <w:rPr>
                <w:ins w:id="239" w:author="Damian Hagebols" w:date="2023-08-30T20:41:00Z"/>
                <w:rFonts w:asciiTheme="majorHAnsi" w:hAnsiTheme="majorHAnsi" w:cstheme="majorHAnsi"/>
                <w:sz w:val="14"/>
                <w:szCs w:val="14"/>
              </w:rPr>
            </w:pPr>
            <w:ins w:id="240" w:author="Damian Hagebols" w:date="2023-08-30T20:41:00Z">
              <w:r w:rsidRPr="0066684A">
                <w:rPr>
                  <w:rFonts w:asciiTheme="majorHAnsi" w:hAnsiTheme="majorHAnsi" w:cstheme="majorHAnsi"/>
                  <w:sz w:val="14"/>
                  <w:szCs w:val="14"/>
                </w:rPr>
                <w:t>(d)</w:t>
              </w:r>
              <w:r>
                <w:rPr>
                  <w:rFonts w:asciiTheme="majorHAnsi" w:hAnsiTheme="majorHAnsi" w:cstheme="majorHAnsi"/>
                  <w:sz w:val="14"/>
                  <w:szCs w:val="14"/>
                </w:rPr>
                <w:t xml:space="preserve"> </w:t>
              </w:r>
              <w:r w:rsidRPr="0066684A">
                <w:rPr>
                  <w:rFonts w:asciiTheme="majorHAnsi" w:hAnsiTheme="majorHAnsi" w:cstheme="majorHAnsi"/>
                  <w:sz w:val="14"/>
                  <w:szCs w:val="14"/>
                </w:rPr>
                <w:t>date of driving</w:t>
              </w:r>
            </w:ins>
          </w:p>
          <w:p w14:paraId="799184A7" w14:textId="77777777" w:rsidR="00A12348" w:rsidRPr="0066684A" w:rsidRDefault="00A12348" w:rsidP="00A12348">
            <w:pPr>
              <w:pStyle w:val="SymalTableBody"/>
              <w:spacing w:before="20" w:after="20"/>
              <w:rPr>
                <w:ins w:id="241" w:author="Damian Hagebols" w:date="2023-08-30T20:41:00Z"/>
                <w:rFonts w:asciiTheme="majorHAnsi" w:hAnsiTheme="majorHAnsi" w:cstheme="majorHAnsi"/>
                <w:sz w:val="14"/>
                <w:szCs w:val="14"/>
              </w:rPr>
            </w:pPr>
            <w:ins w:id="242" w:author="Damian Hagebols" w:date="2023-08-30T20:41:00Z">
              <w:r w:rsidRPr="0066684A">
                <w:rPr>
                  <w:rFonts w:asciiTheme="majorHAnsi" w:hAnsiTheme="majorHAnsi" w:cstheme="majorHAnsi"/>
                  <w:sz w:val="14"/>
                  <w:szCs w:val="14"/>
                </w:rPr>
                <w:t>(e)</w:t>
              </w:r>
              <w:r>
                <w:rPr>
                  <w:rFonts w:asciiTheme="majorHAnsi" w:hAnsiTheme="majorHAnsi" w:cstheme="majorHAnsi"/>
                  <w:sz w:val="14"/>
                  <w:szCs w:val="14"/>
                </w:rPr>
                <w:t xml:space="preserve"> </w:t>
              </w:r>
              <w:r w:rsidRPr="0066684A">
                <w:rPr>
                  <w:rFonts w:asciiTheme="majorHAnsi" w:hAnsiTheme="majorHAnsi" w:cstheme="majorHAnsi"/>
                  <w:sz w:val="14"/>
                  <w:szCs w:val="14"/>
                </w:rPr>
                <w:t>toe level</w:t>
              </w:r>
            </w:ins>
          </w:p>
          <w:p w14:paraId="5E9AF6BF" w14:textId="77777777" w:rsidR="00A12348" w:rsidRPr="0066684A" w:rsidRDefault="00A12348" w:rsidP="00A12348">
            <w:pPr>
              <w:pStyle w:val="SymalTableBody"/>
              <w:spacing w:before="20" w:after="20"/>
              <w:rPr>
                <w:ins w:id="243" w:author="Damian Hagebols" w:date="2023-08-30T20:41:00Z"/>
                <w:rFonts w:asciiTheme="majorHAnsi" w:hAnsiTheme="majorHAnsi" w:cstheme="majorHAnsi"/>
                <w:sz w:val="14"/>
                <w:szCs w:val="14"/>
              </w:rPr>
            </w:pPr>
            <w:ins w:id="244" w:author="Damian Hagebols" w:date="2023-08-30T20:41:00Z">
              <w:r w:rsidRPr="0066684A">
                <w:rPr>
                  <w:rFonts w:asciiTheme="majorHAnsi" w:hAnsiTheme="majorHAnsi" w:cstheme="majorHAnsi"/>
                  <w:sz w:val="14"/>
                  <w:szCs w:val="14"/>
                </w:rPr>
                <w:t>(f)</w:t>
              </w:r>
              <w:r>
                <w:rPr>
                  <w:rFonts w:asciiTheme="majorHAnsi" w:hAnsiTheme="majorHAnsi" w:cstheme="majorHAnsi"/>
                  <w:sz w:val="14"/>
                  <w:szCs w:val="14"/>
                </w:rPr>
                <w:t xml:space="preserve"> </w:t>
              </w:r>
              <w:r w:rsidRPr="0066684A">
                <w:rPr>
                  <w:rFonts w:asciiTheme="majorHAnsi" w:hAnsiTheme="majorHAnsi" w:cstheme="majorHAnsi"/>
                  <w:sz w:val="14"/>
                  <w:szCs w:val="14"/>
                </w:rPr>
                <w:t>traces of set measurements showing set and temporary compression</w:t>
              </w:r>
            </w:ins>
          </w:p>
          <w:p w14:paraId="79F8F5CB" w14:textId="77777777" w:rsidR="00A12348" w:rsidRPr="0066684A" w:rsidRDefault="00A12348" w:rsidP="00A12348">
            <w:pPr>
              <w:pStyle w:val="SymalTableBody"/>
              <w:spacing w:before="20" w:after="20"/>
              <w:rPr>
                <w:ins w:id="245" w:author="Damian Hagebols" w:date="2023-08-30T20:41:00Z"/>
                <w:rFonts w:asciiTheme="majorHAnsi" w:hAnsiTheme="majorHAnsi" w:cstheme="majorHAnsi"/>
                <w:sz w:val="14"/>
                <w:szCs w:val="14"/>
              </w:rPr>
            </w:pPr>
            <w:ins w:id="246" w:author="Damian Hagebols" w:date="2023-08-30T20:41:00Z">
              <w:r w:rsidRPr="0066684A">
                <w:rPr>
                  <w:rFonts w:asciiTheme="majorHAnsi" w:hAnsiTheme="majorHAnsi" w:cstheme="majorHAnsi"/>
                  <w:sz w:val="14"/>
                  <w:szCs w:val="14"/>
                </w:rPr>
                <w:t>(g)</w:t>
              </w:r>
              <w:r>
                <w:rPr>
                  <w:rFonts w:asciiTheme="majorHAnsi" w:hAnsiTheme="majorHAnsi" w:cstheme="majorHAnsi"/>
                  <w:sz w:val="14"/>
                  <w:szCs w:val="14"/>
                </w:rPr>
                <w:t xml:space="preserve"> </w:t>
              </w:r>
              <w:r w:rsidRPr="0066684A">
                <w:rPr>
                  <w:rFonts w:asciiTheme="majorHAnsi" w:hAnsiTheme="majorHAnsi" w:cstheme="majorHAnsi"/>
                  <w:sz w:val="14"/>
                  <w:szCs w:val="14"/>
                </w:rPr>
                <w:t>calculated ultimate pile capacity</w:t>
              </w:r>
            </w:ins>
          </w:p>
          <w:p w14:paraId="5EFA68FA" w14:textId="77777777" w:rsidR="00A12348" w:rsidRDefault="00A12348" w:rsidP="00A12348">
            <w:pPr>
              <w:pStyle w:val="SymalTableBody"/>
              <w:spacing w:before="20" w:after="20"/>
              <w:rPr>
                <w:ins w:id="247" w:author="Damian Hagebols" w:date="2023-08-30T20:41:00Z"/>
                <w:rFonts w:asciiTheme="majorHAnsi" w:hAnsiTheme="majorHAnsi" w:cstheme="majorHAnsi"/>
                <w:sz w:val="14"/>
                <w:szCs w:val="14"/>
              </w:rPr>
            </w:pPr>
            <w:ins w:id="248" w:author="Damian Hagebols" w:date="2023-08-30T20:41:00Z">
              <w:r w:rsidRPr="0066684A">
                <w:rPr>
                  <w:rFonts w:asciiTheme="majorHAnsi" w:hAnsiTheme="majorHAnsi" w:cstheme="majorHAnsi"/>
                  <w:sz w:val="14"/>
                  <w:szCs w:val="14"/>
                </w:rPr>
                <w:t>(h)</w:t>
              </w:r>
              <w:r>
                <w:rPr>
                  <w:rFonts w:asciiTheme="majorHAnsi" w:hAnsiTheme="majorHAnsi" w:cstheme="majorHAnsi"/>
                  <w:sz w:val="14"/>
                  <w:szCs w:val="14"/>
                </w:rPr>
                <w:t xml:space="preserve"> </w:t>
              </w:r>
              <w:r w:rsidRPr="0066684A">
                <w:rPr>
                  <w:rFonts w:asciiTheme="majorHAnsi" w:hAnsiTheme="majorHAnsi" w:cstheme="majorHAnsi"/>
                  <w:sz w:val="14"/>
                  <w:szCs w:val="14"/>
                </w:rPr>
                <w:t>measured stresses in the pile.</w:t>
              </w:r>
            </w:ins>
          </w:p>
          <w:p w14:paraId="479A1EF4" w14:textId="77777777" w:rsidR="00A12348" w:rsidRPr="0066684A" w:rsidRDefault="00A12348" w:rsidP="00A12348">
            <w:pPr>
              <w:pStyle w:val="SymalTableBody"/>
              <w:spacing w:before="20" w:after="20"/>
              <w:rPr>
                <w:ins w:id="249" w:author="Damian Hagebols" w:date="2023-08-30T20:41:00Z"/>
                <w:rFonts w:asciiTheme="majorHAnsi" w:hAnsiTheme="majorHAnsi" w:cstheme="majorHAnsi"/>
                <w:sz w:val="14"/>
                <w:szCs w:val="14"/>
              </w:rPr>
            </w:pPr>
          </w:p>
          <w:p w14:paraId="358796B9" w14:textId="7EA25233" w:rsidR="00A12348" w:rsidRDefault="00A12348" w:rsidP="00A12348">
            <w:pPr>
              <w:pStyle w:val="SymalTableBody"/>
              <w:spacing w:before="20" w:after="20"/>
              <w:rPr>
                <w:ins w:id="250" w:author="Damian Hagebols" w:date="2023-08-30T20:41:00Z"/>
                <w:rFonts w:asciiTheme="majorHAnsi" w:hAnsiTheme="majorHAnsi" w:cstheme="majorHAnsi"/>
                <w:sz w:val="14"/>
                <w:szCs w:val="14"/>
              </w:rPr>
            </w:pPr>
            <w:ins w:id="251" w:author="Damian Hagebols" w:date="2023-08-30T20:41:00Z">
              <w:r w:rsidRPr="0066684A">
                <w:rPr>
                  <w:rFonts w:asciiTheme="majorHAnsi" w:hAnsiTheme="majorHAnsi" w:cstheme="majorHAnsi"/>
                  <w:sz w:val="14"/>
                  <w:szCs w:val="14"/>
                </w:rPr>
                <w:t>All records shall be provided to the Superintendent within 72 hours of each pile having been driven into position.</w:t>
              </w:r>
            </w:ins>
          </w:p>
        </w:tc>
        <w:tc>
          <w:tcPr>
            <w:tcW w:w="379" w:type="pct"/>
            <w:tcBorders>
              <w:bottom w:val="single" w:sz="4" w:space="0" w:color="auto"/>
            </w:tcBorders>
            <w:shd w:val="clear" w:color="auto" w:fill="auto"/>
            <w:tcPrChange w:id="252" w:author="Damian Hagebols" w:date="2023-08-30T20:41:00Z">
              <w:tcPr>
                <w:tcW w:w="379" w:type="pct"/>
                <w:gridSpan w:val="2"/>
                <w:tcBorders>
                  <w:bottom w:val="single" w:sz="4" w:space="0" w:color="auto"/>
                </w:tcBorders>
                <w:shd w:val="clear" w:color="auto" w:fill="auto"/>
                <w:vAlign w:val="center"/>
              </w:tcPr>
            </w:tcPrChange>
          </w:tcPr>
          <w:p w14:paraId="34386D62" w14:textId="77777777" w:rsidR="00A12348" w:rsidRDefault="00A12348" w:rsidP="00A12348">
            <w:pPr>
              <w:pStyle w:val="SymalTableBody"/>
              <w:spacing w:before="20" w:after="20"/>
              <w:jc w:val="center"/>
              <w:rPr>
                <w:ins w:id="253" w:author="Damian Hagebols" w:date="2023-08-30T20:41:00Z"/>
                <w:sz w:val="14"/>
                <w:szCs w:val="14"/>
              </w:rPr>
            </w:pPr>
          </w:p>
          <w:p w14:paraId="73C91001" w14:textId="77777777" w:rsidR="00A12348" w:rsidRDefault="00A12348" w:rsidP="00A12348">
            <w:pPr>
              <w:pStyle w:val="SymalTableBody"/>
              <w:spacing w:before="20" w:after="20"/>
              <w:jc w:val="center"/>
              <w:rPr>
                <w:ins w:id="254" w:author="Damian Hagebols" w:date="2023-08-30T20:41:00Z"/>
                <w:sz w:val="14"/>
                <w:szCs w:val="14"/>
              </w:rPr>
            </w:pPr>
          </w:p>
          <w:p w14:paraId="0377FA8A" w14:textId="77777777" w:rsidR="00A12348" w:rsidRDefault="00A12348" w:rsidP="00A12348">
            <w:pPr>
              <w:pStyle w:val="SymalTableBody"/>
              <w:spacing w:before="20" w:after="20"/>
              <w:jc w:val="center"/>
              <w:rPr>
                <w:ins w:id="255" w:author="Damian Hagebols" w:date="2023-08-30T20:41:00Z"/>
                <w:sz w:val="14"/>
                <w:szCs w:val="14"/>
              </w:rPr>
            </w:pPr>
          </w:p>
          <w:p w14:paraId="2CD3437F" w14:textId="77777777" w:rsidR="00A12348" w:rsidRDefault="00A12348" w:rsidP="00A12348">
            <w:pPr>
              <w:pStyle w:val="SymalTableBody"/>
              <w:spacing w:before="20" w:after="20"/>
              <w:jc w:val="center"/>
              <w:rPr>
                <w:ins w:id="256" w:author="Damian Hagebols" w:date="2023-08-30T20:41:00Z"/>
                <w:sz w:val="14"/>
                <w:szCs w:val="14"/>
              </w:rPr>
            </w:pPr>
          </w:p>
          <w:p w14:paraId="3FD11DED" w14:textId="77777777" w:rsidR="00A12348" w:rsidRDefault="00A12348" w:rsidP="00A12348">
            <w:pPr>
              <w:pStyle w:val="SymalTableBody"/>
              <w:spacing w:before="20" w:after="20"/>
              <w:jc w:val="center"/>
              <w:rPr>
                <w:ins w:id="257" w:author="Damian Hagebols" w:date="2023-08-30T20:41:00Z"/>
                <w:sz w:val="14"/>
                <w:szCs w:val="14"/>
              </w:rPr>
            </w:pPr>
          </w:p>
          <w:p w14:paraId="5475EF2E" w14:textId="77777777" w:rsidR="00A12348" w:rsidRDefault="00A12348" w:rsidP="00A12348">
            <w:pPr>
              <w:pStyle w:val="SymalTableBody"/>
              <w:spacing w:before="20" w:after="20"/>
              <w:jc w:val="center"/>
              <w:rPr>
                <w:ins w:id="258" w:author="Damian Hagebols" w:date="2023-08-30T20:41:00Z"/>
                <w:sz w:val="14"/>
                <w:szCs w:val="14"/>
              </w:rPr>
            </w:pPr>
          </w:p>
          <w:p w14:paraId="4B6588A2" w14:textId="77777777" w:rsidR="00A12348" w:rsidRDefault="00A12348" w:rsidP="00A12348">
            <w:pPr>
              <w:pStyle w:val="SymalTableBody"/>
              <w:spacing w:before="20" w:after="20"/>
              <w:jc w:val="center"/>
              <w:rPr>
                <w:ins w:id="259" w:author="Damian Hagebols" w:date="2023-08-30T20:41:00Z"/>
                <w:sz w:val="14"/>
                <w:szCs w:val="14"/>
              </w:rPr>
            </w:pPr>
          </w:p>
          <w:p w14:paraId="2DAE110C" w14:textId="11378F4A" w:rsidR="00A12348" w:rsidRDefault="00A12348" w:rsidP="00A12348">
            <w:pPr>
              <w:pStyle w:val="SymalTableBody"/>
              <w:spacing w:before="20" w:after="20"/>
              <w:rPr>
                <w:ins w:id="260" w:author="Damian Hagebols" w:date="2023-08-30T20:41:00Z"/>
                <w:sz w:val="14"/>
                <w:szCs w:val="14"/>
              </w:rPr>
            </w:pPr>
            <w:ins w:id="261" w:author="Damian Hagebols" w:date="2023-08-30T20:41:00Z">
              <w:r w:rsidRPr="00E12D75">
                <w:rPr>
                  <w:sz w:val="14"/>
                  <w:szCs w:val="14"/>
                </w:rPr>
                <w:t>Each Lot</w:t>
              </w:r>
            </w:ins>
          </w:p>
        </w:tc>
        <w:tc>
          <w:tcPr>
            <w:tcW w:w="254" w:type="pct"/>
            <w:tcBorders>
              <w:bottom w:val="single" w:sz="4" w:space="0" w:color="auto"/>
            </w:tcBorders>
            <w:shd w:val="clear" w:color="auto" w:fill="auto"/>
            <w:vAlign w:val="center"/>
            <w:tcPrChange w:id="262" w:author="Damian Hagebols" w:date="2023-08-30T20:41:00Z">
              <w:tcPr>
                <w:tcW w:w="254" w:type="pct"/>
                <w:gridSpan w:val="2"/>
                <w:tcBorders>
                  <w:bottom w:val="single" w:sz="4" w:space="0" w:color="auto"/>
                </w:tcBorders>
                <w:shd w:val="clear" w:color="auto" w:fill="auto"/>
                <w:vAlign w:val="center"/>
              </w:tcPr>
            </w:tcPrChange>
          </w:tcPr>
          <w:p w14:paraId="09D0CB09" w14:textId="1B80B498" w:rsidR="00A12348" w:rsidRDefault="00A12348" w:rsidP="00A12348">
            <w:pPr>
              <w:pStyle w:val="SymalTableBody"/>
              <w:spacing w:before="20" w:after="20"/>
              <w:jc w:val="center"/>
              <w:rPr>
                <w:ins w:id="263" w:author="Damian Hagebols" w:date="2023-08-30T20:41:00Z"/>
                <w:sz w:val="16"/>
                <w:szCs w:val="16"/>
              </w:rPr>
            </w:pPr>
            <w:ins w:id="264" w:author="Damian Hagebols" w:date="2023-08-30T20:41:00Z">
              <w:r>
                <w:rPr>
                  <w:sz w:val="14"/>
                  <w:szCs w:val="14"/>
                </w:rPr>
                <w:t>R</w:t>
              </w:r>
            </w:ins>
          </w:p>
        </w:tc>
        <w:tc>
          <w:tcPr>
            <w:tcW w:w="243" w:type="pct"/>
            <w:tcBorders>
              <w:bottom w:val="single" w:sz="4" w:space="0" w:color="auto"/>
            </w:tcBorders>
            <w:shd w:val="clear" w:color="auto" w:fill="auto"/>
            <w:vAlign w:val="center"/>
            <w:tcPrChange w:id="265" w:author="Damian Hagebols" w:date="2023-08-30T20:41:00Z">
              <w:tcPr>
                <w:tcW w:w="243" w:type="pct"/>
                <w:gridSpan w:val="2"/>
                <w:tcBorders>
                  <w:bottom w:val="single" w:sz="4" w:space="0" w:color="auto"/>
                </w:tcBorders>
                <w:shd w:val="clear" w:color="auto" w:fill="auto"/>
                <w:vAlign w:val="center"/>
              </w:tcPr>
            </w:tcPrChange>
          </w:tcPr>
          <w:p w14:paraId="2A09CB4C" w14:textId="339CF33A" w:rsidR="00A12348" w:rsidRDefault="00A12348" w:rsidP="00A12348">
            <w:pPr>
              <w:pStyle w:val="SymalTableBody"/>
              <w:spacing w:before="20" w:after="20"/>
              <w:jc w:val="center"/>
              <w:rPr>
                <w:ins w:id="266" w:author="Damian Hagebols" w:date="2023-08-30T20:41:00Z"/>
                <w:sz w:val="16"/>
                <w:szCs w:val="16"/>
              </w:rPr>
            </w:pPr>
            <w:ins w:id="267" w:author="Damian Hagebols" w:date="2023-08-30T20:41:00Z">
              <w:r>
                <w:rPr>
                  <w:sz w:val="14"/>
                  <w:szCs w:val="14"/>
                </w:rPr>
                <w:t>SE</w:t>
              </w:r>
            </w:ins>
          </w:p>
        </w:tc>
        <w:tc>
          <w:tcPr>
            <w:tcW w:w="244" w:type="pct"/>
            <w:tcBorders>
              <w:bottom w:val="single" w:sz="4" w:space="0" w:color="auto"/>
            </w:tcBorders>
            <w:shd w:val="clear" w:color="auto" w:fill="auto"/>
            <w:tcPrChange w:id="268" w:author="Damian Hagebols" w:date="2023-08-30T20:41:00Z">
              <w:tcPr>
                <w:tcW w:w="244" w:type="pct"/>
                <w:gridSpan w:val="2"/>
                <w:tcBorders>
                  <w:bottom w:val="single" w:sz="4" w:space="0" w:color="auto"/>
                </w:tcBorders>
                <w:shd w:val="clear" w:color="auto" w:fill="auto"/>
              </w:tcPr>
            </w:tcPrChange>
          </w:tcPr>
          <w:p w14:paraId="54C8F0D5" w14:textId="77777777" w:rsidR="00A12348" w:rsidRPr="00741190" w:rsidRDefault="00A12348" w:rsidP="00A12348">
            <w:pPr>
              <w:pStyle w:val="SymalTableBody"/>
              <w:spacing w:before="20" w:after="20"/>
              <w:jc w:val="center"/>
              <w:rPr>
                <w:ins w:id="269" w:author="Damian Hagebols" w:date="2023-08-30T20:41:00Z"/>
                <w:b/>
                <w:bCs/>
                <w:szCs w:val="18"/>
              </w:rPr>
            </w:pPr>
          </w:p>
        </w:tc>
        <w:tc>
          <w:tcPr>
            <w:tcW w:w="293" w:type="pct"/>
            <w:tcBorders>
              <w:bottom w:val="single" w:sz="4" w:space="0" w:color="auto"/>
            </w:tcBorders>
            <w:shd w:val="clear" w:color="auto" w:fill="auto"/>
            <w:vAlign w:val="center"/>
            <w:tcPrChange w:id="270" w:author="Damian Hagebols" w:date="2023-08-30T20:41:00Z">
              <w:tcPr>
                <w:tcW w:w="293" w:type="pct"/>
                <w:gridSpan w:val="2"/>
                <w:tcBorders>
                  <w:bottom w:val="single" w:sz="4" w:space="0" w:color="auto"/>
                </w:tcBorders>
                <w:shd w:val="clear" w:color="auto" w:fill="auto"/>
              </w:tcPr>
            </w:tcPrChange>
          </w:tcPr>
          <w:p w14:paraId="3BCC0D7F" w14:textId="272BC0E7" w:rsidR="00A12348" w:rsidRDefault="00A12348" w:rsidP="00A12348">
            <w:pPr>
              <w:pStyle w:val="SymalTableBody"/>
              <w:spacing w:before="20" w:after="20"/>
              <w:jc w:val="center"/>
              <w:rPr>
                <w:ins w:id="271" w:author="Damian Hagebols" w:date="2023-08-30T20:41:00Z"/>
                <w:b/>
                <w:bCs/>
                <w:szCs w:val="18"/>
              </w:rPr>
            </w:pPr>
            <w:ins w:id="272" w:author="Damian Hagebols" w:date="2023-08-30T20:41:00Z">
              <w:r>
                <w:rPr>
                  <w:sz w:val="14"/>
                  <w:szCs w:val="14"/>
                </w:rPr>
                <w:t>R</w:t>
              </w:r>
            </w:ins>
          </w:p>
        </w:tc>
        <w:tc>
          <w:tcPr>
            <w:tcW w:w="243" w:type="pct"/>
            <w:tcBorders>
              <w:bottom w:val="single" w:sz="4" w:space="0" w:color="auto"/>
            </w:tcBorders>
            <w:shd w:val="clear" w:color="auto" w:fill="auto"/>
            <w:tcPrChange w:id="273" w:author="Damian Hagebols" w:date="2023-08-30T20:41:00Z">
              <w:tcPr>
                <w:tcW w:w="243" w:type="pct"/>
                <w:gridSpan w:val="2"/>
                <w:tcBorders>
                  <w:bottom w:val="single" w:sz="4" w:space="0" w:color="auto"/>
                </w:tcBorders>
                <w:shd w:val="clear" w:color="auto" w:fill="auto"/>
              </w:tcPr>
            </w:tcPrChange>
          </w:tcPr>
          <w:p w14:paraId="1E2E8D1E" w14:textId="77777777" w:rsidR="00A12348" w:rsidRPr="00741190" w:rsidRDefault="00A12348" w:rsidP="00A12348">
            <w:pPr>
              <w:pStyle w:val="SymalTableBody"/>
              <w:spacing w:before="20" w:after="20"/>
              <w:jc w:val="center"/>
              <w:rPr>
                <w:ins w:id="274" w:author="Damian Hagebols" w:date="2023-08-30T20:41:00Z"/>
                <w:b/>
                <w:bCs/>
                <w:szCs w:val="18"/>
              </w:rPr>
            </w:pPr>
          </w:p>
        </w:tc>
        <w:tc>
          <w:tcPr>
            <w:tcW w:w="569" w:type="pct"/>
            <w:tcBorders>
              <w:bottom w:val="single" w:sz="4" w:space="0" w:color="auto"/>
            </w:tcBorders>
            <w:shd w:val="clear" w:color="auto" w:fill="auto"/>
            <w:tcPrChange w:id="275" w:author="Damian Hagebols" w:date="2023-08-30T20:41:00Z">
              <w:tcPr>
                <w:tcW w:w="569" w:type="pct"/>
                <w:gridSpan w:val="2"/>
                <w:tcBorders>
                  <w:bottom w:val="single" w:sz="4" w:space="0" w:color="auto"/>
                </w:tcBorders>
                <w:shd w:val="clear" w:color="auto" w:fill="auto"/>
              </w:tcPr>
            </w:tcPrChange>
          </w:tcPr>
          <w:p w14:paraId="7AE8726A" w14:textId="77777777" w:rsidR="00A12348" w:rsidRPr="00741190" w:rsidRDefault="00A12348" w:rsidP="00A12348">
            <w:pPr>
              <w:pStyle w:val="SymalTableBody"/>
              <w:spacing w:before="20" w:after="20"/>
              <w:rPr>
                <w:ins w:id="276" w:author="Damian Hagebols" w:date="2023-08-30T20:41:00Z"/>
                <w:b/>
                <w:bCs/>
                <w:szCs w:val="18"/>
              </w:rPr>
            </w:pPr>
          </w:p>
        </w:tc>
      </w:tr>
      <w:tr w:rsidR="00B72C0C" w:rsidRPr="00741190" w14:paraId="509A8DF9" w14:textId="77777777" w:rsidTr="00B72C0C">
        <w:trPr>
          <w:trHeight w:val="1042"/>
          <w:jc w:val="center"/>
        </w:trPr>
        <w:tc>
          <w:tcPr>
            <w:tcW w:w="243" w:type="pct"/>
            <w:vMerge w:val="restart"/>
            <w:shd w:val="clear" w:color="auto" w:fill="auto"/>
            <w:vAlign w:val="center"/>
          </w:tcPr>
          <w:p w14:paraId="6600392C" w14:textId="0A0111CD" w:rsidR="00B72C0C" w:rsidRPr="00CA4294" w:rsidRDefault="00B72C0C" w:rsidP="00AB2540">
            <w:pPr>
              <w:pStyle w:val="SymalTableBody"/>
              <w:spacing w:before="20" w:after="20"/>
              <w:rPr>
                <w:sz w:val="14"/>
                <w:szCs w:val="14"/>
              </w:rPr>
            </w:pPr>
            <w:r w:rsidRPr="00CA4294">
              <w:rPr>
                <w:sz w:val="14"/>
                <w:szCs w:val="14"/>
              </w:rPr>
              <w:lastRenderedPageBreak/>
              <w:t>2.</w:t>
            </w:r>
            <w:del w:id="277" w:author="Damian Hagebols" w:date="2023-08-30T20:41:00Z">
              <w:r w:rsidDel="00A12348">
                <w:rPr>
                  <w:sz w:val="14"/>
                  <w:szCs w:val="14"/>
                </w:rPr>
                <w:delText>3</w:delText>
              </w:r>
            </w:del>
            <w:ins w:id="278" w:author="Damian Hagebols" w:date="2023-08-30T20:41:00Z">
              <w:r w:rsidR="00A12348">
                <w:rPr>
                  <w:sz w:val="14"/>
                  <w:szCs w:val="14"/>
                </w:rPr>
                <w:t>4</w:t>
              </w:r>
            </w:ins>
          </w:p>
        </w:tc>
        <w:tc>
          <w:tcPr>
            <w:tcW w:w="968" w:type="pct"/>
            <w:vMerge w:val="restart"/>
            <w:shd w:val="clear" w:color="auto" w:fill="auto"/>
            <w:vAlign w:val="center"/>
          </w:tcPr>
          <w:p w14:paraId="319E4552" w14:textId="24B25F25" w:rsidR="00B72C0C" w:rsidRPr="00CA4294" w:rsidRDefault="00B72C0C" w:rsidP="00AB2540">
            <w:pPr>
              <w:pStyle w:val="SymalTableBody"/>
              <w:spacing w:before="20" w:after="20"/>
              <w:rPr>
                <w:sz w:val="14"/>
                <w:szCs w:val="14"/>
              </w:rPr>
            </w:pPr>
            <w:r w:rsidRPr="00CA4294">
              <w:rPr>
                <w:sz w:val="14"/>
                <w:szCs w:val="14"/>
              </w:rPr>
              <w:t>Pile driving</w:t>
            </w:r>
          </w:p>
        </w:tc>
        <w:tc>
          <w:tcPr>
            <w:tcW w:w="341" w:type="pct"/>
            <w:tcBorders>
              <w:bottom w:val="single" w:sz="4" w:space="0" w:color="auto"/>
            </w:tcBorders>
            <w:shd w:val="clear" w:color="auto" w:fill="auto"/>
            <w:vAlign w:val="center"/>
          </w:tcPr>
          <w:p w14:paraId="4CD2FB7A" w14:textId="18BF1048" w:rsidR="00B72C0C" w:rsidRDefault="00B72C0C" w:rsidP="00B72C0C">
            <w:pPr>
              <w:pStyle w:val="SymalTableBody"/>
              <w:rPr>
                <w:sz w:val="14"/>
                <w:szCs w:val="14"/>
              </w:rPr>
            </w:pPr>
            <w:r>
              <w:rPr>
                <w:sz w:val="14"/>
                <w:szCs w:val="14"/>
              </w:rPr>
              <w:t xml:space="preserve">     AMS </w:t>
            </w:r>
          </w:p>
          <w:p w14:paraId="65F57E52" w14:textId="2545C5F4" w:rsidR="00B72C0C" w:rsidRDefault="00B72C0C" w:rsidP="00B72C0C">
            <w:pPr>
              <w:pStyle w:val="SymalTableBody"/>
              <w:rPr>
                <w:sz w:val="14"/>
                <w:szCs w:val="14"/>
              </w:rPr>
            </w:pPr>
            <w:r>
              <w:rPr>
                <w:sz w:val="14"/>
                <w:szCs w:val="14"/>
              </w:rPr>
              <w:t>Activity 2.06</w:t>
            </w:r>
          </w:p>
          <w:p w14:paraId="35E31F84" w14:textId="77E20D83" w:rsidR="00B72C0C" w:rsidRPr="00CA4294" w:rsidRDefault="00B72C0C" w:rsidP="00AB2540">
            <w:pPr>
              <w:pStyle w:val="SymalTableBody"/>
              <w:spacing w:before="20" w:after="20"/>
              <w:jc w:val="center"/>
              <w:rPr>
                <w:sz w:val="14"/>
                <w:szCs w:val="14"/>
              </w:rPr>
            </w:pPr>
          </w:p>
        </w:tc>
        <w:tc>
          <w:tcPr>
            <w:tcW w:w="1223" w:type="pct"/>
            <w:tcBorders>
              <w:bottom w:val="single" w:sz="4" w:space="0" w:color="auto"/>
            </w:tcBorders>
            <w:shd w:val="clear" w:color="auto" w:fill="auto"/>
            <w:vAlign w:val="center"/>
          </w:tcPr>
          <w:p w14:paraId="28D9FFC0" w14:textId="1FC286DF" w:rsidR="00B72C0C" w:rsidRPr="00904E63" w:rsidRDefault="00B72C0C" w:rsidP="00AB2540">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The starting position of the pile </w:t>
            </w:r>
            <w:ins w:id="279" w:author="Damian Hagebols" w:date="2023-08-30T20:40:00Z">
              <w:r w:rsidR="00C7777E">
                <w:rPr>
                  <w:rFonts w:asciiTheme="majorHAnsi" w:hAnsiTheme="majorHAnsi" w:cstheme="majorHAnsi"/>
                  <w:sz w:val="14"/>
                  <w:szCs w:val="14"/>
                </w:rPr>
                <w:t>has been</w:t>
              </w:r>
            </w:ins>
            <w:del w:id="280" w:author="Damian Hagebols" w:date="2023-08-30T20:40:00Z">
              <w:r w:rsidDel="00C7777E">
                <w:rPr>
                  <w:rFonts w:asciiTheme="majorHAnsi" w:hAnsiTheme="majorHAnsi" w:cstheme="majorHAnsi"/>
                  <w:sz w:val="14"/>
                  <w:szCs w:val="14"/>
                </w:rPr>
                <w:delText>shall be</w:delText>
              </w:r>
            </w:del>
            <w:r>
              <w:rPr>
                <w:rFonts w:asciiTheme="majorHAnsi" w:hAnsiTheme="majorHAnsi" w:cstheme="majorHAnsi"/>
                <w:sz w:val="14"/>
                <w:szCs w:val="14"/>
              </w:rPr>
              <w:t xml:space="preserve"> checked against offset marks. piling rig and pile segment shall be lined up parallel to each other prior to piling, </w:t>
            </w:r>
          </w:p>
        </w:tc>
        <w:tc>
          <w:tcPr>
            <w:tcW w:w="379" w:type="pct"/>
            <w:tcBorders>
              <w:bottom w:val="single" w:sz="4" w:space="0" w:color="auto"/>
            </w:tcBorders>
            <w:shd w:val="clear" w:color="auto" w:fill="auto"/>
            <w:vAlign w:val="center"/>
          </w:tcPr>
          <w:p w14:paraId="4E3540F1" w14:textId="5155146E" w:rsidR="00B72C0C" w:rsidRPr="00D66EF2" w:rsidRDefault="00B72C0C" w:rsidP="00AB2540">
            <w:pPr>
              <w:pStyle w:val="SymalTableBody"/>
              <w:spacing w:before="20" w:after="20"/>
              <w:rPr>
                <w:sz w:val="14"/>
                <w:szCs w:val="14"/>
              </w:rPr>
            </w:pPr>
            <w:r>
              <w:rPr>
                <w:sz w:val="14"/>
                <w:szCs w:val="14"/>
              </w:rPr>
              <w:t>Each Lot</w:t>
            </w:r>
          </w:p>
        </w:tc>
        <w:tc>
          <w:tcPr>
            <w:tcW w:w="254" w:type="pct"/>
            <w:tcBorders>
              <w:bottom w:val="single" w:sz="4" w:space="0" w:color="auto"/>
            </w:tcBorders>
            <w:shd w:val="clear" w:color="auto" w:fill="auto"/>
            <w:vAlign w:val="center"/>
          </w:tcPr>
          <w:p w14:paraId="6C092F5F" w14:textId="204D5A79" w:rsidR="00B72C0C" w:rsidRPr="00D340C6" w:rsidRDefault="00B72C0C" w:rsidP="00AB2540">
            <w:pPr>
              <w:pStyle w:val="SymalTableBody"/>
              <w:spacing w:before="20" w:after="20"/>
              <w:jc w:val="center"/>
              <w:rPr>
                <w:sz w:val="16"/>
                <w:szCs w:val="16"/>
              </w:rPr>
            </w:pPr>
            <w:r>
              <w:rPr>
                <w:sz w:val="16"/>
                <w:szCs w:val="16"/>
              </w:rPr>
              <w:t>I</w:t>
            </w:r>
          </w:p>
        </w:tc>
        <w:tc>
          <w:tcPr>
            <w:tcW w:w="243" w:type="pct"/>
            <w:tcBorders>
              <w:bottom w:val="single" w:sz="4" w:space="0" w:color="auto"/>
            </w:tcBorders>
            <w:shd w:val="clear" w:color="auto" w:fill="auto"/>
            <w:vAlign w:val="center"/>
          </w:tcPr>
          <w:p w14:paraId="1C2ACABB" w14:textId="67E534ED" w:rsidR="00B72C0C" w:rsidRPr="00D340C6" w:rsidRDefault="00B72C0C" w:rsidP="00AB2540">
            <w:pPr>
              <w:pStyle w:val="SymalTableBody"/>
              <w:spacing w:before="20" w:after="20"/>
              <w:jc w:val="center"/>
              <w:rPr>
                <w:sz w:val="16"/>
                <w:szCs w:val="16"/>
              </w:rPr>
            </w:pPr>
            <w:r>
              <w:rPr>
                <w:sz w:val="16"/>
                <w:szCs w:val="16"/>
              </w:rPr>
              <w:t>SE</w:t>
            </w:r>
          </w:p>
        </w:tc>
        <w:tc>
          <w:tcPr>
            <w:tcW w:w="244" w:type="pct"/>
            <w:tcBorders>
              <w:bottom w:val="single" w:sz="4" w:space="0" w:color="auto"/>
            </w:tcBorders>
            <w:shd w:val="clear" w:color="auto" w:fill="auto"/>
          </w:tcPr>
          <w:p w14:paraId="30B028BF" w14:textId="77777777" w:rsidR="00B72C0C" w:rsidRPr="00741190" w:rsidRDefault="00B72C0C" w:rsidP="00AB2540">
            <w:pPr>
              <w:pStyle w:val="SymalTableBody"/>
              <w:spacing w:before="20" w:after="20"/>
              <w:jc w:val="center"/>
              <w:rPr>
                <w:b/>
                <w:bCs/>
                <w:szCs w:val="18"/>
              </w:rPr>
            </w:pPr>
          </w:p>
        </w:tc>
        <w:tc>
          <w:tcPr>
            <w:tcW w:w="293" w:type="pct"/>
            <w:tcBorders>
              <w:bottom w:val="single" w:sz="4" w:space="0" w:color="auto"/>
            </w:tcBorders>
            <w:shd w:val="clear" w:color="auto" w:fill="auto"/>
          </w:tcPr>
          <w:p w14:paraId="6F0CF1FE" w14:textId="77777777" w:rsidR="00B72C0C" w:rsidRDefault="00B72C0C" w:rsidP="00AB2540">
            <w:pPr>
              <w:pStyle w:val="SymalTableBody"/>
              <w:spacing w:before="20" w:after="20"/>
              <w:jc w:val="center"/>
              <w:rPr>
                <w:b/>
                <w:bCs/>
                <w:szCs w:val="18"/>
              </w:rPr>
            </w:pPr>
          </w:p>
          <w:p w14:paraId="1E89CA00" w14:textId="77777777" w:rsidR="00B72C0C" w:rsidRDefault="00B72C0C" w:rsidP="00AB2540">
            <w:pPr>
              <w:pStyle w:val="SymalTableBody"/>
              <w:spacing w:before="20" w:after="20"/>
              <w:jc w:val="center"/>
              <w:rPr>
                <w:b/>
                <w:bCs/>
                <w:szCs w:val="18"/>
              </w:rPr>
            </w:pPr>
          </w:p>
          <w:p w14:paraId="3BE1D805" w14:textId="77777777" w:rsidR="00B72C0C" w:rsidRDefault="00B72C0C" w:rsidP="00AB2540">
            <w:pPr>
              <w:pStyle w:val="SymalTableBody"/>
              <w:spacing w:before="20" w:after="20"/>
              <w:jc w:val="center"/>
              <w:rPr>
                <w:b/>
                <w:bCs/>
                <w:szCs w:val="18"/>
              </w:rPr>
            </w:pPr>
          </w:p>
          <w:p w14:paraId="59D12BA5" w14:textId="77777777" w:rsidR="00B72C0C" w:rsidRDefault="00B72C0C" w:rsidP="00AB2540">
            <w:pPr>
              <w:pStyle w:val="SymalTableBody"/>
              <w:spacing w:before="20" w:after="20"/>
              <w:jc w:val="center"/>
              <w:rPr>
                <w:b/>
                <w:bCs/>
                <w:szCs w:val="18"/>
              </w:rPr>
            </w:pPr>
          </w:p>
          <w:p w14:paraId="711805CB" w14:textId="4211ADFE" w:rsidR="00B72C0C" w:rsidRPr="00741190" w:rsidRDefault="00B72C0C" w:rsidP="00AB2540">
            <w:pPr>
              <w:pStyle w:val="SymalTableBody"/>
              <w:spacing w:before="20" w:after="20"/>
              <w:jc w:val="center"/>
              <w:rPr>
                <w:b/>
                <w:bCs/>
                <w:szCs w:val="18"/>
              </w:rPr>
            </w:pPr>
          </w:p>
        </w:tc>
        <w:tc>
          <w:tcPr>
            <w:tcW w:w="243" w:type="pct"/>
            <w:tcBorders>
              <w:bottom w:val="single" w:sz="4" w:space="0" w:color="auto"/>
            </w:tcBorders>
            <w:shd w:val="clear" w:color="auto" w:fill="auto"/>
          </w:tcPr>
          <w:p w14:paraId="41A337DA" w14:textId="77777777" w:rsidR="00B72C0C" w:rsidRPr="00741190" w:rsidRDefault="00B72C0C" w:rsidP="00AB2540">
            <w:pPr>
              <w:pStyle w:val="SymalTableBody"/>
              <w:spacing w:before="20" w:after="20"/>
              <w:jc w:val="center"/>
              <w:rPr>
                <w:b/>
                <w:bCs/>
                <w:szCs w:val="18"/>
              </w:rPr>
            </w:pPr>
          </w:p>
        </w:tc>
        <w:tc>
          <w:tcPr>
            <w:tcW w:w="569" w:type="pct"/>
            <w:tcBorders>
              <w:bottom w:val="single" w:sz="4" w:space="0" w:color="auto"/>
            </w:tcBorders>
            <w:shd w:val="clear" w:color="auto" w:fill="auto"/>
          </w:tcPr>
          <w:p w14:paraId="2DA290D2" w14:textId="77777777" w:rsidR="00B72C0C" w:rsidRPr="00741190" w:rsidRDefault="00B72C0C" w:rsidP="00AB2540">
            <w:pPr>
              <w:pStyle w:val="SymalTableBody"/>
              <w:spacing w:before="20" w:after="20"/>
              <w:rPr>
                <w:b/>
                <w:bCs/>
                <w:szCs w:val="18"/>
              </w:rPr>
            </w:pPr>
          </w:p>
        </w:tc>
      </w:tr>
      <w:tr w:rsidR="00B72C0C" w:rsidRPr="00741190" w14:paraId="4ECC9AEA" w14:textId="77777777" w:rsidTr="00B72C0C">
        <w:trPr>
          <w:trHeight w:val="774"/>
          <w:jc w:val="center"/>
        </w:trPr>
        <w:tc>
          <w:tcPr>
            <w:tcW w:w="243" w:type="pct"/>
            <w:vMerge/>
            <w:shd w:val="clear" w:color="auto" w:fill="auto"/>
            <w:vAlign w:val="center"/>
          </w:tcPr>
          <w:p w14:paraId="2EE1DA50" w14:textId="77777777" w:rsidR="00B72C0C" w:rsidRPr="00CA4294" w:rsidRDefault="00B72C0C" w:rsidP="00B72C0C">
            <w:pPr>
              <w:pStyle w:val="SymalTableBody"/>
              <w:spacing w:before="20" w:after="20"/>
              <w:rPr>
                <w:sz w:val="14"/>
                <w:szCs w:val="14"/>
              </w:rPr>
            </w:pPr>
          </w:p>
        </w:tc>
        <w:tc>
          <w:tcPr>
            <w:tcW w:w="968" w:type="pct"/>
            <w:vMerge/>
            <w:shd w:val="clear" w:color="auto" w:fill="auto"/>
            <w:vAlign w:val="center"/>
          </w:tcPr>
          <w:p w14:paraId="2980EB88" w14:textId="77777777" w:rsidR="00B72C0C" w:rsidRPr="00CA4294" w:rsidRDefault="00B72C0C" w:rsidP="00B72C0C">
            <w:pPr>
              <w:pStyle w:val="SymalTableBody"/>
              <w:spacing w:before="20" w:after="20"/>
              <w:rPr>
                <w:sz w:val="14"/>
                <w:szCs w:val="14"/>
              </w:rPr>
            </w:pPr>
          </w:p>
        </w:tc>
        <w:tc>
          <w:tcPr>
            <w:tcW w:w="341" w:type="pct"/>
            <w:tcBorders>
              <w:top w:val="single" w:sz="4" w:space="0" w:color="auto"/>
              <w:bottom w:val="single" w:sz="4" w:space="0" w:color="auto"/>
            </w:tcBorders>
            <w:shd w:val="clear" w:color="auto" w:fill="auto"/>
            <w:vAlign w:val="center"/>
          </w:tcPr>
          <w:p w14:paraId="43130A90" w14:textId="14F5FDB2" w:rsidR="00B72C0C" w:rsidRPr="00CA4294" w:rsidRDefault="00B72C0C" w:rsidP="00B72C0C">
            <w:pPr>
              <w:pStyle w:val="SymalTableBody"/>
              <w:jc w:val="center"/>
              <w:rPr>
                <w:sz w:val="14"/>
                <w:szCs w:val="14"/>
              </w:rPr>
            </w:pPr>
            <w:r w:rsidRPr="00DC02C9">
              <w:rPr>
                <w:sz w:val="14"/>
                <w:szCs w:val="14"/>
              </w:rPr>
              <w:t xml:space="preserve">VR </w:t>
            </w:r>
            <w:del w:id="281" w:author="Damian Hagebols" w:date="2023-08-30T20:37:00Z">
              <w:r w:rsidRPr="00DC02C9" w:rsidDel="00C64A99">
                <w:rPr>
                  <w:sz w:val="14"/>
                  <w:szCs w:val="14"/>
                </w:rPr>
                <w:delText xml:space="preserve">Clause </w:delText>
              </w:r>
            </w:del>
            <w:r w:rsidRPr="00DC02C9">
              <w:rPr>
                <w:sz w:val="14"/>
                <w:szCs w:val="14"/>
              </w:rPr>
              <w:t>60</w:t>
            </w:r>
            <w:r w:rsidRPr="00CA4294">
              <w:rPr>
                <w:sz w:val="14"/>
                <w:szCs w:val="14"/>
              </w:rPr>
              <w:t>5</w:t>
            </w:r>
            <w:r w:rsidRPr="00DC02C9">
              <w:rPr>
                <w:sz w:val="14"/>
                <w:szCs w:val="14"/>
              </w:rPr>
              <w:t>.0</w:t>
            </w:r>
            <w:r w:rsidR="00757A6C">
              <w:rPr>
                <w:sz w:val="14"/>
                <w:szCs w:val="14"/>
              </w:rPr>
              <w:t>4</w:t>
            </w:r>
          </w:p>
          <w:p w14:paraId="51D88A49" w14:textId="77777777" w:rsidR="00B72C0C" w:rsidRDefault="00B72C0C" w:rsidP="00B72C0C">
            <w:pPr>
              <w:pStyle w:val="SymalTableBody"/>
              <w:rPr>
                <w:sz w:val="14"/>
                <w:szCs w:val="14"/>
              </w:rPr>
            </w:pPr>
          </w:p>
        </w:tc>
        <w:tc>
          <w:tcPr>
            <w:tcW w:w="1223" w:type="pct"/>
            <w:tcBorders>
              <w:top w:val="single" w:sz="4" w:space="0" w:color="auto"/>
              <w:bottom w:val="single" w:sz="4" w:space="0" w:color="auto"/>
            </w:tcBorders>
            <w:shd w:val="clear" w:color="auto" w:fill="auto"/>
            <w:vAlign w:val="center"/>
          </w:tcPr>
          <w:p w14:paraId="2766E2F0" w14:textId="7CEF5C92" w:rsidR="00B72C0C" w:rsidDel="00C40452" w:rsidRDefault="00B72C0C" w:rsidP="00B72C0C">
            <w:pPr>
              <w:pStyle w:val="SymalTableBody"/>
              <w:spacing w:before="20" w:after="20"/>
              <w:rPr>
                <w:del w:id="282" w:author="Damian Hagebols" w:date="2023-08-30T20:39:00Z"/>
                <w:rFonts w:asciiTheme="majorHAnsi" w:hAnsiTheme="majorHAnsi" w:cstheme="majorHAnsi"/>
                <w:sz w:val="14"/>
                <w:szCs w:val="14"/>
              </w:rPr>
            </w:pPr>
          </w:p>
          <w:p w14:paraId="3B0CF8C3" w14:textId="6D9D012C" w:rsidR="00B72C0C" w:rsidDel="00C40452" w:rsidRDefault="00B72C0C" w:rsidP="00B72C0C">
            <w:pPr>
              <w:pStyle w:val="SymalTableBody"/>
              <w:spacing w:before="20" w:after="20"/>
              <w:rPr>
                <w:del w:id="283" w:author="Damian Hagebols" w:date="2023-08-30T20:39:00Z"/>
                <w:rFonts w:asciiTheme="majorHAnsi" w:hAnsiTheme="majorHAnsi" w:cstheme="majorHAnsi"/>
                <w:sz w:val="14"/>
                <w:szCs w:val="14"/>
              </w:rPr>
            </w:pPr>
          </w:p>
          <w:p w14:paraId="2FA18F8D" w14:textId="057CB652" w:rsidR="00B72C0C" w:rsidDel="00C40452" w:rsidRDefault="00B72C0C" w:rsidP="00B72C0C">
            <w:pPr>
              <w:pStyle w:val="SymalTableBody"/>
              <w:spacing w:before="20" w:after="20"/>
              <w:rPr>
                <w:del w:id="284" w:author="Damian Hagebols" w:date="2023-08-30T20:39:00Z"/>
                <w:rFonts w:asciiTheme="majorHAnsi" w:hAnsiTheme="majorHAnsi" w:cstheme="majorHAnsi"/>
                <w:sz w:val="14"/>
                <w:szCs w:val="14"/>
              </w:rPr>
            </w:pPr>
          </w:p>
          <w:p w14:paraId="02739911" w14:textId="476CDAC4" w:rsidR="00B72C0C" w:rsidRDefault="00B72C0C" w:rsidP="00B72C0C">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During driving, the tops of the piles </w:t>
            </w:r>
            <w:del w:id="285" w:author="Damian Hagebols" w:date="2023-08-30T20:39:00Z">
              <w:r w:rsidDel="00C7777E">
                <w:rPr>
                  <w:rFonts w:asciiTheme="majorHAnsi" w:hAnsiTheme="majorHAnsi" w:cstheme="majorHAnsi"/>
                  <w:sz w:val="14"/>
                  <w:szCs w:val="14"/>
                </w:rPr>
                <w:delText>shall be</w:delText>
              </w:r>
            </w:del>
            <w:ins w:id="286" w:author="Damian Hagebols" w:date="2023-08-30T20:39:00Z">
              <w:r w:rsidR="00C7777E">
                <w:rPr>
                  <w:rFonts w:asciiTheme="majorHAnsi" w:hAnsiTheme="majorHAnsi" w:cstheme="majorHAnsi"/>
                  <w:sz w:val="14"/>
                  <w:szCs w:val="14"/>
                </w:rPr>
                <w:t>are</w:t>
              </w:r>
            </w:ins>
            <w:r>
              <w:rPr>
                <w:rFonts w:asciiTheme="majorHAnsi" w:hAnsiTheme="majorHAnsi" w:cstheme="majorHAnsi"/>
                <w:sz w:val="14"/>
                <w:szCs w:val="14"/>
              </w:rPr>
              <w:t xml:space="preserve"> held and guided by a suitable helmet and protected by cushioning material to avoid damage to the pile.</w:t>
            </w:r>
          </w:p>
          <w:p w14:paraId="1E2F42F1" w14:textId="77777777" w:rsidR="00B72C0C" w:rsidRDefault="00B72C0C" w:rsidP="00B72C0C">
            <w:pPr>
              <w:pStyle w:val="SymalTableBody"/>
              <w:spacing w:before="20" w:after="20"/>
              <w:rPr>
                <w:rFonts w:asciiTheme="majorHAnsi" w:hAnsiTheme="majorHAnsi" w:cstheme="majorHAnsi"/>
                <w:sz w:val="14"/>
                <w:szCs w:val="14"/>
              </w:rPr>
            </w:pPr>
          </w:p>
          <w:p w14:paraId="100658D2" w14:textId="51D1BBA0" w:rsidR="00B72C0C" w:rsidDel="00C40452" w:rsidRDefault="00B72C0C" w:rsidP="00B72C0C">
            <w:pPr>
              <w:pStyle w:val="SymalTableBody"/>
              <w:spacing w:before="20" w:after="20"/>
              <w:rPr>
                <w:del w:id="287" w:author="Damian Hagebols" w:date="2023-08-30T20:39:00Z"/>
                <w:rFonts w:asciiTheme="majorHAnsi" w:hAnsiTheme="majorHAnsi" w:cstheme="majorHAnsi"/>
                <w:sz w:val="14"/>
                <w:szCs w:val="14"/>
              </w:rPr>
            </w:pPr>
          </w:p>
          <w:p w14:paraId="5E2BADC5" w14:textId="5DFF2261" w:rsidR="00B72C0C" w:rsidDel="00C40452" w:rsidRDefault="00B72C0C">
            <w:pPr>
              <w:pStyle w:val="SymalTableBody"/>
              <w:spacing w:before="20" w:after="20"/>
              <w:rPr>
                <w:del w:id="288" w:author="Damian Hagebols" w:date="2023-08-30T20:39:00Z"/>
                <w:rFonts w:asciiTheme="majorHAnsi" w:hAnsiTheme="majorHAnsi" w:cstheme="majorHAnsi"/>
                <w:sz w:val="14"/>
                <w:szCs w:val="14"/>
              </w:rPr>
            </w:pPr>
            <w:del w:id="289" w:author="Damian Hagebols" w:date="2023-08-30T20:39:00Z">
              <w:r w:rsidDel="00C40452">
                <w:rPr>
                  <w:rFonts w:asciiTheme="majorHAnsi" w:hAnsiTheme="majorHAnsi" w:cstheme="majorHAnsi"/>
                  <w:sz w:val="14"/>
                  <w:szCs w:val="14"/>
                </w:rPr>
                <w:delText xml:space="preserve"> </w:delText>
              </w:r>
            </w:del>
          </w:p>
          <w:p w14:paraId="0D162E74" w14:textId="77777777" w:rsidR="00B72C0C" w:rsidRDefault="00B72C0C" w:rsidP="00C4045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Each pile is </w:t>
            </w:r>
            <w:del w:id="290" w:author="Damian Hagebols" w:date="2023-08-30T20:39:00Z">
              <w:r w:rsidDel="00C7777E">
                <w:rPr>
                  <w:rFonts w:asciiTheme="majorHAnsi" w:hAnsiTheme="majorHAnsi" w:cstheme="majorHAnsi"/>
                  <w:sz w:val="14"/>
                  <w:szCs w:val="14"/>
                </w:rPr>
                <w:delText xml:space="preserve">to be </w:delText>
              </w:r>
            </w:del>
            <w:r>
              <w:rPr>
                <w:rFonts w:asciiTheme="majorHAnsi" w:hAnsiTheme="majorHAnsi" w:cstheme="majorHAnsi"/>
                <w:sz w:val="14"/>
                <w:szCs w:val="14"/>
              </w:rPr>
              <w:t>driven in a continuous operation, if pile needs to be extended, splicing shall be done immediately once section has been completed so driving can re-comment as soon as splice is completed.</w:t>
            </w:r>
          </w:p>
          <w:p w14:paraId="63A488AC" w14:textId="77777777" w:rsidR="001D390B" w:rsidRDefault="001D390B" w:rsidP="00C40452">
            <w:pPr>
              <w:pStyle w:val="SymalTableBody"/>
              <w:spacing w:before="20" w:after="20"/>
              <w:rPr>
                <w:rFonts w:asciiTheme="majorHAnsi" w:hAnsiTheme="majorHAnsi" w:cstheme="majorHAnsi"/>
                <w:sz w:val="14"/>
                <w:szCs w:val="14"/>
              </w:rPr>
            </w:pPr>
          </w:p>
          <w:p w14:paraId="4AA0ED14" w14:textId="185ECC4E" w:rsidR="00820173" w:rsidRPr="00820173" w:rsidRDefault="00820173" w:rsidP="00820173">
            <w:pPr>
              <w:pStyle w:val="SymalTableBody"/>
              <w:spacing w:before="20" w:after="20"/>
              <w:rPr>
                <w:rFonts w:asciiTheme="majorHAnsi" w:hAnsiTheme="majorHAnsi" w:cstheme="majorHAnsi"/>
                <w:sz w:val="14"/>
                <w:szCs w:val="14"/>
              </w:rPr>
            </w:pPr>
            <w:r w:rsidRPr="00820173">
              <w:rPr>
                <w:rFonts w:asciiTheme="majorHAnsi" w:hAnsiTheme="majorHAnsi" w:cstheme="majorHAnsi"/>
                <w:sz w:val="14"/>
                <w:szCs w:val="14"/>
              </w:rPr>
              <w:t xml:space="preserve"> Pile is driven to the design </w:t>
            </w:r>
            <w:proofErr w:type="gramStart"/>
            <w:r w:rsidRPr="00820173">
              <w:rPr>
                <w:rFonts w:asciiTheme="majorHAnsi" w:hAnsiTheme="majorHAnsi" w:cstheme="majorHAnsi"/>
                <w:sz w:val="14"/>
                <w:szCs w:val="14"/>
              </w:rPr>
              <w:t>level</w:t>
            </w:r>
            <w:proofErr w:type="gramEnd"/>
          </w:p>
          <w:p w14:paraId="7B3DF01A" w14:textId="723E66D9" w:rsidR="001D390B" w:rsidRDefault="00820173" w:rsidP="00820173">
            <w:pPr>
              <w:pStyle w:val="SymalTableBody"/>
              <w:spacing w:before="20" w:after="20"/>
              <w:rPr>
                <w:rFonts w:asciiTheme="majorHAnsi" w:hAnsiTheme="majorHAnsi" w:cstheme="majorHAnsi"/>
                <w:sz w:val="14"/>
                <w:szCs w:val="14"/>
              </w:rPr>
            </w:pPr>
            <w:r w:rsidRPr="00820173">
              <w:rPr>
                <w:rFonts w:asciiTheme="majorHAnsi" w:hAnsiTheme="majorHAnsi" w:cstheme="majorHAnsi"/>
                <w:sz w:val="14"/>
                <w:szCs w:val="14"/>
              </w:rPr>
              <w:t xml:space="preserve"> Forced up piles are re-driven to the design level</w:t>
            </w:r>
          </w:p>
        </w:tc>
        <w:tc>
          <w:tcPr>
            <w:tcW w:w="379" w:type="pct"/>
            <w:tcBorders>
              <w:top w:val="single" w:sz="4" w:space="0" w:color="auto"/>
              <w:bottom w:val="single" w:sz="4" w:space="0" w:color="auto"/>
            </w:tcBorders>
            <w:shd w:val="clear" w:color="auto" w:fill="auto"/>
            <w:vAlign w:val="center"/>
          </w:tcPr>
          <w:p w14:paraId="123110A1" w14:textId="52B2B16B" w:rsidR="00B72C0C" w:rsidRDefault="00B72C0C" w:rsidP="00B72C0C">
            <w:pPr>
              <w:pStyle w:val="SymalTableBody"/>
              <w:spacing w:before="20" w:after="20"/>
              <w:rPr>
                <w:sz w:val="14"/>
                <w:szCs w:val="14"/>
              </w:rPr>
            </w:pPr>
            <w:r>
              <w:rPr>
                <w:sz w:val="14"/>
                <w:szCs w:val="14"/>
              </w:rPr>
              <w:t>Each Lot</w:t>
            </w:r>
          </w:p>
        </w:tc>
        <w:tc>
          <w:tcPr>
            <w:tcW w:w="254" w:type="pct"/>
            <w:tcBorders>
              <w:top w:val="single" w:sz="4" w:space="0" w:color="auto"/>
              <w:bottom w:val="single" w:sz="4" w:space="0" w:color="auto"/>
            </w:tcBorders>
            <w:shd w:val="clear" w:color="auto" w:fill="auto"/>
            <w:vAlign w:val="center"/>
          </w:tcPr>
          <w:p w14:paraId="7F57BBA3" w14:textId="2C4D3734" w:rsidR="00B72C0C" w:rsidRDefault="00B72C0C" w:rsidP="00B72C0C">
            <w:pPr>
              <w:pStyle w:val="SymalTableBody"/>
              <w:spacing w:before="20" w:after="20"/>
              <w:jc w:val="center"/>
              <w:rPr>
                <w:sz w:val="16"/>
                <w:szCs w:val="16"/>
              </w:rPr>
            </w:pPr>
            <w:r>
              <w:rPr>
                <w:sz w:val="16"/>
                <w:szCs w:val="16"/>
              </w:rPr>
              <w:t>I</w:t>
            </w:r>
          </w:p>
        </w:tc>
        <w:tc>
          <w:tcPr>
            <w:tcW w:w="243" w:type="pct"/>
            <w:tcBorders>
              <w:top w:val="single" w:sz="4" w:space="0" w:color="auto"/>
              <w:bottom w:val="single" w:sz="4" w:space="0" w:color="auto"/>
            </w:tcBorders>
            <w:shd w:val="clear" w:color="auto" w:fill="auto"/>
            <w:vAlign w:val="center"/>
          </w:tcPr>
          <w:p w14:paraId="63C66389" w14:textId="294B9DDC" w:rsidR="00B72C0C" w:rsidRDefault="00B72C0C" w:rsidP="00B72C0C">
            <w:pPr>
              <w:pStyle w:val="SymalTableBody"/>
              <w:spacing w:before="20" w:after="20"/>
              <w:jc w:val="center"/>
              <w:rPr>
                <w:sz w:val="16"/>
                <w:szCs w:val="16"/>
              </w:rPr>
            </w:pPr>
            <w:r>
              <w:rPr>
                <w:sz w:val="16"/>
                <w:szCs w:val="16"/>
              </w:rPr>
              <w:t>SE</w:t>
            </w:r>
          </w:p>
        </w:tc>
        <w:tc>
          <w:tcPr>
            <w:tcW w:w="244" w:type="pct"/>
            <w:tcBorders>
              <w:top w:val="single" w:sz="4" w:space="0" w:color="auto"/>
              <w:bottom w:val="single" w:sz="4" w:space="0" w:color="auto"/>
            </w:tcBorders>
            <w:shd w:val="clear" w:color="auto" w:fill="auto"/>
          </w:tcPr>
          <w:p w14:paraId="4CE55A68" w14:textId="77777777" w:rsidR="00B72C0C" w:rsidRPr="00741190" w:rsidRDefault="00B72C0C" w:rsidP="00B72C0C">
            <w:pPr>
              <w:pStyle w:val="SymalTableBody"/>
              <w:spacing w:before="20" w:after="20"/>
              <w:jc w:val="center"/>
              <w:rPr>
                <w:b/>
                <w:bCs/>
                <w:szCs w:val="18"/>
              </w:rPr>
            </w:pPr>
          </w:p>
        </w:tc>
        <w:tc>
          <w:tcPr>
            <w:tcW w:w="293" w:type="pct"/>
            <w:tcBorders>
              <w:top w:val="single" w:sz="4" w:space="0" w:color="auto"/>
              <w:bottom w:val="single" w:sz="4" w:space="0" w:color="auto"/>
            </w:tcBorders>
            <w:shd w:val="clear" w:color="auto" w:fill="auto"/>
          </w:tcPr>
          <w:p w14:paraId="25C6AE6F" w14:textId="77777777" w:rsidR="00B72C0C" w:rsidRDefault="00B72C0C" w:rsidP="00B72C0C">
            <w:pPr>
              <w:pStyle w:val="SymalTableBody"/>
              <w:spacing w:before="20" w:after="20"/>
              <w:jc w:val="center"/>
              <w:rPr>
                <w:b/>
                <w:bCs/>
                <w:szCs w:val="18"/>
              </w:rPr>
            </w:pPr>
          </w:p>
          <w:p w14:paraId="7B80EB23" w14:textId="77777777" w:rsidR="00B72C0C" w:rsidRDefault="00B72C0C" w:rsidP="00B72C0C">
            <w:pPr>
              <w:pStyle w:val="SymalTableBody"/>
              <w:spacing w:before="20" w:after="20"/>
              <w:jc w:val="center"/>
              <w:rPr>
                <w:b/>
                <w:bCs/>
                <w:szCs w:val="18"/>
              </w:rPr>
            </w:pPr>
          </w:p>
          <w:p w14:paraId="211DCDB9" w14:textId="77777777" w:rsidR="00B72C0C" w:rsidRDefault="00B72C0C" w:rsidP="00B72C0C">
            <w:pPr>
              <w:pStyle w:val="SymalTableBody"/>
              <w:spacing w:before="20" w:after="20"/>
              <w:jc w:val="center"/>
              <w:rPr>
                <w:b/>
                <w:bCs/>
                <w:szCs w:val="18"/>
              </w:rPr>
            </w:pPr>
          </w:p>
          <w:p w14:paraId="15CA273E" w14:textId="1BC9A078" w:rsidR="00B72C0C" w:rsidRDefault="00B72C0C" w:rsidP="00B72C0C">
            <w:pPr>
              <w:pStyle w:val="SymalTableBody"/>
              <w:spacing w:before="20" w:after="20"/>
              <w:jc w:val="center"/>
              <w:rPr>
                <w:b/>
                <w:bCs/>
                <w:szCs w:val="18"/>
              </w:rPr>
            </w:pPr>
            <w:r>
              <w:rPr>
                <w:b/>
                <w:bCs/>
                <w:szCs w:val="18"/>
              </w:rPr>
              <w:t>I</w:t>
            </w:r>
          </w:p>
        </w:tc>
        <w:tc>
          <w:tcPr>
            <w:tcW w:w="243" w:type="pct"/>
            <w:tcBorders>
              <w:top w:val="single" w:sz="4" w:space="0" w:color="auto"/>
              <w:bottom w:val="single" w:sz="4" w:space="0" w:color="auto"/>
            </w:tcBorders>
            <w:shd w:val="clear" w:color="auto" w:fill="auto"/>
          </w:tcPr>
          <w:p w14:paraId="075038BD" w14:textId="77777777" w:rsidR="00B72C0C" w:rsidRPr="00741190" w:rsidRDefault="00B72C0C" w:rsidP="00B72C0C">
            <w:pPr>
              <w:pStyle w:val="SymalTableBody"/>
              <w:spacing w:before="20" w:after="20"/>
              <w:jc w:val="center"/>
              <w:rPr>
                <w:b/>
                <w:bCs/>
                <w:szCs w:val="18"/>
              </w:rPr>
            </w:pPr>
          </w:p>
        </w:tc>
        <w:tc>
          <w:tcPr>
            <w:tcW w:w="569" w:type="pct"/>
            <w:tcBorders>
              <w:top w:val="single" w:sz="4" w:space="0" w:color="auto"/>
              <w:bottom w:val="single" w:sz="4" w:space="0" w:color="auto"/>
            </w:tcBorders>
            <w:shd w:val="clear" w:color="auto" w:fill="auto"/>
          </w:tcPr>
          <w:p w14:paraId="2B9D5B84" w14:textId="77777777" w:rsidR="00B72C0C" w:rsidRPr="00741190" w:rsidRDefault="00B72C0C" w:rsidP="00B72C0C">
            <w:pPr>
              <w:pStyle w:val="SymalTableBody"/>
              <w:spacing w:before="20" w:after="20"/>
              <w:rPr>
                <w:b/>
                <w:bCs/>
                <w:szCs w:val="18"/>
              </w:rPr>
            </w:pPr>
          </w:p>
        </w:tc>
      </w:tr>
      <w:tr w:rsidR="00B72C0C" w:rsidRPr="00741190" w14:paraId="11806694" w14:textId="77777777" w:rsidTr="00B72C0C">
        <w:trPr>
          <w:trHeight w:val="772"/>
          <w:jc w:val="center"/>
        </w:trPr>
        <w:tc>
          <w:tcPr>
            <w:tcW w:w="243" w:type="pct"/>
            <w:vMerge/>
            <w:shd w:val="clear" w:color="auto" w:fill="auto"/>
            <w:vAlign w:val="center"/>
          </w:tcPr>
          <w:p w14:paraId="148D0E45" w14:textId="77777777" w:rsidR="00B72C0C" w:rsidRPr="00CA4294" w:rsidRDefault="00B72C0C" w:rsidP="00B72C0C">
            <w:pPr>
              <w:pStyle w:val="SymalTableBody"/>
              <w:spacing w:before="20" w:after="20"/>
              <w:rPr>
                <w:sz w:val="14"/>
                <w:szCs w:val="14"/>
              </w:rPr>
            </w:pPr>
          </w:p>
        </w:tc>
        <w:tc>
          <w:tcPr>
            <w:tcW w:w="968" w:type="pct"/>
            <w:vMerge/>
            <w:shd w:val="clear" w:color="auto" w:fill="auto"/>
            <w:vAlign w:val="center"/>
          </w:tcPr>
          <w:p w14:paraId="026930CE" w14:textId="77777777" w:rsidR="00B72C0C" w:rsidRPr="00CA4294" w:rsidRDefault="00B72C0C" w:rsidP="00B72C0C">
            <w:pPr>
              <w:pStyle w:val="SymalTableBody"/>
              <w:spacing w:before="20" w:after="20"/>
              <w:rPr>
                <w:sz w:val="14"/>
                <w:szCs w:val="14"/>
              </w:rPr>
            </w:pPr>
          </w:p>
        </w:tc>
        <w:tc>
          <w:tcPr>
            <w:tcW w:w="341" w:type="pct"/>
            <w:tcBorders>
              <w:top w:val="single" w:sz="4" w:space="0" w:color="auto"/>
            </w:tcBorders>
            <w:shd w:val="clear" w:color="auto" w:fill="auto"/>
            <w:vAlign w:val="center"/>
          </w:tcPr>
          <w:p w14:paraId="0A8E7687" w14:textId="77777777" w:rsidR="00B72C0C" w:rsidRDefault="00B72C0C" w:rsidP="00B72C0C">
            <w:pPr>
              <w:pStyle w:val="SymalTableBody"/>
              <w:jc w:val="center"/>
              <w:rPr>
                <w:sz w:val="14"/>
                <w:szCs w:val="14"/>
              </w:rPr>
            </w:pPr>
          </w:p>
          <w:p w14:paraId="6EC72FAB" w14:textId="042B41F8" w:rsidR="00B72C0C" w:rsidRPr="00B72C0C" w:rsidRDefault="00B72C0C" w:rsidP="00B72C0C">
            <w:pPr>
              <w:pStyle w:val="SymalTableBody"/>
              <w:jc w:val="center"/>
              <w:rPr>
                <w:sz w:val="14"/>
                <w:szCs w:val="14"/>
              </w:rPr>
            </w:pPr>
            <w:r w:rsidRPr="00B72C0C">
              <w:rPr>
                <w:sz w:val="14"/>
                <w:szCs w:val="14"/>
              </w:rPr>
              <w:t>AMS</w:t>
            </w:r>
          </w:p>
          <w:p w14:paraId="6A7CB51F" w14:textId="77777777" w:rsidR="00B72C0C" w:rsidRPr="00B72C0C" w:rsidRDefault="00B72C0C" w:rsidP="00B72C0C">
            <w:pPr>
              <w:pStyle w:val="SymalTableBody"/>
              <w:jc w:val="center"/>
              <w:rPr>
                <w:sz w:val="14"/>
                <w:szCs w:val="14"/>
              </w:rPr>
            </w:pPr>
            <w:r w:rsidRPr="00B72C0C">
              <w:rPr>
                <w:sz w:val="14"/>
                <w:szCs w:val="14"/>
              </w:rPr>
              <w:t>Activity 2.06</w:t>
            </w:r>
          </w:p>
          <w:p w14:paraId="18820A1B" w14:textId="77777777" w:rsidR="00B72C0C" w:rsidRPr="00DC02C9" w:rsidRDefault="00B72C0C" w:rsidP="00B72C0C">
            <w:pPr>
              <w:pStyle w:val="SymalTableBody"/>
              <w:rPr>
                <w:sz w:val="14"/>
                <w:szCs w:val="14"/>
              </w:rPr>
            </w:pPr>
          </w:p>
        </w:tc>
        <w:tc>
          <w:tcPr>
            <w:tcW w:w="1223" w:type="pct"/>
            <w:tcBorders>
              <w:top w:val="single" w:sz="4" w:space="0" w:color="auto"/>
            </w:tcBorders>
            <w:shd w:val="clear" w:color="auto" w:fill="auto"/>
            <w:vAlign w:val="center"/>
          </w:tcPr>
          <w:p w14:paraId="4FCA7B49" w14:textId="10264965" w:rsidR="00B72C0C" w:rsidRDefault="00B72C0C" w:rsidP="00B72C0C">
            <w:pPr>
              <w:pStyle w:val="SymalTableBody"/>
              <w:spacing w:before="20" w:after="20"/>
              <w:rPr>
                <w:rFonts w:asciiTheme="majorHAnsi" w:hAnsiTheme="majorHAnsi" w:cstheme="majorHAnsi"/>
                <w:sz w:val="14"/>
                <w:szCs w:val="14"/>
              </w:rPr>
            </w:pPr>
            <w:r w:rsidRPr="00321271">
              <w:rPr>
                <w:rFonts w:asciiTheme="majorHAnsi" w:hAnsiTheme="majorHAnsi" w:cstheme="majorHAnsi"/>
                <w:sz w:val="14"/>
                <w:szCs w:val="14"/>
              </w:rPr>
              <w:t>Once the pile has been driven to a level that will allow for a visual inspection, pile driving is to cease so that the piles can be inspected</w:t>
            </w:r>
            <w:ins w:id="291" w:author="Damian Hagebols" w:date="2023-08-30T20:39:00Z">
              <w:r w:rsidR="00C40452">
                <w:rPr>
                  <w:rFonts w:asciiTheme="majorHAnsi" w:hAnsiTheme="majorHAnsi" w:cstheme="majorHAnsi"/>
                  <w:sz w:val="14"/>
                  <w:szCs w:val="14"/>
                </w:rPr>
                <w:t>.</w:t>
              </w:r>
            </w:ins>
          </w:p>
        </w:tc>
        <w:tc>
          <w:tcPr>
            <w:tcW w:w="379" w:type="pct"/>
            <w:tcBorders>
              <w:top w:val="single" w:sz="4" w:space="0" w:color="auto"/>
            </w:tcBorders>
            <w:shd w:val="clear" w:color="auto" w:fill="auto"/>
            <w:vAlign w:val="center"/>
          </w:tcPr>
          <w:p w14:paraId="25E88952" w14:textId="4F476063" w:rsidR="00B72C0C" w:rsidRDefault="00B72C0C" w:rsidP="00B72C0C">
            <w:pPr>
              <w:pStyle w:val="SymalTableBody"/>
              <w:spacing w:before="20" w:after="20"/>
              <w:rPr>
                <w:sz w:val="14"/>
                <w:szCs w:val="14"/>
              </w:rPr>
            </w:pPr>
            <w:r>
              <w:rPr>
                <w:sz w:val="14"/>
                <w:szCs w:val="14"/>
              </w:rPr>
              <w:t>Each Lot</w:t>
            </w:r>
          </w:p>
        </w:tc>
        <w:tc>
          <w:tcPr>
            <w:tcW w:w="254" w:type="pct"/>
            <w:tcBorders>
              <w:top w:val="single" w:sz="4" w:space="0" w:color="auto"/>
            </w:tcBorders>
            <w:shd w:val="clear" w:color="auto" w:fill="auto"/>
            <w:vAlign w:val="center"/>
          </w:tcPr>
          <w:p w14:paraId="64E8D48C" w14:textId="00499953" w:rsidR="00B72C0C" w:rsidRDefault="00B72C0C" w:rsidP="00B72C0C">
            <w:pPr>
              <w:pStyle w:val="SymalTableBody"/>
              <w:spacing w:before="20" w:after="20"/>
              <w:jc w:val="center"/>
              <w:rPr>
                <w:sz w:val="16"/>
                <w:szCs w:val="16"/>
              </w:rPr>
            </w:pPr>
            <w:r>
              <w:rPr>
                <w:sz w:val="16"/>
                <w:szCs w:val="16"/>
              </w:rPr>
              <w:t>I</w:t>
            </w:r>
          </w:p>
        </w:tc>
        <w:tc>
          <w:tcPr>
            <w:tcW w:w="243" w:type="pct"/>
            <w:tcBorders>
              <w:top w:val="single" w:sz="4" w:space="0" w:color="auto"/>
            </w:tcBorders>
            <w:shd w:val="clear" w:color="auto" w:fill="auto"/>
            <w:vAlign w:val="center"/>
          </w:tcPr>
          <w:p w14:paraId="532EDCD2" w14:textId="228BB316" w:rsidR="00B72C0C" w:rsidRDefault="00B72C0C" w:rsidP="00B72C0C">
            <w:pPr>
              <w:pStyle w:val="SymalTableBody"/>
              <w:spacing w:before="20" w:after="20"/>
              <w:jc w:val="center"/>
              <w:rPr>
                <w:sz w:val="16"/>
                <w:szCs w:val="16"/>
              </w:rPr>
            </w:pPr>
            <w:r>
              <w:rPr>
                <w:sz w:val="16"/>
                <w:szCs w:val="16"/>
              </w:rPr>
              <w:t>SE</w:t>
            </w:r>
          </w:p>
        </w:tc>
        <w:tc>
          <w:tcPr>
            <w:tcW w:w="244" w:type="pct"/>
            <w:tcBorders>
              <w:top w:val="single" w:sz="4" w:space="0" w:color="auto"/>
            </w:tcBorders>
            <w:shd w:val="clear" w:color="auto" w:fill="auto"/>
          </w:tcPr>
          <w:p w14:paraId="47DA3596" w14:textId="77777777" w:rsidR="00B72C0C" w:rsidRPr="00741190" w:rsidRDefault="00B72C0C" w:rsidP="00B72C0C">
            <w:pPr>
              <w:pStyle w:val="SymalTableBody"/>
              <w:spacing w:before="20" w:after="20"/>
              <w:jc w:val="center"/>
              <w:rPr>
                <w:b/>
                <w:bCs/>
                <w:szCs w:val="18"/>
              </w:rPr>
            </w:pPr>
          </w:p>
        </w:tc>
        <w:tc>
          <w:tcPr>
            <w:tcW w:w="293" w:type="pct"/>
            <w:tcBorders>
              <w:top w:val="single" w:sz="4" w:space="0" w:color="auto"/>
            </w:tcBorders>
            <w:shd w:val="clear" w:color="auto" w:fill="auto"/>
          </w:tcPr>
          <w:p w14:paraId="19469868" w14:textId="77777777" w:rsidR="00B72C0C" w:rsidRDefault="00B72C0C" w:rsidP="00B72C0C">
            <w:pPr>
              <w:pStyle w:val="SymalTableBody"/>
              <w:spacing w:before="20" w:after="20"/>
              <w:jc w:val="center"/>
              <w:rPr>
                <w:b/>
                <w:bCs/>
                <w:szCs w:val="18"/>
              </w:rPr>
            </w:pPr>
          </w:p>
        </w:tc>
        <w:tc>
          <w:tcPr>
            <w:tcW w:w="243" w:type="pct"/>
            <w:tcBorders>
              <w:top w:val="single" w:sz="4" w:space="0" w:color="auto"/>
            </w:tcBorders>
            <w:shd w:val="clear" w:color="auto" w:fill="auto"/>
          </w:tcPr>
          <w:p w14:paraId="44518A40" w14:textId="77777777" w:rsidR="00B72C0C" w:rsidRPr="00741190" w:rsidRDefault="00B72C0C" w:rsidP="00B72C0C">
            <w:pPr>
              <w:pStyle w:val="SymalTableBody"/>
              <w:spacing w:before="20" w:after="20"/>
              <w:jc w:val="center"/>
              <w:rPr>
                <w:b/>
                <w:bCs/>
                <w:szCs w:val="18"/>
              </w:rPr>
            </w:pPr>
          </w:p>
        </w:tc>
        <w:tc>
          <w:tcPr>
            <w:tcW w:w="569" w:type="pct"/>
            <w:tcBorders>
              <w:top w:val="single" w:sz="4" w:space="0" w:color="auto"/>
            </w:tcBorders>
            <w:shd w:val="clear" w:color="auto" w:fill="auto"/>
          </w:tcPr>
          <w:p w14:paraId="07318322" w14:textId="77777777" w:rsidR="00B72C0C" w:rsidRPr="00741190" w:rsidRDefault="00B72C0C" w:rsidP="00B72C0C">
            <w:pPr>
              <w:pStyle w:val="SymalTableBody"/>
              <w:spacing w:before="20" w:after="20"/>
              <w:rPr>
                <w:b/>
                <w:bCs/>
                <w:szCs w:val="18"/>
              </w:rPr>
            </w:pPr>
          </w:p>
        </w:tc>
      </w:tr>
      <w:tr w:rsidR="00BC14CD" w:rsidRPr="00741190" w14:paraId="100F8814" w14:textId="77777777" w:rsidTr="00B72C0C">
        <w:trPr>
          <w:trHeight w:val="772"/>
          <w:jc w:val="center"/>
        </w:trPr>
        <w:tc>
          <w:tcPr>
            <w:tcW w:w="243" w:type="pct"/>
            <w:shd w:val="clear" w:color="auto" w:fill="auto"/>
            <w:vAlign w:val="center"/>
          </w:tcPr>
          <w:p w14:paraId="442702B9" w14:textId="77777777" w:rsidR="00BC14CD" w:rsidRPr="00CA4294" w:rsidRDefault="00BC14CD" w:rsidP="00B72C0C">
            <w:pPr>
              <w:pStyle w:val="SymalTableBody"/>
              <w:spacing w:before="20" w:after="20"/>
              <w:rPr>
                <w:sz w:val="14"/>
                <w:szCs w:val="14"/>
              </w:rPr>
            </w:pPr>
          </w:p>
        </w:tc>
        <w:tc>
          <w:tcPr>
            <w:tcW w:w="968" w:type="pct"/>
            <w:shd w:val="clear" w:color="auto" w:fill="auto"/>
            <w:vAlign w:val="center"/>
          </w:tcPr>
          <w:p w14:paraId="27A04242" w14:textId="77777777" w:rsidR="00BC14CD" w:rsidRPr="00CA4294" w:rsidRDefault="00BC14CD" w:rsidP="00B72C0C">
            <w:pPr>
              <w:pStyle w:val="SymalTableBody"/>
              <w:spacing w:before="20" w:after="20"/>
              <w:rPr>
                <w:sz w:val="14"/>
                <w:szCs w:val="14"/>
              </w:rPr>
            </w:pPr>
          </w:p>
        </w:tc>
        <w:tc>
          <w:tcPr>
            <w:tcW w:w="341" w:type="pct"/>
            <w:tcBorders>
              <w:top w:val="single" w:sz="4" w:space="0" w:color="auto"/>
            </w:tcBorders>
            <w:shd w:val="clear" w:color="auto" w:fill="auto"/>
            <w:vAlign w:val="center"/>
          </w:tcPr>
          <w:p w14:paraId="284BF989" w14:textId="5A724B6C" w:rsidR="00BC14CD" w:rsidRPr="00CA4294" w:rsidRDefault="00BC14CD" w:rsidP="00BC14CD">
            <w:pPr>
              <w:pStyle w:val="SymalTableBody"/>
              <w:jc w:val="center"/>
              <w:rPr>
                <w:sz w:val="14"/>
                <w:szCs w:val="14"/>
              </w:rPr>
            </w:pPr>
            <w:r w:rsidRPr="00DC02C9">
              <w:rPr>
                <w:sz w:val="14"/>
                <w:szCs w:val="14"/>
              </w:rPr>
              <w:t xml:space="preserve">VR </w:t>
            </w:r>
            <w:del w:id="292" w:author="Damian Hagebols" w:date="2023-08-30T20:37:00Z">
              <w:r w:rsidRPr="00DC02C9" w:rsidDel="00C64A99">
                <w:rPr>
                  <w:sz w:val="14"/>
                  <w:szCs w:val="14"/>
                </w:rPr>
                <w:delText xml:space="preserve">Clause </w:delText>
              </w:r>
            </w:del>
            <w:r w:rsidRPr="00DC02C9">
              <w:rPr>
                <w:sz w:val="14"/>
                <w:szCs w:val="14"/>
              </w:rPr>
              <w:t>60</w:t>
            </w:r>
            <w:r w:rsidRPr="00CA4294">
              <w:rPr>
                <w:sz w:val="14"/>
                <w:szCs w:val="14"/>
              </w:rPr>
              <w:t>5</w:t>
            </w:r>
            <w:r w:rsidRPr="00DC02C9">
              <w:rPr>
                <w:sz w:val="14"/>
                <w:szCs w:val="14"/>
              </w:rPr>
              <w:t>.0</w:t>
            </w:r>
            <w:r w:rsidR="007551D1">
              <w:rPr>
                <w:sz w:val="14"/>
                <w:szCs w:val="14"/>
              </w:rPr>
              <w:t>5</w:t>
            </w:r>
          </w:p>
          <w:p w14:paraId="4A1AA9A7" w14:textId="77777777" w:rsidR="00BC14CD" w:rsidRDefault="00BC14CD" w:rsidP="00B72C0C">
            <w:pPr>
              <w:pStyle w:val="SymalTableBody"/>
              <w:jc w:val="center"/>
              <w:rPr>
                <w:sz w:val="14"/>
                <w:szCs w:val="14"/>
              </w:rPr>
            </w:pPr>
          </w:p>
        </w:tc>
        <w:tc>
          <w:tcPr>
            <w:tcW w:w="1223" w:type="pct"/>
            <w:tcBorders>
              <w:top w:val="single" w:sz="4" w:space="0" w:color="auto"/>
            </w:tcBorders>
            <w:shd w:val="clear" w:color="auto" w:fill="auto"/>
            <w:vAlign w:val="center"/>
          </w:tcPr>
          <w:p w14:paraId="131DFBE8" w14:textId="77777777" w:rsidR="00A71B89" w:rsidRPr="00A71B89" w:rsidRDefault="00A71B89" w:rsidP="00A71B89">
            <w:pPr>
              <w:pStyle w:val="SymalTableBody"/>
              <w:spacing w:before="20" w:after="20"/>
              <w:rPr>
                <w:rFonts w:asciiTheme="majorHAnsi" w:hAnsiTheme="majorHAnsi" w:cstheme="majorHAnsi"/>
                <w:sz w:val="14"/>
                <w:szCs w:val="14"/>
              </w:rPr>
            </w:pPr>
            <w:r w:rsidRPr="00A71B89">
              <w:rPr>
                <w:rFonts w:asciiTheme="majorHAnsi" w:hAnsiTheme="majorHAnsi" w:cstheme="majorHAnsi"/>
                <w:sz w:val="14"/>
                <w:szCs w:val="14"/>
              </w:rPr>
              <w:t>Pile stress during driving did not exceed the below:</w:t>
            </w:r>
          </w:p>
          <w:p w14:paraId="0055C1A9" w14:textId="77777777" w:rsidR="00A71B89" w:rsidRPr="00A71B89" w:rsidRDefault="00A71B89" w:rsidP="00A71B89">
            <w:pPr>
              <w:pStyle w:val="SymalTableBody"/>
              <w:spacing w:before="20" w:after="20"/>
              <w:rPr>
                <w:rFonts w:asciiTheme="majorHAnsi" w:hAnsiTheme="majorHAnsi" w:cstheme="majorHAnsi"/>
                <w:sz w:val="14"/>
                <w:szCs w:val="14"/>
              </w:rPr>
            </w:pPr>
            <w:proofErr w:type="spellStart"/>
            <w:r w:rsidRPr="00A71B89">
              <w:rPr>
                <w:rFonts w:asciiTheme="majorHAnsi" w:hAnsiTheme="majorHAnsi" w:cstheme="majorHAnsi"/>
                <w:sz w:val="14"/>
                <w:szCs w:val="14"/>
              </w:rPr>
              <w:t>i</w:t>
            </w:r>
            <w:proofErr w:type="spellEnd"/>
            <w:r w:rsidRPr="00A71B89">
              <w:rPr>
                <w:rFonts w:asciiTheme="majorHAnsi" w:hAnsiTheme="majorHAnsi" w:cstheme="majorHAnsi"/>
                <w:sz w:val="14"/>
                <w:szCs w:val="14"/>
              </w:rPr>
              <w:t xml:space="preserve">) For concrete piles stress ≤ 0.8 fc for compression and 1.1√fc for tension </w:t>
            </w:r>
          </w:p>
          <w:p w14:paraId="74F323B8" w14:textId="77777777" w:rsidR="00A71B89" w:rsidRPr="00A71B89" w:rsidRDefault="00A71B89" w:rsidP="00A71B89">
            <w:pPr>
              <w:pStyle w:val="SymalTableBody"/>
              <w:spacing w:before="20" w:after="20"/>
              <w:rPr>
                <w:rFonts w:asciiTheme="majorHAnsi" w:hAnsiTheme="majorHAnsi" w:cstheme="majorHAnsi"/>
                <w:sz w:val="14"/>
                <w:szCs w:val="14"/>
              </w:rPr>
            </w:pPr>
            <w:r w:rsidRPr="00A71B89">
              <w:rPr>
                <w:rFonts w:asciiTheme="majorHAnsi" w:hAnsiTheme="majorHAnsi" w:cstheme="majorHAnsi"/>
                <w:sz w:val="14"/>
                <w:szCs w:val="14"/>
              </w:rPr>
              <w:t xml:space="preserve">ii) For steel piles stress ≤ 0.85Fy </w:t>
            </w:r>
          </w:p>
          <w:p w14:paraId="7BEB5709" w14:textId="2EAE33F2" w:rsidR="00BC14CD" w:rsidRPr="00321271" w:rsidRDefault="00A71B89" w:rsidP="00A71B89">
            <w:pPr>
              <w:pStyle w:val="SymalTableBody"/>
              <w:spacing w:before="20" w:after="20"/>
              <w:rPr>
                <w:rFonts w:asciiTheme="majorHAnsi" w:hAnsiTheme="majorHAnsi" w:cstheme="majorHAnsi"/>
                <w:sz w:val="14"/>
                <w:szCs w:val="14"/>
              </w:rPr>
            </w:pPr>
            <w:r w:rsidRPr="00A71B89">
              <w:rPr>
                <w:rFonts w:asciiTheme="majorHAnsi" w:hAnsiTheme="majorHAnsi" w:cstheme="majorHAnsi"/>
                <w:sz w:val="14"/>
                <w:szCs w:val="14"/>
              </w:rPr>
              <w:t>iii) For exposure classification B2 or C, concrete pile stress≤ 0.5√fc</w:t>
            </w:r>
          </w:p>
        </w:tc>
        <w:tc>
          <w:tcPr>
            <w:tcW w:w="379" w:type="pct"/>
            <w:tcBorders>
              <w:top w:val="single" w:sz="4" w:space="0" w:color="auto"/>
            </w:tcBorders>
            <w:shd w:val="clear" w:color="auto" w:fill="auto"/>
            <w:vAlign w:val="center"/>
          </w:tcPr>
          <w:p w14:paraId="0E76FFA4" w14:textId="69310D2C" w:rsidR="00BC14CD" w:rsidRDefault="00A71B89" w:rsidP="00B72C0C">
            <w:pPr>
              <w:pStyle w:val="SymalTableBody"/>
              <w:spacing w:before="20" w:after="20"/>
              <w:rPr>
                <w:sz w:val="14"/>
                <w:szCs w:val="14"/>
              </w:rPr>
            </w:pPr>
            <w:r>
              <w:rPr>
                <w:sz w:val="14"/>
                <w:szCs w:val="14"/>
              </w:rPr>
              <w:t>Each Lot</w:t>
            </w:r>
          </w:p>
        </w:tc>
        <w:tc>
          <w:tcPr>
            <w:tcW w:w="254" w:type="pct"/>
            <w:tcBorders>
              <w:top w:val="single" w:sz="4" w:space="0" w:color="auto"/>
            </w:tcBorders>
            <w:shd w:val="clear" w:color="auto" w:fill="auto"/>
            <w:vAlign w:val="center"/>
          </w:tcPr>
          <w:p w14:paraId="0639E45D" w14:textId="19D34F51" w:rsidR="00BC14CD" w:rsidRDefault="00A71B89" w:rsidP="00B72C0C">
            <w:pPr>
              <w:pStyle w:val="SymalTableBody"/>
              <w:spacing w:before="20" w:after="20"/>
              <w:jc w:val="center"/>
              <w:rPr>
                <w:sz w:val="16"/>
                <w:szCs w:val="16"/>
              </w:rPr>
            </w:pPr>
            <w:r>
              <w:rPr>
                <w:sz w:val="16"/>
                <w:szCs w:val="16"/>
              </w:rPr>
              <w:t>R</w:t>
            </w:r>
          </w:p>
        </w:tc>
        <w:tc>
          <w:tcPr>
            <w:tcW w:w="243" w:type="pct"/>
            <w:tcBorders>
              <w:top w:val="single" w:sz="4" w:space="0" w:color="auto"/>
            </w:tcBorders>
            <w:shd w:val="clear" w:color="auto" w:fill="auto"/>
            <w:vAlign w:val="center"/>
          </w:tcPr>
          <w:p w14:paraId="75FA7695" w14:textId="5D9F644B" w:rsidR="00BC14CD" w:rsidRDefault="00A71B89" w:rsidP="00B72C0C">
            <w:pPr>
              <w:pStyle w:val="SymalTableBody"/>
              <w:spacing w:before="20" w:after="20"/>
              <w:jc w:val="center"/>
              <w:rPr>
                <w:sz w:val="16"/>
                <w:szCs w:val="16"/>
              </w:rPr>
            </w:pPr>
            <w:r>
              <w:rPr>
                <w:sz w:val="16"/>
                <w:szCs w:val="16"/>
              </w:rPr>
              <w:t>SE</w:t>
            </w:r>
          </w:p>
        </w:tc>
        <w:tc>
          <w:tcPr>
            <w:tcW w:w="244" w:type="pct"/>
            <w:tcBorders>
              <w:top w:val="single" w:sz="4" w:space="0" w:color="auto"/>
            </w:tcBorders>
            <w:shd w:val="clear" w:color="auto" w:fill="auto"/>
          </w:tcPr>
          <w:p w14:paraId="24A4382D" w14:textId="77777777" w:rsidR="00BC14CD" w:rsidRPr="00741190" w:rsidRDefault="00BC14CD" w:rsidP="00B72C0C">
            <w:pPr>
              <w:pStyle w:val="SymalTableBody"/>
              <w:spacing w:before="20" w:after="20"/>
              <w:jc w:val="center"/>
              <w:rPr>
                <w:b/>
                <w:bCs/>
                <w:szCs w:val="18"/>
              </w:rPr>
            </w:pPr>
          </w:p>
        </w:tc>
        <w:tc>
          <w:tcPr>
            <w:tcW w:w="293" w:type="pct"/>
            <w:tcBorders>
              <w:top w:val="single" w:sz="4" w:space="0" w:color="auto"/>
            </w:tcBorders>
            <w:shd w:val="clear" w:color="auto" w:fill="auto"/>
          </w:tcPr>
          <w:p w14:paraId="4B0BEE8A" w14:textId="77777777" w:rsidR="00BC14CD" w:rsidRDefault="00BC14CD" w:rsidP="00B72C0C">
            <w:pPr>
              <w:pStyle w:val="SymalTableBody"/>
              <w:spacing w:before="20" w:after="20"/>
              <w:jc w:val="center"/>
              <w:rPr>
                <w:b/>
                <w:bCs/>
                <w:szCs w:val="18"/>
              </w:rPr>
            </w:pPr>
          </w:p>
        </w:tc>
        <w:tc>
          <w:tcPr>
            <w:tcW w:w="243" w:type="pct"/>
            <w:tcBorders>
              <w:top w:val="single" w:sz="4" w:space="0" w:color="auto"/>
            </w:tcBorders>
            <w:shd w:val="clear" w:color="auto" w:fill="auto"/>
          </w:tcPr>
          <w:p w14:paraId="23CAF5F5" w14:textId="77777777" w:rsidR="00BC14CD" w:rsidRPr="00741190" w:rsidRDefault="00BC14CD" w:rsidP="00B72C0C">
            <w:pPr>
              <w:pStyle w:val="SymalTableBody"/>
              <w:spacing w:before="20" w:after="20"/>
              <w:jc w:val="center"/>
              <w:rPr>
                <w:b/>
                <w:bCs/>
                <w:szCs w:val="18"/>
              </w:rPr>
            </w:pPr>
          </w:p>
        </w:tc>
        <w:tc>
          <w:tcPr>
            <w:tcW w:w="569" w:type="pct"/>
            <w:tcBorders>
              <w:top w:val="single" w:sz="4" w:space="0" w:color="auto"/>
            </w:tcBorders>
            <w:shd w:val="clear" w:color="auto" w:fill="auto"/>
          </w:tcPr>
          <w:p w14:paraId="3C4A78F8" w14:textId="77777777" w:rsidR="00BC14CD" w:rsidRPr="00741190" w:rsidRDefault="00BC14CD" w:rsidP="00B72C0C">
            <w:pPr>
              <w:pStyle w:val="SymalTableBody"/>
              <w:spacing w:before="20" w:after="20"/>
              <w:rPr>
                <w:b/>
                <w:bCs/>
                <w:szCs w:val="18"/>
              </w:rPr>
            </w:pPr>
          </w:p>
        </w:tc>
      </w:tr>
      <w:tr w:rsidR="00AB2540" w:rsidRPr="00741190" w14:paraId="6E69E3E2" w14:textId="77777777" w:rsidTr="00904E63">
        <w:trPr>
          <w:trHeight w:val="227"/>
          <w:jc w:val="center"/>
        </w:trPr>
        <w:tc>
          <w:tcPr>
            <w:tcW w:w="243" w:type="pct"/>
            <w:shd w:val="clear" w:color="auto" w:fill="auto"/>
            <w:vAlign w:val="center"/>
          </w:tcPr>
          <w:p w14:paraId="6A659BA8" w14:textId="13B08050" w:rsidR="00AB2540" w:rsidRPr="00A55EA2" w:rsidRDefault="00AB2540" w:rsidP="00AB2540">
            <w:pPr>
              <w:pStyle w:val="SymalTableBody"/>
              <w:spacing w:before="20" w:after="20"/>
              <w:rPr>
                <w:sz w:val="14"/>
                <w:szCs w:val="14"/>
              </w:rPr>
            </w:pPr>
            <w:r w:rsidRPr="00A55EA2">
              <w:rPr>
                <w:sz w:val="14"/>
                <w:szCs w:val="14"/>
              </w:rPr>
              <w:t>2.</w:t>
            </w:r>
            <w:ins w:id="293" w:author="Damian Hagebols" w:date="2023-08-30T20:41:00Z">
              <w:r w:rsidR="00A12348">
                <w:rPr>
                  <w:sz w:val="14"/>
                  <w:szCs w:val="14"/>
                </w:rPr>
                <w:t>5</w:t>
              </w:r>
            </w:ins>
            <w:del w:id="294" w:author="Damian Hagebols" w:date="2023-08-30T20:41:00Z">
              <w:r w:rsidDel="00A12348">
                <w:rPr>
                  <w:sz w:val="14"/>
                  <w:szCs w:val="14"/>
                </w:rPr>
                <w:delText>4</w:delText>
              </w:r>
            </w:del>
          </w:p>
        </w:tc>
        <w:tc>
          <w:tcPr>
            <w:tcW w:w="968" w:type="pct"/>
            <w:shd w:val="clear" w:color="auto" w:fill="auto"/>
            <w:vAlign w:val="center"/>
          </w:tcPr>
          <w:p w14:paraId="57116933" w14:textId="79BE4B55" w:rsidR="00AB2540" w:rsidRPr="00A55EA2" w:rsidRDefault="00AB2540" w:rsidP="00AB2540">
            <w:pPr>
              <w:pStyle w:val="SymalTableBody"/>
              <w:spacing w:before="20" w:after="20"/>
              <w:rPr>
                <w:sz w:val="14"/>
                <w:szCs w:val="14"/>
              </w:rPr>
            </w:pPr>
            <w:r w:rsidRPr="00A55EA2">
              <w:rPr>
                <w:sz w:val="14"/>
                <w:szCs w:val="14"/>
              </w:rPr>
              <w:t>Pile tolerances</w:t>
            </w:r>
          </w:p>
        </w:tc>
        <w:tc>
          <w:tcPr>
            <w:tcW w:w="341" w:type="pct"/>
            <w:shd w:val="clear" w:color="auto" w:fill="auto"/>
            <w:vAlign w:val="center"/>
          </w:tcPr>
          <w:p w14:paraId="53A1F4D5" w14:textId="2EBC1BDA" w:rsidR="00AB2540" w:rsidRDefault="00AB2540" w:rsidP="00AB2540">
            <w:pPr>
              <w:pStyle w:val="SymalTableBody"/>
              <w:spacing w:before="20" w:after="20"/>
              <w:jc w:val="center"/>
              <w:rPr>
                <w:sz w:val="14"/>
                <w:szCs w:val="14"/>
              </w:rPr>
            </w:pPr>
            <w:r>
              <w:rPr>
                <w:sz w:val="14"/>
                <w:szCs w:val="14"/>
              </w:rPr>
              <w:t xml:space="preserve">VR </w:t>
            </w:r>
            <w:del w:id="295" w:author="Damian Hagebols" w:date="2023-08-30T20:37:00Z">
              <w:r w:rsidDel="00C64A99">
                <w:rPr>
                  <w:sz w:val="14"/>
                  <w:szCs w:val="14"/>
                </w:rPr>
                <w:delText xml:space="preserve">Clause </w:delText>
              </w:r>
            </w:del>
            <w:r>
              <w:rPr>
                <w:sz w:val="14"/>
                <w:szCs w:val="14"/>
              </w:rPr>
              <w:t>605.0</w:t>
            </w:r>
            <w:r w:rsidR="00C74372">
              <w:rPr>
                <w:sz w:val="14"/>
                <w:szCs w:val="14"/>
              </w:rPr>
              <w:t>4</w:t>
            </w:r>
          </w:p>
          <w:p w14:paraId="51FDBC51" w14:textId="77777777" w:rsidR="00AB2540" w:rsidRPr="00A55EA2" w:rsidRDefault="00AB2540" w:rsidP="00AB2540">
            <w:pPr>
              <w:pStyle w:val="SymalTableBody"/>
              <w:spacing w:before="20" w:after="20"/>
              <w:rPr>
                <w:sz w:val="14"/>
                <w:szCs w:val="14"/>
              </w:rPr>
            </w:pPr>
          </w:p>
        </w:tc>
        <w:tc>
          <w:tcPr>
            <w:tcW w:w="1223" w:type="pct"/>
            <w:shd w:val="clear" w:color="auto" w:fill="auto"/>
            <w:vAlign w:val="center"/>
          </w:tcPr>
          <w:p w14:paraId="1A8406A5" w14:textId="77777777" w:rsidR="00AB2540" w:rsidRPr="00F13C44" w:rsidRDefault="00AB2540" w:rsidP="00AB2540">
            <w:pPr>
              <w:pStyle w:val="SymalTableBody"/>
              <w:spacing w:before="20" w:after="20"/>
              <w:rPr>
                <w:rFonts w:asciiTheme="majorHAnsi" w:hAnsiTheme="majorHAnsi" w:cstheme="majorHAnsi"/>
                <w:sz w:val="14"/>
                <w:szCs w:val="14"/>
              </w:rPr>
            </w:pPr>
            <w:r w:rsidRPr="00F13C44">
              <w:rPr>
                <w:rFonts w:asciiTheme="majorHAnsi" w:hAnsiTheme="majorHAnsi" w:cstheme="majorHAnsi"/>
                <w:sz w:val="14"/>
                <w:szCs w:val="14"/>
              </w:rPr>
              <w:t>The Contractor shall ensure that piles achieve the specified accuracy of level and position.  The following tolerances shall apply to piles after driving:</w:t>
            </w:r>
          </w:p>
          <w:p w14:paraId="55FFAD79" w14:textId="6FF793E2" w:rsidR="00AB2540" w:rsidRPr="00F13C44" w:rsidRDefault="00AB2540" w:rsidP="00AB2540">
            <w:pPr>
              <w:pStyle w:val="SymalTableBody"/>
              <w:spacing w:before="20" w:after="20"/>
              <w:rPr>
                <w:rFonts w:asciiTheme="majorHAnsi" w:hAnsiTheme="majorHAnsi" w:cstheme="majorHAnsi"/>
                <w:sz w:val="14"/>
                <w:szCs w:val="14"/>
              </w:rPr>
            </w:pPr>
            <w:r w:rsidRPr="00F13C44">
              <w:rPr>
                <w:rFonts w:asciiTheme="majorHAnsi" w:hAnsiTheme="majorHAnsi" w:cstheme="majorHAnsi"/>
                <w:sz w:val="14"/>
                <w:szCs w:val="14"/>
              </w:rPr>
              <w:t>(a)</w:t>
            </w:r>
            <w:r>
              <w:rPr>
                <w:rFonts w:asciiTheme="majorHAnsi" w:hAnsiTheme="majorHAnsi" w:cstheme="majorHAnsi"/>
                <w:sz w:val="14"/>
                <w:szCs w:val="14"/>
              </w:rPr>
              <w:t xml:space="preserve"> </w:t>
            </w:r>
            <w:r w:rsidRPr="00F13C44">
              <w:rPr>
                <w:rFonts w:asciiTheme="majorHAnsi" w:hAnsiTheme="majorHAnsi" w:cstheme="majorHAnsi"/>
                <w:sz w:val="14"/>
                <w:szCs w:val="14"/>
              </w:rPr>
              <w:t>pile alignment</w:t>
            </w:r>
          </w:p>
          <w:p w14:paraId="4CAEEA60" w14:textId="6DD7194C" w:rsidR="00AB2540" w:rsidRDefault="00AB2540" w:rsidP="00AB2540">
            <w:pPr>
              <w:pStyle w:val="SymalTableBody"/>
              <w:spacing w:before="20" w:after="20"/>
              <w:rPr>
                <w:rFonts w:asciiTheme="majorHAnsi" w:hAnsiTheme="majorHAnsi" w:cstheme="majorHAnsi"/>
                <w:sz w:val="14"/>
                <w:szCs w:val="14"/>
                <w:lang w:val="en-US"/>
              </w:rPr>
            </w:pPr>
            <w:r w:rsidRPr="00F13C44">
              <w:rPr>
                <w:rFonts w:asciiTheme="majorHAnsi" w:hAnsiTheme="majorHAnsi" w:cstheme="majorHAnsi"/>
                <w:sz w:val="14"/>
                <w:szCs w:val="14"/>
                <w:lang w:val="en-US"/>
              </w:rPr>
              <w:sym w:font="Symbol" w:char="F0B7"/>
            </w:r>
            <w:r w:rsidRPr="00F13C44">
              <w:rPr>
                <w:rFonts w:asciiTheme="majorHAnsi" w:hAnsiTheme="majorHAnsi" w:cstheme="majorHAnsi"/>
                <w:sz w:val="14"/>
                <w:szCs w:val="14"/>
                <w:lang w:val="en-US"/>
              </w:rPr>
              <w:t>deviation from the vertical or the specified rake shall not exceed 20 mm per metre length of pile</w:t>
            </w:r>
          </w:p>
          <w:p w14:paraId="3CE4F999" w14:textId="77777777" w:rsidR="00AB2540" w:rsidRPr="00F13C44" w:rsidRDefault="00AB2540" w:rsidP="00AB2540">
            <w:pPr>
              <w:pStyle w:val="SymalTableBody"/>
              <w:spacing w:before="20" w:after="20"/>
              <w:rPr>
                <w:rFonts w:asciiTheme="majorHAnsi" w:hAnsiTheme="majorHAnsi" w:cstheme="majorHAnsi"/>
                <w:sz w:val="14"/>
                <w:szCs w:val="14"/>
                <w:lang w:val="en-US"/>
              </w:rPr>
            </w:pPr>
          </w:p>
          <w:p w14:paraId="6D624288" w14:textId="7B5E6938" w:rsidR="00AB2540" w:rsidRPr="00F13C44" w:rsidRDefault="00AB2540" w:rsidP="00AB2540">
            <w:pPr>
              <w:pStyle w:val="SymalTableBody"/>
              <w:spacing w:before="20" w:after="20"/>
              <w:rPr>
                <w:rFonts w:asciiTheme="majorHAnsi" w:hAnsiTheme="majorHAnsi" w:cstheme="majorHAnsi"/>
                <w:sz w:val="14"/>
                <w:szCs w:val="14"/>
              </w:rPr>
            </w:pPr>
            <w:r w:rsidRPr="00F13C44">
              <w:rPr>
                <w:rFonts w:asciiTheme="majorHAnsi" w:hAnsiTheme="majorHAnsi" w:cstheme="majorHAnsi"/>
                <w:sz w:val="14"/>
                <w:szCs w:val="14"/>
              </w:rPr>
              <w:t>(b)</w:t>
            </w:r>
            <w:r>
              <w:rPr>
                <w:rFonts w:asciiTheme="majorHAnsi" w:hAnsiTheme="majorHAnsi" w:cstheme="majorHAnsi"/>
                <w:sz w:val="14"/>
                <w:szCs w:val="14"/>
              </w:rPr>
              <w:t xml:space="preserve"> </w:t>
            </w:r>
            <w:r w:rsidRPr="00F13C44">
              <w:rPr>
                <w:rFonts w:asciiTheme="majorHAnsi" w:hAnsiTheme="majorHAnsi" w:cstheme="majorHAnsi"/>
                <w:sz w:val="14"/>
                <w:szCs w:val="14"/>
              </w:rPr>
              <w:t>pile straightness</w:t>
            </w:r>
          </w:p>
          <w:p w14:paraId="6D9F5D8E" w14:textId="68BE50D5" w:rsidR="00AB2540" w:rsidRDefault="00AB2540" w:rsidP="00AB2540">
            <w:pPr>
              <w:pStyle w:val="SymalTableBody"/>
              <w:spacing w:before="20" w:after="20"/>
              <w:rPr>
                <w:rFonts w:asciiTheme="majorHAnsi" w:hAnsiTheme="majorHAnsi" w:cstheme="majorHAnsi"/>
                <w:sz w:val="14"/>
                <w:szCs w:val="14"/>
                <w:lang w:val="en-US"/>
              </w:rPr>
            </w:pPr>
            <w:r w:rsidRPr="00F13C44">
              <w:rPr>
                <w:rFonts w:asciiTheme="majorHAnsi" w:hAnsiTheme="majorHAnsi" w:cstheme="majorHAnsi"/>
                <w:sz w:val="14"/>
                <w:szCs w:val="14"/>
                <w:lang w:val="en-US"/>
              </w:rPr>
              <w:lastRenderedPageBreak/>
              <w:sym w:font="Symbol" w:char="F0B7"/>
            </w:r>
            <w:r w:rsidRPr="00F13C44">
              <w:rPr>
                <w:rFonts w:asciiTheme="majorHAnsi" w:hAnsiTheme="majorHAnsi" w:cstheme="majorHAnsi"/>
                <w:sz w:val="14"/>
                <w:szCs w:val="14"/>
                <w:lang w:val="en-US"/>
              </w:rPr>
              <w:t>deviation from vertical shall not exceed 5 mm per meter length of pile.</w:t>
            </w:r>
          </w:p>
          <w:p w14:paraId="65B0B608" w14:textId="77777777" w:rsidR="00AB2540" w:rsidRPr="00F13C44" w:rsidRDefault="00AB2540" w:rsidP="00AB2540">
            <w:pPr>
              <w:pStyle w:val="SymalTableBody"/>
              <w:spacing w:before="20" w:after="20"/>
              <w:rPr>
                <w:rFonts w:asciiTheme="majorHAnsi" w:hAnsiTheme="majorHAnsi" w:cstheme="majorHAnsi"/>
                <w:sz w:val="14"/>
                <w:szCs w:val="14"/>
                <w:lang w:val="en-US"/>
              </w:rPr>
            </w:pPr>
          </w:p>
          <w:p w14:paraId="15D4FE0F" w14:textId="02E9F598" w:rsidR="00AB2540" w:rsidRPr="00F13C44" w:rsidRDefault="00AB2540" w:rsidP="00AB2540">
            <w:pPr>
              <w:pStyle w:val="SymalTableBody"/>
              <w:spacing w:before="20" w:after="20"/>
              <w:rPr>
                <w:rFonts w:asciiTheme="majorHAnsi" w:hAnsiTheme="majorHAnsi" w:cstheme="majorHAnsi"/>
                <w:sz w:val="14"/>
                <w:szCs w:val="14"/>
              </w:rPr>
            </w:pPr>
            <w:r w:rsidRPr="00F13C44">
              <w:rPr>
                <w:rFonts w:asciiTheme="majorHAnsi" w:hAnsiTheme="majorHAnsi" w:cstheme="majorHAnsi"/>
                <w:sz w:val="14"/>
                <w:szCs w:val="14"/>
              </w:rPr>
              <w:t>(c)</w:t>
            </w:r>
            <w:r>
              <w:rPr>
                <w:rFonts w:asciiTheme="majorHAnsi" w:hAnsiTheme="majorHAnsi" w:cstheme="majorHAnsi"/>
                <w:sz w:val="14"/>
                <w:szCs w:val="14"/>
              </w:rPr>
              <w:t xml:space="preserve"> </w:t>
            </w:r>
            <w:r w:rsidRPr="00F13C44">
              <w:rPr>
                <w:rFonts w:asciiTheme="majorHAnsi" w:hAnsiTheme="majorHAnsi" w:cstheme="majorHAnsi"/>
                <w:sz w:val="14"/>
                <w:szCs w:val="14"/>
              </w:rPr>
              <w:t>pile position for piles in pile caps and the underside of crossheads</w:t>
            </w:r>
          </w:p>
          <w:p w14:paraId="0E2E53C2" w14:textId="6BEDC49B" w:rsidR="00AB2540" w:rsidRPr="00A55EA2" w:rsidRDefault="00AB2540" w:rsidP="00AB2540">
            <w:pPr>
              <w:pStyle w:val="SymalTableBody"/>
              <w:spacing w:before="20" w:after="20"/>
              <w:rPr>
                <w:rFonts w:asciiTheme="majorHAnsi" w:hAnsiTheme="majorHAnsi" w:cstheme="majorHAnsi"/>
                <w:sz w:val="14"/>
                <w:szCs w:val="14"/>
              </w:rPr>
            </w:pPr>
            <w:r w:rsidRPr="00F13C44">
              <w:rPr>
                <w:rFonts w:asciiTheme="majorHAnsi" w:hAnsiTheme="majorHAnsi" w:cstheme="majorHAnsi"/>
                <w:sz w:val="14"/>
                <w:szCs w:val="14"/>
                <w:lang w:val="en-US"/>
              </w:rPr>
              <w:sym w:font="Symbol" w:char="F0B7"/>
            </w:r>
            <w:r w:rsidRPr="00F13C44">
              <w:rPr>
                <w:rFonts w:asciiTheme="majorHAnsi" w:hAnsiTheme="majorHAnsi" w:cstheme="majorHAnsi"/>
                <w:sz w:val="14"/>
                <w:szCs w:val="14"/>
                <w:lang w:val="en-US"/>
              </w:rPr>
              <w:t>pile head center, ± 50 mm of the specified position.</w:t>
            </w:r>
          </w:p>
        </w:tc>
        <w:tc>
          <w:tcPr>
            <w:tcW w:w="379" w:type="pct"/>
            <w:shd w:val="clear" w:color="auto" w:fill="auto"/>
            <w:vAlign w:val="center"/>
          </w:tcPr>
          <w:p w14:paraId="224FF545" w14:textId="40D22553" w:rsidR="00AB2540" w:rsidRPr="00A55EA2" w:rsidRDefault="00AB2540" w:rsidP="00AB2540">
            <w:pPr>
              <w:pStyle w:val="SymalTableBody"/>
              <w:spacing w:before="20" w:after="20"/>
              <w:rPr>
                <w:sz w:val="14"/>
                <w:szCs w:val="14"/>
              </w:rPr>
            </w:pPr>
            <w:r>
              <w:rPr>
                <w:sz w:val="14"/>
                <w:szCs w:val="14"/>
              </w:rPr>
              <w:lastRenderedPageBreak/>
              <w:t>Each Lot</w:t>
            </w:r>
          </w:p>
        </w:tc>
        <w:tc>
          <w:tcPr>
            <w:tcW w:w="254" w:type="pct"/>
            <w:shd w:val="clear" w:color="auto" w:fill="auto"/>
            <w:vAlign w:val="center"/>
          </w:tcPr>
          <w:p w14:paraId="70812FF4" w14:textId="27735A31" w:rsidR="00AB2540" w:rsidRPr="00A55EA2" w:rsidRDefault="00455BF5" w:rsidP="00AB2540">
            <w:pPr>
              <w:pStyle w:val="SymalTableBody"/>
              <w:spacing w:before="20" w:after="20"/>
              <w:jc w:val="center"/>
              <w:rPr>
                <w:sz w:val="14"/>
                <w:szCs w:val="14"/>
              </w:rPr>
            </w:pPr>
            <w:r>
              <w:rPr>
                <w:sz w:val="14"/>
                <w:szCs w:val="14"/>
              </w:rPr>
              <w:t>R</w:t>
            </w:r>
          </w:p>
        </w:tc>
        <w:tc>
          <w:tcPr>
            <w:tcW w:w="243" w:type="pct"/>
            <w:shd w:val="clear" w:color="auto" w:fill="auto"/>
            <w:vAlign w:val="center"/>
          </w:tcPr>
          <w:p w14:paraId="2719A651" w14:textId="07CFFFD7" w:rsidR="00AB2540" w:rsidRPr="00A55EA2" w:rsidRDefault="00AB2540" w:rsidP="00AB2540">
            <w:pPr>
              <w:pStyle w:val="SymalTableBody"/>
              <w:spacing w:before="20" w:after="20"/>
              <w:jc w:val="center"/>
              <w:rPr>
                <w:sz w:val="14"/>
                <w:szCs w:val="14"/>
              </w:rPr>
            </w:pPr>
            <w:r>
              <w:rPr>
                <w:sz w:val="16"/>
                <w:szCs w:val="16"/>
              </w:rPr>
              <w:t>SE</w:t>
            </w:r>
          </w:p>
        </w:tc>
        <w:tc>
          <w:tcPr>
            <w:tcW w:w="244" w:type="pct"/>
            <w:shd w:val="clear" w:color="auto" w:fill="auto"/>
          </w:tcPr>
          <w:p w14:paraId="1E0E42E0" w14:textId="77777777" w:rsidR="00AB2540" w:rsidRPr="00A55EA2" w:rsidRDefault="00AB2540" w:rsidP="00AB2540">
            <w:pPr>
              <w:pStyle w:val="SymalTableBody"/>
              <w:spacing w:before="20" w:after="20"/>
              <w:jc w:val="center"/>
              <w:rPr>
                <w:sz w:val="14"/>
                <w:szCs w:val="14"/>
              </w:rPr>
            </w:pPr>
          </w:p>
        </w:tc>
        <w:tc>
          <w:tcPr>
            <w:tcW w:w="293" w:type="pct"/>
            <w:shd w:val="clear" w:color="auto" w:fill="auto"/>
          </w:tcPr>
          <w:p w14:paraId="24284FDD" w14:textId="77777777" w:rsidR="00AB2540" w:rsidRPr="00A55EA2" w:rsidRDefault="00AB2540" w:rsidP="00AB2540">
            <w:pPr>
              <w:pStyle w:val="SymalTableBody"/>
              <w:spacing w:before="20" w:after="20"/>
              <w:jc w:val="center"/>
              <w:rPr>
                <w:sz w:val="14"/>
                <w:szCs w:val="14"/>
              </w:rPr>
            </w:pPr>
          </w:p>
        </w:tc>
        <w:tc>
          <w:tcPr>
            <w:tcW w:w="243" w:type="pct"/>
            <w:shd w:val="clear" w:color="auto" w:fill="auto"/>
          </w:tcPr>
          <w:p w14:paraId="398C8583" w14:textId="77777777" w:rsidR="00AB2540" w:rsidRPr="00A55EA2" w:rsidRDefault="00AB2540" w:rsidP="00AB2540">
            <w:pPr>
              <w:pStyle w:val="SymalTableBody"/>
              <w:spacing w:before="20" w:after="20"/>
              <w:jc w:val="center"/>
              <w:rPr>
                <w:sz w:val="14"/>
                <w:szCs w:val="14"/>
              </w:rPr>
            </w:pPr>
          </w:p>
        </w:tc>
        <w:tc>
          <w:tcPr>
            <w:tcW w:w="569" w:type="pct"/>
            <w:shd w:val="clear" w:color="auto" w:fill="auto"/>
          </w:tcPr>
          <w:p w14:paraId="5EEABD38" w14:textId="77777777" w:rsidR="00AB2540" w:rsidRPr="00A55EA2" w:rsidRDefault="00AB2540" w:rsidP="00AB2540">
            <w:pPr>
              <w:pStyle w:val="SymalTableBody"/>
              <w:spacing w:before="20" w:after="20"/>
              <w:rPr>
                <w:sz w:val="14"/>
                <w:szCs w:val="14"/>
              </w:rPr>
            </w:pPr>
          </w:p>
        </w:tc>
      </w:tr>
      <w:tr w:rsidR="00AB2540" w:rsidRPr="00741190" w:rsidDel="00A12348" w14:paraId="14DB1B83" w14:textId="2CAABC2C" w:rsidTr="00C7777E">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Change w:id="296" w:author="Damian Hagebols" w:date="2023-08-30T20:40:00Z">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
          </w:tblPrExChange>
        </w:tblPrEx>
        <w:trPr>
          <w:trHeight w:val="227"/>
          <w:jc w:val="center"/>
          <w:del w:id="297" w:author="Damian Hagebols" w:date="2023-08-30T20:41:00Z"/>
          <w:trPrChange w:id="298" w:author="Damian Hagebols" w:date="2023-08-30T20:40:00Z">
            <w:trPr>
              <w:gridBefore w:val="1"/>
              <w:trHeight w:val="227"/>
              <w:jc w:val="center"/>
            </w:trPr>
          </w:trPrChange>
        </w:trPr>
        <w:tc>
          <w:tcPr>
            <w:tcW w:w="243" w:type="pct"/>
            <w:shd w:val="clear" w:color="auto" w:fill="auto"/>
            <w:vAlign w:val="center"/>
            <w:tcPrChange w:id="299" w:author="Damian Hagebols" w:date="2023-08-30T20:40:00Z">
              <w:tcPr>
                <w:tcW w:w="243" w:type="pct"/>
                <w:gridSpan w:val="2"/>
                <w:shd w:val="clear" w:color="auto" w:fill="auto"/>
                <w:vAlign w:val="center"/>
              </w:tcPr>
            </w:tcPrChange>
          </w:tcPr>
          <w:p w14:paraId="07558EF6" w14:textId="28420FB2" w:rsidR="00AB2540" w:rsidRPr="00A55EA2" w:rsidDel="00A12348" w:rsidRDefault="00AB2540" w:rsidP="00AB2540">
            <w:pPr>
              <w:pStyle w:val="SymalTableBody"/>
              <w:spacing w:before="20" w:after="20"/>
              <w:rPr>
                <w:del w:id="300" w:author="Damian Hagebols" w:date="2023-08-30T20:41:00Z"/>
                <w:sz w:val="14"/>
                <w:szCs w:val="14"/>
              </w:rPr>
            </w:pPr>
            <w:del w:id="301" w:author="Damian Hagebols" w:date="2023-08-30T20:41:00Z">
              <w:r w:rsidDel="00A12348">
                <w:rPr>
                  <w:sz w:val="14"/>
                  <w:szCs w:val="14"/>
                </w:rPr>
                <w:delText>2.5</w:delText>
              </w:r>
            </w:del>
          </w:p>
        </w:tc>
        <w:tc>
          <w:tcPr>
            <w:tcW w:w="968" w:type="pct"/>
            <w:shd w:val="clear" w:color="auto" w:fill="auto"/>
            <w:vAlign w:val="center"/>
            <w:tcPrChange w:id="302" w:author="Damian Hagebols" w:date="2023-08-30T20:40:00Z">
              <w:tcPr>
                <w:tcW w:w="968" w:type="pct"/>
                <w:gridSpan w:val="2"/>
                <w:shd w:val="clear" w:color="auto" w:fill="auto"/>
                <w:vAlign w:val="center"/>
              </w:tcPr>
            </w:tcPrChange>
          </w:tcPr>
          <w:p w14:paraId="785A1C46" w14:textId="634315BB" w:rsidR="00AB2540" w:rsidRPr="00A55EA2" w:rsidDel="00A12348" w:rsidRDefault="00AB2540" w:rsidP="00AB2540">
            <w:pPr>
              <w:pStyle w:val="SymalTableBody"/>
              <w:spacing w:before="20" w:after="20"/>
              <w:rPr>
                <w:del w:id="303" w:author="Damian Hagebols" w:date="2023-08-30T20:41:00Z"/>
                <w:sz w:val="14"/>
                <w:szCs w:val="14"/>
              </w:rPr>
            </w:pPr>
            <w:del w:id="304" w:author="Damian Hagebols" w:date="2023-08-30T20:41:00Z">
              <w:r w:rsidDel="00A12348">
                <w:rPr>
                  <w:sz w:val="14"/>
                  <w:szCs w:val="14"/>
                </w:rPr>
                <w:delText>Pile driving records</w:delText>
              </w:r>
            </w:del>
          </w:p>
        </w:tc>
        <w:tc>
          <w:tcPr>
            <w:tcW w:w="341" w:type="pct"/>
            <w:shd w:val="clear" w:color="auto" w:fill="auto"/>
            <w:vAlign w:val="center"/>
            <w:tcPrChange w:id="305" w:author="Damian Hagebols" w:date="2023-08-30T20:40:00Z">
              <w:tcPr>
                <w:tcW w:w="341" w:type="pct"/>
                <w:gridSpan w:val="2"/>
                <w:shd w:val="clear" w:color="auto" w:fill="auto"/>
                <w:vAlign w:val="center"/>
              </w:tcPr>
            </w:tcPrChange>
          </w:tcPr>
          <w:p w14:paraId="47B2626D" w14:textId="564A1188" w:rsidR="00AB2540" w:rsidDel="00A12348" w:rsidRDefault="00AB2540" w:rsidP="00AB2540">
            <w:pPr>
              <w:pStyle w:val="SymalTableBody"/>
              <w:spacing w:before="20" w:after="20"/>
              <w:jc w:val="center"/>
              <w:rPr>
                <w:del w:id="306" w:author="Damian Hagebols" w:date="2023-08-30T20:41:00Z"/>
                <w:sz w:val="14"/>
                <w:szCs w:val="14"/>
              </w:rPr>
            </w:pPr>
            <w:del w:id="307" w:author="Damian Hagebols" w:date="2023-08-30T20:41:00Z">
              <w:r w:rsidDel="00A12348">
                <w:rPr>
                  <w:sz w:val="14"/>
                  <w:szCs w:val="14"/>
                </w:rPr>
                <w:delText xml:space="preserve">VR </w:delText>
              </w:r>
            </w:del>
            <w:del w:id="308" w:author="Damian Hagebols" w:date="2023-08-30T20:37:00Z">
              <w:r w:rsidDel="00C64A99">
                <w:rPr>
                  <w:sz w:val="14"/>
                  <w:szCs w:val="14"/>
                </w:rPr>
                <w:delText xml:space="preserve">Clause </w:delText>
              </w:r>
            </w:del>
            <w:del w:id="309" w:author="Damian Hagebols" w:date="2023-08-30T20:41:00Z">
              <w:r w:rsidDel="00A12348">
                <w:rPr>
                  <w:sz w:val="14"/>
                  <w:szCs w:val="14"/>
                </w:rPr>
                <w:delText>605.0</w:delText>
              </w:r>
              <w:r w:rsidR="00B72C0C" w:rsidDel="00A12348">
                <w:rPr>
                  <w:sz w:val="14"/>
                  <w:szCs w:val="14"/>
                </w:rPr>
                <w:delText>5</w:delText>
              </w:r>
            </w:del>
          </w:p>
          <w:p w14:paraId="33FBB060" w14:textId="728F7056" w:rsidR="00AB2540" w:rsidRPr="00A55EA2" w:rsidDel="00A12348" w:rsidRDefault="00AB2540" w:rsidP="00AB2540">
            <w:pPr>
              <w:pStyle w:val="SymalTableBody"/>
              <w:spacing w:before="20" w:after="20"/>
              <w:rPr>
                <w:del w:id="310" w:author="Damian Hagebols" w:date="2023-08-30T20:41:00Z"/>
                <w:sz w:val="14"/>
                <w:szCs w:val="14"/>
              </w:rPr>
            </w:pPr>
          </w:p>
        </w:tc>
        <w:tc>
          <w:tcPr>
            <w:tcW w:w="1223" w:type="pct"/>
            <w:shd w:val="clear" w:color="auto" w:fill="auto"/>
            <w:vAlign w:val="center"/>
            <w:tcPrChange w:id="311" w:author="Damian Hagebols" w:date="2023-08-30T20:40:00Z">
              <w:tcPr>
                <w:tcW w:w="1223" w:type="pct"/>
                <w:gridSpan w:val="2"/>
                <w:shd w:val="clear" w:color="auto" w:fill="auto"/>
                <w:vAlign w:val="center"/>
              </w:tcPr>
            </w:tcPrChange>
          </w:tcPr>
          <w:p w14:paraId="1BF43B71" w14:textId="374525D1" w:rsidR="00AB2540" w:rsidDel="00A12348" w:rsidRDefault="00AB2540" w:rsidP="00AB2540">
            <w:pPr>
              <w:pStyle w:val="SymalTableBody"/>
              <w:spacing w:before="20" w:after="20"/>
              <w:rPr>
                <w:del w:id="312" w:author="Damian Hagebols" w:date="2023-08-30T20:41:00Z"/>
                <w:rFonts w:asciiTheme="majorHAnsi" w:hAnsiTheme="majorHAnsi" w:cstheme="majorHAnsi"/>
                <w:sz w:val="14"/>
                <w:szCs w:val="14"/>
              </w:rPr>
            </w:pPr>
            <w:del w:id="313" w:author="Damian Hagebols" w:date="2023-08-30T20:41:00Z">
              <w:r w:rsidDel="00A12348">
                <w:rPr>
                  <w:rFonts w:asciiTheme="majorHAnsi" w:hAnsiTheme="majorHAnsi" w:cstheme="majorHAnsi"/>
                  <w:sz w:val="14"/>
                  <w:szCs w:val="14"/>
                </w:rPr>
                <w:delText xml:space="preserve">The following records </w:delText>
              </w:r>
            </w:del>
            <w:del w:id="314" w:author="Damian Hagebols" w:date="2023-08-30T20:40:00Z">
              <w:r w:rsidDel="00A12348">
                <w:rPr>
                  <w:rFonts w:asciiTheme="majorHAnsi" w:hAnsiTheme="majorHAnsi" w:cstheme="majorHAnsi"/>
                  <w:sz w:val="14"/>
                  <w:szCs w:val="14"/>
                </w:rPr>
                <w:delText>must be</w:delText>
              </w:r>
            </w:del>
            <w:del w:id="315" w:author="Damian Hagebols" w:date="2023-08-30T20:41:00Z">
              <w:r w:rsidDel="00A12348">
                <w:rPr>
                  <w:rFonts w:asciiTheme="majorHAnsi" w:hAnsiTheme="majorHAnsi" w:cstheme="majorHAnsi"/>
                  <w:sz w:val="14"/>
                  <w:szCs w:val="14"/>
                </w:rPr>
                <w:delText xml:space="preserve"> retained for each pile driven:</w:delText>
              </w:r>
            </w:del>
          </w:p>
          <w:p w14:paraId="22471CE0" w14:textId="223711CF" w:rsidR="00AB2540" w:rsidRPr="0066684A" w:rsidDel="00A12348" w:rsidRDefault="00AB2540" w:rsidP="00AB2540">
            <w:pPr>
              <w:pStyle w:val="SymalTableBody"/>
              <w:spacing w:before="20" w:after="20"/>
              <w:rPr>
                <w:del w:id="316" w:author="Damian Hagebols" w:date="2023-08-30T20:41:00Z"/>
                <w:rFonts w:asciiTheme="majorHAnsi" w:hAnsiTheme="majorHAnsi" w:cstheme="majorHAnsi"/>
                <w:sz w:val="14"/>
                <w:szCs w:val="14"/>
              </w:rPr>
            </w:pPr>
            <w:del w:id="317" w:author="Damian Hagebols" w:date="2023-08-30T20:41:00Z">
              <w:r w:rsidRPr="0066684A" w:rsidDel="00A12348">
                <w:rPr>
                  <w:rFonts w:asciiTheme="majorHAnsi" w:hAnsiTheme="majorHAnsi" w:cstheme="majorHAnsi"/>
                  <w:sz w:val="14"/>
                  <w:szCs w:val="14"/>
                </w:rPr>
                <w:delText>(a)</w:delText>
              </w:r>
              <w:r w:rsidDel="00A12348">
                <w:rPr>
                  <w:rFonts w:asciiTheme="majorHAnsi" w:hAnsiTheme="majorHAnsi" w:cstheme="majorHAnsi"/>
                  <w:sz w:val="14"/>
                  <w:szCs w:val="14"/>
                </w:rPr>
                <w:delText xml:space="preserve"> </w:delText>
              </w:r>
              <w:r w:rsidRPr="0066684A" w:rsidDel="00A12348">
                <w:rPr>
                  <w:rFonts w:asciiTheme="majorHAnsi" w:hAnsiTheme="majorHAnsi" w:cstheme="majorHAnsi"/>
                  <w:sz w:val="14"/>
                  <w:szCs w:val="14"/>
                </w:rPr>
                <w:delText>manufacturing lot number and date of casting</w:delText>
              </w:r>
            </w:del>
          </w:p>
          <w:p w14:paraId="1D2B76B3" w14:textId="46F7C2DB" w:rsidR="00AB2540" w:rsidRPr="0066684A" w:rsidDel="00A12348" w:rsidRDefault="00AB2540" w:rsidP="00AB2540">
            <w:pPr>
              <w:pStyle w:val="SymalTableBody"/>
              <w:spacing w:before="20" w:after="20"/>
              <w:rPr>
                <w:del w:id="318" w:author="Damian Hagebols" w:date="2023-08-30T20:41:00Z"/>
                <w:rFonts w:asciiTheme="majorHAnsi" w:hAnsiTheme="majorHAnsi" w:cstheme="majorHAnsi"/>
                <w:sz w:val="14"/>
                <w:szCs w:val="14"/>
              </w:rPr>
            </w:pPr>
            <w:del w:id="319" w:author="Damian Hagebols" w:date="2023-08-30T20:41:00Z">
              <w:r w:rsidRPr="0066684A" w:rsidDel="00A12348">
                <w:rPr>
                  <w:rFonts w:asciiTheme="majorHAnsi" w:hAnsiTheme="majorHAnsi" w:cstheme="majorHAnsi"/>
                  <w:sz w:val="14"/>
                  <w:szCs w:val="14"/>
                </w:rPr>
                <w:delText>(b)</w:delText>
              </w:r>
              <w:r w:rsidDel="00A12348">
                <w:rPr>
                  <w:rFonts w:asciiTheme="majorHAnsi" w:hAnsiTheme="majorHAnsi" w:cstheme="majorHAnsi"/>
                  <w:sz w:val="14"/>
                  <w:szCs w:val="14"/>
                </w:rPr>
                <w:delText xml:space="preserve"> </w:delText>
              </w:r>
              <w:r w:rsidRPr="0066684A" w:rsidDel="00A12348">
                <w:rPr>
                  <w:rFonts w:asciiTheme="majorHAnsi" w:hAnsiTheme="majorHAnsi" w:cstheme="majorHAnsi"/>
                  <w:sz w:val="14"/>
                  <w:szCs w:val="14"/>
                </w:rPr>
                <w:delText>location in pile group</w:delText>
              </w:r>
            </w:del>
          </w:p>
          <w:p w14:paraId="277562C8" w14:textId="7085965E" w:rsidR="00AB2540" w:rsidRPr="0066684A" w:rsidDel="00A12348" w:rsidRDefault="00AB2540" w:rsidP="00AB2540">
            <w:pPr>
              <w:pStyle w:val="SymalTableBody"/>
              <w:spacing w:before="20" w:after="20"/>
              <w:rPr>
                <w:del w:id="320" w:author="Damian Hagebols" w:date="2023-08-30T20:41:00Z"/>
                <w:rFonts w:asciiTheme="majorHAnsi" w:hAnsiTheme="majorHAnsi" w:cstheme="majorHAnsi"/>
                <w:sz w:val="14"/>
                <w:szCs w:val="14"/>
              </w:rPr>
            </w:pPr>
            <w:del w:id="321" w:author="Damian Hagebols" w:date="2023-08-30T20:41:00Z">
              <w:r w:rsidRPr="0066684A" w:rsidDel="00A12348">
                <w:rPr>
                  <w:rFonts w:asciiTheme="majorHAnsi" w:hAnsiTheme="majorHAnsi" w:cstheme="majorHAnsi"/>
                  <w:sz w:val="14"/>
                  <w:szCs w:val="14"/>
                </w:rPr>
                <w:delText>(c)</w:delText>
              </w:r>
              <w:r w:rsidDel="00A12348">
                <w:rPr>
                  <w:rFonts w:asciiTheme="majorHAnsi" w:hAnsiTheme="majorHAnsi" w:cstheme="majorHAnsi"/>
                  <w:sz w:val="14"/>
                  <w:szCs w:val="14"/>
                </w:rPr>
                <w:delText xml:space="preserve"> </w:delText>
              </w:r>
              <w:r w:rsidRPr="0066684A" w:rsidDel="00A12348">
                <w:rPr>
                  <w:rFonts w:asciiTheme="majorHAnsi" w:hAnsiTheme="majorHAnsi" w:cstheme="majorHAnsi"/>
                  <w:sz w:val="14"/>
                  <w:szCs w:val="14"/>
                </w:rPr>
                <w:delText>length prior to driving</w:delText>
              </w:r>
            </w:del>
          </w:p>
          <w:p w14:paraId="5D5B5D82" w14:textId="4E7518D1" w:rsidR="00AB2540" w:rsidRPr="0066684A" w:rsidDel="00A12348" w:rsidRDefault="00AB2540" w:rsidP="00AB2540">
            <w:pPr>
              <w:pStyle w:val="SymalTableBody"/>
              <w:spacing w:before="20" w:after="20"/>
              <w:rPr>
                <w:del w:id="322" w:author="Damian Hagebols" w:date="2023-08-30T20:41:00Z"/>
                <w:rFonts w:asciiTheme="majorHAnsi" w:hAnsiTheme="majorHAnsi" w:cstheme="majorHAnsi"/>
                <w:sz w:val="14"/>
                <w:szCs w:val="14"/>
              </w:rPr>
            </w:pPr>
            <w:del w:id="323" w:author="Damian Hagebols" w:date="2023-08-30T20:41:00Z">
              <w:r w:rsidRPr="0066684A" w:rsidDel="00A12348">
                <w:rPr>
                  <w:rFonts w:asciiTheme="majorHAnsi" w:hAnsiTheme="majorHAnsi" w:cstheme="majorHAnsi"/>
                  <w:sz w:val="14"/>
                  <w:szCs w:val="14"/>
                </w:rPr>
                <w:delText>(d)</w:delText>
              </w:r>
              <w:r w:rsidDel="00A12348">
                <w:rPr>
                  <w:rFonts w:asciiTheme="majorHAnsi" w:hAnsiTheme="majorHAnsi" w:cstheme="majorHAnsi"/>
                  <w:sz w:val="14"/>
                  <w:szCs w:val="14"/>
                </w:rPr>
                <w:delText xml:space="preserve"> </w:delText>
              </w:r>
              <w:r w:rsidRPr="0066684A" w:rsidDel="00A12348">
                <w:rPr>
                  <w:rFonts w:asciiTheme="majorHAnsi" w:hAnsiTheme="majorHAnsi" w:cstheme="majorHAnsi"/>
                  <w:sz w:val="14"/>
                  <w:szCs w:val="14"/>
                </w:rPr>
                <w:delText>date of driving</w:delText>
              </w:r>
            </w:del>
          </w:p>
          <w:p w14:paraId="151F2FAD" w14:textId="1CFDA3D0" w:rsidR="00AB2540" w:rsidRPr="0066684A" w:rsidDel="00A12348" w:rsidRDefault="00AB2540" w:rsidP="00AB2540">
            <w:pPr>
              <w:pStyle w:val="SymalTableBody"/>
              <w:spacing w:before="20" w:after="20"/>
              <w:rPr>
                <w:del w:id="324" w:author="Damian Hagebols" w:date="2023-08-30T20:41:00Z"/>
                <w:rFonts w:asciiTheme="majorHAnsi" w:hAnsiTheme="majorHAnsi" w:cstheme="majorHAnsi"/>
                <w:sz w:val="14"/>
                <w:szCs w:val="14"/>
              </w:rPr>
            </w:pPr>
            <w:del w:id="325" w:author="Damian Hagebols" w:date="2023-08-30T20:41:00Z">
              <w:r w:rsidRPr="0066684A" w:rsidDel="00A12348">
                <w:rPr>
                  <w:rFonts w:asciiTheme="majorHAnsi" w:hAnsiTheme="majorHAnsi" w:cstheme="majorHAnsi"/>
                  <w:sz w:val="14"/>
                  <w:szCs w:val="14"/>
                </w:rPr>
                <w:delText>(e)</w:delText>
              </w:r>
              <w:r w:rsidDel="00A12348">
                <w:rPr>
                  <w:rFonts w:asciiTheme="majorHAnsi" w:hAnsiTheme="majorHAnsi" w:cstheme="majorHAnsi"/>
                  <w:sz w:val="14"/>
                  <w:szCs w:val="14"/>
                </w:rPr>
                <w:delText xml:space="preserve"> </w:delText>
              </w:r>
              <w:r w:rsidRPr="0066684A" w:rsidDel="00A12348">
                <w:rPr>
                  <w:rFonts w:asciiTheme="majorHAnsi" w:hAnsiTheme="majorHAnsi" w:cstheme="majorHAnsi"/>
                  <w:sz w:val="14"/>
                  <w:szCs w:val="14"/>
                </w:rPr>
                <w:delText>toe level</w:delText>
              </w:r>
            </w:del>
          </w:p>
          <w:p w14:paraId="6874C574" w14:textId="5DF6F5D5" w:rsidR="00AB2540" w:rsidRPr="0066684A" w:rsidDel="00A12348" w:rsidRDefault="00AB2540" w:rsidP="00AB2540">
            <w:pPr>
              <w:pStyle w:val="SymalTableBody"/>
              <w:spacing w:before="20" w:after="20"/>
              <w:rPr>
                <w:del w:id="326" w:author="Damian Hagebols" w:date="2023-08-30T20:41:00Z"/>
                <w:rFonts w:asciiTheme="majorHAnsi" w:hAnsiTheme="majorHAnsi" w:cstheme="majorHAnsi"/>
                <w:sz w:val="14"/>
                <w:szCs w:val="14"/>
              </w:rPr>
            </w:pPr>
            <w:del w:id="327" w:author="Damian Hagebols" w:date="2023-08-30T20:41:00Z">
              <w:r w:rsidRPr="0066684A" w:rsidDel="00A12348">
                <w:rPr>
                  <w:rFonts w:asciiTheme="majorHAnsi" w:hAnsiTheme="majorHAnsi" w:cstheme="majorHAnsi"/>
                  <w:sz w:val="14"/>
                  <w:szCs w:val="14"/>
                </w:rPr>
                <w:delText>(f)</w:delText>
              </w:r>
              <w:r w:rsidDel="00A12348">
                <w:rPr>
                  <w:rFonts w:asciiTheme="majorHAnsi" w:hAnsiTheme="majorHAnsi" w:cstheme="majorHAnsi"/>
                  <w:sz w:val="14"/>
                  <w:szCs w:val="14"/>
                </w:rPr>
                <w:delText xml:space="preserve"> </w:delText>
              </w:r>
              <w:r w:rsidRPr="0066684A" w:rsidDel="00A12348">
                <w:rPr>
                  <w:rFonts w:asciiTheme="majorHAnsi" w:hAnsiTheme="majorHAnsi" w:cstheme="majorHAnsi"/>
                  <w:sz w:val="14"/>
                  <w:szCs w:val="14"/>
                </w:rPr>
                <w:delText>traces of set measurements showing set and temporary compression</w:delText>
              </w:r>
            </w:del>
          </w:p>
          <w:p w14:paraId="62C7E987" w14:textId="195F6065" w:rsidR="00AB2540" w:rsidRPr="0066684A" w:rsidDel="00A12348" w:rsidRDefault="00AB2540" w:rsidP="00AB2540">
            <w:pPr>
              <w:pStyle w:val="SymalTableBody"/>
              <w:spacing w:before="20" w:after="20"/>
              <w:rPr>
                <w:del w:id="328" w:author="Damian Hagebols" w:date="2023-08-30T20:41:00Z"/>
                <w:rFonts w:asciiTheme="majorHAnsi" w:hAnsiTheme="majorHAnsi" w:cstheme="majorHAnsi"/>
                <w:sz w:val="14"/>
                <w:szCs w:val="14"/>
              </w:rPr>
            </w:pPr>
            <w:del w:id="329" w:author="Damian Hagebols" w:date="2023-08-30T20:41:00Z">
              <w:r w:rsidRPr="0066684A" w:rsidDel="00A12348">
                <w:rPr>
                  <w:rFonts w:asciiTheme="majorHAnsi" w:hAnsiTheme="majorHAnsi" w:cstheme="majorHAnsi"/>
                  <w:sz w:val="14"/>
                  <w:szCs w:val="14"/>
                </w:rPr>
                <w:delText>(g)</w:delText>
              </w:r>
              <w:r w:rsidDel="00A12348">
                <w:rPr>
                  <w:rFonts w:asciiTheme="majorHAnsi" w:hAnsiTheme="majorHAnsi" w:cstheme="majorHAnsi"/>
                  <w:sz w:val="14"/>
                  <w:szCs w:val="14"/>
                </w:rPr>
                <w:delText xml:space="preserve"> </w:delText>
              </w:r>
              <w:r w:rsidRPr="0066684A" w:rsidDel="00A12348">
                <w:rPr>
                  <w:rFonts w:asciiTheme="majorHAnsi" w:hAnsiTheme="majorHAnsi" w:cstheme="majorHAnsi"/>
                  <w:sz w:val="14"/>
                  <w:szCs w:val="14"/>
                </w:rPr>
                <w:delText>calculated ultimate pile capacity</w:delText>
              </w:r>
            </w:del>
          </w:p>
          <w:p w14:paraId="2A56B995" w14:textId="7D10DEA4" w:rsidR="00AB2540" w:rsidDel="00A12348" w:rsidRDefault="00AB2540" w:rsidP="00AB2540">
            <w:pPr>
              <w:pStyle w:val="SymalTableBody"/>
              <w:spacing w:before="20" w:after="20"/>
              <w:rPr>
                <w:del w:id="330" w:author="Damian Hagebols" w:date="2023-08-30T20:41:00Z"/>
                <w:rFonts w:asciiTheme="majorHAnsi" w:hAnsiTheme="majorHAnsi" w:cstheme="majorHAnsi"/>
                <w:sz w:val="14"/>
                <w:szCs w:val="14"/>
              </w:rPr>
            </w:pPr>
            <w:del w:id="331" w:author="Damian Hagebols" w:date="2023-08-30T20:41:00Z">
              <w:r w:rsidRPr="0066684A" w:rsidDel="00A12348">
                <w:rPr>
                  <w:rFonts w:asciiTheme="majorHAnsi" w:hAnsiTheme="majorHAnsi" w:cstheme="majorHAnsi"/>
                  <w:sz w:val="14"/>
                  <w:szCs w:val="14"/>
                </w:rPr>
                <w:delText>(h)</w:delText>
              </w:r>
              <w:r w:rsidDel="00A12348">
                <w:rPr>
                  <w:rFonts w:asciiTheme="majorHAnsi" w:hAnsiTheme="majorHAnsi" w:cstheme="majorHAnsi"/>
                  <w:sz w:val="14"/>
                  <w:szCs w:val="14"/>
                </w:rPr>
                <w:delText xml:space="preserve"> </w:delText>
              </w:r>
              <w:r w:rsidRPr="0066684A" w:rsidDel="00A12348">
                <w:rPr>
                  <w:rFonts w:asciiTheme="majorHAnsi" w:hAnsiTheme="majorHAnsi" w:cstheme="majorHAnsi"/>
                  <w:sz w:val="14"/>
                  <w:szCs w:val="14"/>
                </w:rPr>
                <w:delText>measured stresses in the pile.</w:delText>
              </w:r>
            </w:del>
          </w:p>
          <w:p w14:paraId="0AF5EFAB" w14:textId="0B3A23E8" w:rsidR="00AB2540" w:rsidRPr="0066684A" w:rsidDel="00A12348" w:rsidRDefault="00AB2540" w:rsidP="00AB2540">
            <w:pPr>
              <w:pStyle w:val="SymalTableBody"/>
              <w:spacing w:before="20" w:after="20"/>
              <w:rPr>
                <w:del w:id="332" w:author="Damian Hagebols" w:date="2023-08-30T20:41:00Z"/>
                <w:rFonts w:asciiTheme="majorHAnsi" w:hAnsiTheme="majorHAnsi" w:cstheme="majorHAnsi"/>
                <w:sz w:val="14"/>
                <w:szCs w:val="14"/>
              </w:rPr>
            </w:pPr>
          </w:p>
          <w:p w14:paraId="59AA31F5" w14:textId="36878B31" w:rsidR="00AB2540" w:rsidRPr="00A55EA2" w:rsidDel="00A12348" w:rsidRDefault="00AB2540" w:rsidP="00AB2540">
            <w:pPr>
              <w:pStyle w:val="SymalTableBody"/>
              <w:spacing w:before="20" w:after="20"/>
              <w:rPr>
                <w:del w:id="333" w:author="Damian Hagebols" w:date="2023-08-30T20:41:00Z"/>
                <w:rFonts w:asciiTheme="majorHAnsi" w:hAnsiTheme="majorHAnsi" w:cstheme="majorHAnsi"/>
                <w:sz w:val="14"/>
                <w:szCs w:val="14"/>
              </w:rPr>
            </w:pPr>
            <w:del w:id="334" w:author="Damian Hagebols" w:date="2023-08-30T20:41:00Z">
              <w:r w:rsidRPr="0066684A" w:rsidDel="00A12348">
                <w:rPr>
                  <w:rFonts w:asciiTheme="majorHAnsi" w:hAnsiTheme="majorHAnsi" w:cstheme="majorHAnsi"/>
                  <w:sz w:val="14"/>
                  <w:szCs w:val="14"/>
                </w:rPr>
                <w:delText>All records shall be provided to the Superintendent within 72 hours of each pile having been driven into position.</w:delText>
              </w:r>
            </w:del>
          </w:p>
        </w:tc>
        <w:tc>
          <w:tcPr>
            <w:tcW w:w="379" w:type="pct"/>
            <w:shd w:val="clear" w:color="auto" w:fill="auto"/>
            <w:tcPrChange w:id="335" w:author="Damian Hagebols" w:date="2023-08-30T20:40:00Z">
              <w:tcPr>
                <w:tcW w:w="379" w:type="pct"/>
                <w:gridSpan w:val="2"/>
                <w:shd w:val="clear" w:color="auto" w:fill="auto"/>
              </w:tcPr>
            </w:tcPrChange>
          </w:tcPr>
          <w:p w14:paraId="33875114" w14:textId="08F39B70" w:rsidR="00AB2540" w:rsidDel="00A12348" w:rsidRDefault="00AB2540" w:rsidP="00AB2540">
            <w:pPr>
              <w:pStyle w:val="SymalTableBody"/>
              <w:spacing w:before="20" w:after="20"/>
              <w:jc w:val="center"/>
              <w:rPr>
                <w:del w:id="336" w:author="Damian Hagebols" w:date="2023-08-30T20:41:00Z"/>
                <w:sz w:val="14"/>
                <w:szCs w:val="14"/>
              </w:rPr>
            </w:pPr>
          </w:p>
          <w:p w14:paraId="1587464F" w14:textId="049ED9DA" w:rsidR="00AB2540" w:rsidDel="00A12348" w:rsidRDefault="00AB2540" w:rsidP="00AB2540">
            <w:pPr>
              <w:pStyle w:val="SymalTableBody"/>
              <w:spacing w:before="20" w:after="20"/>
              <w:jc w:val="center"/>
              <w:rPr>
                <w:del w:id="337" w:author="Damian Hagebols" w:date="2023-08-30T20:41:00Z"/>
                <w:sz w:val="14"/>
                <w:szCs w:val="14"/>
              </w:rPr>
            </w:pPr>
          </w:p>
          <w:p w14:paraId="1B573A3E" w14:textId="5D184295" w:rsidR="00AB2540" w:rsidDel="00A12348" w:rsidRDefault="00AB2540" w:rsidP="00AB2540">
            <w:pPr>
              <w:pStyle w:val="SymalTableBody"/>
              <w:spacing w:before="20" w:after="20"/>
              <w:jc w:val="center"/>
              <w:rPr>
                <w:del w:id="338" w:author="Damian Hagebols" w:date="2023-08-30T20:41:00Z"/>
                <w:sz w:val="14"/>
                <w:szCs w:val="14"/>
              </w:rPr>
            </w:pPr>
          </w:p>
          <w:p w14:paraId="58D32FC2" w14:textId="06BF256D" w:rsidR="00AB2540" w:rsidDel="00A12348" w:rsidRDefault="00AB2540" w:rsidP="00AB2540">
            <w:pPr>
              <w:pStyle w:val="SymalTableBody"/>
              <w:spacing w:before="20" w:after="20"/>
              <w:jc w:val="center"/>
              <w:rPr>
                <w:del w:id="339" w:author="Damian Hagebols" w:date="2023-08-30T20:41:00Z"/>
                <w:sz w:val="14"/>
                <w:szCs w:val="14"/>
              </w:rPr>
            </w:pPr>
          </w:p>
          <w:p w14:paraId="6DDB35B2" w14:textId="6E0B6B29" w:rsidR="00AB2540" w:rsidDel="00A12348" w:rsidRDefault="00AB2540" w:rsidP="00AB2540">
            <w:pPr>
              <w:pStyle w:val="SymalTableBody"/>
              <w:spacing w:before="20" w:after="20"/>
              <w:jc w:val="center"/>
              <w:rPr>
                <w:del w:id="340" w:author="Damian Hagebols" w:date="2023-08-30T20:41:00Z"/>
                <w:sz w:val="14"/>
                <w:szCs w:val="14"/>
              </w:rPr>
            </w:pPr>
          </w:p>
          <w:p w14:paraId="7AFED631" w14:textId="471AF64F" w:rsidR="00AB2540" w:rsidDel="00A12348" w:rsidRDefault="00AB2540" w:rsidP="00AB2540">
            <w:pPr>
              <w:pStyle w:val="SymalTableBody"/>
              <w:spacing w:before="20" w:after="20"/>
              <w:jc w:val="center"/>
              <w:rPr>
                <w:del w:id="341" w:author="Damian Hagebols" w:date="2023-08-30T20:41:00Z"/>
                <w:sz w:val="14"/>
                <w:szCs w:val="14"/>
              </w:rPr>
            </w:pPr>
          </w:p>
          <w:p w14:paraId="531CBE25" w14:textId="70681C9F" w:rsidR="00AB2540" w:rsidDel="00A12348" w:rsidRDefault="00AB2540" w:rsidP="00AB2540">
            <w:pPr>
              <w:pStyle w:val="SymalTableBody"/>
              <w:spacing w:before="20" w:after="20"/>
              <w:jc w:val="center"/>
              <w:rPr>
                <w:del w:id="342" w:author="Damian Hagebols" w:date="2023-08-30T20:41:00Z"/>
                <w:sz w:val="14"/>
                <w:szCs w:val="14"/>
              </w:rPr>
            </w:pPr>
          </w:p>
          <w:p w14:paraId="714B7119" w14:textId="70EF9CD1" w:rsidR="00AB2540" w:rsidRPr="00A55EA2" w:rsidDel="00A12348" w:rsidRDefault="00AB2540" w:rsidP="00AB2540">
            <w:pPr>
              <w:pStyle w:val="SymalTableBody"/>
              <w:spacing w:before="20" w:after="20"/>
              <w:jc w:val="center"/>
              <w:rPr>
                <w:del w:id="343" w:author="Damian Hagebols" w:date="2023-08-30T20:41:00Z"/>
                <w:sz w:val="14"/>
                <w:szCs w:val="14"/>
              </w:rPr>
            </w:pPr>
            <w:del w:id="344" w:author="Damian Hagebols" w:date="2023-08-30T20:41:00Z">
              <w:r w:rsidRPr="00E12D75" w:rsidDel="00A12348">
                <w:rPr>
                  <w:sz w:val="14"/>
                  <w:szCs w:val="14"/>
                </w:rPr>
                <w:delText>Each Lot</w:delText>
              </w:r>
            </w:del>
          </w:p>
        </w:tc>
        <w:tc>
          <w:tcPr>
            <w:tcW w:w="254" w:type="pct"/>
            <w:shd w:val="clear" w:color="auto" w:fill="auto"/>
            <w:vAlign w:val="center"/>
            <w:tcPrChange w:id="345" w:author="Damian Hagebols" w:date="2023-08-30T20:40:00Z">
              <w:tcPr>
                <w:tcW w:w="254" w:type="pct"/>
                <w:gridSpan w:val="2"/>
                <w:shd w:val="clear" w:color="auto" w:fill="auto"/>
                <w:vAlign w:val="center"/>
              </w:tcPr>
            </w:tcPrChange>
          </w:tcPr>
          <w:p w14:paraId="763EB7E7" w14:textId="040CB0AB" w:rsidR="00AB2540" w:rsidRPr="00A55EA2" w:rsidDel="00A12348" w:rsidRDefault="00AB2540" w:rsidP="00AB2540">
            <w:pPr>
              <w:pStyle w:val="SymalTableBody"/>
              <w:spacing w:before="20" w:after="20"/>
              <w:jc w:val="center"/>
              <w:rPr>
                <w:del w:id="346" w:author="Damian Hagebols" w:date="2023-08-30T20:41:00Z"/>
                <w:sz w:val="14"/>
                <w:szCs w:val="14"/>
              </w:rPr>
            </w:pPr>
            <w:del w:id="347" w:author="Damian Hagebols" w:date="2023-08-30T20:41:00Z">
              <w:r w:rsidDel="00A12348">
                <w:rPr>
                  <w:sz w:val="14"/>
                  <w:szCs w:val="14"/>
                </w:rPr>
                <w:delText>R</w:delText>
              </w:r>
            </w:del>
          </w:p>
        </w:tc>
        <w:tc>
          <w:tcPr>
            <w:tcW w:w="243" w:type="pct"/>
            <w:shd w:val="clear" w:color="auto" w:fill="auto"/>
            <w:vAlign w:val="center"/>
            <w:tcPrChange w:id="348" w:author="Damian Hagebols" w:date="2023-08-30T20:40:00Z">
              <w:tcPr>
                <w:tcW w:w="243" w:type="pct"/>
                <w:gridSpan w:val="2"/>
                <w:shd w:val="clear" w:color="auto" w:fill="auto"/>
                <w:vAlign w:val="center"/>
              </w:tcPr>
            </w:tcPrChange>
          </w:tcPr>
          <w:p w14:paraId="5F220171" w14:textId="048A3349" w:rsidR="00AB2540" w:rsidRPr="00A55EA2" w:rsidDel="00A12348" w:rsidRDefault="00AB2540" w:rsidP="00AB2540">
            <w:pPr>
              <w:pStyle w:val="SymalTableBody"/>
              <w:spacing w:before="20" w:after="20"/>
              <w:jc w:val="center"/>
              <w:rPr>
                <w:del w:id="349" w:author="Damian Hagebols" w:date="2023-08-30T20:41:00Z"/>
                <w:sz w:val="14"/>
                <w:szCs w:val="14"/>
              </w:rPr>
            </w:pPr>
            <w:del w:id="350" w:author="Damian Hagebols" w:date="2023-08-30T20:41:00Z">
              <w:r w:rsidDel="00A12348">
                <w:rPr>
                  <w:sz w:val="14"/>
                  <w:szCs w:val="14"/>
                </w:rPr>
                <w:delText>SE</w:delText>
              </w:r>
            </w:del>
          </w:p>
        </w:tc>
        <w:tc>
          <w:tcPr>
            <w:tcW w:w="244" w:type="pct"/>
            <w:shd w:val="clear" w:color="auto" w:fill="auto"/>
            <w:tcPrChange w:id="351" w:author="Damian Hagebols" w:date="2023-08-30T20:40:00Z">
              <w:tcPr>
                <w:tcW w:w="244" w:type="pct"/>
                <w:gridSpan w:val="2"/>
                <w:shd w:val="clear" w:color="auto" w:fill="auto"/>
              </w:tcPr>
            </w:tcPrChange>
          </w:tcPr>
          <w:p w14:paraId="369E34E0" w14:textId="44DE1890" w:rsidR="00AB2540" w:rsidRPr="00A55EA2" w:rsidDel="00A12348" w:rsidRDefault="00AB2540" w:rsidP="00AB2540">
            <w:pPr>
              <w:pStyle w:val="SymalTableBody"/>
              <w:spacing w:before="20" w:after="20"/>
              <w:jc w:val="center"/>
              <w:rPr>
                <w:del w:id="352" w:author="Damian Hagebols" w:date="2023-08-30T20:41:00Z"/>
                <w:sz w:val="14"/>
                <w:szCs w:val="14"/>
              </w:rPr>
            </w:pPr>
          </w:p>
        </w:tc>
        <w:tc>
          <w:tcPr>
            <w:tcW w:w="293" w:type="pct"/>
            <w:shd w:val="clear" w:color="auto" w:fill="auto"/>
            <w:vAlign w:val="center"/>
            <w:tcPrChange w:id="353" w:author="Damian Hagebols" w:date="2023-08-30T20:40:00Z">
              <w:tcPr>
                <w:tcW w:w="293" w:type="pct"/>
                <w:gridSpan w:val="2"/>
                <w:shd w:val="clear" w:color="auto" w:fill="auto"/>
              </w:tcPr>
            </w:tcPrChange>
          </w:tcPr>
          <w:p w14:paraId="5964F05D" w14:textId="21479B0D" w:rsidR="00AB2540" w:rsidDel="00C7777E" w:rsidRDefault="00AB2540">
            <w:pPr>
              <w:pStyle w:val="SymalTableBody"/>
              <w:spacing w:before="20" w:after="20"/>
              <w:jc w:val="center"/>
              <w:rPr>
                <w:del w:id="354" w:author="Damian Hagebols" w:date="2023-08-30T20:40:00Z"/>
                <w:sz w:val="14"/>
                <w:szCs w:val="14"/>
              </w:rPr>
            </w:pPr>
          </w:p>
          <w:p w14:paraId="333A5FE5" w14:textId="3DCD98BF" w:rsidR="00AB2540" w:rsidDel="00C7777E" w:rsidRDefault="00AB2540">
            <w:pPr>
              <w:pStyle w:val="SymalTableBody"/>
              <w:spacing w:before="20" w:after="20"/>
              <w:jc w:val="center"/>
              <w:rPr>
                <w:del w:id="355" w:author="Damian Hagebols" w:date="2023-08-30T20:40:00Z"/>
                <w:sz w:val="14"/>
                <w:szCs w:val="14"/>
              </w:rPr>
            </w:pPr>
          </w:p>
          <w:p w14:paraId="29264D25" w14:textId="5070956A" w:rsidR="00AB2540" w:rsidDel="00C7777E" w:rsidRDefault="00AB2540">
            <w:pPr>
              <w:pStyle w:val="SymalTableBody"/>
              <w:spacing w:before="20" w:after="20"/>
              <w:jc w:val="center"/>
              <w:rPr>
                <w:del w:id="356" w:author="Damian Hagebols" w:date="2023-08-30T20:40:00Z"/>
                <w:sz w:val="14"/>
                <w:szCs w:val="14"/>
              </w:rPr>
            </w:pPr>
          </w:p>
          <w:p w14:paraId="34A1627A" w14:textId="7454B1E8" w:rsidR="00AB2540" w:rsidDel="00C7777E" w:rsidRDefault="00AB2540">
            <w:pPr>
              <w:pStyle w:val="SymalTableBody"/>
              <w:spacing w:before="20" w:after="20"/>
              <w:jc w:val="center"/>
              <w:rPr>
                <w:del w:id="357" w:author="Damian Hagebols" w:date="2023-08-30T20:40:00Z"/>
                <w:sz w:val="14"/>
                <w:szCs w:val="14"/>
              </w:rPr>
            </w:pPr>
          </w:p>
          <w:p w14:paraId="27C3C1FF" w14:textId="5FDAD1AD" w:rsidR="00AB2540" w:rsidDel="00C7777E" w:rsidRDefault="00AB2540">
            <w:pPr>
              <w:pStyle w:val="SymalTableBody"/>
              <w:spacing w:before="20" w:after="20"/>
              <w:jc w:val="center"/>
              <w:rPr>
                <w:del w:id="358" w:author="Damian Hagebols" w:date="2023-08-30T20:40:00Z"/>
                <w:sz w:val="14"/>
                <w:szCs w:val="14"/>
              </w:rPr>
            </w:pPr>
          </w:p>
          <w:p w14:paraId="4902CF21" w14:textId="6DE7CEFB" w:rsidR="00AB2540" w:rsidDel="00C7777E" w:rsidRDefault="00AB2540">
            <w:pPr>
              <w:pStyle w:val="SymalTableBody"/>
              <w:spacing w:before="20" w:after="20"/>
              <w:jc w:val="center"/>
              <w:rPr>
                <w:del w:id="359" w:author="Damian Hagebols" w:date="2023-08-30T20:40:00Z"/>
                <w:sz w:val="14"/>
                <w:szCs w:val="14"/>
              </w:rPr>
            </w:pPr>
          </w:p>
          <w:p w14:paraId="6B73C0B2" w14:textId="031F9656" w:rsidR="00AB2540" w:rsidDel="00C7777E" w:rsidRDefault="00AB2540">
            <w:pPr>
              <w:pStyle w:val="SymalTableBody"/>
              <w:spacing w:before="20" w:after="20"/>
              <w:jc w:val="center"/>
              <w:rPr>
                <w:del w:id="360" w:author="Damian Hagebols" w:date="2023-08-30T20:40:00Z"/>
                <w:sz w:val="14"/>
                <w:szCs w:val="14"/>
              </w:rPr>
            </w:pPr>
          </w:p>
          <w:p w14:paraId="6E5F53A2" w14:textId="0599D0FD" w:rsidR="00AB2540" w:rsidRPr="00A55EA2" w:rsidDel="00A12348" w:rsidRDefault="00AB2540" w:rsidP="00C7777E">
            <w:pPr>
              <w:pStyle w:val="SymalTableBody"/>
              <w:spacing w:before="20" w:after="20"/>
              <w:jc w:val="center"/>
              <w:rPr>
                <w:del w:id="361" w:author="Damian Hagebols" w:date="2023-08-30T20:41:00Z"/>
                <w:sz w:val="14"/>
                <w:szCs w:val="14"/>
              </w:rPr>
            </w:pPr>
            <w:del w:id="362" w:author="Damian Hagebols" w:date="2023-08-30T20:40:00Z">
              <w:r w:rsidDel="00C7777E">
                <w:rPr>
                  <w:sz w:val="14"/>
                  <w:szCs w:val="14"/>
                </w:rPr>
                <w:delText>R</w:delText>
              </w:r>
            </w:del>
          </w:p>
        </w:tc>
        <w:tc>
          <w:tcPr>
            <w:tcW w:w="243" w:type="pct"/>
            <w:shd w:val="clear" w:color="auto" w:fill="auto"/>
            <w:tcPrChange w:id="363" w:author="Damian Hagebols" w:date="2023-08-30T20:40:00Z">
              <w:tcPr>
                <w:tcW w:w="243" w:type="pct"/>
                <w:gridSpan w:val="2"/>
                <w:shd w:val="clear" w:color="auto" w:fill="auto"/>
              </w:tcPr>
            </w:tcPrChange>
          </w:tcPr>
          <w:p w14:paraId="5A185B05" w14:textId="78F338B2" w:rsidR="00AB2540" w:rsidRPr="00A55EA2" w:rsidDel="00A12348" w:rsidRDefault="00AB2540" w:rsidP="00AB2540">
            <w:pPr>
              <w:pStyle w:val="SymalTableBody"/>
              <w:spacing w:before="20" w:after="20"/>
              <w:jc w:val="center"/>
              <w:rPr>
                <w:del w:id="364" w:author="Damian Hagebols" w:date="2023-08-30T20:41:00Z"/>
                <w:sz w:val="14"/>
                <w:szCs w:val="14"/>
              </w:rPr>
            </w:pPr>
          </w:p>
        </w:tc>
        <w:tc>
          <w:tcPr>
            <w:tcW w:w="569" w:type="pct"/>
            <w:shd w:val="clear" w:color="auto" w:fill="auto"/>
            <w:tcPrChange w:id="365" w:author="Damian Hagebols" w:date="2023-08-30T20:40:00Z">
              <w:tcPr>
                <w:tcW w:w="569" w:type="pct"/>
                <w:gridSpan w:val="2"/>
                <w:shd w:val="clear" w:color="auto" w:fill="auto"/>
              </w:tcPr>
            </w:tcPrChange>
          </w:tcPr>
          <w:p w14:paraId="7368C1AE" w14:textId="25D30D1C" w:rsidR="00AB2540" w:rsidRPr="00A55EA2" w:rsidDel="00A12348" w:rsidRDefault="00AB2540" w:rsidP="00AB2540">
            <w:pPr>
              <w:pStyle w:val="SymalTableBody"/>
              <w:spacing w:before="20" w:after="20"/>
              <w:rPr>
                <w:del w:id="366" w:author="Damian Hagebols" w:date="2023-08-30T20:41:00Z"/>
                <w:sz w:val="14"/>
                <w:szCs w:val="14"/>
              </w:rPr>
            </w:pPr>
          </w:p>
        </w:tc>
      </w:tr>
      <w:tr w:rsidR="00AB2540" w:rsidRPr="00741190" w14:paraId="600F4AE6" w14:textId="77777777" w:rsidTr="00C840A7">
        <w:trPr>
          <w:trHeight w:val="227"/>
          <w:jc w:val="center"/>
        </w:trPr>
        <w:tc>
          <w:tcPr>
            <w:tcW w:w="243" w:type="pct"/>
            <w:shd w:val="clear" w:color="auto" w:fill="auto"/>
            <w:vAlign w:val="center"/>
          </w:tcPr>
          <w:p w14:paraId="4C5C05C6" w14:textId="1FB539EA" w:rsidR="00AB2540" w:rsidRPr="00A55EA2" w:rsidRDefault="00AB2540" w:rsidP="00AB2540">
            <w:pPr>
              <w:pStyle w:val="SymalTableBody"/>
              <w:spacing w:before="20" w:after="20"/>
              <w:rPr>
                <w:sz w:val="14"/>
                <w:szCs w:val="14"/>
              </w:rPr>
            </w:pPr>
            <w:r>
              <w:rPr>
                <w:sz w:val="14"/>
                <w:szCs w:val="14"/>
              </w:rPr>
              <w:t>2.6</w:t>
            </w:r>
          </w:p>
        </w:tc>
        <w:tc>
          <w:tcPr>
            <w:tcW w:w="968" w:type="pct"/>
            <w:shd w:val="clear" w:color="auto" w:fill="auto"/>
            <w:vAlign w:val="center"/>
          </w:tcPr>
          <w:p w14:paraId="01564AEF" w14:textId="2D7D739A" w:rsidR="00AB2540" w:rsidRPr="00A55EA2" w:rsidRDefault="00AB2540" w:rsidP="00AB2540">
            <w:pPr>
              <w:pStyle w:val="SymalTableBody"/>
              <w:spacing w:before="20" w:after="20"/>
              <w:rPr>
                <w:sz w:val="14"/>
                <w:szCs w:val="14"/>
              </w:rPr>
            </w:pPr>
            <w:r>
              <w:rPr>
                <w:sz w:val="14"/>
                <w:szCs w:val="14"/>
              </w:rPr>
              <w:t>Extensions to piles</w:t>
            </w:r>
          </w:p>
        </w:tc>
        <w:tc>
          <w:tcPr>
            <w:tcW w:w="341" w:type="pct"/>
            <w:shd w:val="clear" w:color="auto" w:fill="auto"/>
            <w:vAlign w:val="center"/>
          </w:tcPr>
          <w:p w14:paraId="7E59BA5F" w14:textId="046E65A4" w:rsidR="00AB2540" w:rsidRDefault="00AB2540" w:rsidP="00AB2540">
            <w:pPr>
              <w:pStyle w:val="SymalTableBody"/>
              <w:spacing w:before="20" w:after="20"/>
              <w:jc w:val="center"/>
              <w:rPr>
                <w:sz w:val="14"/>
                <w:szCs w:val="14"/>
              </w:rPr>
            </w:pPr>
            <w:r>
              <w:rPr>
                <w:sz w:val="14"/>
                <w:szCs w:val="14"/>
              </w:rPr>
              <w:t xml:space="preserve">VR </w:t>
            </w:r>
            <w:del w:id="367" w:author="Damian Hagebols" w:date="2023-08-30T20:37:00Z">
              <w:r w:rsidDel="00C64A99">
                <w:rPr>
                  <w:sz w:val="14"/>
                  <w:szCs w:val="14"/>
                </w:rPr>
                <w:delText xml:space="preserve">Clause </w:delText>
              </w:r>
            </w:del>
            <w:r>
              <w:rPr>
                <w:sz w:val="14"/>
                <w:szCs w:val="14"/>
              </w:rPr>
              <w:t>605.</w:t>
            </w:r>
            <w:r w:rsidR="00757A6C">
              <w:rPr>
                <w:sz w:val="14"/>
                <w:szCs w:val="14"/>
              </w:rPr>
              <w:t>10</w:t>
            </w:r>
          </w:p>
          <w:p w14:paraId="668569AB" w14:textId="77777777" w:rsidR="00AB2540" w:rsidRPr="00A55EA2" w:rsidRDefault="00AB2540" w:rsidP="00AB2540">
            <w:pPr>
              <w:pStyle w:val="SymalTableBody"/>
              <w:spacing w:before="20" w:after="20"/>
              <w:rPr>
                <w:sz w:val="14"/>
                <w:szCs w:val="14"/>
              </w:rPr>
            </w:pPr>
          </w:p>
        </w:tc>
        <w:tc>
          <w:tcPr>
            <w:tcW w:w="1223" w:type="pct"/>
            <w:shd w:val="clear" w:color="auto" w:fill="auto"/>
            <w:vAlign w:val="center"/>
          </w:tcPr>
          <w:p w14:paraId="2733C3D4" w14:textId="03880C36" w:rsidR="00AB2540" w:rsidRPr="00A55EA2" w:rsidRDefault="00AB2540" w:rsidP="00AB2540">
            <w:pPr>
              <w:pStyle w:val="SymalTableBody"/>
              <w:spacing w:before="20" w:after="20"/>
              <w:rPr>
                <w:rFonts w:asciiTheme="majorHAnsi" w:hAnsiTheme="majorHAnsi" w:cstheme="majorHAnsi"/>
                <w:sz w:val="14"/>
                <w:szCs w:val="14"/>
              </w:rPr>
            </w:pPr>
            <w:r w:rsidRPr="00CB2177">
              <w:rPr>
                <w:rFonts w:asciiTheme="majorHAnsi" w:hAnsiTheme="majorHAnsi" w:cstheme="majorHAnsi"/>
                <w:sz w:val="14"/>
                <w:szCs w:val="14"/>
              </w:rPr>
              <w:t xml:space="preserve">Reinforced concrete piles </w:t>
            </w:r>
            <w:del w:id="368" w:author="Damian Hagebols" w:date="2023-08-30T20:40:00Z">
              <w:r w:rsidRPr="00CB2177" w:rsidDel="00A12348">
                <w:rPr>
                  <w:rFonts w:asciiTheme="majorHAnsi" w:hAnsiTheme="majorHAnsi" w:cstheme="majorHAnsi"/>
                  <w:sz w:val="14"/>
                  <w:szCs w:val="14"/>
                </w:rPr>
                <w:delText>may be</w:delText>
              </w:r>
            </w:del>
            <w:ins w:id="369" w:author="Damian Hagebols" w:date="2023-08-30T20:40:00Z">
              <w:r w:rsidR="00A12348">
                <w:rPr>
                  <w:rFonts w:asciiTheme="majorHAnsi" w:hAnsiTheme="majorHAnsi" w:cstheme="majorHAnsi"/>
                  <w:sz w:val="14"/>
                  <w:szCs w:val="14"/>
                </w:rPr>
                <w:t>are</w:t>
              </w:r>
            </w:ins>
            <w:r w:rsidRPr="00CB2177">
              <w:rPr>
                <w:rFonts w:asciiTheme="majorHAnsi" w:hAnsiTheme="majorHAnsi" w:cstheme="majorHAnsi"/>
                <w:sz w:val="14"/>
                <w:szCs w:val="14"/>
              </w:rPr>
              <w:t xml:space="preserve"> extended with either an additional length of precast reinforced concrete pile or with a cast in place reinforced concrete extension subject to</w:t>
            </w:r>
            <w:r>
              <w:rPr>
                <w:rFonts w:asciiTheme="majorHAnsi" w:hAnsiTheme="majorHAnsi" w:cstheme="majorHAnsi"/>
                <w:sz w:val="14"/>
                <w:szCs w:val="14"/>
              </w:rPr>
              <w:t xml:space="preserve"> the requirements of VR605.</w:t>
            </w:r>
            <w:r w:rsidR="00B72C0C">
              <w:rPr>
                <w:rFonts w:asciiTheme="majorHAnsi" w:hAnsiTheme="majorHAnsi" w:cstheme="majorHAnsi"/>
                <w:sz w:val="14"/>
                <w:szCs w:val="14"/>
              </w:rPr>
              <w:t>09</w:t>
            </w:r>
            <w:r>
              <w:rPr>
                <w:rFonts w:asciiTheme="majorHAnsi" w:hAnsiTheme="majorHAnsi" w:cstheme="majorHAnsi"/>
                <w:sz w:val="14"/>
                <w:szCs w:val="14"/>
              </w:rPr>
              <w:t xml:space="preserve">. </w:t>
            </w:r>
          </w:p>
        </w:tc>
        <w:tc>
          <w:tcPr>
            <w:tcW w:w="379" w:type="pct"/>
            <w:shd w:val="clear" w:color="auto" w:fill="auto"/>
          </w:tcPr>
          <w:p w14:paraId="07EC60E1" w14:textId="36614CCA" w:rsidR="00AB2540" w:rsidRPr="00A55EA2" w:rsidRDefault="00AB2540" w:rsidP="00AB2540">
            <w:pPr>
              <w:pStyle w:val="SymalTableBody"/>
              <w:spacing w:before="20" w:after="20"/>
              <w:jc w:val="center"/>
              <w:rPr>
                <w:sz w:val="14"/>
                <w:szCs w:val="14"/>
              </w:rPr>
            </w:pPr>
            <w:r w:rsidRPr="00E12D75">
              <w:rPr>
                <w:sz w:val="14"/>
                <w:szCs w:val="14"/>
              </w:rPr>
              <w:t>Each Lot</w:t>
            </w:r>
          </w:p>
        </w:tc>
        <w:tc>
          <w:tcPr>
            <w:tcW w:w="254" w:type="pct"/>
            <w:shd w:val="clear" w:color="auto" w:fill="auto"/>
            <w:vAlign w:val="center"/>
          </w:tcPr>
          <w:p w14:paraId="124D4872" w14:textId="3DCC5D53" w:rsidR="00AB2540" w:rsidRPr="00A55EA2" w:rsidRDefault="00AB2540" w:rsidP="00AB2540">
            <w:pPr>
              <w:pStyle w:val="SymalTableBody"/>
              <w:spacing w:before="20" w:after="20"/>
              <w:jc w:val="center"/>
              <w:rPr>
                <w:sz w:val="14"/>
                <w:szCs w:val="14"/>
              </w:rPr>
            </w:pPr>
            <w:r>
              <w:rPr>
                <w:sz w:val="14"/>
                <w:szCs w:val="14"/>
              </w:rPr>
              <w:t>R</w:t>
            </w:r>
          </w:p>
        </w:tc>
        <w:tc>
          <w:tcPr>
            <w:tcW w:w="243" w:type="pct"/>
            <w:shd w:val="clear" w:color="auto" w:fill="auto"/>
            <w:vAlign w:val="center"/>
          </w:tcPr>
          <w:p w14:paraId="39E0F370" w14:textId="642506ED" w:rsidR="00AB2540" w:rsidRPr="00A55EA2" w:rsidRDefault="00AB2540" w:rsidP="00AB2540">
            <w:pPr>
              <w:pStyle w:val="SymalTableBody"/>
              <w:spacing w:before="20" w:after="20"/>
              <w:jc w:val="center"/>
              <w:rPr>
                <w:sz w:val="14"/>
                <w:szCs w:val="14"/>
              </w:rPr>
            </w:pPr>
            <w:r>
              <w:rPr>
                <w:sz w:val="14"/>
                <w:szCs w:val="14"/>
              </w:rPr>
              <w:t>SE</w:t>
            </w:r>
          </w:p>
        </w:tc>
        <w:tc>
          <w:tcPr>
            <w:tcW w:w="244" w:type="pct"/>
            <w:shd w:val="clear" w:color="auto" w:fill="auto"/>
          </w:tcPr>
          <w:p w14:paraId="05E7E81B" w14:textId="77777777" w:rsidR="00AB2540" w:rsidRPr="00A55EA2" w:rsidRDefault="00AB2540" w:rsidP="00AB2540">
            <w:pPr>
              <w:pStyle w:val="SymalTableBody"/>
              <w:spacing w:before="20" w:after="20"/>
              <w:jc w:val="center"/>
              <w:rPr>
                <w:sz w:val="14"/>
                <w:szCs w:val="14"/>
              </w:rPr>
            </w:pPr>
          </w:p>
        </w:tc>
        <w:tc>
          <w:tcPr>
            <w:tcW w:w="293" w:type="pct"/>
            <w:shd w:val="clear" w:color="auto" w:fill="auto"/>
          </w:tcPr>
          <w:p w14:paraId="2CC0142C" w14:textId="77777777" w:rsidR="00AB2540" w:rsidRPr="00A55EA2" w:rsidRDefault="00AB2540" w:rsidP="00AB2540">
            <w:pPr>
              <w:pStyle w:val="SymalTableBody"/>
              <w:spacing w:before="20" w:after="20"/>
              <w:jc w:val="center"/>
              <w:rPr>
                <w:sz w:val="14"/>
                <w:szCs w:val="14"/>
              </w:rPr>
            </w:pPr>
          </w:p>
        </w:tc>
        <w:tc>
          <w:tcPr>
            <w:tcW w:w="243" w:type="pct"/>
            <w:shd w:val="clear" w:color="auto" w:fill="auto"/>
          </w:tcPr>
          <w:p w14:paraId="5FD2B6F2" w14:textId="77777777" w:rsidR="00AB2540" w:rsidRPr="00A55EA2" w:rsidRDefault="00AB2540" w:rsidP="00AB2540">
            <w:pPr>
              <w:pStyle w:val="SymalTableBody"/>
              <w:spacing w:before="20" w:after="20"/>
              <w:jc w:val="center"/>
              <w:rPr>
                <w:sz w:val="14"/>
                <w:szCs w:val="14"/>
              </w:rPr>
            </w:pPr>
          </w:p>
        </w:tc>
        <w:tc>
          <w:tcPr>
            <w:tcW w:w="569" w:type="pct"/>
            <w:shd w:val="clear" w:color="auto" w:fill="auto"/>
          </w:tcPr>
          <w:p w14:paraId="31C14F63" w14:textId="77777777" w:rsidR="00AB2540" w:rsidRPr="00A55EA2" w:rsidRDefault="00AB2540" w:rsidP="00AB2540">
            <w:pPr>
              <w:pStyle w:val="SymalTableBody"/>
              <w:spacing w:before="20" w:after="20"/>
              <w:rPr>
                <w:sz w:val="14"/>
                <w:szCs w:val="14"/>
              </w:rPr>
            </w:pPr>
          </w:p>
        </w:tc>
      </w:tr>
      <w:tr w:rsidR="00AB2540" w:rsidRPr="003C1E57" w14:paraId="648B8920" w14:textId="77777777" w:rsidTr="0028114C">
        <w:trPr>
          <w:trHeight w:val="227"/>
          <w:jc w:val="center"/>
        </w:trPr>
        <w:tc>
          <w:tcPr>
            <w:tcW w:w="5000" w:type="pct"/>
            <w:gridSpan w:val="11"/>
            <w:shd w:val="clear" w:color="auto" w:fill="000000" w:themeFill="text2"/>
            <w:vAlign w:val="center"/>
          </w:tcPr>
          <w:p w14:paraId="418348C5" w14:textId="0193E0FA" w:rsidR="00AB2540" w:rsidRPr="00267F2A" w:rsidRDefault="00AB2540" w:rsidP="00AB2540">
            <w:pPr>
              <w:pStyle w:val="SymalTableBody"/>
              <w:spacing w:before="20" w:after="20"/>
              <w:rPr>
                <w:b/>
                <w:bCs/>
                <w:color w:val="FFFFFF" w:themeColor="background1"/>
                <w:sz w:val="20"/>
                <w:highlight w:val="yellow"/>
              </w:rPr>
            </w:pPr>
            <w:r w:rsidRPr="00121896">
              <w:rPr>
                <w:b/>
                <w:bCs/>
                <w:color w:val="FFFFFF" w:themeColor="background1"/>
                <w:sz w:val="20"/>
              </w:rPr>
              <w:t>3.0 Pile Testing</w:t>
            </w:r>
          </w:p>
        </w:tc>
      </w:tr>
      <w:tr w:rsidR="00B72C0C" w:rsidRPr="00741190" w14:paraId="7CD46E6A" w14:textId="77777777" w:rsidTr="00A12348">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Change w:id="370" w:author="Damian Hagebols" w:date="2023-08-30T20:41:00Z">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
          </w:tblPrExChange>
        </w:tblPrEx>
        <w:trPr>
          <w:trHeight w:val="968"/>
          <w:jc w:val="center"/>
          <w:trPrChange w:id="371" w:author="Damian Hagebols" w:date="2023-08-30T20:41:00Z">
            <w:trPr>
              <w:gridBefore w:val="1"/>
              <w:trHeight w:val="968"/>
              <w:jc w:val="center"/>
            </w:trPr>
          </w:trPrChange>
        </w:trPr>
        <w:tc>
          <w:tcPr>
            <w:tcW w:w="243" w:type="pct"/>
            <w:vMerge w:val="restart"/>
            <w:shd w:val="clear" w:color="auto" w:fill="auto"/>
            <w:vAlign w:val="center"/>
            <w:tcPrChange w:id="372" w:author="Damian Hagebols" w:date="2023-08-30T20:41:00Z">
              <w:tcPr>
                <w:tcW w:w="243" w:type="pct"/>
                <w:gridSpan w:val="2"/>
                <w:vMerge w:val="restart"/>
                <w:shd w:val="clear" w:color="auto" w:fill="auto"/>
                <w:vAlign w:val="center"/>
              </w:tcPr>
            </w:tcPrChange>
          </w:tcPr>
          <w:p w14:paraId="58188F7A" w14:textId="48B9F741" w:rsidR="00B72C0C" w:rsidRPr="00D708FB" w:rsidRDefault="00B72C0C" w:rsidP="00AB2540">
            <w:pPr>
              <w:pStyle w:val="SymalTableBody"/>
              <w:spacing w:before="20" w:after="20"/>
              <w:rPr>
                <w:sz w:val="14"/>
                <w:szCs w:val="14"/>
                <w:highlight w:val="yellow"/>
              </w:rPr>
            </w:pPr>
            <w:r w:rsidRPr="00D708FB">
              <w:rPr>
                <w:rFonts w:asciiTheme="majorHAnsi" w:hAnsiTheme="majorHAnsi" w:cstheme="majorHAnsi"/>
                <w:sz w:val="14"/>
                <w:szCs w:val="14"/>
              </w:rPr>
              <w:t>3.1</w:t>
            </w:r>
          </w:p>
        </w:tc>
        <w:tc>
          <w:tcPr>
            <w:tcW w:w="968" w:type="pct"/>
            <w:vMerge w:val="restart"/>
            <w:shd w:val="clear" w:color="auto" w:fill="auto"/>
            <w:vAlign w:val="center"/>
            <w:tcPrChange w:id="373" w:author="Damian Hagebols" w:date="2023-08-30T20:41:00Z">
              <w:tcPr>
                <w:tcW w:w="968" w:type="pct"/>
                <w:gridSpan w:val="2"/>
                <w:vMerge w:val="restart"/>
                <w:shd w:val="clear" w:color="auto" w:fill="auto"/>
                <w:vAlign w:val="center"/>
              </w:tcPr>
            </w:tcPrChange>
          </w:tcPr>
          <w:p w14:paraId="41452904" w14:textId="54DC8AA8" w:rsidR="00B72C0C" w:rsidRPr="00D708FB" w:rsidRDefault="00B72C0C" w:rsidP="00AB2540">
            <w:pPr>
              <w:pStyle w:val="SymalTableBody"/>
              <w:spacing w:before="20" w:after="20"/>
              <w:rPr>
                <w:sz w:val="14"/>
                <w:szCs w:val="14"/>
              </w:rPr>
            </w:pPr>
            <w:r w:rsidRPr="00D708FB">
              <w:rPr>
                <w:sz w:val="14"/>
                <w:szCs w:val="14"/>
              </w:rPr>
              <w:t>Pile Testing</w:t>
            </w:r>
          </w:p>
        </w:tc>
        <w:tc>
          <w:tcPr>
            <w:tcW w:w="341" w:type="pct"/>
            <w:tcBorders>
              <w:bottom w:val="single" w:sz="4" w:space="0" w:color="auto"/>
            </w:tcBorders>
            <w:shd w:val="clear" w:color="auto" w:fill="auto"/>
            <w:vAlign w:val="center"/>
            <w:tcPrChange w:id="374" w:author="Damian Hagebols" w:date="2023-08-30T20:41:00Z">
              <w:tcPr>
                <w:tcW w:w="341" w:type="pct"/>
                <w:gridSpan w:val="2"/>
                <w:tcBorders>
                  <w:bottom w:val="single" w:sz="4" w:space="0" w:color="auto"/>
                </w:tcBorders>
                <w:shd w:val="clear" w:color="auto" w:fill="auto"/>
                <w:vAlign w:val="center"/>
              </w:tcPr>
            </w:tcPrChange>
          </w:tcPr>
          <w:p w14:paraId="61919FAC" w14:textId="14FAFAC5" w:rsidR="00B72C0C" w:rsidDel="00A12348" w:rsidRDefault="00B72C0C">
            <w:pPr>
              <w:pStyle w:val="SymalTableBody"/>
              <w:spacing w:before="20" w:after="20"/>
              <w:jc w:val="center"/>
              <w:rPr>
                <w:del w:id="375" w:author="Damian Hagebols" w:date="2023-08-30T20:41:00Z"/>
                <w:sz w:val="14"/>
                <w:szCs w:val="14"/>
              </w:rPr>
            </w:pPr>
          </w:p>
          <w:p w14:paraId="39C16AEB" w14:textId="5BD7504C" w:rsidR="00B72C0C" w:rsidDel="003515A7" w:rsidRDefault="00B72C0C">
            <w:pPr>
              <w:pStyle w:val="SymalTableBody"/>
              <w:spacing w:before="20" w:after="20"/>
              <w:ind w:hanging="6"/>
              <w:jc w:val="center"/>
              <w:rPr>
                <w:del w:id="376" w:author="Damian Hagebols" w:date="2023-08-30T20:41:00Z"/>
                <w:sz w:val="14"/>
                <w:szCs w:val="14"/>
              </w:rPr>
            </w:pPr>
            <w:r>
              <w:rPr>
                <w:sz w:val="14"/>
                <w:szCs w:val="14"/>
              </w:rPr>
              <w:t xml:space="preserve">VR </w:t>
            </w:r>
            <w:del w:id="377" w:author="Damian Hagebols" w:date="2023-08-30T20:37:00Z">
              <w:r w:rsidDel="00C64A99">
                <w:rPr>
                  <w:sz w:val="14"/>
                  <w:szCs w:val="14"/>
                </w:rPr>
                <w:delText xml:space="preserve">Clause </w:delText>
              </w:r>
            </w:del>
            <w:r>
              <w:rPr>
                <w:sz w:val="14"/>
                <w:szCs w:val="14"/>
              </w:rPr>
              <w:t>605.03</w:t>
            </w:r>
          </w:p>
          <w:p w14:paraId="56BA9724" w14:textId="746A37BB" w:rsidR="003515A7" w:rsidRDefault="003515A7">
            <w:pPr>
              <w:pStyle w:val="SymalTableBody"/>
              <w:spacing w:before="20" w:after="20"/>
              <w:ind w:hanging="6"/>
              <w:jc w:val="center"/>
              <w:rPr>
                <w:ins w:id="378" w:author="Ahmed Kandash" w:date="2023-08-31T10:16:00Z"/>
                <w:sz w:val="14"/>
                <w:szCs w:val="14"/>
              </w:rPr>
              <w:pPrChange w:id="379" w:author="Damian Hagebols" w:date="2023-08-30T20:42:00Z">
                <w:pPr>
                  <w:pStyle w:val="SymalTableBody"/>
                  <w:spacing w:before="20" w:after="20"/>
                </w:pPr>
              </w:pPrChange>
            </w:pPr>
            <w:ins w:id="380" w:author="Ahmed Kandash" w:date="2023-08-31T10:16:00Z">
              <w:r>
                <w:rPr>
                  <w:sz w:val="14"/>
                  <w:szCs w:val="14"/>
                </w:rPr>
                <w:t>VR 605.07</w:t>
              </w:r>
            </w:ins>
          </w:p>
          <w:p w14:paraId="04232F68" w14:textId="42EA1804" w:rsidR="00B72C0C" w:rsidDel="00A12348" w:rsidRDefault="00B72C0C">
            <w:pPr>
              <w:pStyle w:val="SymalTableBody"/>
              <w:spacing w:before="20" w:after="20"/>
              <w:ind w:hanging="6"/>
              <w:jc w:val="center"/>
              <w:rPr>
                <w:del w:id="381" w:author="Damian Hagebols" w:date="2023-08-30T20:41:00Z"/>
                <w:sz w:val="14"/>
                <w:szCs w:val="14"/>
              </w:rPr>
              <w:pPrChange w:id="382" w:author="Damian Hagebols" w:date="2023-08-30T20:42:00Z">
                <w:pPr>
                  <w:pStyle w:val="SymalTableBody"/>
                  <w:spacing w:before="20" w:after="20"/>
                  <w:jc w:val="center"/>
                </w:pPr>
              </w:pPrChange>
            </w:pPr>
          </w:p>
          <w:p w14:paraId="1543554C" w14:textId="19F55692" w:rsidR="00B72C0C" w:rsidRPr="00D708FB" w:rsidRDefault="00B72C0C">
            <w:pPr>
              <w:tabs>
                <w:tab w:val="left" w:pos="0"/>
              </w:tabs>
              <w:spacing w:before="200"/>
              <w:ind w:hanging="6"/>
              <w:jc w:val="center"/>
              <w:rPr>
                <w:sz w:val="14"/>
                <w:szCs w:val="14"/>
              </w:rPr>
              <w:pPrChange w:id="383" w:author="Damian Hagebols" w:date="2023-08-30T20:42:00Z">
                <w:pPr>
                  <w:tabs>
                    <w:tab w:val="left" w:pos="0"/>
                  </w:tabs>
                  <w:spacing w:before="200"/>
                  <w:ind w:hanging="567"/>
                </w:pPr>
              </w:pPrChange>
            </w:pPr>
          </w:p>
        </w:tc>
        <w:tc>
          <w:tcPr>
            <w:tcW w:w="1223" w:type="pct"/>
            <w:tcBorders>
              <w:bottom w:val="single" w:sz="4" w:space="0" w:color="auto"/>
            </w:tcBorders>
            <w:shd w:val="clear" w:color="auto" w:fill="auto"/>
            <w:vAlign w:val="center"/>
            <w:tcPrChange w:id="384" w:author="Damian Hagebols" w:date="2023-08-30T20:41:00Z">
              <w:tcPr>
                <w:tcW w:w="1223" w:type="pct"/>
                <w:gridSpan w:val="2"/>
                <w:tcBorders>
                  <w:bottom w:val="single" w:sz="4" w:space="0" w:color="auto"/>
                </w:tcBorders>
                <w:shd w:val="clear" w:color="auto" w:fill="auto"/>
              </w:tcPr>
            </w:tcPrChange>
          </w:tcPr>
          <w:p w14:paraId="1D9E0793" w14:textId="77777777" w:rsidR="00B72C0C" w:rsidRDefault="00B72C0C" w:rsidP="00A12348">
            <w:pPr>
              <w:pStyle w:val="SymalTableBody"/>
              <w:spacing w:before="60" w:after="60"/>
              <w:rPr>
                <w:ins w:id="385" w:author="Ahmed Kandash" w:date="2023-08-31T10:17:00Z"/>
                <w:sz w:val="14"/>
                <w:szCs w:val="14"/>
              </w:rPr>
            </w:pPr>
            <w:r w:rsidRPr="00D708FB">
              <w:rPr>
                <w:sz w:val="14"/>
                <w:szCs w:val="14"/>
              </w:rPr>
              <w:t xml:space="preserve">Pile testing </w:t>
            </w:r>
            <w:del w:id="386" w:author="Damian Hagebols" w:date="2023-08-30T20:42:00Z">
              <w:r w:rsidRPr="00D708FB" w:rsidDel="00A12348">
                <w:rPr>
                  <w:sz w:val="14"/>
                  <w:szCs w:val="14"/>
                </w:rPr>
                <w:delText xml:space="preserve">shall </w:delText>
              </w:r>
            </w:del>
            <w:ins w:id="387" w:author="Damian Hagebols" w:date="2023-08-30T20:42:00Z">
              <w:r w:rsidR="00A12348">
                <w:rPr>
                  <w:sz w:val="14"/>
                  <w:szCs w:val="14"/>
                </w:rPr>
                <w:t>has been</w:t>
              </w:r>
            </w:ins>
            <w:del w:id="388" w:author="Damian Hagebols" w:date="2023-08-30T20:42:00Z">
              <w:r w:rsidRPr="00D708FB" w:rsidDel="00A12348">
                <w:rPr>
                  <w:sz w:val="14"/>
                  <w:szCs w:val="14"/>
                </w:rPr>
                <w:delText>be</w:delText>
              </w:r>
            </w:del>
            <w:r w:rsidRPr="00D708FB">
              <w:rPr>
                <w:sz w:val="14"/>
                <w:szCs w:val="14"/>
              </w:rPr>
              <w:t xml:space="preserve"> carried out in the presence of the Superintendent.</w:t>
            </w:r>
          </w:p>
          <w:p w14:paraId="2B9F1317" w14:textId="4AE894FA" w:rsidR="003515A7" w:rsidRPr="003515A7" w:rsidRDefault="003515A7" w:rsidP="003515A7">
            <w:pPr>
              <w:spacing w:before="200"/>
              <w:ind w:left="454"/>
              <w:rPr>
                <w:ins w:id="389" w:author="Ahmed Kandash" w:date="2023-08-31T10:17:00Z"/>
                <w:sz w:val="14"/>
                <w:szCs w:val="14"/>
                <w:rPrChange w:id="390" w:author="Ahmed Kandash" w:date="2023-08-31T10:22:00Z">
                  <w:rPr>
                    <w:ins w:id="391" w:author="Ahmed Kandash" w:date="2023-08-31T10:17:00Z"/>
                  </w:rPr>
                </w:rPrChange>
              </w:rPr>
            </w:pPr>
            <w:ins w:id="392" w:author="Ahmed Kandash" w:date="2023-08-31T10:17:00Z">
              <w:r w:rsidRPr="003515A7">
                <w:rPr>
                  <w:sz w:val="14"/>
                  <w:szCs w:val="14"/>
                  <w:rPrChange w:id="393" w:author="Ahmed Kandash" w:date="2023-08-31T10:22:00Z">
                    <w:rPr/>
                  </w:rPrChange>
                </w:rPr>
                <w:t xml:space="preserve">The first pile driven in each group </w:t>
              </w:r>
            </w:ins>
            <w:ins w:id="394" w:author="Ahmed Kandash" w:date="2023-08-31T10:18:00Z">
              <w:r w:rsidRPr="003515A7">
                <w:rPr>
                  <w:sz w:val="14"/>
                  <w:szCs w:val="14"/>
                  <w:rPrChange w:id="395" w:author="Ahmed Kandash" w:date="2023-08-31T10:22:00Z">
                    <w:rPr>
                      <w:sz w:val="16"/>
                      <w:szCs w:val="16"/>
                    </w:rPr>
                  </w:rPrChange>
                </w:rPr>
                <w:t xml:space="preserve">is </w:t>
              </w:r>
            </w:ins>
            <w:ins w:id="396" w:author="Ahmed Kandash" w:date="2023-08-31T10:17:00Z">
              <w:r w:rsidRPr="003515A7">
                <w:rPr>
                  <w:sz w:val="14"/>
                  <w:szCs w:val="14"/>
                  <w:rPrChange w:id="397" w:author="Ahmed Kandash" w:date="2023-08-31T10:22:00Z">
                    <w:rPr/>
                  </w:rPrChange>
                </w:rPr>
                <w:t>tested</w:t>
              </w:r>
            </w:ins>
            <w:ins w:id="398" w:author="Ahmed Kandash" w:date="2023-08-31T10:18:00Z">
              <w:r w:rsidRPr="003515A7">
                <w:rPr>
                  <w:sz w:val="14"/>
                  <w:szCs w:val="14"/>
                  <w:rPrChange w:id="399" w:author="Ahmed Kandash" w:date="2023-08-31T10:22:00Z">
                    <w:rPr>
                      <w:sz w:val="16"/>
                      <w:szCs w:val="16"/>
                    </w:rPr>
                  </w:rPrChange>
                </w:rPr>
                <w:t xml:space="preserve"> (</w:t>
              </w:r>
            </w:ins>
            <w:ins w:id="400" w:author="Ahmed Kandash" w:date="2023-08-31T10:19:00Z">
              <w:r w:rsidRPr="003515A7">
                <w:rPr>
                  <w:sz w:val="14"/>
                  <w:szCs w:val="14"/>
                  <w:rPrChange w:id="401" w:author="Ahmed Kandash" w:date="2023-08-31T10:22:00Z">
                    <w:rPr>
                      <w:sz w:val="16"/>
                      <w:szCs w:val="16"/>
                    </w:rPr>
                  </w:rPrChange>
                </w:rPr>
                <w:t>which determined the driving set each pile group)</w:t>
              </w:r>
            </w:ins>
            <w:ins w:id="402" w:author="Ahmed Kandash" w:date="2023-08-31T10:17:00Z">
              <w:r w:rsidRPr="003515A7">
                <w:rPr>
                  <w:sz w:val="14"/>
                  <w:szCs w:val="14"/>
                  <w:rPrChange w:id="403" w:author="Ahmed Kandash" w:date="2023-08-31T10:22:00Z">
                    <w:rPr/>
                  </w:rPrChange>
                </w:rPr>
                <w:t xml:space="preserve"> and the ultimate capacity determined in accordance with the formula in clause 605.05(a).</w:t>
              </w:r>
            </w:ins>
          </w:p>
          <w:p w14:paraId="6B93CA5A" w14:textId="18F0291C" w:rsidR="003515A7" w:rsidRPr="00D708FB" w:rsidRDefault="003515A7" w:rsidP="00A12348">
            <w:pPr>
              <w:pStyle w:val="SymalTableBody"/>
              <w:spacing w:before="60" w:after="60"/>
              <w:rPr>
                <w:sz w:val="14"/>
                <w:szCs w:val="14"/>
              </w:rPr>
            </w:pPr>
          </w:p>
        </w:tc>
        <w:tc>
          <w:tcPr>
            <w:tcW w:w="379" w:type="pct"/>
            <w:tcBorders>
              <w:bottom w:val="single" w:sz="4" w:space="0" w:color="auto"/>
            </w:tcBorders>
            <w:shd w:val="clear" w:color="auto" w:fill="auto"/>
            <w:vAlign w:val="center"/>
            <w:tcPrChange w:id="404" w:author="Damian Hagebols" w:date="2023-08-30T20:41:00Z">
              <w:tcPr>
                <w:tcW w:w="379" w:type="pct"/>
                <w:gridSpan w:val="2"/>
                <w:tcBorders>
                  <w:bottom w:val="single" w:sz="4" w:space="0" w:color="auto"/>
                </w:tcBorders>
                <w:shd w:val="clear" w:color="auto" w:fill="auto"/>
                <w:vAlign w:val="center"/>
              </w:tcPr>
            </w:tcPrChange>
          </w:tcPr>
          <w:p w14:paraId="1FC6C281" w14:textId="62D1D7A2" w:rsidR="00B72C0C" w:rsidRPr="00D708FB" w:rsidRDefault="00B72C0C" w:rsidP="00AB2540">
            <w:pPr>
              <w:pStyle w:val="SymalTableBody"/>
              <w:spacing w:before="20" w:after="20"/>
              <w:jc w:val="center"/>
              <w:rPr>
                <w:sz w:val="14"/>
                <w:szCs w:val="14"/>
              </w:rPr>
            </w:pPr>
            <w:r w:rsidRPr="00E12D75">
              <w:rPr>
                <w:sz w:val="14"/>
                <w:szCs w:val="14"/>
              </w:rPr>
              <w:t>Each Lot</w:t>
            </w:r>
          </w:p>
        </w:tc>
        <w:tc>
          <w:tcPr>
            <w:tcW w:w="254" w:type="pct"/>
            <w:tcBorders>
              <w:bottom w:val="single" w:sz="4" w:space="0" w:color="auto"/>
            </w:tcBorders>
            <w:shd w:val="clear" w:color="auto" w:fill="auto"/>
            <w:vAlign w:val="center"/>
            <w:tcPrChange w:id="405" w:author="Damian Hagebols" w:date="2023-08-30T20:41:00Z">
              <w:tcPr>
                <w:tcW w:w="254" w:type="pct"/>
                <w:gridSpan w:val="2"/>
                <w:tcBorders>
                  <w:bottom w:val="single" w:sz="4" w:space="0" w:color="auto"/>
                </w:tcBorders>
                <w:shd w:val="clear" w:color="auto" w:fill="auto"/>
                <w:vAlign w:val="center"/>
              </w:tcPr>
            </w:tcPrChange>
          </w:tcPr>
          <w:p w14:paraId="2720803E" w14:textId="349F4D59" w:rsidR="00B72C0C" w:rsidRPr="00D708FB" w:rsidRDefault="00B72C0C" w:rsidP="00AB2540">
            <w:pPr>
              <w:pStyle w:val="SymalTableBody"/>
              <w:spacing w:before="20" w:after="20"/>
              <w:jc w:val="center"/>
              <w:rPr>
                <w:sz w:val="14"/>
                <w:szCs w:val="14"/>
              </w:rPr>
            </w:pPr>
            <w:r w:rsidRPr="00D708FB">
              <w:rPr>
                <w:sz w:val="14"/>
                <w:szCs w:val="14"/>
              </w:rPr>
              <w:t>H</w:t>
            </w:r>
          </w:p>
        </w:tc>
        <w:tc>
          <w:tcPr>
            <w:tcW w:w="243" w:type="pct"/>
            <w:tcBorders>
              <w:bottom w:val="single" w:sz="4" w:space="0" w:color="auto"/>
            </w:tcBorders>
            <w:shd w:val="clear" w:color="auto" w:fill="auto"/>
            <w:vAlign w:val="center"/>
            <w:tcPrChange w:id="406" w:author="Damian Hagebols" w:date="2023-08-30T20:41:00Z">
              <w:tcPr>
                <w:tcW w:w="243" w:type="pct"/>
                <w:gridSpan w:val="2"/>
                <w:tcBorders>
                  <w:bottom w:val="single" w:sz="4" w:space="0" w:color="auto"/>
                </w:tcBorders>
                <w:shd w:val="clear" w:color="auto" w:fill="auto"/>
                <w:vAlign w:val="center"/>
              </w:tcPr>
            </w:tcPrChange>
          </w:tcPr>
          <w:p w14:paraId="24E498E7" w14:textId="35D17819" w:rsidR="00B72C0C" w:rsidRPr="00D708FB" w:rsidRDefault="00B72C0C" w:rsidP="00AB2540">
            <w:pPr>
              <w:pStyle w:val="SymalTableBody"/>
              <w:spacing w:before="20" w:after="20"/>
              <w:jc w:val="center"/>
              <w:rPr>
                <w:sz w:val="14"/>
                <w:szCs w:val="14"/>
              </w:rPr>
            </w:pPr>
            <w:r w:rsidRPr="00D708FB">
              <w:rPr>
                <w:sz w:val="14"/>
                <w:szCs w:val="14"/>
              </w:rPr>
              <w:t>SE</w:t>
            </w:r>
          </w:p>
        </w:tc>
        <w:tc>
          <w:tcPr>
            <w:tcW w:w="244" w:type="pct"/>
            <w:tcBorders>
              <w:bottom w:val="single" w:sz="4" w:space="0" w:color="auto"/>
            </w:tcBorders>
            <w:shd w:val="clear" w:color="auto" w:fill="auto"/>
            <w:tcPrChange w:id="407" w:author="Damian Hagebols" w:date="2023-08-30T20:41:00Z">
              <w:tcPr>
                <w:tcW w:w="244" w:type="pct"/>
                <w:gridSpan w:val="2"/>
                <w:tcBorders>
                  <w:bottom w:val="single" w:sz="4" w:space="0" w:color="auto"/>
                </w:tcBorders>
                <w:shd w:val="clear" w:color="auto" w:fill="auto"/>
              </w:tcPr>
            </w:tcPrChange>
          </w:tcPr>
          <w:p w14:paraId="70CA893E" w14:textId="77777777" w:rsidR="00B72C0C" w:rsidRPr="00D708FB" w:rsidRDefault="00B72C0C" w:rsidP="00AB2540">
            <w:pPr>
              <w:pStyle w:val="SymalTableBody"/>
              <w:spacing w:before="20" w:after="20"/>
              <w:jc w:val="center"/>
              <w:rPr>
                <w:sz w:val="14"/>
                <w:szCs w:val="14"/>
              </w:rPr>
            </w:pPr>
          </w:p>
        </w:tc>
        <w:tc>
          <w:tcPr>
            <w:tcW w:w="293" w:type="pct"/>
            <w:tcBorders>
              <w:bottom w:val="single" w:sz="4" w:space="0" w:color="auto"/>
            </w:tcBorders>
            <w:shd w:val="clear" w:color="auto" w:fill="auto"/>
            <w:vAlign w:val="center"/>
            <w:tcPrChange w:id="408" w:author="Damian Hagebols" w:date="2023-08-30T20:41:00Z">
              <w:tcPr>
                <w:tcW w:w="293" w:type="pct"/>
                <w:gridSpan w:val="2"/>
                <w:tcBorders>
                  <w:bottom w:val="single" w:sz="4" w:space="0" w:color="auto"/>
                </w:tcBorders>
                <w:shd w:val="clear" w:color="auto" w:fill="auto"/>
                <w:vAlign w:val="center"/>
              </w:tcPr>
            </w:tcPrChange>
          </w:tcPr>
          <w:p w14:paraId="24FFF9A0" w14:textId="0407A706" w:rsidR="00B72C0C" w:rsidRPr="00D708FB" w:rsidRDefault="00B72C0C" w:rsidP="00AB2540">
            <w:pPr>
              <w:pStyle w:val="SymalTableBody"/>
              <w:spacing w:before="20" w:after="20"/>
              <w:jc w:val="center"/>
              <w:rPr>
                <w:sz w:val="14"/>
                <w:szCs w:val="14"/>
              </w:rPr>
            </w:pPr>
            <w:r w:rsidRPr="00D708FB">
              <w:rPr>
                <w:sz w:val="14"/>
                <w:szCs w:val="14"/>
              </w:rPr>
              <w:t>H</w:t>
            </w:r>
          </w:p>
        </w:tc>
        <w:tc>
          <w:tcPr>
            <w:tcW w:w="243" w:type="pct"/>
            <w:tcBorders>
              <w:bottom w:val="single" w:sz="4" w:space="0" w:color="auto"/>
            </w:tcBorders>
            <w:shd w:val="clear" w:color="auto" w:fill="auto"/>
            <w:tcPrChange w:id="409" w:author="Damian Hagebols" w:date="2023-08-30T20:41:00Z">
              <w:tcPr>
                <w:tcW w:w="243" w:type="pct"/>
                <w:gridSpan w:val="2"/>
                <w:tcBorders>
                  <w:bottom w:val="single" w:sz="4" w:space="0" w:color="auto"/>
                </w:tcBorders>
                <w:shd w:val="clear" w:color="auto" w:fill="auto"/>
              </w:tcPr>
            </w:tcPrChange>
          </w:tcPr>
          <w:p w14:paraId="0B182A66" w14:textId="77777777" w:rsidR="00B72C0C" w:rsidRPr="00D708FB" w:rsidRDefault="00B72C0C" w:rsidP="00AB2540">
            <w:pPr>
              <w:pStyle w:val="SymalTableBody"/>
              <w:spacing w:before="20" w:after="20"/>
              <w:jc w:val="center"/>
              <w:rPr>
                <w:sz w:val="14"/>
                <w:szCs w:val="14"/>
              </w:rPr>
            </w:pPr>
          </w:p>
        </w:tc>
        <w:tc>
          <w:tcPr>
            <w:tcW w:w="569" w:type="pct"/>
            <w:tcBorders>
              <w:bottom w:val="single" w:sz="4" w:space="0" w:color="auto"/>
            </w:tcBorders>
            <w:shd w:val="clear" w:color="auto" w:fill="auto"/>
            <w:tcPrChange w:id="410" w:author="Damian Hagebols" w:date="2023-08-30T20:41:00Z">
              <w:tcPr>
                <w:tcW w:w="569" w:type="pct"/>
                <w:gridSpan w:val="2"/>
                <w:tcBorders>
                  <w:bottom w:val="single" w:sz="4" w:space="0" w:color="auto"/>
                </w:tcBorders>
                <w:shd w:val="clear" w:color="auto" w:fill="auto"/>
              </w:tcPr>
            </w:tcPrChange>
          </w:tcPr>
          <w:p w14:paraId="76E9FE80" w14:textId="77777777" w:rsidR="00B72C0C" w:rsidRPr="00D708FB" w:rsidRDefault="00B72C0C" w:rsidP="00AB2540">
            <w:pPr>
              <w:pStyle w:val="Tabletext"/>
              <w:rPr>
                <w:rFonts w:asciiTheme="majorHAnsi" w:hAnsiTheme="majorHAnsi" w:cstheme="majorHAnsi"/>
                <w:bCs w:val="0"/>
                <w:color w:val="FF0000"/>
                <w:sz w:val="14"/>
                <w:szCs w:val="14"/>
              </w:rPr>
            </w:pPr>
          </w:p>
          <w:p w14:paraId="09D56472" w14:textId="77777777" w:rsidR="00B72C0C" w:rsidRPr="00D708FB" w:rsidRDefault="00B72C0C" w:rsidP="00AB2540">
            <w:pPr>
              <w:pStyle w:val="Tabletext"/>
              <w:rPr>
                <w:rFonts w:asciiTheme="majorHAnsi" w:hAnsiTheme="majorHAnsi" w:cstheme="majorHAnsi"/>
                <w:bCs w:val="0"/>
                <w:color w:val="FF0000"/>
                <w:sz w:val="14"/>
                <w:szCs w:val="14"/>
              </w:rPr>
            </w:pPr>
          </w:p>
          <w:p w14:paraId="5A7B2B46" w14:textId="77777777" w:rsidR="00B72C0C" w:rsidRPr="00D708FB" w:rsidRDefault="00B72C0C" w:rsidP="00AB2540">
            <w:pPr>
              <w:pStyle w:val="Tabletext"/>
              <w:rPr>
                <w:rFonts w:asciiTheme="majorHAnsi" w:hAnsiTheme="majorHAnsi" w:cstheme="majorHAnsi"/>
                <w:bCs w:val="0"/>
                <w:color w:val="FF0000"/>
                <w:sz w:val="14"/>
                <w:szCs w:val="14"/>
              </w:rPr>
            </w:pPr>
          </w:p>
          <w:p w14:paraId="391F322B" w14:textId="77777777" w:rsidR="00B72C0C" w:rsidRPr="00D708FB" w:rsidRDefault="00B72C0C" w:rsidP="00AB2540">
            <w:pPr>
              <w:pStyle w:val="SymalTableBody"/>
              <w:spacing w:before="20" w:after="20"/>
              <w:rPr>
                <w:sz w:val="14"/>
                <w:szCs w:val="14"/>
              </w:rPr>
            </w:pPr>
          </w:p>
        </w:tc>
      </w:tr>
      <w:tr w:rsidR="00AD6AB6" w:rsidRPr="00741190" w14:paraId="3141C506" w14:textId="77777777" w:rsidTr="00AD6AB6">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Change w:id="411" w:author="Damian Hagebols" w:date="2023-08-30T20:45:00Z">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
          </w:tblPrExChange>
        </w:tblPrEx>
        <w:trPr>
          <w:trHeight w:val="1342"/>
          <w:jc w:val="center"/>
          <w:ins w:id="412" w:author="Damian Hagebols" w:date="2023-08-30T20:45:00Z"/>
          <w:trPrChange w:id="413" w:author="Damian Hagebols" w:date="2023-08-30T20:45:00Z">
            <w:trPr>
              <w:gridBefore w:val="1"/>
              <w:trHeight w:val="1342"/>
              <w:jc w:val="center"/>
            </w:trPr>
          </w:trPrChange>
        </w:trPr>
        <w:tc>
          <w:tcPr>
            <w:tcW w:w="243" w:type="pct"/>
            <w:vMerge/>
            <w:shd w:val="clear" w:color="auto" w:fill="auto"/>
            <w:vAlign w:val="center"/>
            <w:tcPrChange w:id="414" w:author="Damian Hagebols" w:date="2023-08-30T20:45:00Z">
              <w:tcPr>
                <w:tcW w:w="243" w:type="pct"/>
                <w:gridSpan w:val="2"/>
                <w:vMerge/>
                <w:shd w:val="clear" w:color="auto" w:fill="auto"/>
                <w:vAlign w:val="center"/>
              </w:tcPr>
            </w:tcPrChange>
          </w:tcPr>
          <w:p w14:paraId="6F554104" w14:textId="77777777" w:rsidR="00AD6AB6" w:rsidRPr="00D708FB" w:rsidRDefault="00AD6AB6" w:rsidP="00AD6AB6">
            <w:pPr>
              <w:pStyle w:val="SymalTableBody"/>
              <w:spacing w:before="20" w:after="20"/>
              <w:rPr>
                <w:ins w:id="415" w:author="Damian Hagebols" w:date="2023-08-30T20:45:00Z"/>
                <w:rFonts w:asciiTheme="majorHAnsi" w:hAnsiTheme="majorHAnsi" w:cstheme="majorHAnsi"/>
                <w:sz w:val="14"/>
                <w:szCs w:val="14"/>
              </w:rPr>
            </w:pPr>
          </w:p>
        </w:tc>
        <w:tc>
          <w:tcPr>
            <w:tcW w:w="968" w:type="pct"/>
            <w:vMerge/>
            <w:shd w:val="clear" w:color="auto" w:fill="auto"/>
            <w:vAlign w:val="center"/>
            <w:tcPrChange w:id="416" w:author="Damian Hagebols" w:date="2023-08-30T20:45:00Z">
              <w:tcPr>
                <w:tcW w:w="968" w:type="pct"/>
                <w:gridSpan w:val="2"/>
                <w:vMerge/>
                <w:shd w:val="clear" w:color="auto" w:fill="auto"/>
                <w:vAlign w:val="center"/>
              </w:tcPr>
            </w:tcPrChange>
          </w:tcPr>
          <w:p w14:paraId="34AC24AC" w14:textId="77777777" w:rsidR="00AD6AB6" w:rsidRPr="00D708FB" w:rsidRDefault="00AD6AB6" w:rsidP="00AD6AB6">
            <w:pPr>
              <w:pStyle w:val="SymalTableBody"/>
              <w:spacing w:before="20" w:after="20"/>
              <w:rPr>
                <w:ins w:id="417" w:author="Damian Hagebols" w:date="2023-08-30T20:45:00Z"/>
                <w:sz w:val="14"/>
                <w:szCs w:val="14"/>
              </w:rPr>
            </w:pPr>
          </w:p>
        </w:tc>
        <w:tc>
          <w:tcPr>
            <w:tcW w:w="341" w:type="pct"/>
            <w:tcBorders>
              <w:top w:val="single" w:sz="4" w:space="0" w:color="auto"/>
              <w:bottom w:val="single" w:sz="4" w:space="0" w:color="auto"/>
            </w:tcBorders>
            <w:shd w:val="clear" w:color="auto" w:fill="auto"/>
            <w:vAlign w:val="center"/>
            <w:tcPrChange w:id="418" w:author="Damian Hagebols" w:date="2023-08-30T20:45:00Z">
              <w:tcPr>
                <w:tcW w:w="341" w:type="pct"/>
                <w:gridSpan w:val="2"/>
                <w:tcBorders>
                  <w:top w:val="single" w:sz="4" w:space="0" w:color="auto"/>
                  <w:bottom w:val="single" w:sz="4" w:space="0" w:color="auto"/>
                </w:tcBorders>
                <w:shd w:val="clear" w:color="auto" w:fill="auto"/>
                <w:vAlign w:val="center"/>
              </w:tcPr>
            </w:tcPrChange>
          </w:tcPr>
          <w:p w14:paraId="4B07BBD1" w14:textId="0E1229B2" w:rsidR="00AD6AB6" w:rsidRDefault="00AD6AB6" w:rsidP="00AD6AB6">
            <w:pPr>
              <w:pStyle w:val="SymalTableBody"/>
              <w:spacing w:before="20" w:after="20"/>
              <w:jc w:val="center"/>
              <w:rPr>
                <w:ins w:id="419" w:author="Damian Hagebols" w:date="2023-08-30T20:45:00Z"/>
                <w:sz w:val="14"/>
                <w:szCs w:val="14"/>
              </w:rPr>
            </w:pPr>
            <w:ins w:id="420" w:author="Damian Hagebols" w:date="2023-08-30T20:45:00Z">
              <w:r>
                <w:rPr>
                  <w:sz w:val="14"/>
                  <w:szCs w:val="14"/>
                </w:rPr>
                <w:t>VR 605.04</w:t>
              </w:r>
            </w:ins>
          </w:p>
        </w:tc>
        <w:tc>
          <w:tcPr>
            <w:tcW w:w="1223" w:type="pct"/>
            <w:tcBorders>
              <w:top w:val="single" w:sz="4" w:space="0" w:color="auto"/>
              <w:bottom w:val="single" w:sz="4" w:space="0" w:color="auto"/>
            </w:tcBorders>
            <w:shd w:val="clear" w:color="auto" w:fill="auto"/>
            <w:vAlign w:val="center"/>
            <w:tcPrChange w:id="421" w:author="Damian Hagebols" w:date="2023-08-30T20:45:00Z">
              <w:tcPr>
                <w:tcW w:w="1223" w:type="pct"/>
                <w:gridSpan w:val="2"/>
                <w:tcBorders>
                  <w:top w:val="single" w:sz="4" w:space="0" w:color="auto"/>
                  <w:bottom w:val="single" w:sz="4" w:space="0" w:color="auto"/>
                </w:tcBorders>
                <w:shd w:val="clear" w:color="auto" w:fill="auto"/>
              </w:tcPr>
            </w:tcPrChange>
          </w:tcPr>
          <w:p w14:paraId="02BD18E5" w14:textId="46F34EAF" w:rsidR="00AD6AB6" w:rsidRDefault="00AD6AB6" w:rsidP="00AD6AB6">
            <w:pPr>
              <w:pStyle w:val="SymalTableBody"/>
              <w:spacing w:before="60" w:after="60"/>
              <w:rPr>
                <w:ins w:id="422" w:author="Damian Hagebols" w:date="2023-08-30T20:45:00Z"/>
                <w:sz w:val="14"/>
                <w:szCs w:val="14"/>
              </w:rPr>
            </w:pPr>
            <w:ins w:id="423" w:author="Damian Hagebols" w:date="2023-08-30T20:45:00Z">
              <w:r w:rsidRPr="00AD6AB6">
                <w:rPr>
                  <w:sz w:val="14"/>
                  <w:szCs w:val="14"/>
                </w:rPr>
                <w:t xml:space="preserve">Set measurements shall be taken to verify capacity of each pile driven, recorded as traces during driving to show the temporary compression of the pile and the permanent set.  Traces must be taken relative to a stable hurdle supported securely by posts at least one pile diameter from each side of the pile.  </w:t>
              </w:r>
            </w:ins>
          </w:p>
        </w:tc>
        <w:tc>
          <w:tcPr>
            <w:tcW w:w="379" w:type="pct"/>
            <w:tcBorders>
              <w:top w:val="single" w:sz="4" w:space="0" w:color="auto"/>
              <w:bottom w:val="single" w:sz="4" w:space="0" w:color="auto"/>
            </w:tcBorders>
            <w:shd w:val="clear" w:color="auto" w:fill="auto"/>
            <w:vAlign w:val="center"/>
            <w:tcPrChange w:id="424" w:author="Damian Hagebols" w:date="2023-08-30T20:45:00Z">
              <w:tcPr>
                <w:tcW w:w="379" w:type="pct"/>
                <w:gridSpan w:val="2"/>
                <w:tcBorders>
                  <w:top w:val="single" w:sz="4" w:space="0" w:color="auto"/>
                  <w:bottom w:val="single" w:sz="4" w:space="0" w:color="auto"/>
                </w:tcBorders>
                <w:shd w:val="clear" w:color="auto" w:fill="auto"/>
                <w:vAlign w:val="center"/>
              </w:tcPr>
            </w:tcPrChange>
          </w:tcPr>
          <w:p w14:paraId="2B70C61C" w14:textId="7977121F" w:rsidR="00AD6AB6" w:rsidRPr="00E12D75" w:rsidRDefault="00AD6AB6" w:rsidP="00AD6AB6">
            <w:pPr>
              <w:pStyle w:val="SymalTableBody"/>
              <w:spacing w:before="20" w:after="20"/>
              <w:jc w:val="center"/>
              <w:rPr>
                <w:ins w:id="425" w:author="Damian Hagebols" w:date="2023-08-30T20:45:00Z"/>
                <w:sz w:val="14"/>
                <w:szCs w:val="14"/>
              </w:rPr>
            </w:pPr>
            <w:ins w:id="426" w:author="Damian Hagebols" w:date="2023-08-30T20:45:00Z">
              <w:r w:rsidRPr="00E12D75">
                <w:rPr>
                  <w:sz w:val="14"/>
                  <w:szCs w:val="14"/>
                </w:rPr>
                <w:t>Each Lot</w:t>
              </w:r>
            </w:ins>
          </w:p>
        </w:tc>
        <w:tc>
          <w:tcPr>
            <w:tcW w:w="254" w:type="pct"/>
            <w:tcBorders>
              <w:top w:val="single" w:sz="4" w:space="0" w:color="auto"/>
              <w:bottom w:val="single" w:sz="4" w:space="0" w:color="auto"/>
            </w:tcBorders>
            <w:shd w:val="clear" w:color="auto" w:fill="auto"/>
            <w:vAlign w:val="center"/>
            <w:tcPrChange w:id="427" w:author="Damian Hagebols" w:date="2023-08-30T20:45:00Z">
              <w:tcPr>
                <w:tcW w:w="254" w:type="pct"/>
                <w:gridSpan w:val="2"/>
                <w:tcBorders>
                  <w:top w:val="single" w:sz="4" w:space="0" w:color="auto"/>
                  <w:bottom w:val="single" w:sz="4" w:space="0" w:color="auto"/>
                </w:tcBorders>
                <w:shd w:val="clear" w:color="auto" w:fill="auto"/>
                <w:vAlign w:val="center"/>
              </w:tcPr>
            </w:tcPrChange>
          </w:tcPr>
          <w:p w14:paraId="206CED81" w14:textId="67FF31B6" w:rsidR="00AD6AB6" w:rsidRPr="00D708FB" w:rsidRDefault="00AD6AB6" w:rsidP="00AD6AB6">
            <w:pPr>
              <w:pStyle w:val="SymalTableBody"/>
              <w:spacing w:before="20" w:after="20"/>
              <w:jc w:val="center"/>
              <w:rPr>
                <w:ins w:id="428" w:author="Damian Hagebols" w:date="2023-08-30T20:45:00Z"/>
                <w:sz w:val="14"/>
                <w:szCs w:val="14"/>
              </w:rPr>
            </w:pPr>
            <w:ins w:id="429" w:author="Damian Hagebols" w:date="2023-08-30T20:45:00Z">
              <w:r w:rsidRPr="00D708FB">
                <w:rPr>
                  <w:sz w:val="14"/>
                  <w:szCs w:val="14"/>
                </w:rPr>
                <w:t>H</w:t>
              </w:r>
            </w:ins>
          </w:p>
        </w:tc>
        <w:tc>
          <w:tcPr>
            <w:tcW w:w="243" w:type="pct"/>
            <w:tcBorders>
              <w:top w:val="single" w:sz="4" w:space="0" w:color="auto"/>
              <w:bottom w:val="single" w:sz="4" w:space="0" w:color="auto"/>
            </w:tcBorders>
            <w:shd w:val="clear" w:color="auto" w:fill="auto"/>
            <w:vAlign w:val="center"/>
            <w:tcPrChange w:id="430" w:author="Damian Hagebols" w:date="2023-08-30T20:45:00Z">
              <w:tcPr>
                <w:tcW w:w="243" w:type="pct"/>
                <w:gridSpan w:val="2"/>
                <w:tcBorders>
                  <w:top w:val="single" w:sz="4" w:space="0" w:color="auto"/>
                  <w:bottom w:val="single" w:sz="4" w:space="0" w:color="auto"/>
                </w:tcBorders>
                <w:shd w:val="clear" w:color="auto" w:fill="auto"/>
                <w:vAlign w:val="center"/>
              </w:tcPr>
            </w:tcPrChange>
          </w:tcPr>
          <w:p w14:paraId="0DE0235E" w14:textId="4422F619" w:rsidR="00AD6AB6" w:rsidRPr="00D708FB" w:rsidRDefault="00AD6AB6" w:rsidP="00AD6AB6">
            <w:pPr>
              <w:pStyle w:val="SymalTableBody"/>
              <w:spacing w:before="20" w:after="20"/>
              <w:jc w:val="center"/>
              <w:rPr>
                <w:ins w:id="431" w:author="Damian Hagebols" w:date="2023-08-30T20:45:00Z"/>
                <w:sz w:val="14"/>
                <w:szCs w:val="14"/>
              </w:rPr>
            </w:pPr>
            <w:ins w:id="432" w:author="Damian Hagebols" w:date="2023-08-30T20:45:00Z">
              <w:r w:rsidRPr="00D708FB">
                <w:rPr>
                  <w:sz w:val="14"/>
                  <w:szCs w:val="14"/>
                </w:rPr>
                <w:t>SE</w:t>
              </w:r>
            </w:ins>
          </w:p>
        </w:tc>
        <w:tc>
          <w:tcPr>
            <w:tcW w:w="244" w:type="pct"/>
            <w:tcBorders>
              <w:top w:val="single" w:sz="4" w:space="0" w:color="auto"/>
              <w:bottom w:val="single" w:sz="4" w:space="0" w:color="auto"/>
            </w:tcBorders>
            <w:shd w:val="clear" w:color="auto" w:fill="auto"/>
            <w:tcPrChange w:id="433" w:author="Damian Hagebols" w:date="2023-08-30T20:45:00Z">
              <w:tcPr>
                <w:tcW w:w="244" w:type="pct"/>
                <w:gridSpan w:val="2"/>
                <w:tcBorders>
                  <w:top w:val="single" w:sz="4" w:space="0" w:color="auto"/>
                  <w:bottom w:val="single" w:sz="4" w:space="0" w:color="auto"/>
                </w:tcBorders>
                <w:shd w:val="clear" w:color="auto" w:fill="auto"/>
              </w:tcPr>
            </w:tcPrChange>
          </w:tcPr>
          <w:p w14:paraId="6AB974C9" w14:textId="77777777" w:rsidR="00AD6AB6" w:rsidRPr="00D708FB" w:rsidRDefault="00AD6AB6" w:rsidP="00AD6AB6">
            <w:pPr>
              <w:pStyle w:val="SymalTableBody"/>
              <w:spacing w:before="20" w:after="20"/>
              <w:jc w:val="center"/>
              <w:rPr>
                <w:ins w:id="434" w:author="Damian Hagebols" w:date="2023-08-30T20:45:00Z"/>
                <w:sz w:val="14"/>
                <w:szCs w:val="14"/>
              </w:rPr>
            </w:pPr>
          </w:p>
        </w:tc>
        <w:tc>
          <w:tcPr>
            <w:tcW w:w="293" w:type="pct"/>
            <w:tcBorders>
              <w:top w:val="single" w:sz="4" w:space="0" w:color="auto"/>
              <w:bottom w:val="single" w:sz="4" w:space="0" w:color="auto"/>
            </w:tcBorders>
            <w:shd w:val="clear" w:color="auto" w:fill="auto"/>
            <w:vAlign w:val="center"/>
            <w:tcPrChange w:id="435" w:author="Damian Hagebols" w:date="2023-08-30T20:45:00Z">
              <w:tcPr>
                <w:tcW w:w="293" w:type="pct"/>
                <w:gridSpan w:val="2"/>
                <w:tcBorders>
                  <w:top w:val="single" w:sz="4" w:space="0" w:color="auto"/>
                  <w:bottom w:val="single" w:sz="4" w:space="0" w:color="auto"/>
                </w:tcBorders>
                <w:shd w:val="clear" w:color="auto" w:fill="auto"/>
                <w:vAlign w:val="center"/>
              </w:tcPr>
            </w:tcPrChange>
          </w:tcPr>
          <w:p w14:paraId="67C2203A" w14:textId="77777777" w:rsidR="00AD6AB6" w:rsidRPr="00D708FB" w:rsidRDefault="00AD6AB6" w:rsidP="00AD6AB6">
            <w:pPr>
              <w:pStyle w:val="SymalTableBody"/>
              <w:spacing w:before="20" w:after="20"/>
              <w:jc w:val="center"/>
              <w:rPr>
                <w:ins w:id="436" w:author="Damian Hagebols" w:date="2023-08-30T20:45:00Z"/>
                <w:sz w:val="14"/>
                <w:szCs w:val="14"/>
              </w:rPr>
            </w:pPr>
          </w:p>
        </w:tc>
        <w:tc>
          <w:tcPr>
            <w:tcW w:w="243" w:type="pct"/>
            <w:tcBorders>
              <w:top w:val="single" w:sz="4" w:space="0" w:color="auto"/>
              <w:bottom w:val="single" w:sz="4" w:space="0" w:color="auto"/>
            </w:tcBorders>
            <w:shd w:val="clear" w:color="auto" w:fill="auto"/>
            <w:tcPrChange w:id="437" w:author="Damian Hagebols" w:date="2023-08-30T20:45:00Z">
              <w:tcPr>
                <w:tcW w:w="243" w:type="pct"/>
                <w:gridSpan w:val="2"/>
                <w:tcBorders>
                  <w:top w:val="single" w:sz="4" w:space="0" w:color="auto"/>
                  <w:bottom w:val="single" w:sz="4" w:space="0" w:color="auto"/>
                </w:tcBorders>
                <w:shd w:val="clear" w:color="auto" w:fill="auto"/>
              </w:tcPr>
            </w:tcPrChange>
          </w:tcPr>
          <w:p w14:paraId="1D5B4FC7" w14:textId="77777777" w:rsidR="00AD6AB6" w:rsidRPr="00D708FB" w:rsidRDefault="00AD6AB6" w:rsidP="00AD6AB6">
            <w:pPr>
              <w:pStyle w:val="SymalTableBody"/>
              <w:spacing w:before="20" w:after="20"/>
              <w:jc w:val="center"/>
              <w:rPr>
                <w:ins w:id="438" w:author="Damian Hagebols" w:date="2023-08-30T20:45:00Z"/>
                <w:sz w:val="14"/>
                <w:szCs w:val="14"/>
              </w:rPr>
            </w:pPr>
          </w:p>
        </w:tc>
        <w:tc>
          <w:tcPr>
            <w:tcW w:w="569" w:type="pct"/>
            <w:tcBorders>
              <w:top w:val="single" w:sz="4" w:space="0" w:color="auto"/>
              <w:bottom w:val="single" w:sz="4" w:space="0" w:color="auto"/>
            </w:tcBorders>
            <w:shd w:val="clear" w:color="auto" w:fill="auto"/>
            <w:tcPrChange w:id="439" w:author="Damian Hagebols" w:date="2023-08-30T20:45:00Z">
              <w:tcPr>
                <w:tcW w:w="569" w:type="pct"/>
                <w:gridSpan w:val="2"/>
                <w:tcBorders>
                  <w:top w:val="single" w:sz="4" w:space="0" w:color="auto"/>
                  <w:bottom w:val="single" w:sz="4" w:space="0" w:color="auto"/>
                </w:tcBorders>
                <w:shd w:val="clear" w:color="auto" w:fill="auto"/>
              </w:tcPr>
            </w:tcPrChange>
          </w:tcPr>
          <w:p w14:paraId="53103EB0" w14:textId="77777777" w:rsidR="00AD6AB6" w:rsidRPr="00D708FB" w:rsidRDefault="00AD6AB6" w:rsidP="00AD6AB6">
            <w:pPr>
              <w:pStyle w:val="SymalTableBody"/>
              <w:spacing w:before="20" w:after="20"/>
              <w:rPr>
                <w:ins w:id="440" w:author="Damian Hagebols" w:date="2023-08-30T20:45:00Z"/>
                <w:rFonts w:asciiTheme="majorHAnsi" w:hAnsiTheme="majorHAnsi" w:cstheme="majorHAnsi"/>
                <w:bCs/>
                <w:color w:val="FF0000"/>
                <w:sz w:val="14"/>
                <w:szCs w:val="14"/>
              </w:rPr>
            </w:pPr>
          </w:p>
        </w:tc>
      </w:tr>
      <w:tr w:rsidR="00B72C0C" w:rsidRPr="00741190" w14:paraId="3E556C71" w14:textId="77777777" w:rsidTr="00B72C0C">
        <w:trPr>
          <w:trHeight w:val="1342"/>
          <w:jc w:val="center"/>
        </w:trPr>
        <w:tc>
          <w:tcPr>
            <w:tcW w:w="243" w:type="pct"/>
            <w:vMerge/>
            <w:shd w:val="clear" w:color="auto" w:fill="auto"/>
            <w:vAlign w:val="center"/>
          </w:tcPr>
          <w:p w14:paraId="13DDD45A" w14:textId="77777777" w:rsidR="00B72C0C" w:rsidRPr="00D708FB" w:rsidRDefault="00B72C0C" w:rsidP="00B72C0C">
            <w:pPr>
              <w:pStyle w:val="SymalTableBody"/>
              <w:spacing w:before="20" w:after="20"/>
              <w:rPr>
                <w:rFonts w:asciiTheme="majorHAnsi" w:hAnsiTheme="majorHAnsi" w:cstheme="majorHAnsi"/>
                <w:sz w:val="14"/>
                <w:szCs w:val="14"/>
              </w:rPr>
            </w:pPr>
          </w:p>
        </w:tc>
        <w:tc>
          <w:tcPr>
            <w:tcW w:w="968" w:type="pct"/>
            <w:vMerge/>
            <w:shd w:val="clear" w:color="auto" w:fill="auto"/>
            <w:vAlign w:val="center"/>
          </w:tcPr>
          <w:p w14:paraId="40282EC7" w14:textId="77777777" w:rsidR="00B72C0C" w:rsidRPr="00D708FB" w:rsidRDefault="00B72C0C" w:rsidP="00B72C0C">
            <w:pPr>
              <w:pStyle w:val="SymalTableBody"/>
              <w:spacing w:before="20" w:after="20"/>
              <w:rPr>
                <w:sz w:val="14"/>
                <w:szCs w:val="14"/>
              </w:rPr>
            </w:pPr>
          </w:p>
        </w:tc>
        <w:tc>
          <w:tcPr>
            <w:tcW w:w="341" w:type="pct"/>
            <w:tcBorders>
              <w:top w:val="single" w:sz="4" w:space="0" w:color="auto"/>
              <w:bottom w:val="single" w:sz="4" w:space="0" w:color="auto"/>
            </w:tcBorders>
            <w:shd w:val="clear" w:color="auto" w:fill="auto"/>
            <w:vAlign w:val="center"/>
          </w:tcPr>
          <w:p w14:paraId="3B212BA2" w14:textId="31254C06" w:rsidR="00B72C0C" w:rsidDel="00C559B7" w:rsidRDefault="00B72C0C">
            <w:pPr>
              <w:pStyle w:val="SymalTableBody"/>
              <w:spacing w:before="20" w:after="20"/>
              <w:jc w:val="center"/>
              <w:rPr>
                <w:del w:id="441" w:author="Damian Hagebols" w:date="2023-08-30T20:47:00Z"/>
                <w:sz w:val="14"/>
                <w:szCs w:val="14"/>
              </w:rPr>
            </w:pPr>
            <w:r>
              <w:rPr>
                <w:sz w:val="14"/>
                <w:szCs w:val="14"/>
              </w:rPr>
              <w:t>VR</w:t>
            </w:r>
            <w:del w:id="442" w:author="Damian Hagebols" w:date="2023-08-30T20:42:00Z">
              <w:r w:rsidDel="00A12348">
                <w:rPr>
                  <w:sz w:val="14"/>
                  <w:szCs w:val="14"/>
                </w:rPr>
                <w:delText xml:space="preserve"> Clause</w:delText>
              </w:r>
            </w:del>
            <w:r>
              <w:rPr>
                <w:sz w:val="14"/>
                <w:szCs w:val="14"/>
              </w:rPr>
              <w:t xml:space="preserve"> </w:t>
            </w:r>
            <w:ins w:id="443" w:author="Damian Hagebols" w:date="2023-08-30T20:50:00Z">
              <w:r w:rsidR="00873A86">
                <w:rPr>
                  <w:sz w:val="14"/>
                  <w:szCs w:val="14"/>
                </w:rPr>
                <w:t xml:space="preserve">605.07, </w:t>
              </w:r>
            </w:ins>
            <w:r>
              <w:rPr>
                <w:sz w:val="14"/>
                <w:szCs w:val="14"/>
              </w:rPr>
              <w:t>605.0</w:t>
            </w:r>
            <w:del w:id="444" w:author="Damian Hagebols" w:date="2023-08-30T20:47:00Z">
              <w:r w:rsidDel="00C559B7">
                <w:rPr>
                  <w:sz w:val="14"/>
                  <w:szCs w:val="14"/>
                </w:rPr>
                <w:delText>6</w:delText>
              </w:r>
            </w:del>
            <w:ins w:id="445" w:author="Damian Hagebols" w:date="2023-08-30T20:47:00Z">
              <w:r w:rsidR="00C559B7">
                <w:rPr>
                  <w:sz w:val="14"/>
                  <w:szCs w:val="14"/>
                </w:rPr>
                <w:t>5(a)</w:t>
              </w:r>
            </w:ins>
          </w:p>
          <w:p w14:paraId="609756F7" w14:textId="4F1D0EB8" w:rsidR="00B72C0C" w:rsidRDefault="00B72C0C">
            <w:pPr>
              <w:pStyle w:val="SymalTableBody"/>
              <w:spacing w:before="20" w:after="20"/>
              <w:jc w:val="center"/>
              <w:rPr>
                <w:sz w:val="14"/>
                <w:szCs w:val="14"/>
              </w:rPr>
              <w:pPrChange w:id="446" w:author="Damian Hagebols" w:date="2023-08-30T20:47:00Z">
                <w:pPr>
                  <w:tabs>
                    <w:tab w:val="left" w:pos="0"/>
                  </w:tabs>
                  <w:spacing w:before="200"/>
                  <w:ind w:hanging="567"/>
                  <w:jc w:val="center"/>
                </w:pPr>
              </w:pPrChange>
            </w:pPr>
          </w:p>
        </w:tc>
        <w:tc>
          <w:tcPr>
            <w:tcW w:w="1223" w:type="pct"/>
            <w:tcBorders>
              <w:top w:val="single" w:sz="4" w:space="0" w:color="auto"/>
              <w:bottom w:val="single" w:sz="4" w:space="0" w:color="auto"/>
            </w:tcBorders>
            <w:shd w:val="clear" w:color="auto" w:fill="auto"/>
          </w:tcPr>
          <w:p w14:paraId="714FAED7" w14:textId="77777777" w:rsidR="00B72C0C" w:rsidRDefault="00B72C0C" w:rsidP="00B72C0C">
            <w:pPr>
              <w:pStyle w:val="SymalTableBody"/>
              <w:spacing w:before="60" w:after="60"/>
              <w:rPr>
                <w:sz w:val="14"/>
                <w:szCs w:val="14"/>
              </w:rPr>
            </w:pPr>
          </w:p>
          <w:p w14:paraId="3116A521" w14:textId="3F68DF6C" w:rsidR="00B72C0C" w:rsidDel="008151DE" w:rsidRDefault="00B72C0C" w:rsidP="0092451A">
            <w:pPr>
              <w:pStyle w:val="SymalTableBody"/>
              <w:spacing w:before="60" w:after="60"/>
              <w:rPr>
                <w:del w:id="447" w:author="Damian Hagebols" w:date="2023-08-30T20:48:00Z"/>
                <w:sz w:val="14"/>
                <w:szCs w:val="14"/>
              </w:rPr>
            </w:pPr>
            <w:del w:id="448" w:author="Damian Hagebols" w:date="2023-08-30T20:48:00Z">
              <w:r w:rsidRPr="006F3811" w:rsidDel="0092451A">
                <w:rPr>
                  <w:sz w:val="14"/>
                  <w:szCs w:val="14"/>
                </w:rPr>
                <w:delText xml:space="preserve">The first pile driven in each group </w:delText>
              </w:r>
            </w:del>
            <w:del w:id="449" w:author="Damian Hagebols" w:date="2023-08-30T20:42:00Z">
              <w:r w:rsidRPr="006F3811" w:rsidDel="00A12348">
                <w:rPr>
                  <w:sz w:val="14"/>
                  <w:szCs w:val="14"/>
                </w:rPr>
                <w:delText>shall be</w:delText>
              </w:r>
            </w:del>
            <w:del w:id="450" w:author="Damian Hagebols" w:date="2023-08-30T20:48:00Z">
              <w:r w:rsidRPr="006F3811" w:rsidDel="0092451A">
                <w:rPr>
                  <w:sz w:val="14"/>
                  <w:szCs w:val="14"/>
                </w:rPr>
                <w:delText xml:space="preserve"> tested</w:delText>
              </w:r>
            </w:del>
            <w:ins w:id="451" w:author="Damian Hagebols" w:date="2023-08-30T20:50:00Z">
              <w:r w:rsidR="009213F7">
                <w:rPr>
                  <w:sz w:val="14"/>
                  <w:szCs w:val="14"/>
                </w:rPr>
                <w:t>The first pile in each group has been tested</w:t>
              </w:r>
            </w:ins>
            <w:del w:id="452" w:author="Damian Hagebols" w:date="2023-08-30T20:50:00Z">
              <w:r w:rsidRPr="006F3811" w:rsidDel="00873A86">
                <w:rPr>
                  <w:sz w:val="14"/>
                  <w:szCs w:val="14"/>
                </w:rPr>
                <w:delText xml:space="preserve"> a</w:delText>
              </w:r>
            </w:del>
            <w:ins w:id="453" w:author="Damian Hagebols" w:date="2023-08-30T20:50:00Z">
              <w:r w:rsidR="00873A86">
                <w:rPr>
                  <w:sz w:val="14"/>
                  <w:szCs w:val="14"/>
                </w:rPr>
                <w:t xml:space="preserve"> a</w:t>
              </w:r>
            </w:ins>
            <w:r w:rsidRPr="006F3811">
              <w:rPr>
                <w:sz w:val="14"/>
                <w:szCs w:val="14"/>
              </w:rPr>
              <w:t>nd the ultimate capacity determined in accordance with the formula in clause 605.05(a).</w:t>
            </w:r>
          </w:p>
          <w:p w14:paraId="7A0EB333" w14:textId="77777777" w:rsidR="008151DE" w:rsidRDefault="008151DE" w:rsidP="008151DE">
            <w:pPr>
              <w:pStyle w:val="SymalTableBody"/>
              <w:spacing w:before="60" w:after="60"/>
              <w:rPr>
                <w:ins w:id="454" w:author="Damian Hagebols" w:date="2023-08-30T20:51:00Z"/>
                <w:sz w:val="14"/>
                <w:szCs w:val="14"/>
              </w:rPr>
            </w:pPr>
          </w:p>
          <w:p w14:paraId="20ADDD1F" w14:textId="77777777" w:rsidR="008151DE" w:rsidRDefault="008151DE" w:rsidP="008151DE">
            <w:pPr>
              <w:pStyle w:val="SymalTableBody"/>
              <w:spacing w:before="60" w:after="60"/>
              <w:rPr>
                <w:ins w:id="455" w:author="Damian Hagebols" w:date="2023-08-30T20:51:00Z"/>
                <w:sz w:val="14"/>
                <w:szCs w:val="14"/>
              </w:rPr>
            </w:pPr>
          </w:p>
          <w:p w14:paraId="0A29ED10" w14:textId="7DE9510F" w:rsidR="008151DE" w:rsidRDefault="008151DE" w:rsidP="008151DE">
            <w:pPr>
              <w:pStyle w:val="SymalTableBody"/>
              <w:spacing w:before="60" w:after="60"/>
              <w:rPr>
                <w:ins w:id="456" w:author="Damian Hagebols" w:date="2023-08-30T20:51:00Z"/>
                <w:sz w:val="14"/>
                <w:szCs w:val="14"/>
              </w:rPr>
            </w:pPr>
            <w:ins w:id="457" w:author="Damian Hagebols" w:date="2023-08-30T20:51:00Z">
              <w:r w:rsidRPr="008151DE">
                <w:rPr>
                  <w:sz w:val="14"/>
                  <w:szCs w:val="14"/>
                </w:rPr>
                <w:t xml:space="preserve">The pile test </w:t>
              </w:r>
              <w:r>
                <w:rPr>
                  <w:sz w:val="14"/>
                  <w:szCs w:val="14"/>
                </w:rPr>
                <w:t>has determined the</w:t>
              </w:r>
              <w:r w:rsidRPr="008151DE">
                <w:rPr>
                  <w:sz w:val="14"/>
                  <w:szCs w:val="14"/>
                </w:rPr>
                <w:t xml:space="preserve"> driving set for each pile group by correlating the set with the driving system and the designer’s requirements for the pile test loads shown on the drawings. All piles within that group </w:t>
              </w:r>
              <w:r>
                <w:rPr>
                  <w:sz w:val="14"/>
                  <w:szCs w:val="14"/>
                </w:rPr>
                <w:t>have not been</w:t>
              </w:r>
              <w:r w:rsidRPr="008151DE">
                <w:rPr>
                  <w:sz w:val="14"/>
                  <w:szCs w:val="14"/>
                </w:rPr>
                <w:t xml:space="preserve"> driven to a set exceeding the driving set as determined by the pile test for that group.</w:t>
              </w:r>
            </w:ins>
          </w:p>
          <w:p w14:paraId="28F0374B" w14:textId="200ECA04" w:rsidR="00B72C0C" w:rsidRPr="00D708FB" w:rsidRDefault="004B0EDA" w:rsidP="0092451A">
            <w:pPr>
              <w:pStyle w:val="SymalTableBody"/>
              <w:spacing w:before="60" w:after="60"/>
              <w:rPr>
                <w:sz w:val="14"/>
                <w:szCs w:val="14"/>
              </w:rPr>
            </w:pPr>
            <w:r>
              <w:rPr>
                <w:sz w:val="14"/>
                <w:szCs w:val="14"/>
              </w:rPr>
              <w:t>Nominated testing coefficient will be reviewed by MRPV</w:t>
            </w:r>
          </w:p>
        </w:tc>
        <w:tc>
          <w:tcPr>
            <w:tcW w:w="379" w:type="pct"/>
            <w:tcBorders>
              <w:top w:val="single" w:sz="4" w:space="0" w:color="auto"/>
              <w:bottom w:val="single" w:sz="4" w:space="0" w:color="auto"/>
            </w:tcBorders>
            <w:shd w:val="clear" w:color="auto" w:fill="auto"/>
            <w:vAlign w:val="center"/>
          </w:tcPr>
          <w:p w14:paraId="228611DD" w14:textId="0A3AB1AA" w:rsidR="00B72C0C" w:rsidRPr="00E12D75" w:rsidRDefault="00B72C0C" w:rsidP="00B72C0C">
            <w:pPr>
              <w:pStyle w:val="SymalTableBody"/>
              <w:spacing w:before="20" w:after="20"/>
              <w:jc w:val="center"/>
              <w:rPr>
                <w:sz w:val="14"/>
                <w:szCs w:val="14"/>
              </w:rPr>
            </w:pPr>
            <w:r w:rsidRPr="00E12D75">
              <w:rPr>
                <w:sz w:val="14"/>
                <w:szCs w:val="14"/>
              </w:rPr>
              <w:t>Each Lot</w:t>
            </w:r>
          </w:p>
        </w:tc>
        <w:tc>
          <w:tcPr>
            <w:tcW w:w="254" w:type="pct"/>
            <w:tcBorders>
              <w:top w:val="single" w:sz="4" w:space="0" w:color="auto"/>
              <w:bottom w:val="single" w:sz="4" w:space="0" w:color="auto"/>
            </w:tcBorders>
            <w:shd w:val="clear" w:color="auto" w:fill="auto"/>
            <w:vAlign w:val="center"/>
          </w:tcPr>
          <w:p w14:paraId="0C68080E" w14:textId="08BE6DA6" w:rsidR="00B72C0C" w:rsidRPr="00D708FB" w:rsidRDefault="00B72C0C" w:rsidP="00B72C0C">
            <w:pPr>
              <w:pStyle w:val="SymalTableBody"/>
              <w:spacing w:before="20" w:after="20"/>
              <w:jc w:val="center"/>
              <w:rPr>
                <w:sz w:val="14"/>
                <w:szCs w:val="14"/>
              </w:rPr>
            </w:pPr>
            <w:r w:rsidRPr="00D708FB">
              <w:rPr>
                <w:sz w:val="14"/>
                <w:szCs w:val="14"/>
              </w:rPr>
              <w:t>H</w:t>
            </w:r>
          </w:p>
        </w:tc>
        <w:tc>
          <w:tcPr>
            <w:tcW w:w="243" w:type="pct"/>
            <w:tcBorders>
              <w:top w:val="single" w:sz="4" w:space="0" w:color="auto"/>
              <w:bottom w:val="single" w:sz="4" w:space="0" w:color="auto"/>
            </w:tcBorders>
            <w:shd w:val="clear" w:color="auto" w:fill="auto"/>
            <w:vAlign w:val="center"/>
          </w:tcPr>
          <w:p w14:paraId="0E09C07B" w14:textId="0C813733" w:rsidR="00B72C0C" w:rsidRPr="00D708FB" w:rsidRDefault="00B72C0C" w:rsidP="00B72C0C">
            <w:pPr>
              <w:pStyle w:val="SymalTableBody"/>
              <w:spacing w:before="20" w:after="20"/>
              <w:jc w:val="center"/>
              <w:rPr>
                <w:sz w:val="14"/>
                <w:szCs w:val="14"/>
              </w:rPr>
            </w:pPr>
            <w:r w:rsidRPr="00D708FB">
              <w:rPr>
                <w:sz w:val="14"/>
                <w:szCs w:val="14"/>
              </w:rPr>
              <w:t>SE</w:t>
            </w:r>
          </w:p>
        </w:tc>
        <w:tc>
          <w:tcPr>
            <w:tcW w:w="244" w:type="pct"/>
            <w:tcBorders>
              <w:top w:val="single" w:sz="4" w:space="0" w:color="auto"/>
              <w:bottom w:val="single" w:sz="4" w:space="0" w:color="auto"/>
            </w:tcBorders>
            <w:shd w:val="clear" w:color="auto" w:fill="auto"/>
          </w:tcPr>
          <w:p w14:paraId="2729D56C" w14:textId="77777777" w:rsidR="00B72C0C" w:rsidRPr="00D708FB" w:rsidRDefault="00B72C0C" w:rsidP="00B72C0C">
            <w:pPr>
              <w:pStyle w:val="SymalTableBody"/>
              <w:spacing w:before="20" w:after="20"/>
              <w:jc w:val="center"/>
              <w:rPr>
                <w:sz w:val="14"/>
                <w:szCs w:val="14"/>
              </w:rPr>
            </w:pPr>
          </w:p>
        </w:tc>
        <w:tc>
          <w:tcPr>
            <w:tcW w:w="293" w:type="pct"/>
            <w:tcBorders>
              <w:top w:val="single" w:sz="4" w:space="0" w:color="auto"/>
              <w:bottom w:val="single" w:sz="4" w:space="0" w:color="auto"/>
            </w:tcBorders>
            <w:shd w:val="clear" w:color="auto" w:fill="auto"/>
            <w:vAlign w:val="center"/>
          </w:tcPr>
          <w:p w14:paraId="0AED668E" w14:textId="7268B0CD" w:rsidR="00B72C0C" w:rsidRPr="00D708FB" w:rsidRDefault="004B0EDA" w:rsidP="00B72C0C">
            <w:pPr>
              <w:pStyle w:val="SymalTableBody"/>
              <w:spacing w:before="20" w:after="20"/>
              <w:jc w:val="center"/>
              <w:rPr>
                <w:sz w:val="14"/>
                <w:szCs w:val="14"/>
              </w:rPr>
            </w:pPr>
            <w:r>
              <w:rPr>
                <w:sz w:val="14"/>
                <w:szCs w:val="14"/>
              </w:rPr>
              <w:t>R</w:t>
            </w:r>
          </w:p>
        </w:tc>
        <w:tc>
          <w:tcPr>
            <w:tcW w:w="243" w:type="pct"/>
            <w:tcBorders>
              <w:top w:val="single" w:sz="4" w:space="0" w:color="auto"/>
              <w:bottom w:val="single" w:sz="4" w:space="0" w:color="auto"/>
            </w:tcBorders>
            <w:shd w:val="clear" w:color="auto" w:fill="auto"/>
          </w:tcPr>
          <w:p w14:paraId="508412A7" w14:textId="77777777" w:rsidR="00B72C0C" w:rsidRPr="00D708FB" w:rsidRDefault="00B72C0C" w:rsidP="00B72C0C">
            <w:pPr>
              <w:pStyle w:val="SymalTableBody"/>
              <w:spacing w:before="20" w:after="20"/>
              <w:jc w:val="center"/>
              <w:rPr>
                <w:sz w:val="14"/>
                <w:szCs w:val="14"/>
              </w:rPr>
            </w:pPr>
          </w:p>
        </w:tc>
        <w:tc>
          <w:tcPr>
            <w:tcW w:w="569" w:type="pct"/>
            <w:tcBorders>
              <w:top w:val="single" w:sz="4" w:space="0" w:color="auto"/>
              <w:bottom w:val="single" w:sz="4" w:space="0" w:color="auto"/>
            </w:tcBorders>
            <w:shd w:val="clear" w:color="auto" w:fill="auto"/>
          </w:tcPr>
          <w:p w14:paraId="75CC6BED" w14:textId="77777777" w:rsidR="00B72C0C" w:rsidRPr="00D708FB" w:rsidRDefault="00B72C0C" w:rsidP="00B72C0C">
            <w:pPr>
              <w:pStyle w:val="SymalTableBody"/>
              <w:spacing w:before="20" w:after="20"/>
              <w:rPr>
                <w:rFonts w:asciiTheme="majorHAnsi" w:hAnsiTheme="majorHAnsi" w:cstheme="majorHAnsi"/>
                <w:bCs/>
                <w:color w:val="FF0000"/>
                <w:sz w:val="14"/>
                <w:szCs w:val="14"/>
              </w:rPr>
            </w:pPr>
          </w:p>
        </w:tc>
      </w:tr>
      <w:tr w:rsidR="00B72C0C" w:rsidRPr="00741190" w14:paraId="6F8F2C0F" w14:textId="77777777" w:rsidTr="00C559B7">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Change w:id="458" w:author="Damian Hagebols" w:date="2023-08-30T20:47:00Z">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
          </w:tblPrExChange>
        </w:tblPrEx>
        <w:trPr>
          <w:trHeight w:val="1531"/>
          <w:jc w:val="center"/>
          <w:trPrChange w:id="459" w:author="Damian Hagebols" w:date="2023-08-30T20:47:00Z">
            <w:trPr>
              <w:gridBefore w:val="1"/>
              <w:trHeight w:val="1531"/>
              <w:jc w:val="center"/>
            </w:trPr>
          </w:trPrChange>
        </w:trPr>
        <w:tc>
          <w:tcPr>
            <w:tcW w:w="243" w:type="pct"/>
            <w:vMerge/>
            <w:shd w:val="clear" w:color="auto" w:fill="auto"/>
            <w:vAlign w:val="center"/>
            <w:tcPrChange w:id="460" w:author="Damian Hagebols" w:date="2023-08-30T20:47:00Z">
              <w:tcPr>
                <w:tcW w:w="243" w:type="pct"/>
                <w:gridSpan w:val="2"/>
                <w:vMerge/>
                <w:shd w:val="clear" w:color="auto" w:fill="auto"/>
                <w:vAlign w:val="center"/>
              </w:tcPr>
            </w:tcPrChange>
          </w:tcPr>
          <w:p w14:paraId="74EB25D7" w14:textId="77777777" w:rsidR="00B72C0C" w:rsidRPr="00D708FB" w:rsidRDefault="00B72C0C" w:rsidP="00B72C0C">
            <w:pPr>
              <w:pStyle w:val="SymalTableBody"/>
              <w:spacing w:before="20" w:after="20"/>
              <w:rPr>
                <w:rFonts w:asciiTheme="majorHAnsi" w:hAnsiTheme="majorHAnsi" w:cstheme="majorHAnsi"/>
                <w:sz w:val="14"/>
                <w:szCs w:val="14"/>
              </w:rPr>
            </w:pPr>
          </w:p>
        </w:tc>
        <w:tc>
          <w:tcPr>
            <w:tcW w:w="968" w:type="pct"/>
            <w:vMerge/>
            <w:shd w:val="clear" w:color="auto" w:fill="auto"/>
            <w:vAlign w:val="center"/>
            <w:tcPrChange w:id="461" w:author="Damian Hagebols" w:date="2023-08-30T20:47:00Z">
              <w:tcPr>
                <w:tcW w:w="968" w:type="pct"/>
                <w:gridSpan w:val="2"/>
                <w:vMerge/>
                <w:shd w:val="clear" w:color="auto" w:fill="auto"/>
                <w:vAlign w:val="center"/>
              </w:tcPr>
            </w:tcPrChange>
          </w:tcPr>
          <w:p w14:paraId="7C178C88" w14:textId="77777777" w:rsidR="00B72C0C" w:rsidRPr="00D708FB" w:rsidRDefault="00B72C0C" w:rsidP="00B72C0C">
            <w:pPr>
              <w:pStyle w:val="SymalTableBody"/>
              <w:spacing w:before="20" w:after="20"/>
              <w:rPr>
                <w:sz w:val="14"/>
                <w:szCs w:val="14"/>
              </w:rPr>
            </w:pPr>
          </w:p>
        </w:tc>
        <w:tc>
          <w:tcPr>
            <w:tcW w:w="341" w:type="pct"/>
            <w:tcBorders>
              <w:top w:val="single" w:sz="4" w:space="0" w:color="auto"/>
            </w:tcBorders>
            <w:shd w:val="clear" w:color="auto" w:fill="auto"/>
            <w:vAlign w:val="center"/>
            <w:tcPrChange w:id="462" w:author="Damian Hagebols" w:date="2023-08-30T20:47:00Z">
              <w:tcPr>
                <w:tcW w:w="341" w:type="pct"/>
                <w:gridSpan w:val="2"/>
                <w:tcBorders>
                  <w:top w:val="single" w:sz="4" w:space="0" w:color="auto"/>
                </w:tcBorders>
                <w:shd w:val="clear" w:color="auto" w:fill="auto"/>
                <w:vAlign w:val="center"/>
              </w:tcPr>
            </w:tcPrChange>
          </w:tcPr>
          <w:p w14:paraId="2E773F1C" w14:textId="6913FDC6" w:rsidR="00B72C0C" w:rsidRDefault="00C559B7" w:rsidP="00B72C0C">
            <w:pPr>
              <w:pStyle w:val="SymalTableBody"/>
              <w:spacing w:before="20" w:after="20"/>
              <w:jc w:val="center"/>
              <w:rPr>
                <w:sz w:val="14"/>
                <w:szCs w:val="14"/>
              </w:rPr>
            </w:pPr>
            <w:ins w:id="463" w:author="Damian Hagebols" w:date="2023-08-30T20:47:00Z">
              <w:r>
                <w:rPr>
                  <w:sz w:val="14"/>
                  <w:szCs w:val="14"/>
                </w:rPr>
                <w:t>VR 605.05</w:t>
              </w:r>
            </w:ins>
            <w:del w:id="464" w:author="Damian Hagebols" w:date="2023-08-30T20:47:00Z">
              <w:r w:rsidR="00B72C0C" w:rsidRPr="00A35443" w:rsidDel="00C559B7">
                <w:rPr>
                  <w:sz w:val="14"/>
                  <w:szCs w:val="14"/>
                </w:rPr>
                <w:delText>1630-P200-SYM-SBR-DRG-0102</w:delText>
              </w:r>
            </w:del>
            <w:ins w:id="465" w:author="Damian Hagebols" w:date="2023-08-30T20:47:00Z">
              <w:r>
                <w:rPr>
                  <w:sz w:val="14"/>
                  <w:szCs w:val="14"/>
                </w:rPr>
                <w:t>(b)</w:t>
              </w:r>
            </w:ins>
          </w:p>
        </w:tc>
        <w:tc>
          <w:tcPr>
            <w:tcW w:w="1223" w:type="pct"/>
            <w:tcBorders>
              <w:top w:val="single" w:sz="4" w:space="0" w:color="auto"/>
            </w:tcBorders>
            <w:shd w:val="clear" w:color="auto" w:fill="auto"/>
            <w:vAlign w:val="center"/>
            <w:tcPrChange w:id="466" w:author="Damian Hagebols" w:date="2023-08-30T20:47:00Z">
              <w:tcPr>
                <w:tcW w:w="1223" w:type="pct"/>
                <w:gridSpan w:val="2"/>
                <w:tcBorders>
                  <w:top w:val="single" w:sz="4" w:space="0" w:color="auto"/>
                </w:tcBorders>
                <w:shd w:val="clear" w:color="auto" w:fill="auto"/>
              </w:tcPr>
            </w:tcPrChange>
          </w:tcPr>
          <w:p w14:paraId="71B01B8B" w14:textId="77777777" w:rsidR="00871FD9" w:rsidRPr="00871FD9" w:rsidRDefault="00871FD9" w:rsidP="00C559B7">
            <w:pPr>
              <w:pStyle w:val="SymalTableBody"/>
              <w:spacing w:before="60" w:after="60"/>
              <w:rPr>
                <w:ins w:id="467" w:author="Damian Hagebols" w:date="2023-08-30T20:53:00Z"/>
                <w:sz w:val="14"/>
                <w:szCs w:val="14"/>
                <w:rPrChange w:id="468" w:author="Damian Hagebols" w:date="2023-08-30T20:53:00Z">
                  <w:rPr>
                    <w:ins w:id="469" w:author="Damian Hagebols" w:date="2023-08-30T20:53:00Z"/>
                    <w:sz w:val="14"/>
                    <w:szCs w:val="14"/>
                    <w:highlight w:val="yellow"/>
                  </w:rPr>
                </w:rPrChange>
              </w:rPr>
            </w:pPr>
          </w:p>
          <w:p w14:paraId="30CA4766" w14:textId="4678FBD5" w:rsidR="00B72C0C" w:rsidRPr="00C7567F" w:rsidDel="00C559B7" w:rsidRDefault="0092451A">
            <w:pPr>
              <w:pStyle w:val="SymalTableBody"/>
              <w:spacing w:before="60" w:after="60"/>
              <w:rPr>
                <w:del w:id="470" w:author="Damian Hagebols" w:date="2023-08-30T20:47:00Z"/>
                <w:sz w:val="14"/>
                <w:szCs w:val="14"/>
              </w:rPr>
            </w:pPr>
            <w:ins w:id="471" w:author="Damian Hagebols" w:date="2023-08-30T20:48:00Z">
              <w:r w:rsidRPr="00C7567F">
                <w:rPr>
                  <w:sz w:val="14"/>
                  <w:szCs w:val="14"/>
                </w:rPr>
                <w:t xml:space="preserve">In addition to VR 605.05(a), </w:t>
              </w:r>
            </w:ins>
            <w:del w:id="472" w:author="Damian Hagebols" w:date="2023-08-30T20:47:00Z">
              <w:r w:rsidR="00B72C0C" w:rsidRPr="00C7567F" w:rsidDel="00C559B7">
                <w:rPr>
                  <w:sz w:val="14"/>
                  <w:szCs w:val="14"/>
                </w:rPr>
                <w:delText>Piles shall achieve the capacity as shown on bridge drawing: 1630-P200-SYM-SBR-DRG-0102</w:delText>
              </w:r>
            </w:del>
          </w:p>
          <w:p w14:paraId="5B21F10A" w14:textId="7DA5F75B" w:rsidR="00B72C0C" w:rsidRPr="00C7567F" w:rsidDel="00C559B7" w:rsidRDefault="00B72C0C">
            <w:pPr>
              <w:pStyle w:val="SymalTableBody"/>
              <w:spacing w:before="60" w:after="60"/>
              <w:rPr>
                <w:del w:id="473" w:author="Damian Hagebols" w:date="2023-08-30T20:47:00Z"/>
                <w:sz w:val="14"/>
                <w:szCs w:val="14"/>
              </w:rPr>
            </w:pPr>
          </w:p>
          <w:p w14:paraId="4028F66F" w14:textId="7247B7B2" w:rsidR="00B72C0C" w:rsidRPr="00C7567F" w:rsidRDefault="00B72C0C" w:rsidP="00C559B7">
            <w:pPr>
              <w:pStyle w:val="SymalTableBody"/>
              <w:spacing w:before="60" w:after="60"/>
              <w:rPr>
                <w:sz w:val="14"/>
                <w:szCs w:val="14"/>
              </w:rPr>
            </w:pPr>
            <w:del w:id="474" w:author="Damian Hagebols" w:date="2023-08-30T20:48:00Z">
              <w:r w:rsidRPr="00C7567F" w:rsidDel="0092451A">
                <w:rPr>
                  <w:sz w:val="14"/>
                  <w:szCs w:val="14"/>
                </w:rPr>
                <w:delText>UNO P</w:delText>
              </w:r>
            </w:del>
            <w:ins w:id="475" w:author="Damian Hagebols" w:date="2023-08-30T20:48:00Z">
              <w:r w:rsidR="0092451A" w:rsidRPr="00C7567F">
                <w:rPr>
                  <w:sz w:val="14"/>
                  <w:szCs w:val="14"/>
                </w:rPr>
                <w:t>p</w:t>
              </w:r>
            </w:ins>
            <w:r w:rsidRPr="00C7567F">
              <w:rPr>
                <w:sz w:val="14"/>
                <w:szCs w:val="14"/>
              </w:rPr>
              <w:t>ile capacity should be proven using dynamic analysis (PDA with CAPWAP) as per the drawings:</w:t>
            </w:r>
          </w:p>
          <w:p w14:paraId="7E82C614" w14:textId="32F23740" w:rsidR="00B72C0C" w:rsidRPr="00C7567F" w:rsidRDefault="00B72C0C" w:rsidP="00C559B7">
            <w:pPr>
              <w:pStyle w:val="SymalTableBody"/>
              <w:numPr>
                <w:ilvl w:val="0"/>
                <w:numId w:val="37"/>
              </w:numPr>
              <w:spacing w:before="60" w:after="60"/>
              <w:rPr>
                <w:sz w:val="14"/>
                <w:szCs w:val="14"/>
              </w:rPr>
            </w:pPr>
            <w:r w:rsidRPr="00C7567F">
              <w:rPr>
                <w:sz w:val="14"/>
                <w:szCs w:val="14"/>
              </w:rPr>
              <w:t>2 piles at each abutment</w:t>
            </w:r>
          </w:p>
          <w:p w14:paraId="0F830B7B" w14:textId="77777777" w:rsidR="00B72C0C" w:rsidRPr="00C7567F" w:rsidRDefault="00B72C0C" w:rsidP="00C559B7">
            <w:pPr>
              <w:pStyle w:val="SymalTableBody"/>
              <w:numPr>
                <w:ilvl w:val="0"/>
                <w:numId w:val="37"/>
              </w:numPr>
              <w:spacing w:before="60" w:after="60"/>
              <w:rPr>
                <w:ins w:id="476" w:author="Damian Hagebols" w:date="2023-08-30T20:53:00Z"/>
                <w:sz w:val="14"/>
                <w:szCs w:val="14"/>
              </w:rPr>
            </w:pPr>
            <w:r w:rsidRPr="00C7567F">
              <w:rPr>
                <w:sz w:val="14"/>
                <w:szCs w:val="14"/>
              </w:rPr>
              <w:t>3 piles at the pier</w:t>
            </w:r>
          </w:p>
          <w:p w14:paraId="13F2CBC5" w14:textId="77777777" w:rsidR="00871FD9" w:rsidRDefault="00871FD9" w:rsidP="00871FD9">
            <w:pPr>
              <w:pStyle w:val="SymalTableBody"/>
              <w:spacing w:before="60" w:after="60"/>
              <w:rPr>
                <w:ins w:id="477" w:author="Damian Hagebols" w:date="2023-08-30T20:53:00Z"/>
                <w:sz w:val="14"/>
                <w:szCs w:val="14"/>
              </w:rPr>
            </w:pPr>
          </w:p>
          <w:p w14:paraId="7AEDDFE3" w14:textId="1A542D9C" w:rsidR="00871FD9" w:rsidRDefault="00871FD9" w:rsidP="00871FD9">
            <w:pPr>
              <w:pStyle w:val="SymalTableBody"/>
              <w:spacing w:before="60" w:after="60"/>
              <w:rPr>
                <w:ins w:id="478" w:author="Damian Hagebols" w:date="2023-08-30T20:54:00Z"/>
                <w:sz w:val="14"/>
                <w:szCs w:val="14"/>
              </w:rPr>
            </w:pPr>
            <w:ins w:id="479" w:author="Damian Hagebols" w:date="2023-08-30T20:53:00Z">
              <w:r w:rsidRPr="00871FD9">
                <w:rPr>
                  <w:sz w:val="14"/>
                  <w:szCs w:val="14"/>
                </w:rPr>
                <w:t xml:space="preserve">All high strain dynamic testing </w:t>
              </w:r>
              <w:r>
                <w:rPr>
                  <w:sz w:val="14"/>
                  <w:szCs w:val="14"/>
                </w:rPr>
                <w:t>has been</w:t>
              </w:r>
              <w:r w:rsidRPr="00871FD9">
                <w:rPr>
                  <w:sz w:val="14"/>
                  <w:szCs w:val="14"/>
                </w:rPr>
                <w:t xml:space="preserve"> undertaken by a prequalified consultant and approved by the Superintendent.  </w:t>
              </w:r>
            </w:ins>
          </w:p>
          <w:p w14:paraId="2D88388F" w14:textId="77777777" w:rsidR="009B4CFB" w:rsidRDefault="009B4CFB" w:rsidP="00871FD9">
            <w:pPr>
              <w:pStyle w:val="SymalTableBody"/>
              <w:spacing w:before="60" w:after="60"/>
              <w:rPr>
                <w:ins w:id="480" w:author="Damian Hagebols" w:date="2023-08-30T20:54:00Z"/>
                <w:sz w:val="14"/>
                <w:szCs w:val="14"/>
              </w:rPr>
            </w:pPr>
          </w:p>
          <w:p w14:paraId="371CC505" w14:textId="424A6197" w:rsidR="009B4CFB" w:rsidRDefault="009B4CFB" w:rsidP="00871FD9">
            <w:pPr>
              <w:pStyle w:val="SymalTableBody"/>
              <w:spacing w:before="60" w:after="60"/>
              <w:rPr>
                <w:ins w:id="481" w:author="Damian Hagebols" w:date="2023-08-30T20:54:00Z"/>
                <w:sz w:val="14"/>
                <w:szCs w:val="14"/>
              </w:rPr>
            </w:pPr>
            <w:ins w:id="482" w:author="Damian Hagebols" w:date="2023-08-30T20:54:00Z">
              <w:r w:rsidRPr="009B4CFB">
                <w:rPr>
                  <w:sz w:val="14"/>
                  <w:szCs w:val="14"/>
                </w:rPr>
                <w:t xml:space="preserve">The pile test </w:t>
              </w:r>
              <w:r>
                <w:rPr>
                  <w:sz w:val="14"/>
                  <w:szCs w:val="14"/>
                </w:rPr>
                <w:t>has determined</w:t>
              </w:r>
              <w:r w:rsidRPr="009B4CFB">
                <w:rPr>
                  <w:sz w:val="14"/>
                  <w:szCs w:val="14"/>
                </w:rPr>
                <w:t xml:space="preserve"> the driving set for each pile group by correlating the driving system and </w:t>
              </w:r>
              <w:r w:rsidRPr="009B4CFB">
                <w:rPr>
                  <w:sz w:val="14"/>
                  <w:szCs w:val="14"/>
                </w:rPr>
                <w:lastRenderedPageBreak/>
                <w:t xml:space="preserve">design pile capacity.  All piles within that group </w:t>
              </w:r>
              <w:r>
                <w:rPr>
                  <w:sz w:val="14"/>
                  <w:szCs w:val="14"/>
                </w:rPr>
                <w:t>have been</w:t>
              </w:r>
              <w:r w:rsidRPr="009B4CFB">
                <w:rPr>
                  <w:sz w:val="14"/>
                  <w:szCs w:val="14"/>
                </w:rPr>
                <w:t xml:space="preserve"> driven to a set not exceeding the driving set as determined by the PDA test.</w:t>
              </w:r>
            </w:ins>
          </w:p>
          <w:p w14:paraId="61016B44" w14:textId="77777777" w:rsidR="00F23615" w:rsidRDefault="00F23615" w:rsidP="00871FD9">
            <w:pPr>
              <w:pStyle w:val="SymalTableBody"/>
              <w:spacing w:before="60" w:after="60"/>
              <w:rPr>
                <w:ins w:id="483" w:author="Damian Hagebols" w:date="2023-08-30T20:54:00Z"/>
                <w:sz w:val="14"/>
                <w:szCs w:val="14"/>
              </w:rPr>
            </w:pPr>
          </w:p>
          <w:p w14:paraId="71D58544" w14:textId="3EB04676" w:rsidR="00F23615" w:rsidRPr="00F23615" w:rsidRDefault="00F23615" w:rsidP="00F23615">
            <w:pPr>
              <w:pStyle w:val="SymalTableBody"/>
              <w:spacing w:before="60" w:after="60"/>
              <w:rPr>
                <w:ins w:id="484" w:author="Damian Hagebols" w:date="2023-08-30T20:54:00Z"/>
                <w:sz w:val="14"/>
                <w:szCs w:val="14"/>
              </w:rPr>
            </w:pPr>
            <w:ins w:id="485" w:author="Damian Hagebols" w:date="2023-08-30T20:54:00Z">
              <w:r w:rsidRPr="00F23615">
                <w:rPr>
                  <w:sz w:val="14"/>
                  <w:szCs w:val="14"/>
                </w:rPr>
                <w:t xml:space="preserve">An additional pile test </w:t>
              </w:r>
              <w:r>
                <w:rPr>
                  <w:sz w:val="14"/>
                  <w:szCs w:val="14"/>
                </w:rPr>
                <w:t>has been</w:t>
              </w:r>
              <w:r w:rsidRPr="00F23615">
                <w:rPr>
                  <w:sz w:val="14"/>
                  <w:szCs w:val="14"/>
                </w:rPr>
                <w:t xml:space="preserve"> conducted where the driving conditions are no longer represented by the initial pile test for that pile group.  Additional pile tests are required where:</w:t>
              </w:r>
            </w:ins>
          </w:p>
          <w:p w14:paraId="276671A6" w14:textId="1FB30FB5" w:rsidR="00F23615" w:rsidRPr="00F23615" w:rsidRDefault="00F23615">
            <w:pPr>
              <w:pStyle w:val="SymalTableBody"/>
              <w:numPr>
                <w:ilvl w:val="0"/>
                <w:numId w:val="38"/>
              </w:numPr>
              <w:spacing w:before="60" w:after="60"/>
              <w:ind w:left="214" w:hanging="214"/>
              <w:rPr>
                <w:ins w:id="486" w:author="Damian Hagebols" w:date="2023-08-30T20:54:00Z"/>
                <w:sz w:val="14"/>
                <w:szCs w:val="14"/>
              </w:rPr>
              <w:pPrChange w:id="487" w:author="Damian Hagebols" w:date="2023-08-30T20:55:00Z">
                <w:pPr>
                  <w:pStyle w:val="SymalTableBody"/>
                  <w:spacing w:before="60" w:after="60"/>
                </w:pPr>
              </w:pPrChange>
            </w:pPr>
            <w:ins w:id="488" w:author="Damian Hagebols" w:date="2023-08-30T20:55:00Z">
              <w:r>
                <w:rPr>
                  <w:sz w:val="14"/>
                  <w:szCs w:val="14"/>
                </w:rPr>
                <w:t>T</w:t>
              </w:r>
            </w:ins>
            <w:ins w:id="489" w:author="Damian Hagebols" w:date="2023-08-30T20:54:00Z">
              <w:r w:rsidRPr="00F23615">
                <w:rPr>
                  <w:sz w:val="14"/>
                  <w:szCs w:val="14"/>
                </w:rPr>
                <w:t>he design pile toe level of individual piles within a pile group is more than 2 metres, or</w:t>
              </w:r>
            </w:ins>
          </w:p>
          <w:p w14:paraId="2022AF2B" w14:textId="632AFAD8" w:rsidR="00F23615" w:rsidRPr="00F23615" w:rsidRDefault="00F23615">
            <w:pPr>
              <w:pStyle w:val="SymalTableBody"/>
              <w:numPr>
                <w:ilvl w:val="0"/>
                <w:numId w:val="38"/>
              </w:numPr>
              <w:spacing w:before="60" w:after="60"/>
              <w:ind w:left="214" w:hanging="214"/>
              <w:rPr>
                <w:ins w:id="490" w:author="Damian Hagebols" w:date="2023-08-30T20:54:00Z"/>
                <w:sz w:val="14"/>
                <w:szCs w:val="14"/>
              </w:rPr>
              <w:pPrChange w:id="491" w:author="Damian Hagebols" w:date="2023-08-30T20:55:00Z">
                <w:pPr>
                  <w:pStyle w:val="SymalTableBody"/>
                  <w:spacing w:before="60" w:after="60"/>
                </w:pPr>
              </w:pPrChange>
            </w:pPr>
            <w:ins w:id="492" w:author="Damian Hagebols" w:date="2023-08-30T20:55:00Z">
              <w:r>
                <w:rPr>
                  <w:sz w:val="14"/>
                  <w:szCs w:val="14"/>
                </w:rPr>
                <w:t>D</w:t>
              </w:r>
            </w:ins>
            <w:ins w:id="493" w:author="Damian Hagebols" w:date="2023-08-30T20:54:00Z">
              <w:r w:rsidRPr="00F23615">
                <w:rPr>
                  <w:sz w:val="14"/>
                  <w:szCs w:val="14"/>
                </w:rPr>
                <w:t>uring pile driving pile toe levels vary by more than 2 metres from the test pile, or</w:t>
              </w:r>
            </w:ins>
          </w:p>
          <w:p w14:paraId="61EE1D4A" w14:textId="0AACE85A" w:rsidR="00F23615" w:rsidRDefault="00F23615">
            <w:pPr>
              <w:pStyle w:val="SymalTableBody"/>
              <w:numPr>
                <w:ilvl w:val="0"/>
                <w:numId w:val="38"/>
              </w:numPr>
              <w:spacing w:before="60" w:after="60"/>
              <w:ind w:left="214" w:hanging="214"/>
              <w:rPr>
                <w:sz w:val="14"/>
                <w:szCs w:val="14"/>
              </w:rPr>
            </w:pPr>
            <w:ins w:id="494" w:author="Damian Hagebols" w:date="2023-08-30T20:55:00Z">
              <w:r>
                <w:rPr>
                  <w:sz w:val="14"/>
                  <w:szCs w:val="14"/>
                </w:rPr>
                <w:t>P</w:t>
              </w:r>
            </w:ins>
            <w:ins w:id="495" w:author="Damian Hagebols" w:date="2023-08-30T20:54:00Z">
              <w:r w:rsidRPr="00F23615">
                <w:rPr>
                  <w:sz w:val="14"/>
                  <w:szCs w:val="14"/>
                </w:rPr>
                <w:t>ile rake differs by more than 8 degrees from the test pile.</w:t>
              </w:r>
            </w:ins>
          </w:p>
          <w:p w14:paraId="1B6BCFB9" w14:textId="3112604A" w:rsidR="00D80EF0" w:rsidRDefault="00D80EF0" w:rsidP="00D80EF0">
            <w:pPr>
              <w:pStyle w:val="SymalTableBody"/>
              <w:numPr>
                <w:ilvl w:val="0"/>
                <w:numId w:val="38"/>
              </w:numPr>
              <w:spacing w:before="60" w:after="60"/>
              <w:ind w:left="214" w:hanging="214"/>
              <w:rPr>
                <w:ins w:id="496" w:author="Damian Hagebols" w:date="2023-08-30T20:53:00Z"/>
                <w:sz w:val="14"/>
                <w:szCs w:val="14"/>
              </w:rPr>
            </w:pPr>
            <w:r w:rsidRPr="00D80EF0">
              <w:rPr>
                <w:sz w:val="14"/>
                <w:szCs w:val="14"/>
              </w:rPr>
              <w:t>distance of any pile from the test pile did</w:t>
            </w:r>
            <w:r>
              <w:rPr>
                <w:sz w:val="14"/>
                <w:szCs w:val="14"/>
              </w:rPr>
              <w:t xml:space="preserve"> </w:t>
            </w:r>
            <w:r w:rsidRPr="00D80EF0">
              <w:rPr>
                <w:sz w:val="14"/>
                <w:szCs w:val="14"/>
              </w:rPr>
              <w:t>not exceed 20 metres.</w:t>
            </w:r>
          </w:p>
          <w:p w14:paraId="2FBCD8D5" w14:textId="051B4DDD" w:rsidR="00871FD9" w:rsidRPr="00D708FB" w:rsidRDefault="00871FD9">
            <w:pPr>
              <w:pStyle w:val="SymalTableBody"/>
              <w:spacing w:before="60" w:after="60"/>
              <w:rPr>
                <w:sz w:val="14"/>
                <w:szCs w:val="14"/>
              </w:rPr>
              <w:pPrChange w:id="497" w:author="Damian Hagebols" w:date="2023-08-30T20:53:00Z">
                <w:pPr>
                  <w:pStyle w:val="SymalTableBody"/>
                  <w:numPr>
                    <w:numId w:val="37"/>
                  </w:numPr>
                  <w:spacing w:before="60" w:after="60"/>
                  <w:ind w:left="720" w:hanging="360"/>
                </w:pPr>
              </w:pPrChange>
            </w:pPr>
          </w:p>
        </w:tc>
        <w:tc>
          <w:tcPr>
            <w:tcW w:w="379" w:type="pct"/>
            <w:tcBorders>
              <w:top w:val="single" w:sz="4" w:space="0" w:color="auto"/>
            </w:tcBorders>
            <w:shd w:val="clear" w:color="auto" w:fill="auto"/>
            <w:vAlign w:val="center"/>
            <w:tcPrChange w:id="498" w:author="Damian Hagebols" w:date="2023-08-30T20:47:00Z">
              <w:tcPr>
                <w:tcW w:w="379" w:type="pct"/>
                <w:gridSpan w:val="2"/>
                <w:tcBorders>
                  <w:top w:val="single" w:sz="4" w:space="0" w:color="auto"/>
                </w:tcBorders>
                <w:shd w:val="clear" w:color="auto" w:fill="auto"/>
                <w:vAlign w:val="center"/>
              </w:tcPr>
            </w:tcPrChange>
          </w:tcPr>
          <w:p w14:paraId="7AD73E0A" w14:textId="5D569994" w:rsidR="00B72C0C" w:rsidRPr="00E12D75" w:rsidRDefault="00B72C0C" w:rsidP="00B72C0C">
            <w:pPr>
              <w:pStyle w:val="SymalTableBody"/>
              <w:spacing w:before="20" w:after="20"/>
              <w:jc w:val="center"/>
              <w:rPr>
                <w:sz w:val="14"/>
                <w:szCs w:val="14"/>
              </w:rPr>
            </w:pPr>
            <w:r w:rsidRPr="00E12D75">
              <w:rPr>
                <w:sz w:val="14"/>
                <w:szCs w:val="14"/>
              </w:rPr>
              <w:lastRenderedPageBreak/>
              <w:t>Each Lot</w:t>
            </w:r>
          </w:p>
        </w:tc>
        <w:tc>
          <w:tcPr>
            <w:tcW w:w="254" w:type="pct"/>
            <w:tcBorders>
              <w:top w:val="single" w:sz="4" w:space="0" w:color="auto"/>
            </w:tcBorders>
            <w:shd w:val="clear" w:color="auto" w:fill="auto"/>
            <w:vAlign w:val="center"/>
            <w:tcPrChange w:id="499" w:author="Damian Hagebols" w:date="2023-08-30T20:47:00Z">
              <w:tcPr>
                <w:tcW w:w="254" w:type="pct"/>
                <w:gridSpan w:val="2"/>
                <w:tcBorders>
                  <w:top w:val="single" w:sz="4" w:space="0" w:color="auto"/>
                </w:tcBorders>
                <w:shd w:val="clear" w:color="auto" w:fill="auto"/>
                <w:vAlign w:val="center"/>
              </w:tcPr>
            </w:tcPrChange>
          </w:tcPr>
          <w:p w14:paraId="2E73FD98" w14:textId="5E4EA5BF" w:rsidR="00B72C0C" w:rsidRPr="00D708FB" w:rsidRDefault="00B72C0C" w:rsidP="00B72C0C">
            <w:pPr>
              <w:pStyle w:val="SymalTableBody"/>
              <w:spacing w:before="20" w:after="20"/>
              <w:jc w:val="center"/>
              <w:rPr>
                <w:sz w:val="14"/>
                <w:szCs w:val="14"/>
              </w:rPr>
            </w:pPr>
            <w:r w:rsidRPr="00D708FB">
              <w:rPr>
                <w:sz w:val="14"/>
                <w:szCs w:val="14"/>
              </w:rPr>
              <w:t>H</w:t>
            </w:r>
          </w:p>
        </w:tc>
        <w:tc>
          <w:tcPr>
            <w:tcW w:w="243" w:type="pct"/>
            <w:tcBorders>
              <w:top w:val="single" w:sz="4" w:space="0" w:color="auto"/>
            </w:tcBorders>
            <w:shd w:val="clear" w:color="auto" w:fill="auto"/>
            <w:vAlign w:val="center"/>
            <w:tcPrChange w:id="500" w:author="Damian Hagebols" w:date="2023-08-30T20:47:00Z">
              <w:tcPr>
                <w:tcW w:w="243" w:type="pct"/>
                <w:gridSpan w:val="2"/>
                <w:tcBorders>
                  <w:top w:val="single" w:sz="4" w:space="0" w:color="auto"/>
                </w:tcBorders>
                <w:shd w:val="clear" w:color="auto" w:fill="auto"/>
                <w:vAlign w:val="center"/>
              </w:tcPr>
            </w:tcPrChange>
          </w:tcPr>
          <w:p w14:paraId="32D482B7" w14:textId="0A396835" w:rsidR="00B72C0C" w:rsidRPr="00D708FB" w:rsidRDefault="00B72C0C" w:rsidP="00B72C0C">
            <w:pPr>
              <w:pStyle w:val="SymalTableBody"/>
              <w:spacing w:before="20" w:after="20"/>
              <w:jc w:val="center"/>
              <w:rPr>
                <w:sz w:val="14"/>
                <w:szCs w:val="14"/>
              </w:rPr>
            </w:pPr>
            <w:r w:rsidRPr="00D708FB">
              <w:rPr>
                <w:sz w:val="14"/>
                <w:szCs w:val="14"/>
              </w:rPr>
              <w:t>SE</w:t>
            </w:r>
          </w:p>
        </w:tc>
        <w:tc>
          <w:tcPr>
            <w:tcW w:w="244" w:type="pct"/>
            <w:tcBorders>
              <w:top w:val="single" w:sz="4" w:space="0" w:color="auto"/>
            </w:tcBorders>
            <w:shd w:val="clear" w:color="auto" w:fill="auto"/>
            <w:tcPrChange w:id="501" w:author="Damian Hagebols" w:date="2023-08-30T20:47:00Z">
              <w:tcPr>
                <w:tcW w:w="244" w:type="pct"/>
                <w:gridSpan w:val="2"/>
                <w:tcBorders>
                  <w:top w:val="single" w:sz="4" w:space="0" w:color="auto"/>
                </w:tcBorders>
                <w:shd w:val="clear" w:color="auto" w:fill="auto"/>
              </w:tcPr>
            </w:tcPrChange>
          </w:tcPr>
          <w:p w14:paraId="1DA77FCC" w14:textId="77777777" w:rsidR="00B72C0C" w:rsidRPr="00D708FB" w:rsidRDefault="00B72C0C" w:rsidP="00B72C0C">
            <w:pPr>
              <w:pStyle w:val="SymalTableBody"/>
              <w:spacing w:before="20" w:after="20"/>
              <w:jc w:val="center"/>
              <w:rPr>
                <w:sz w:val="14"/>
                <w:szCs w:val="14"/>
              </w:rPr>
            </w:pPr>
          </w:p>
        </w:tc>
        <w:tc>
          <w:tcPr>
            <w:tcW w:w="293" w:type="pct"/>
            <w:tcBorders>
              <w:top w:val="single" w:sz="4" w:space="0" w:color="auto"/>
            </w:tcBorders>
            <w:shd w:val="clear" w:color="auto" w:fill="auto"/>
            <w:vAlign w:val="center"/>
            <w:tcPrChange w:id="502" w:author="Damian Hagebols" w:date="2023-08-30T20:47:00Z">
              <w:tcPr>
                <w:tcW w:w="293" w:type="pct"/>
                <w:gridSpan w:val="2"/>
                <w:tcBorders>
                  <w:top w:val="single" w:sz="4" w:space="0" w:color="auto"/>
                </w:tcBorders>
                <w:shd w:val="clear" w:color="auto" w:fill="auto"/>
                <w:vAlign w:val="center"/>
              </w:tcPr>
            </w:tcPrChange>
          </w:tcPr>
          <w:p w14:paraId="3DDE7C5E" w14:textId="77777777" w:rsidR="00B72C0C" w:rsidRPr="00D708FB" w:rsidRDefault="00B72C0C" w:rsidP="00B72C0C">
            <w:pPr>
              <w:pStyle w:val="SymalTableBody"/>
              <w:spacing w:before="20" w:after="20"/>
              <w:jc w:val="center"/>
              <w:rPr>
                <w:sz w:val="14"/>
                <w:szCs w:val="14"/>
              </w:rPr>
            </w:pPr>
          </w:p>
        </w:tc>
        <w:tc>
          <w:tcPr>
            <w:tcW w:w="243" w:type="pct"/>
            <w:tcBorders>
              <w:top w:val="single" w:sz="4" w:space="0" w:color="auto"/>
            </w:tcBorders>
            <w:shd w:val="clear" w:color="auto" w:fill="auto"/>
            <w:tcPrChange w:id="503" w:author="Damian Hagebols" w:date="2023-08-30T20:47:00Z">
              <w:tcPr>
                <w:tcW w:w="243" w:type="pct"/>
                <w:gridSpan w:val="2"/>
                <w:tcBorders>
                  <w:top w:val="single" w:sz="4" w:space="0" w:color="auto"/>
                </w:tcBorders>
                <w:shd w:val="clear" w:color="auto" w:fill="auto"/>
              </w:tcPr>
            </w:tcPrChange>
          </w:tcPr>
          <w:p w14:paraId="1B55F206" w14:textId="77777777" w:rsidR="00B72C0C" w:rsidRPr="00D708FB" w:rsidRDefault="00B72C0C" w:rsidP="00B72C0C">
            <w:pPr>
              <w:pStyle w:val="SymalTableBody"/>
              <w:spacing w:before="20" w:after="20"/>
              <w:jc w:val="center"/>
              <w:rPr>
                <w:sz w:val="14"/>
                <w:szCs w:val="14"/>
              </w:rPr>
            </w:pPr>
          </w:p>
        </w:tc>
        <w:tc>
          <w:tcPr>
            <w:tcW w:w="569" w:type="pct"/>
            <w:tcBorders>
              <w:top w:val="single" w:sz="4" w:space="0" w:color="auto"/>
            </w:tcBorders>
            <w:shd w:val="clear" w:color="auto" w:fill="auto"/>
            <w:tcPrChange w:id="504" w:author="Damian Hagebols" w:date="2023-08-30T20:47:00Z">
              <w:tcPr>
                <w:tcW w:w="569" w:type="pct"/>
                <w:gridSpan w:val="2"/>
                <w:tcBorders>
                  <w:top w:val="single" w:sz="4" w:space="0" w:color="auto"/>
                </w:tcBorders>
                <w:shd w:val="clear" w:color="auto" w:fill="auto"/>
              </w:tcPr>
            </w:tcPrChange>
          </w:tcPr>
          <w:p w14:paraId="4B329BC8" w14:textId="77777777" w:rsidR="00B72C0C" w:rsidRPr="00D708FB" w:rsidRDefault="00B72C0C" w:rsidP="00B72C0C">
            <w:pPr>
              <w:pStyle w:val="SymalTableBody"/>
              <w:spacing w:before="20" w:after="20"/>
              <w:rPr>
                <w:rFonts w:asciiTheme="majorHAnsi" w:hAnsiTheme="majorHAnsi" w:cstheme="majorHAnsi"/>
                <w:bCs/>
                <w:color w:val="FF0000"/>
                <w:sz w:val="14"/>
                <w:szCs w:val="14"/>
              </w:rPr>
            </w:pPr>
          </w:p>
        </w:tc>
      </w:tr>
      <w:tr w:rsidR="00AB2540" w:rsidRPr="00741190" w14:paraId="175B9BCF" w14:textId="77777777" w:rsidTr="00740FDC">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Change w:id="505" w:author="Damian Hagebols" w:date="2023-08-30T20:44:00Z">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
          </w:tblPrExChange>
        </w:tblPrEx>
        <w:trPr>
          <w:trHeight w:val="227"/>
          <w:jc w:val="center"/>
          <w:trPrChange w:id="506" w:author="Damian Hagebols" w:date="2023-08-30T20:44:00Z">
            <w:trPr>
              <w:gridBefore w:val="1"/>
              <w:trHeight w:val="227"/>
              <w:jc w:val="center"/>
            </w:trPr>
          </w:trPrChange>
        </w:trPr>
        <w:tc>
          <w:tcPr>
            <w:tcW w:w="243" w:type="pct"/>
            <w:shd w:val="clear" w:color="auto" w:fill="auto"/>
            <w:vAlign w:val="center"/>
            <w:tcPrChange w:id="507" w:author="Damian Hagebols" w:date="2023-08-30T20:44:00Z">
              <w:tcPr>
                <w:tcW w:w="243" w:type="pct"/>
                <w:gridSpan w:val="2"/>
                <w:shd w:val="clear" w:color="auto" w:fill="auto"/>
                <w:vAlign w:val="center"/>
              </w:tcPr>
            </w:tcPrChange>
          </w:tcPr>
          <w:p w14:paraId="64220F42" w14:textId="3BED56CE" w:rsidR="00AB2540" w:rsidRPr="00DA6115" w:rsidRDefault="00AB2540" w:rsidP="00AB2540">
            <w:pPr>
              <w:pStyle w:val="SymalTableBody"/>
              <w:spacing w:before="20" w:after="20"/>
              <w:rPr>
                <w:sz w:val="14"/>
                <w:szCs w:val="14"/>
                <w:highlight w:val="yellow"/>
              </w:rPr>
            </w:pPr>
            <w:r w:rsidRPr="00DA6115">
              <w:rPr>
                <w:rFonts w:asciiTheme="majorHAnsi" w:hAnsiTheme="majorHAnsi" w:cstheme="majorHAnsi"/>
                <w:sz w:val="14"/>
                <w:szCs w:val="14"/>
              </w:rPr>
              <w:t>3.3</w:t>
            </w:r>
          </w:p>
        </w:tc>
        <w:tc>
          <w:tcPr>
            <w:tcW w:w="968" w:type="pct"/>
            <w:shd w:val="clear" w:color="auto" w:fill="auto"/>
            <w:vAlign w:val="center"/>
            <w:tcPrChange w:id="508" w:author="Damian Hagebols" w:date="2023-08-30T20:44:00Z">
              <w:tcPr>
                <w:tcW w:w="968" w:type="pct"/>
                <w:gridSpan w:val="2"/>
                <w:shd w:val="clear" w:color="auto" w:fill="auto"/>
                <w:vAlign w:val="center"/>
              </w:tcPr>
            </w:tcPrChange>
          </w:tcPr>
          <w:p w14:paraId="09B033D1" w14:textId="57C31BDC" w:rsidR="00AB2540" w:rsidRPr="00DA6115" w:rsidRDefault="00AB2540" w:rsidP="00AB2540">
            <w:pPr>
              <w:pStyle w:val="SymalTableBody"/>
              <w:spacing w:before="20" w:after="20"/>
              <w:rPr>
                <w:sz w:val="14"/>
                <w:szCs w:val="14"/>
              </w:rPr>
            </w:pPr>
            <w:r>
              <w:rPr>
                <w:sz w:val="14"/>
                <w:szCs w:val="14"/>
              </w:rPr>
              <w:t>Restrike Test</w:t>
            </w:r>
          </w:p>
        </w:tc>
        <w:tc>
          <w:tcPr>
            <w:tcW w:w="341" w:type="pct"/>
            <w:shd w:val="clear" w:color="auto" w:fill="auto"/>
            <w:vAlign w:val="center"/>
            <w:tcPrChange w:id="509" w:author="Damian Hagebols" w:date="2023-08-30T20:44:00Z">
              <w:tcPr>
                <w:tcW w:w="341" w:type="pct"/>
                <w:gridSpan w:val="2"/>
                <w:shd w:val="clear" w:color="auto" w:fill="auto"/>
                <w:vAlign w:val="center"/>
              </w:tcPr>
            </w:tcPrChange>
          </w:tcPr>
          <w:p w14:paraId="62724DCD" w14:textId="26AB529C" w:rsidR="00AB2540" w:rsidRDefault="00AB2540" w:rsidP="00AB2540">
            <w:pPr>
              <w:pStyle w:val="SymalTableBody"/>
              <w:spacing w:before="20" w:after="20"/>
              <w:jc w:val="center"/>
              <w:rPr>
                <w:sz w:val="14"/>
                <w:szCs w:val="14"/>
              </w:rPr>
            </w:pPr>
            <w:r>
              <w:rPr>
                <w:sz w:val="14"/>
                <w:szCs w:val="14"/>
              </w:rPr>
              <w:t xml:space="preserve">VR </w:t>
            </w:r>
            <w:del w:id="510" w:author="Damian Hagebols" w:date="2023-08-30T20:37:00Z">
              <w:r w:rsidDel="00C64A99">
                <w:rPr>
                  <w:sz w:val="14"/>
                  <w:szCs w:val="14"/>
                </w:rPr>
                <w:delText xml:space="preserve">Clause </w:delText>
              </w:r>
            </w:del>
            <w:r>
              <w:rPr>
                <w:sz w:val="14"/>
                <w:szCs w:val="14"/>
              </w:rPr>
              <w:t>605.0</w:t>
            </w:r>
            <w:r w:rsidR="002F1833">
              <w:rPr>
                <w:sz w:val="14"/>
                <w:szCs w:val="14"/>
              </w:rPr>
              <w:t>8</w:t>
            </w:r>
          </w:p>
          <w:p w14:paraId="47C08E6D" w14:textId="3BD01665" w:rsidR="00AB2540" w:rsidRPr="00DA6115" w:rsidRDefault="00AB2540" w:rsidP="00AB2540">
            <w:pPr>
              <w:pStyle w:val="SymalTableBody"/>
              <w:spacing w:before="20" w:after="20"/>
              <w:rPr>
                <w:sz w:val="14"/>
                <w:szCs w:val="14"/>
              </w:rPr>
            </w:pPr>
          </w:p>
        </w:tc>
        <w:tc>
          <w:tcPr>
            <w:tcW w:w="1223" w:type="pct"/>
            <w:shd w:val="clear" w:color="auto" w:fill="auto"/>
            <w:vAlign w:val="center"/>
            <w:tcPrChange w:id="511" w:author="Damian Hagebols" w:date="2023-08-30T20:44:00Z">
              <w:tcPr>
                <w:tcW w:w="1223" w:type="pct"/>
                <w:gridSpan w:val="2"/>
                <w:shd w:val="clear" w:color="auto" w:fill="auto"/>
                <w:vAlign w:val="center"/>
              </w:tcPr>
            </w:tcPrChange>
          </w:tcPr>
          <w:p w14:paraId="136C539E" w14:textId="4F9B6009" w:rsidR="00AB2540" w:rsidRDefault="0051584D" w:rsidP="00AB2540">
            <w:pPr>
              <w:pStyle w:val="SymalTableBody"/>
              <w:spacing w:before="60" w:after="60"/>
              <w:rPr>
                <w:ins w:id="512" w:author="Damian Hagebols" w:date="2023-08-30T20:44:00Z"/>
                <w:rFonts w:asciiTheme="majorHAnsi" w:eastAsia="Times New Roman" w:hAnsiTheme="majorHAnsi" w:cstheme="majorHAnsi"/>
                <w:sz w:val="14"/>
                <w:szCs w:val="14"/>
              </w:rPr>
            </w:pPr>
            <w:ins w:id="513" w:author="Damian Hagebols" w:date="2023-08-30T20:43:00Z">
              <w:r>
                <w:rPr>
                  <w:rFonts w:asciiTheme="majorHAnsi" w:eastAsia="Times New Roman" w:hAnsiTheme="majorHAnsi" w:cstheme="majorHAnsi"/>
                  <w:sz w:val="14"/>
                  <w:szCs w:val="14"/>
                </w:rPr>
                <w:t xml:space="preserve">If the ultimate load capacity has not been achieved at the specified level or at refusal, </w:t>
              </w:r>
            </w:ins>
            <w:del w:id="514" w:author="Damian Hagebols" w:date="2023-08-30T20:43:00Z">
              <w:r w:rsidR="00AB2540" w:rsidRPr="009D41EA" w:rsidDel="0051584D">
                <w:rPr>
                  <w:rFonts w:asciiTheme="majorHAnsi" w:eastAsia="Times New Roman" w:hAnsiTheme="majorHAnsi" w:cstheme="majorHAnsi"/>
                  <w:sz w:val="14"/>
                  <w:szCs w:val="14"/>
                </w:rPr>
                <w:delText>R</w:delText>
              </w:r>
            </w:del>
            <w:ins w:id="515" w:author="Damian Hagebols" w:date="2023-08-30T20:43:00Z">
              <w:r>
                <w:rPr>
                  <w:rFonts w:asciiTheme="majorHAnsi" w:eastAsia="Times New Roman" w:hAnsiTheme="majorHAnsi" w:cstheme="majorHAnsi"/>
                  <w:sz w:val="14"/>
                  <w:szCs w:val="14"/>
                </w:rPr>
                <w:t>r</w:t>
              </w:r>
            </w:ins>
            <w:r w:rsidR="00AB2540" w:rsidRPr="009D41EA">
              <w:rPr>
                <w:rFonts w:asciiTheme="majorHAnsi" w:eastAsia="Times New Roman" w:hAnsiTheme="majorHAnsi" w:cstheme="majorHAnsi"/>
                <w:sz w:val="14"/>
                <w:szCs w:val="14"/>
              </w:rPr>
              <w:t xml:space="preserve">estrike testing </w:t>
            </w:r>
            <w:del w:id="516" w:author="Damian Hagebols" w:date="2023-08-30T20:42:00Z">
              <w:r w:rsidR="00AB2540" w:rsidRPr="009D41EA" w:rsidDel="000C70FA">
                <w:rPr>
                  <w:rFonts w:asciiTheme="majorHAnsi" w:eastAsia="Times New Roman" w:hAnsiTheme="majorHAnsi" w:cstheme="majorHAnsi"/>
                  <w:sz w:val="14"/>
                  <w:szCs w:val="14"/>
                </w:rPr>
                <w:delText>shall be</w:delText>
              </w:r>
            </w:del>
            <w:ins w:id="517" w:author="Damian Hagebols" w:date="2023-08-30T20:42:00Z">
              <w:r w:rsidR="000C70FA">
                <w:rPr>
                  <w:rFonts w:asciiTheme="majorHAnsi" w:eastAsia="Times New Roman" w:hAnsiTheme="majorHAnsi" w:cstheme="majorHAnsi"/>
                  <w:sz w:val="14"/>
                  <w:szCs w:val="14"/>
                </w:rPr>
                <w:t>has not been</w:t>
              </w:r>
            </w:ins>
            <w:r w:rsidR="00AB2540" w:rsidRPr="009D41EA">
              <w:rPr>
                <w:rFonts w:asciiTheme="majorHAnsi" w:eastAsia="Times New Roman" w:hAnsiTheme="majorHAnsi" w:cstheme="majorHAnsi"/>
                <w:sz w:val="14"/>
                <w:szCs w:val="14"/>
              </w:rPr>
              <w:t xml:space="preserve"> conducted</w:t>
            </w:r>
            <w:del w:id="518" w:author="Damian Hagebols" w:date="2023-08-30T20:43:00Z">
              <w:r w:rsidR="00AB2540" w:rsidRPr="009D41EA" w:rsidDel="000C70FA">
                <w:rPr>
                  <w:rFonts w:asciiTheme="majorHAnsi" w:eastAsia="Times New Roman" w:hAnsiTheme="majorHAnsi" w:cstheme="majorHAnsi"/>
                  <w:sz w:val="14"/>
                  <w:szCs w:val="14"/>
                </w:rPr>
                <w:delText xml:space="preserve"> not</w:delText>
              </w:r>
            </w:del>
            <w:r w:rsidR="00AB2540" w:rsidRPr="009D41EA">
              <w:rPr>
                <w:rFonts w:asciiTheme="majorHAnsi" w:eastAsia="Times New Roman" w:hAnsiTheme="majorHAnsi" w:cstheme="majorHAnsi"/>
                <w:sz w:val="14"/>
                <w:szCs w:val="14"/>
              </w:rPr>
              <w:t xml:space="preserve"> less than 24 hours after initial driving.</w:t>
            </w:r>
          </w:p>
          <w:p w14:paraId="62F32FB9" w14:textId="77777777" w:rsidR="00740FDC" w:rsidRDefault="00740FDC" w:rsidP="00AB2540">
            <w:pPr>
              <w:pStyle w:val="SymalTableBody"/>
              <w:spacing w:before="60" w:after="60"/>
              <w:rPr>
                <w:ins w:id="519" w:author="Damian Hagebols" w:date="2023-08-30T20:44:00Z"/>
                <w:rFonts w:asciiTheme="majorHAnsi" w:eastAsia="Times New Roman" w:hAnsiTheme="majorHAnsi" w:cstheme="majorHAnsi"/>
                <w:sz w:val="14"/>
                <w:szCs w:val="14"/>
              </w:rPr>
            </w:pPr>
          </w:p>
          <w:p w14:paraId="29E3952F" w14:textId="35759382" w:rsidR="00740FDC" w:rsidRDefault="00740FDC" w:rsidP="00AB2540">
            <w:pPr>
              <w:pStyle w:val="SymalTableBody"/>
              <w:spacing w:before="60" w:after="60"/>
              <w:rPr>
                <w:rFonts w:asciiTheme="majorHAnsi" w:eastAsia="Times New Roman" w:hAnsiTheme="majorHAnsi" w:cstheme="majorHAnsi"/>
                <w:sz w:val="14"/>
                <w:szCs w:val="14"/>
              </w:rPr>
            </w:pPr>
            <w:ins w:id="520" w:author="Damian Hagebols" w:date="2023-08-30T20:44:00Z">
              <w:r>
                <w:rPr>
                  <w:rFonts w:asciiTheme="majorHAnsi" w:eastAsia="Times New Roman" w:hAnsiTheme="majorHAnsi" w:cstheme="majorHAnsi"/>
                  <w:sz w:val="14"/>
                  <w:szCs w:val="14"/>
                </w:rPr>
                <w:t>If directed by the Superintendent, the pile shall be driven until the specified ultimate load capacity is achieved.</w:t>
              </w:r>
            </w:ins>
          </w:p>
          <w:p w14:paraId="5AA97840" w14:textId="77777777" w:rsidR="00B72C0C" w:rsidRPr="009D41EA" w:rsidRDefault="00B72C0C" w:rsidP="00AB2540">
            <w:pPr>
              <w:pStyle w:val="SymalTableBody"/>
              <w:spacing w:before="60" w:after="60"/>
              <w:rPr>
                <w:rFonts w:asciiTheme="majorHAnsi" w:eastAsia="Times New Roman" w:hAnsiTheme="majorHAnsi" w:cstheme="majorHAnsi"/>
                <w:sz w:val="14"/>
                <w:szCs w:val="14"/>
              </w:rPr>
            </w:pPr>
          </w:p>
          <w:p w14:paraId="4124B999" w14:textId="7A459D49" w:rsidR="00AB2540" w:rsidRPr="00DA6115" w:rsidRDefault="00AB2540" w:rsidP="00AB2540">
            <w:pPr>
              <w:pStyle w:val="SymalTableBody"/>
              <w:spacing w:before="60" w:after="60"/>
              <w:rPr>
                <w:rFonts w:asciiTheme="majorHAnsi" w:eastAsia="Times New Roman" w:hAnsiTheme="majorHAnsi" w:cstheme="majorHAnsi"/>
                <w:sz w:val="14"/>
                <w:szCs w:val="14"/>
              </w:rPr>
            </w:pPr>
            <w:r w:rsidRPr="009D41EA">
              <w:rPr>
                <w:rFonts w:asciiTheme="majorHAnsi" w:eastAsia="Times New Roman" w:hAnsiTheme="majorHAnsi" w:cstheme="majorHAnsi"/>
                <w:sz w:val="14"/>
                <w:szCs w:val="14"/>
              </w:rPr>
              <w:t>Driving resistance must be equal to or greater than the pile test load shown on the drawings.</w:t>
            </w:r>
          </w:p>
        </w:tc>
        <w:tc>
          <w:tcPr>
            <w:tcW w:w="379" w:type="pct"/>
            <w:shd w:val="clear" w:color="auto" w:fill="auto"/>
            <w:vAlign w:val="center"/>
            <w:tcPrChange w:id="521" w:author="Damian Hagebols" w:date="2023-08-30T20:44:00Z">
              <w:tcPr>
                <w:tcW w:w="379" w:type="pct"/>
                <w:gridSpan w:val="2"/>
                <w:shd w:val="clear" w:color="auto" w:fill="auto"/>
              </w:tcPr>
            </w:tcPrChange>
          </w:tcPr>
          <w:p w14:paraId="38F0FFCB" w14:textId="57458072" w:rsidR="00AB2540" w:rsidRPr="00DA6115" w:rsidRDefault="00AB2540" w:rsidP="00740FDC">
            <w:pPr>
              <w:pStyle w:val="SymalTableBody"/>
              <w:spacing w:before="20" w:after="20"/>
              <w:jc w:val="center"/>
              <w:rPr>
                <w:sz w:val="14"/>
                <w:szCs w:val="14"/>
              </w:rPr>
            </w:pPr>
            <w:r w:rsidRPr="00D77257">
              <w:rPr>
                <w:sz w:val="14"/>
                <w:szCs w:val="14"/>
              </w:rPr>
              <w:t>Each Lot</w:t>
            </w:r>
          </w:p>
        </w:tc>
        <w:tc>
          <w:tcPr>
            <w:tcW w:w="254" w:type="pct"/>
            <w:shd w:val="clear" w:color="auto" w:fill="auto"/>
            <w:vAlign w:val="center"/>
            <w:tcPrChange w:id="522" w:author="Damian Hagebols" w:date="2023-08-30T20:44:00Z">
              <w:tcPr>
                <w:tcW w:w="254" w:type="pct"/>
                <w:gridSpan w:val="2"/>
                <w:shd w:val="clear" w:color="auto" w:fill="auto"/>
                <w:vAlign w:val="center"/>
              </w:tcPr>
            </w:tcPrChange>
          </w:tcPr>
          <w:p w14:paraId="1091E717" w14:textId="3E44D4A3" w:rsidR="00AB2540" w:rsidRPr="00DA6115" w:rsidRDefault="00AB2540" w:rsidP="00AB2540">
            <w:pPr>
              <w:pStyle w:val="SymalTableBody"/>
              <w:spacing w:before="20" w:after="20"/>
              <w:jc w:val="center"/>
              <w:rPr>
                <w:sz w:val="14"/>
                <w:szCs w:val="14"/>
              </w:rPr>
            </w:pPr>
            <w:r w:rsidRPr="00B42F19">
              <w:rPr>
                <w:sz w:val="14"/>
                <w:szCs w:val="14"/>
              </w:rPr>
              <w:t>R</w:t>
            </w:r>
          </w:p>
        </w:tc>
        <w:tc>
          <w:tcPr>
            <w:tcW w:w="243" w:type="pct"/>
            <w:shd w:val="clear" w:color="auto" w:fill="auto"/>
            <w:vAlign w:val="center"/>
            <w:tcPrChange w:id="523" w:author="Damian Hagebols" w:date="2023-08-30T20:44:00Z">
              <w:tcPr>
                <w:tcW w:w="243" w:type="pct"/>
                <w:gridSpan w:val="2"/>
                <w:shd w:val="clear" w:color="auto" w:fill="auto"/>
                <w:vAlign w:val="center"/>
              </w:tcPr>
            </w:tcPrChange>
          </w:tcPr>
          <w:p w14:paraId="485B16C0" w14:textId="719E4728" w:rsidR="00AB2540" w:rsidRPr="00DA6115" w:rsidRDefault="00AB2540" w:rsidP="00AB2540">
            <w:pPr>
              <w:pStyle w:val="SymalTableBody"/>
              <w:spacing w:before="20" w:after="20"/>
              <w:jc w:val="center"/>
              <w:rPr>
                <w:sz w:val="14"/>
                <w:szCs w:val="14"/>
              </w:rPr>
            </w:pPr>
            <w:r w:rsidRPr="00B42F19">
              <w:rPr>
                <w:sz w:val="14"/>
                <w:szCs w:val="14"/>
              </w:rPr>
              <w:t>S</w:t>
            </w:r>
            <w:r>
              <w:rPr>
                <w:sz w:val="14"/>
                <w:szCs w:val="14"/>
              </w:rPr>
              <w:t>E</w:t>
            </w:r>
          </w:p>
        </w:tc>
        <w:tc>
          <w:tcPr>
            <w:tcW w:w="244" w:type="pct"/>
            <w:shd w:val="clear" w:color="auto" w:fill="auto"/>
            <w:tcPrChange w:id="524" w:author="Damian Hagebols" w:date="2023-08-30T20:44:00Z">
              <w:tcPr>
                <w:tcW w:w="244" w:type="pct"/>
                <w:gridSpan w:val="2"/>
                <w:shd w:val="clear" w:color="auto" w:fill="auto"/>
              </w:tcPr>
            </w:tcPrChange>
          </w:tcPr>
          <w:p w14:paraId="6984A2D5" w14:textId="77777777" w:rsidR="00AB2540" w:rsidRPr="00DA6115" w:rsidRDefault="00AB2540" w:rsidP="00AB2540">
            <w:pPr>
              <w:pStyle w:val="SymalTableBody"/>
              <w:spacing w:before="20" w:after="20"/>
              <w:jc w:val="center"/>
              <w:rPr>
                <w:sz w:val="14"/>
                <w:szCs w:val="14"/>
              </w:rPr>
            </w:pPr>
          </w:p>
        </w:tc>
        <w:tc>
          <w:tcPr>
            <w:tcW w:w="293" w:type="pct"/>
            <w:shd w:val="clear" w:color="auto" w:fill="auto"/>
            <w:vAlign w:val="center"/>
            <w:tcPrChange w:id="525" w:author="Damian Hagebols" w:date="2023-08-30T20:44:00Z">
              <w:tcPr>
                <w:tcW w:w="293" w:type="pct"/>
                <w:gridSpan w:val="2"/>
                <w:shd w:val="clear" w:color="auto" w:fill="auto"/>
                <w:vAlign w:val="center"/>
              </w:tcPr>
            </w:tcPrChange>
          </w:tcPr>
          <w:p w14:paraId="2067B27A" w14:textId="2CE05CC9" w:rsidR="00AB2540" w:rsidRPr="00DA6115" w:rsidRDefault="00AB2540" w:rsidP="00AB2540">
            <w:pPr>
              <w:pStyle w:val="SymalTableBody"/>
              <w:spacing w:before="20" w:after="20"/>
              <w:jc w:val="center"/>
              <w:rPr>
                <w:sz w:val="14"/>
                <w:szCs w:val="14"/>
              </w:rPr>
            </w:pPr>
          </w:p>
        </w:tc>
        <w:tc>
          <w:tcPr>
            <w:tcW w:w="243" w:type="pct"/>
            <w:shd w:val="clear" w:color="auto" w:fill="auto"/>
            <w:tcPrChange w:id="526" w:author="Damian Hagebols" w:date="2023-08-30T20:44:00Z">
              <w:tcPr>
                <w:tcW w:w="243" w:type="pct"/>
                <w:gridSpan w:val="2"/>
                <w:shd w:val="clear" w:color="auto" w:fill="auto"/>
              </w:tcPr>
            </w:tcPrChange>
          </w:tcPr>
          <w:p w14:paraId="4536B7C7" w14:textId="77777777" w:rsidR="00AB2540" w:rsidRPr="00DA6115" w:rsidRDefault="00AB2540" w:rsidP="00AB2540">
            <w:pPr>
              <w:pStyle w:val="SymalTableBody"/>
              <w:spacing w:before="20" w:after="20"/>
              <w:jc w:val="center"/>
              <w:rPr>
                <w:sz w:val="14"/>
                <w:szCs w:val="14"/>
              </w:rPr>
            </w:pPr>
          </w:p>
        </w:tc>
        <w:tc>
          <w:tcPr>
            <w:tcW w:w="569" w:type="pct"/>
            <w:shd w:val="clear" w:color="auto" w:fill="auto"/>
            <w:tcPrChange w:id="527" w:author="Damian Hagebols" w:date="2023-08-30T20:44:00Z">
              <w:tcPr>
                <w:tcW w:w="569" w:type="pct"/>
                <w:gridSpan w:val="2"/>
                <w:shd w:val="clear" w:color="auto" w:fill="auto"/>
              </w:tcPr>
            </w:tcPrChange>
          </w:tcPr>
          <w:p w14:paraId="5F3535BE" w14:textId="77777777" w:rsidR="00AB2540" w:rsidRPr="00DA6115" w:rsidRDefault="00AB2540" w:rsidP="00AB2540">
            <w:pPr>
              <w:pStyle w:val="SymalTableBody"/>
              <w:spacing w:before="20" w:after="20"/>
              <w:rPr>
                <w:sz w:val="14"/>
                <w:szCs w:val="14"/>
              </w:rPr>
            </w:pPr>
          </w:p>
        </w:tc>
      </w:tr>
      <w:tr w:rsidR="00AB2540" w:rsidRPr="00741190" w14:paraId="08174F19" w14:textId="77777777" w:rsidTr="004C061A">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Change w:id="528" w:author="Damian Hagebols" w:date="2023-08-30T20:56:00Z">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
          </w:tblPrExChange>
        </w:tblPrEx>
        <w:trPr>
          <w:trHeight w:val="227"/>
          <w:jc w:val="center"/>
          <w:trPrChange w:id="529" w:author="Damian Hagebols" w:date="2023-08-30T20:56:00Z">
            <w:trPr>
              <w:gridBefore w:val="1"/>
              <w:trHeight w:val="227"/>
              <w:jc w:val="center"/>
            </w:trPr>
          </w:trPrChange>
        </w:trPr>
        <w:tc>
          <w:tcPr>
            <w:tcW w:w="243" w:type="pct"/>
            <w:shd w:val="clear" w:color="auto" w:fill="auto"/>
            <w:vAlign w:val="center"/>
            <w:tcPrChange w:id="530" w:author="Damian Hagebols" w:date="2023-08-30T20:56:00Z">
              <w:tcPr>
                <w:tcW w:w="243" w:type="pct"/>
                <w:gridSpan w:val="2"/>
                <w:shd w:val="clear" w:color="auto" w:fill="auto"/>
                <w:vAlign w:val="center"/>
              </w:tcPr>
            </w:tcPrChange>
          </w:tcPr>
          <w:p w14:paraId="30750940" w14:textId="3F488209" w:rsidR="00AB2540" w:rsidRPr="00DA6115" w:rsidRDefault="00AB2540" w:rsidP="00AB2540">
            <w:pPr>
              <w:pStyle w:val="SymalTableBody"/>
              <w:spacing w:before="20" w:after="20"/>
              <w:rPr>
                <w:sz w:val="14"/>
                <w:szCs w:val="14"/>
                <w:highlight w:val="yellow"/>
              </w:rPr>
            </w:pPr>
            <w:r w:rsidRPr="00DA6115">
              <w:rPr>
                <w:rFonts w:asciiTheme="majorHAnsi" w:hAnsiTheme="majorHAnsi" w:cstheme="majorHAnsi"/>
                <w:sz w:val="14"/>
                <w:szCs w:val="14"/>
              </w:rPr>
              <w:t>3.4</w:t>
            </w:r>
          </w:p>
        </w:tc>
        <w:tc>
          <w:tcPr>
            <w:tcW w:w="968" w:type="pct"/>
            <w:shd w:val="clear" w:color="auto" w:fill="auto"/>
            <w:vAlign w:val="center"/>
            <w:tcPrChange w:id="531" w:author="Damian Hagebols" w:date="2023-08-30T20:56:00Z">
              <w:tcPr>
                <w:tcW w:w="968" w:type="pct"/>
                <w:gridSpan w:val="2"/>
                <w:shd w:val="clear" w:color="auto" w:fill="auto"/>
                <w:vAlign w:val="center"/>
              </w:tcPr>
            </w:tcPrChange>
          </w:tcPr>
          <w:p w14:paraId="14F0A6CE" w14:textId="7937D910" w:rsidR="00AB2540" w:rsidRPr="00DA6115" w:rsidRDefault="00AB2540" w:rsidP="00AB2540">
            <w:pPr>
              <w:pStyle w:val="SymalTableBody"/>
              <w:spacing w:before="20" w:after="20"/>
              <w:rPr>
                <w:sz w:val="14"/>
                <w:szCs w:val="14"/>
              </w:rPr>
            </w:pPr>
            <w:r>
              <w:rPr>
                <w:sz w:val="14"/>
                <w:szCs w:val="14"/>
              </w:rPr>
              <w:t>Defective Piles</w:t>
            </w:r>
          </w:p>
        </w:tc>
        <w:tc>
          <w:tcPr>
            <w:tcW w:w="341" w:type="pct"/>
            <w:shd w:val="clear" w:color="auto" w:fill="auto"/>
            <w:vAlign w:val="center"/>
            <w:tcPrChange w:id="532" w:author="Damian Hagebols" w:date="2023-08-30T20:56:00Z">
              <w:tcPr>
                <w:tcW w:w="341" w:type="pct"/>
                <w:gridSpan w:val="2"/>
                <w:shd w:val="clear" w:color="auto" w:fill="auto"/>
                <w:vAlign w:val="center"/>
              </w:tcPr>
            </w:tcPrChange>
          </w:tcPr>
          <w:p w14:paraId="2AB52338" w14:textId="16C8B9CE" w:rsidR="00AB2540" w:rsidRDefault="00AB2540" w:rsidP="00AB2540">
            <w:pPr>
              <w:pStyle w:val="SymalTableBody"/>
              <w:spacing w:before="20" w:after="20"/>
              <w:jc w:val="center"/>
              <w:rPr>
                <w:sz w:val="14"/>
                <w:szCs w:val="14"/>
              </w:rPr>
            </w:pPr>
            <w:r>
              <w:rPr>
                <w:sz w:val="14"/>
                <w:szCs w:val="14"/>
              </w:rPr>
              <w:t>VR</w:t>
            </w:r>
            <w:del w:id="533" w:author="Damian Hagebols" w:date="2023-08-30T20:37:00Z">
              <w:r w:rsidDel="00C64A99">
                <w:rPr>
                  <w:sz w:val="14"/>
                  <w:szCs w:val="14"/>
                </w:rPr>
                <w:delText xml:space="preserve"> Clause</w:delText>
              </w:r>
            </w:del>
            <w:r>
              <w:rPr>
                <w:sz w:val="14"/>
                <w:szCs w:val="14"/>
              </w:rPr>
              <w:t xml:space="preserve"> 605.</w:t>
            </w:r>
            <w:r w:rsidR="002D7F9C">
              <w:rPr>
                <w:sz w:val="14"/>
                <w:szCs w:val="14"/>
              </w:rPr>
              <w:t>13</w:t>
            </w:r>
          </w:p>
          <w:p w14:paraId="6F3BFC68" w14:textId="1E59BA78" w:rsidR="00AB2540" w:rsidRPr="00DA6115" w:rsidRDefault="00AB2540" w:rsidP="00AB2540">
            <w:pPr>
              <w:pStyle w:val="SymalTableBody"/>
              <w:spacing w:before="20" w:after="20"/>
              <w:rPr>
                <w:sz w:val="14"/>
                <w:szCs w:val="14"/>
              </w:rPr>
            </w:pPr>
          </w:p>
        </w:tc>
        <w:tc>
          <w:tcPr>
            <w:tcW w:w="1223" w:type="pct"/>
            <w:shd w:val="clear" w:color="auto" w:fill="auto"/>
            <w:vAlign w:val="center"/>
            <w:tcPrChange w:id="534" w:author="Damian Hagebols" w:date="2023-08-30T20:56:00Z">
              <w:tcPr>
                <w:tcW w:w="1223" w:type="pct"/>
                <w:gridSpan w:val="2"/>
                <w:shd w:val="clear" w:color="auto" w:fill="auto"/>
                <w:vAlign w:val="center"/>
              </w:tcPr>
            </w:tcPrChange>
          </w:tcPr>
          <w:p w14:paraId="6B4F1E3C" w14:textId="74192359" w:rsidR="00AB2540" w:rsidRPr="00DA6115" w:rsidRDefault="00AB2540" w:rsidP="00B72C0C">
            <w:pPr>
              <w:pStyle w:val="SymalTableBody"/>
              <w:spacing w:before="60" w:after="60" w:line="276" w:lineRule="auto"/>
              <w:jc w:val="both"/>
              <w:rPr>
                <w:rFonts w:asciiTheme="majorHAnsi" w:eastAsia="Times New Roman" w:hAnsiTheme="majorHAnsi" w:cstheme="majorHAnsi"/>
                <w:sz w:val="14"/>
                <w:szCs w:val="14"/>
              </w:rPr>
            </w:pPr>
            <w:r w:rsidRPr="00F40699">
              <w:rPr>
                <w:rFonts w:asciiTheme="majorHAnsi" w:eastAsia="Times New Roman" w:hAnsiTheme="majorHAnsi" w:cstheme="majorHAnsi"/>
                <w:sz w:val="14"/>
                <w:szCs w:val="14"/>
              </w:rPr>
              <w:t>Where a pile exceeds the specified tolerances, is damaged or is otherwise defective, the strength, serviceability and durability of the pile shall be reappraised and where found to be unsatisfactory the pile shall be repaired, downgraded or replaced with one or more supplementary piles subject to the approval of the Superintendent.</w:t>
            </w:r>
          </w:p>
        </w:tc>
        <w:tc>
          <w:tcPr>
            <w:tcW w:w="379" w:type="pct"/>
            <w:shd w:val="clear" w:color="auto" w:fill="auto"/>
            <w:vAlign w:val="center"/>
            <w:tcPrChange w:id="535" w:author="Damian Hagebols" w:date="2023-08-30T20:56:00Z">
              <w:tcPr>
                <w:tcW w:w="379" w:type="pct"/>
                <w:gridSpan w:val="2"/>
                <w:shd w:val="clear" w:color="auto" w:fill="auto"/>
              </w:tcPr>
            </w:tcPrChange>
          </w:tcPr>
          <w:p w14:paraId="5547D8C2" w14:textId="205D6DC2" w:rsidR="00AB2540" w:rsidRPr="00DA6115" w:rsidRDefault="00AB2540" w:rsidP="004C061A">
            <w:pPr>
              <w:pStyle w:val="SymalTableBody"/>
              <w:spacing w:before="20" w:after="20"/>
              <w:jc w:val="center"/>
              <w:rPr>
                <w:sz w:val="14"/>
                <w:szCs w:val="14"/>
              </w:rPr>
            </w:pPr>
            <w:r w:rsidRPr="00D77257">
              <w:rPr>
                <w:sz w:val="14"/>
                <w:szCs w:val="14"/>
              </w:rPr>
              <w:t>Each Lot</w:t>
            </w:r>
          </w:p>
        </w:tc>
        <w:tc>
          <w:tcPr>
            <w:tcW w:w="254" w:type="pct"/>
            <w:shd w:val="clear" w:color="auto" w:fill="auto"/>
            <w:vAlign w:val="center"/>
            <w:tcPrChange w:id="536" w:author="Damian Hagebols" w:date="2023-08-30T20:56:00Z">
              <w:tcPr>
                <w:tcW w:w="254" w:type="pct"/>
                <w:gridSpan w:val="2"/>
                <w:shd w:val="clear" w:color="auto" w:fill="auto"/>
                <w:vAlign w:val="center"/>
              </w:tcPr>
            </w:tcPrChange>
          </w:tcPr>
          <w:p w14:paraId="40537925" w14:textId="601CB07B" w:rsidR="00AB2540" w:rsidRPr="00DA6115" w:rsidRDefault="00AB2540" w:rsidP="00AB2540">
            <w:pPr>
              <w:pStyle w:val="SymalTableBody"/>
              <w:spacing w:before="20" w:after="20"/>
              <w:jc w:val="center"/>
              <w:rPr>
                <w:sz w:val="14"/>
                <w:szCs w:val="14"/>
              </w:rPr>
            </w:pPr>
            <w:r w:rsidRPr="00B42F19">
              <w:rPr>
                <w:sz w:val="14"/>
                <w:szCs w:val="14"/>
              </w:rPr>
              <w:t>R</w:t>
            </w:r>
          </w:p>
        </w:tc>
        <w:tc>
          <w:tcPr>
            <w:tcW w:w="243" w:type="pct"/>
            <w:shd w:val="clear" w:color="auto" w:fill="auto"/>
            <w:vAlign w:val="center"/>
            <w:tcPrChange w:id="537" w:author="Damian Hagebols" w:date="2023-08-30T20:56:00Z">
              <w:tcPr>
                <w:tcW w:w="243" w:type="pct"/>
                <w:gridSpan w:val="2"/>
                <w:shd w:val="clear" w:color="auto" w:fill="auto"/>
                <w:vAlign w:val="center"/>
              </w:tcPr>
            </w:tcPrChange>
          </w:tcPr>
          <w:p w14:paraId="5D5B6525" w14:textId="47AB4EB4" w:rsidR="00AB2540" w:rsidRPr="00DA6115" w:rsidRDefault="00AB2540" w:rsidP="00AB2540">
            <w:pPr>
              <w:pStyle w:val="SymalTableBody"/>
              <w:spacing w:before="20" w:after="20"/>
              <w:jc w:val="center"/>
              <w:rPr>
                <w:sz w:val="14"/>
                <w:szCs w:val="14"/>
              </w:rPr>
            </w:pPr>
            <w:r w:rsidRPr="00B42F19">
              <w:rPr>
                <w:sz w:val="14"/>
                <w:szCs w:val="14"/>
              </w:rPr>
              <w:t>S</w:t>
            </w:r>
            <w:r>
              <w:rPr>
                <w:sz w:val="14"/>
                <w:szCs w:val="14"/>
              </w:rPr>
              <w:t>E</w:t>
            </w:r>
          </w:p>
        </w:tc>
        <w:tc>
          <w:tcPr>
            <w:tcW w:w="244" w:type="pct"/>
            <w:shd w:val="clear" w:color="auto" w:fill="auto"/>
            <w:tcPrChange w:id="538" w:author="Damian Hagebols" w:date="2023-08-30T20:56:00Z">
              <w:tcPr>
                <w:tcW w:w="244" w:type="pct"/>
                <w:gridSpan w:val="2"/>
                <w:shd w:val="clear" w:color="auto" w:fill="auto"/>
              </w:tcPr>
            </w:tcPrChange>
          </w:tcPr>
          <w:p w14:paraId="16441B14" w14:textId="77777777" w:rsidR="00AB2540" w:rsidRPr="00DA6115" w:rsidRDefault="00AB2540" w:rsidP="00AB2540">
            <w:pPr>
              <w:pStyle w:val="SymalTableBody"/>
              <w:spacing w:before="20" w:after="20"/>
              <w:jc w:val="center"/>
              <w:rPr>
                <w:sz w:val="14"/>
                <w:szCs w:val="14"/>
              </w:rPr>
            </w:pPr>
          </w:p>
        </w:tc>
        <w:tc>
          <w:tcPr>
            <w:tcW w:w="293" w:type="pct"/>
            <w:shd w:val="clear" w:color="auto" w:fill="auto"/>
            <w:tcPrChange w:id="539" w:author="Damian Hagebols" w:date="2023-08-30T20:56:00Z">
              <w:tcPr>
                <w:tcW w:w="293" w:type="pct"/>
                <w:gridSpan w:val="2"/>
                <w:shd w:val="clear" w:color="auto" w:fill="auto"/>
              </w:tcPr>
            </w:tcPrChange>
          </w:tcPr>
          <w:p w14:paraId="4DCF918D" w14:textId="77777777" w:rsidR="00AB2540" w:rsidRPr="00DA6115" w:rsidRDefault="00AB2540" w:rsidP="00AB2540">
            <w:pPr>
              <w:pStyle w:val="SymalTableBody"/>
              <w:spacing w:before="20" w:after="20"/>
              <w:jc w:val="center"/>
              <w:rPr>
                <w:sz w:val="14"/>
                <w:szCs w:val="14"/>
              </w:rPr>
            </w:pPr>
          </w:p>
        </w:tc>
        <w:tc>
          <w:tcPr>
            <w:tcW w:w="243" w:type="pct"/>
            <w:shd w:val="clear" w:color="auto" w:fill="auto"/>
            <w:tcPrChange w:id="540" w:author="Damian Hagebols" w:date="2023-08-30T20:56:00Z">
              <w:tcPr>
                <w:tcW w:w="243" w:type="pct"/>
                <w:gridSpan w:val="2"/>
                <w:shd w:val="clear" w:color="auto" w:fill="auto"/>
              </w:tcPr>
            </w:tcPrChange>
          </w:tcPr>
          <w:p w14:paraId="2F0FAC69" w14:textId="77777777" w:rsidR="00AB2540" w:rsidRPr="00DA6115" w:rsidRDefault="00AB2540" w:rsidP="00AB2540">
            <w:pPr>
              <w:pStyle w:val="SymalTableBody"/>
              <w:spacing w:before="20" w:after="20"/>
              <w:jc w:val="center"/>
              <w:rPr>
                <w:sz w:val="14"/>
                <w:szCs w:val="14"/>
              </w:rPr>
            </w:pPr>
          </w:p>
        </w:tc>
        <w:tc>
          <w:tcPr>
            <w:tcW w:w="569" w:type="pct"/>
            <w:shd w:val="clear" w:color="auto" w:fill="auto"/>
            <w:tcPrChange w:id="541" w:author="Damian Hagebols" w:date="2023-08-30T20:56:00Z">
              <w:tcPr>
                <w:tcW w:w="569" w:type="pct"/>
                <w:gridSpan w:val="2"/>
                <w:shd w:val="clear" w:color="auto" w:fill="auto"/>
              </w:tcPr>
            </w:tcPrChange>
          </w:tcPr>
          <w:p w14:paraId="0755F7FD" w14:textId="77777777" w:rsidR="00AB2540" w:rsidRPr="00DA6115" w:rsidRDefault="00AB2540" w:rsidP="00AB2540">
            <w:pPr>
              <w:pStyle w:val="SymalTableBody"/>
              <w:spacing w:before="20" w:after="20"/>
              <w:rPr>
                <w:sz w:val="14"/>
                <w:szCs w:val="14"/>
              </w:rPr>
            </w:pPr>
          </w:p>
        </w:tc>
      </w:tr>
      <w:tr w:rsidR="004C061A" w:rsidRPr="00741190" w14:paraId="795CF10F" w14:textId="77777777" w:rsidTr="003170F9">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Change w:id="542" w:author="Damian Hagebols" w:date="2023-08-30T20:56:00Z">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
          </w:tblPrExChange>
        </w:tblPrEx>
        <w:trPr>
          <w:trHeight w:val="227"/>
          <w:jc w:val="center"/>
          <w:ins w:id="543" w:author="Damian Hagebols" w:date="2023-08-30T20:56:00Z"/>
          <w:trPrChange w:id="544" w:author="Damian Hagebols" w:date="2023-08-30T20:56:00Z">
            <w:trPr>
              <w:trHeight w:val="227"/>
              <w:jc w:val="center"/>
            </w:trPr>
          </w:trPrChange>
        </w:trPr>
        <w:tc>
          <w:tcPr>
            <w:tcW w:w="243" w:type="pct"/>
            <w:shd w:val="clear" w:color="auto" w:fill="auto"/>
            <w:vAlign w:val="center"/>
            <w:tcPrChange w:id="545" w:author="Damian Hagebols" w:date="2023-08-30T20:56:00Z">
              <w:tcPr>
                <w:tcW w:w="243" w:type="pct"/>
                <w:shd w:val="clear" w:color="auto" w:fill="auto"/>
                <w:vAlign w:val="center"/>
              </w:tcPr>
            </w:tcPrChange>
          </w:tcPr>
          <w:p w14:paraId="5EA42B17" w14:textId="3946275C" w:rsidR="004C061A" w:rsidRPr="00DA6115" w:rsidRDefault="004C061A" w:rsidP="004C061A">
            <w:pPr>
              <w:pStyle w:val="SymalTableBody"/>
              <w:spacing w:before="20" w:after="20"/>
              <w:rPr>
                <w:ins w:id="546" w:author="Damian Hagebols" w:date="2023-08-30T20:56:00Z"/>
                <w:rFonts w:asciiTheme="majorHAnsi" w:hAnsiTheme="majorHAnsi" w:cstheme="majorHAnsi"/>
                <w:sz w:val="14"/>
                <w:szCs w:val="14"/>
              </w:rPr>
            </w:pPr>
            <w:ins w:id="547" w:author="Damian Hagebols" w:date="2023-08-30T20:56:00Z">
              <w:r>
                <w:rPr>
                  <w:rFonts w:asciiTheme="majorHAnsi" w:hAnsiTheme="majorHAnsi" w:cstheme="majorHAnsi"/>
                  <w:sz w:val="14"/>
                  <w:szCs w:val="14"/>
                </w:rPr>
                <w:t>3.5</w:t>
              </w:r>
            </w:ins>
          </w:p>
        </w:tc>
        <w:tc>
          <w:tcPr>
            <w:tcW w:w="968" w:type="pct"/>
            <w:shd w:val="clear" w:color="auto" w:fill="auto"/>
            <w:vAlign w:val="center"/>
            <w:tcPrChange w:id="548" w:author="Damian Hagebols" w:date="2023-08-30T20:56:00Z">
              <w:tcPr>
                <w:tcW w:w="968" w:type="pct"/>
                <w:shd w:val="clear" w:color="auto" w:fill="auto"/>
                <w:vAlign w:val="center"/>
              </w:tcPr>
            </w:tcPrChange>
          </w:tcPr>
          <w:p w14:paraId="5B15EAF8" w14:textId="3357A851" w:rsidR="004C061A" w:rsidRDefault="004C061A" w:rsidP="004C061A">
            <w:pPr>
              <w:pStyle w:val="SymalTableBody"/>
              <w:spacing w:before="20" w:after="20"/>
              <w:rPr>
                <w:ins w:id="549" w:author="Damian Hagebols" w:date="2023-08-30T20:56:00Z"/>
                <w:sz w:val="14"/>
                <w:szCs w:val="14"/>
              </w:rPr>
            </w:pPr>
            <w:ins w:id="550" w:author="Damian Hagebols" w:date="2023-08-30T20:56:00Z">
              <w:r>
                <w:rPr>
                  <w:sz w:val="14"/>
                  <w:szCs w:val="14"/>
                </w:rPr>
                <w:t>Joint location</w:t>
              </w:r>
            </w:ins>
          </w:p>
        </w:tc>
        <w:tc>
          <w:tcPr>
            <w:tcW w:w="341" w:type="pct"/>
            <w:shd w:val="clear" w:color="auto" w:fill="auto"/>
            <w:vAlign w:val="center"/>
            <w:tcPrChange w:id="551" w:author="Damian Hagebols" w:date="2023-08-30T20:56:00Z">
              <w:tcPr>
                <w:tcW w:w="341" w:type="pct"/>
                <w:shd w:val="clear" w:color="auto" w:fill="auto"/>
                <w:vAlign w:val="center"/>
              </w:tcPr>
            </w:tcPrChange>
          </w:tcPr>
          <w:p w14:paraId="185FA455" w14:textId="77777777" w:rsidR="004C061A" w:rsidRDefault="004C061A">
            <w:pPr>
              <w:pStyle w:val="SymalTableBody"/>
              <w:spacing w:before="20" w:after="20"/>
              <w:rPr>
                <w:ins w:id="552" w:author="Ahmed Kandash" w:date="2023-08-31T10:49:00Z"/>
                <w:sz w:val="14"/>
                <w:szCs w:val="14"/>
              </w:rPr>
            </w:pPr>
            <w:ins w:id="553" w:author="Damian Hagebols" w:date="2023-08-30T20:56:00Z">
              <w:del w:id="554" w:author="Ahmed Kandash" w:date="2023-08-31T10:49:00Z">
                <w:r w:rsidDel="003515A7">
                  <w:rPr>
                    <w:sz w:val="14"/>
                    <w:szCs w:val="14"/>
                  </w:rPr>
                  <w:delText>Tba drawing</w:delText>
                </w:r>
              </w:del>
            </w:ins>
            <w:ins w:id="555" w:author="Ahmed Kandash" w:date="2023-08-31T10:49:00Z">
              <w:r w:rsidR="003515A7">
                <w:rPr>
                  <w:sz w:val="14"/>
                  <w:szCs w:val="14"/>
                </w:rPr>
                <w:t xml:space="preserve"> Drawing no.</w:t>
              </w:r>
            </w:ins>
          </w:p>
          <w:p w14:paraId="72E40F39" w14:textId="207C264F" w:rsidR="003515A7" w:rsidRDefault="003515A7">
            <w:pPr>
              <w:pStyle w:val="SymalTableBody"/>
              <w:spacing w:before="20" w:after="20"/>
              <w:rPr>
                <w:ins w:id="556" w:author="Damian Hagebols" w:date="2023-08-30T20:56:00Z"/>
                <w:sz w:val="14"/>
                <w:szCs w:val="14"/>
              </w:rPr>
              <w:pPrChange w:id="557" w:author="Damian Hagebols" w:date="2023-08-30T20:56:00Z">
                <w:pPr>
                  <w:pStyle w:val="SymalTableBody"/>
                  <w:spacing w:before="20" w:after="20"/>
                  <w:jc w:val="center"/>
                </w:pPr>
              </w:pPrChange>
            </w:pPr>
            <w:ins w:id="558" w:author="Ahmed Kandash" w:date="2023-08-31T10:49:00Z">
              <w:r w:rsidRPr="003515A7">
                <w:rPr>
                  <w:sz w:val="14"/>
                  <w:szCs w:val="14"/>
                </w:rPr>
                <w:lastRenderedPageBreak/>
                <w:t>1630-P2</w:t>
              </w:r>
            </w:ins>
            <w:ins w:id="559" w:author="Ahmed Kandash" w:date="2023-08-31T10:50:00Z">
              <w:r w:rsidRPr="003515A7">
                <w:rPr>
                  <w:sz w:val="14"/>
                  <w:szCs w:val="14"/>
                </w:rPr>
                <w:t>00-SYM-SBR-DRG-0105</w:t>
              </w:r>
            </w:ins>
          </w:p>
        </w:tc>
        <w:tc>
          <w:tcPr>
            <w:tcW w:w="1223" w:type="pct"/>
            <w:shd w:val="clear" w:color="auto" w:fill="auto"/>
            <w:vAlign w:val="center"/>
            <w:tcPrChange w:id="560" w:author="Damian Hagebols" w:date="2023-08-30T20:56:00Z">
              <w:tcPr>
                <w:tcW w:w="1223" w:type="pct"/>
                <w:shd w:val="clear" w:color="auto" w:fill="auto"/>
                <w:vAlign w:val="center"/>
              </w:tcPr>
            </w:tcPrChange>
          </w:tcPr>
          <w:p w14:paraId="3228E376" w14:textId="72C8E50A" w:rsidR="003515A7" w:rsidRPr="00F40699" w:rsidRDefault="004C061A" w:rsidP="003515A7">
            <w:pPr>
              <w:pStyle w:val="SymalTableBody"/>
              <w:spacing w:before="60" w:after="60" w:line="276" w:lineRule="auto"/>
              <w:jc w:val="both"/>
              <w:rPr>
                <w:ins w:id="561" w:author="Damian Hagebols" w:date="2023-08-30T20:56:00Z"/>
                <w:rFonts w:asciiTheme="majorHAnsi" w:eastAsia="Times New Roman" w:hAnsiTheme="majorHAnsi" w:cstheme="majorHAnsi"/>
                <w:sz w:val="14"/>
                <w:szCs w:val="14"/>
              </w:rPr>
            </w:pPr>
            <w:ins w:id="562" w:author="Damian Hagebols" w:date="2023-08-30T20:56:00Z">
              <w:r>
                <w:rPr>
                  <w:rFonts w:asciiTheme="majorHAnsi" w:eastAsia="Times New Roman" w:hAnsiTheme="majorHAnsi" w:cstheme="majorHAnsi"/>
                  <w:sz w:val="14"/>
                  <w:szCs w:val="14"/>
                </w:rPr>
                <w:lastRenderedPageBreak/>
                <w:t>All mechanical joints are a minimum of 5m below natural surface level.</w:t>
              </w:r>
            </w:ins>
          </w:p>
        </w:tc>
        <w:tc>
          <w:tcPr>
            <w:tcW w:w="379" w:type="pct"/>
            <w:shd w:val="clear" w:color="auto" w:fill="auto"/>
            <w:vAlign w:val="center"/>
            <w:tcPrChange w:id="563" w:author="Damian Hagebols" w:date="2023-08-30T20:56:00Z">
              <w:tcPr>
                <w:tcW w:w="379" w:type="pct"/>
                <w:shd w:val="clear" w:color="auto" w:fill="auto"/>
              </w:tcPr>
            </w:tcPrChange>
          </w:tcPr>
          <w:p w14:paraId="65AAF31E" w14:textId="475DBA78" w:rsidR="004C061A" w:rsidRPr="00D77257" w:rsidRDefault="004C061A" w:rsidP="004C061A">
            <w:pPr>
              <w:pStyle w:val="SymalTableBody"/>
              <w:spacing w:before="20" w:after="20"/>
              <w:jc w:val="center"/>
              <w:rPr>
                <w:ins w:id="564" w:author="Damian Hagebols" w:date="2023-08-30T20:56:00Z"/>
                <w:sz w:val="14"/>
                <w:szCs w:val="14"/>
              </w:rPr>
            </w:pPr>
            <w:ins w:id="565" w:author="Damian Hagebols" w:date="2023-08-30T20:56:00Z">
              <w:r w:rsidRPr="00D77257">
                <w:rPr>
                  <w:sz w:val="14"/>
                  <w:szCs w:val="14"/>
                </w:rPr>
                <w:t>Each Lot</w:t>
              </w:r>
            </w:ins>
          </w:p>
        </w:tc>
        <w:tc>
          <w:tcPr>
            <w:tcW w:w="254" w:type="pct"/>
            <w:shd w:val="clear" w:color="auto" w:fill="auto"/>
            <w:vAlign w:val="center"/>
            <w:tcPrChange w:id="566" w:author="Damian Hagebols" w:date="2023-08-30T20:56:00Z">
              <w:tcPr>
                <w:tcW w:w="254" w:type="pct"/>
                <w:shd w:val="clear" w:color="auto" w:fill="auto"/>
                <w:vAlign w:val="center"/>
              </w:tcPr>
            </w:tcPrChange>
          </w:tcPr>
          <w:p w14:paraId="6A3DAA26" w14:textId="71C75B4B" w:rsidR="004C061A" w:rsidRPr="00B42F19" w:rsidRDefault="004C061A" w:rsidP="004C061A">
            <w:pPr>
              <w:pStyle w:val="SymalTableBody"/>
              <w:spacing w:before="20" w:after="20"/>
              <w:jc w:val="center"/>
              <w:rPr>
                <w:ins w:id="567" w:author="Damian Hagebols" w:date="2023-08-30T20:56:00Z"/>
                <w:sz w:val="14"/>
                <w:szCs w:val="14"/>
              </w:rPr>
            </w:pPr>
            <w:ins w:id="568" w:author="Damian Hagebols" w:date="2023-08-30T20:56:00Z">
              <w:r w:rsidRPr="00B42F19">
                <w:rPr>
                  <w:sz w:val="14"/>
                  <w:szCs w:val="14"/>
                </w:rPr>
                <w:t>R</w:t>
              </w:r>
            </w:ins>
          </w:p>
        </w:tc>
        <w:tc>
          <w:tcPr>
            <w:tcW w:w="243" w:type="pct"/>
            <w:shd w:val="clear" w:color="auto" w:fill="auto"/>
            <w:vAlign w:val="center"/>
            <w:tcPrChange w:id="569" w:author="Damian Hagebols" w:date="2023-08-30T20:56:00Z">
              <w:tcPr>
                <w:tcW w:w="243" w:type="pct"/>
                <w:shd w:val="clear" w:color="auto" w:fill="auto"/>
                <w:vAlign w:val="center"/>
              </w:tcPr>
            </w:tcPrChange>
          </w:tcPr>
          <w:p w14:paraId="5AB5755B" w14:textId="080633F3" w:rsidR="004C061A" w:rsidRPr="00B42F19" w:rsidRDefault="004C061A" w:rsidP="004C061A">
            <w:pPr>
              <w:pStyle w:val="SymalTableBody"/>
              <w:spacing w:before="20" w:after="20"/>
              <w:jc w:val="center"/>
              <w:rPr>
                <w:ins w:id="570" w:author="Damian Hagebols" w:date="2023-08-30T20:56:00Z"/>
                <w:sz w:val="14"/>
                <w:szCs w:val="14"/>
              </w:rPr>
            </w:pPr>
            <w:ins w:id="571" w:author="Damian Hagebols" w:date="2023-08-30T20:56:00Z">
              <w:r w:rsidRPr="00B42F19">
                <w:rPr>
                  <w:sz w:val="14"/>
                  <w:szCs w:val="14"/>
                </w:rPr>
                <w:t>S</w:t>
              </w:r>
              <w:r>
                <w:rPr>
                  <w:sz w:val="14"/>
                  <w:szCs w:val="14"/>
                </w:rPr>
                <w:t>E</w:t>
              </w:r>
            </w:ins>
          </w:p>
        </w:tc>
        <w:tc>
          <w:tcPr>
            <w:tcW w:w="244" w:type="pct"/>
            <w:shd w:val="clear" w:color="auto" w:fill="auto"/>
            <w:tcPrChange w:id="572" w:author="Damian Hagebols" w:date="2023-08-30T20:56:00Z">
              <w:tcPr>
                <w:tcW w:w="244" w:type="pct"/>
                <w:shd w:val="clear" w:color="auto" w:fill="auto"/>
              </w:tcPr>
            </w:tcPrChange>
          </w:tcPr>
          <w:p w14:paraId="7E640011" w14:textId="77777777" w:rsidR="004C061A" w:rsidRPr="00DA6115" w:rsidRDefault="004C061A" w:rsidP="004C061A">
            <w:pPr>
              <w:pStyle w:val="SymalTableBody"/>
              <w:spacing w:before="20" w:after="20"/>
              <w:jc w:val="center"/>
              <w:rPr>
                <w:ins w:id="573" w:author="Damian Hagebols" w:date="2023-08-30T20:56:00Z"/>
                <w:sz w:val="14"/>
                <w:szCs w:val="14"/>
              </w:rPr>
            </w:pPr>
          </w:p>
        </w:tc>
        <w:tc>
          <w:tcPr>
            <w:tcW w:w="293" w:type="pct"/>
            <w:shd w:val="clear" w:color="auto" w:fill="auto"/>
            <w:tcPrChange w:id="574" w:author="Damian Hagebols" w:date="2023-08-30T20:56:00Z">
              <w:tcPr>
                <w:tcW w:w="293" w:type="pct"/>
                <w:shd w:val="clear" w:color="auto" w:fill="auto"/>
              </w:tcPr>
            </w:tcPrChange>
          </w:tcPr>
          <w:p w14:paraId="5D638E7A" w14:textId="77777777" w:rsidR="004C061A" w:rsidRPr="00DA6115" w:rsidRDefault="004C061A" w:rsidP="004C061A">
            <w:pPr>
              <w:pStyle w:val="SymalTableBody"/>
              <w:spacing w:before="20" w:after="20"/>
              <w:jc w:val="center"/>
              <w:rPr>
                <w:ins w:id="575" w:author="Damian Hagebols" w:date="2023-08-30T20:56:00Z"/>
                <w:sz w:val="14"/>
                <w:szCs w:val="14"/>
              </w:rPr>
            </w:pPr>
          </w:p>
        </w:tc>
        <w:tc>
          <w:tcPr>
            <w:tcW w:w="243" w:type="pct"/>
            <w:shd w:val="clear" w:color="auto" w:fill="auto"/>
            <w:tcPrChange w:id="576" w:author="Damian Hagebols" w:date="2023-08-30T20:56:00Z">
              <w:tcPr>
                <w:tcW w:w="243" w:type="pct"/>
                <w:shd w:val="clear" w:color="auto" w:fill="auto"/>
              </w:tcPr>
            </w:tcPrChange>
          </w:tcPr>
          <w:p w14:paraId="4F5DB35D" w14:textId="77777777" w:rsidR="004C061A" w:rsidRPr="00DA6115" w:rsidRDefault="004C061A" w:rsidP="004C061A">
            <w:pPr>
              <w:pStyle w:val="SymalTableBody"/>
              <w:spacing w:before="20" w:after="20"/>
              <w:jc w:val="center"/>
              <w:rPr>
                <w:ins w:id="577" w:author="Damian Hagebols" w:date="2023-08-30T20:56:00Z"/>
                <w:sz w:val="14"/>
                <w:szCs w:val="14"/>
              </w:rPr>
            </w:pPr>
          </w:p>
        </w:tc>
        <w:tc>
          <w:tcPr>
            <w:tcW w:w="569" w:type="pct"/>
            <w:shd w:val="clear" w:color="auto" w:fill="auto"/>
            <w:tcPrChange w:id="578" w:author="Damian Hagebols" w:date="2023-08-30T20:56:00Z">
              <w:tcPr>
                <w:tcW w:w="569" w:type="pct"/>
                <w:shd w:val="clear" w:color="auto" w:fill="auto"/>
              </w:tcPr>
            </w:tcPrChange>
          </w:tcPr>
          <w:p w14:paraId="58B6D6D8" w14:textId="77777777" w:rsidR="004C061A" w:rsidRPr="00DA6115" w:rsidRDefault="004C061A" w:rsidP="004C061A">
            <w:pPr>
              <w:pStyle w:val="SymalTableBody"/>
              <w:spacing w:before="20" w:after="20"/>
              <w:rPr>
                <w:ins w:id="579" w:author="Damian Hagebols" w:date="2023-08-30T20:56:00Z"/>
                <w:sz w:val="14"/>
                <w:szCs w:val="14"/>
              </w:rPr>
            </w:pPr>
          </w:p>
        </w:tc>
      </w:tr>
    </w:tbl>
    <w:p w14:paraId="22AF3631" w14:textId="32FF5832" w:rsidR="004C061A" w:rsidDel="006C4E37" w:rsidRDefault="003515A7" w:rsidP="004C061A">
      <w:pPr>
        <w:pStyle w:val="SymalTableBody"/>
        <w:spacing w:before="20" w:after="20"/>
        <w:rPr>
          <w:ins w:id="580" w:author="Ahmed Kandash" w:date="2023-08-31T11:57:00Z"/>
          <w:del w:id="581" w:author="Damian Hagebols" w:date="2023-08-31T21:55:00Z"/>
          <w:sz w:val="14"/>
          <w:szCs w:val="14"/>
        </w:rPr>
      </w:pPr>
      <w:ins w:id="582" w:author="Ahmed Kandash" w:date="2023-08-31T11:51:00Z">
        <w:del w:id="583" w:author="Damian Hagebols" w:date="2023-08-31T21:55:00Z">
          <w:r w:rsidDel="006C4E37">
            <w:rPr>
              <w:sz w:val="14"/>
              <w:szCs w:val="14"/>
            </w:rPr>
            <w:delText xml:space="preserve"> grout </w:delText>
          </w:r>
        </w:del>
      </w:ins>
      <w:ins w:id="584" w:author="Ahmed Kandash" w:date="2023-08-31T11:57:00Z">
        <w:del w:id="585" w:author="Damian Hagebols" w:date="2023-08-31T21:55:00Z">
          <w:r w:rsidDel="006C4E37">
            <w:rPr>
              <w:sz w:val="14"/>
              <w:szCs w:val="14"/>
            </w:rPr>
            <w:delText xml:space="preserve">AMS </w:delText>
          </w:r>
        </w:del>
      </w:ins>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7"/>
        <w:gridCol w:w="2818"/>
        <w:gridCol w:w="993"/>
        <w:gridCol w:w="3561"/>
        <w:gridCol w:w="1104"/>
        <w:gridCol w:w="740"/>
        <w:gridCol w:w="708"/>
        <w:gridCol w:w="711"/>
        <w:gridCol w:w="853"/>
        <w:gridCol w:w="708"/>
        <w:gridCol w:w="1657"/>
        <w:tblGridChange w:id="586">
          <w:tblGrid>
            <w:gridCol w:w="40"/>
            <w:gridCol w:w="667"/>
            <w:gridCol w:w="40"/>
            <w:gridCol w:w="2778"/>
            <w:gridCol w:w="40"/>
            <w:gridCol w:w="953"/>
            <w:gridCol w:w="40"/>
            <w:gridCol w:w="3521"/>
            <w:gridCol w:w="40"/>
            <w:gridCol w:w="1064"/>
            <w:gridCol w:w="40"/>
            <w:gridCol w:w="700"/>
            <w:gridCol w:w="40"/>
            <w:gridCol w:w="668"/>
            <w:gridCol w:w="40"/>
            <w:gridCol w:w="671"/>
            <w:gridCol w:w="40"/>
            <w:gridCol w:w="813"/>
            <w:gridCol w:w="40"/>
            <w:gridCol w:w="668"/>
            <w:gridCol w:w="40"/>
            <w:gridCol w:w="1617"/>
            <w:gridCol w:w="40"/>
          </w:tblGrid>
        </w:tblGridChange>
      </w:tblGrid>
      <w:tr w:rsidR="00AB2540" w:rsidRPr="00741190" w14:paraId="34061E7C" w14:textId="77777777" w:rsidTr="0028114C">
        <w:trPr>
          <w:trHeight w:val="227"/>
          <w:jc w:val="center"/>
        </w:trPr>
        <w:tc>
          <w:tcPr>
            <w:tcW w:w="5000" w:type="pct"/>
            <w:gridSpan w:val="11"/>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5C6505F" w14:textId="14D7C91A" w:rsidR="00AB2540" w:rsidRPr="00267F2A" w:rsidRDefault="003515A7" w:rsidP="00AB2540">
            <w:pPr>
              <w:pStyle w:val="SymalTableBody"/>
              <w:spacing w:before="20" w:after="20"/>
              <w:rPr>
                <w:b/>
                <w:bCs/>
                <w:szCs w:val="18"/>
                <w:highlight w:val="yellow"/>
              </w:rPr>
            </w:pPr>
            <w:ins w:id="587" w:author="Ahmed Kandash" w:date="2023-08-31T11:57:00Z">
              <w:del w:id="588" w:author="Damian Hagebols" w:date="2023-08-31T21:55:00Z">
                <w:r w:rsidDel="006C4E37">
                  <w:rPr>
                    <w:sz w:val="14"/>
                    <w:szCs w:val="14"/>
                  </w:rPr>
                  <w:delText>Activity 6.3</w:delText>
                </w:r>
              </w:del>
            </w:ins>
            <w:ins w:id="589" w:author="Ahmed Kandash" w:date="2023-08-31T11:56:00Z">
              <w:del w:id="590" w:author="Damian Hagebols" w:date="2023-08-31T21:55:00Z">
                <w:r w:rsidDel="006C4E37">
                  <w:rPr>
                    <w:rFonts w:asciiTheme="majorHAnsi" w:eastAsia="Times New Roman" w:hAnsiTheme="majorHAnsi" w:cstheme="majorHAnsi"/>
                    <w:sz w:val="14"/>
                    <w:szCs w:val="14"/>
                  </w:rPr>
                  <w:delText xml:space="preserve">The isolation sleeve is backfilled with </w:delText>
                </w:r>
              </w:del>
            </w:ins>
            <w:ins w:id="591" w:author="Ahmed Kandash" w:date="2023-08-31T11:57:00Z">
              <w:del w:id="592" w:author="Damian Hagebols" w:date="2023-08-31T21:55:00Z">
                <w:r w:rsidDel="006C4E37">
                  <w:rPr>
                    <w:rFonts w:asciiTheme="majorHAnsi" w:eastAsia="Times New Roman" w:hAnsiTheme="majorHAnsi" w:cstheme="majorHAnsi"/>
                    <w:sz w:val="14"/>
                    <w:szCs w:val="14"/>
                  </w:rPr>
                  <w:delText>sand grout that were delivered by concrete trucks.</w:delText>
                </w:r>
              </w:del>
            </w:ins>
            <w:r w:rsidR="00AB2540">
              <w:rPr>
                <w:b/>
                <w:bCs/>
                <w:szCs w:val="18"/>
              </w:rPr>
              <w:t>4</w:t>
            </w:r>
            <w:r w:rsidR="00AB2540" w:rsidRPr="00121896">
              <w:rPr>
                <w:b/>
                <w:bCs/>
                <w:szCs w:val="18"/>
              </w:rPr>
              <w:t>.0 Work Lot Close Out</w:t>
            </w:r>
          </w:p>
        </w:tc>
      </w:tr>
      <w:tr w:rsidR="00AB2540" w:rsidRPr="00741190" w14:paraId="307AE0D7" w14:textId="77777777" w:rsidTr="00301775">
        <w:trPr>
          <w:trHeight w:val="227"/>
          <w:jc w:val="center"/>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69CC49F2" w14:textId="153E3A5B" w:rsidR="00AB2540" w:rsidRPr="00267F2A" w:rsidRDefault="00AB2540" w:rsidP="00AB2540">
            <w:pPr>
              <w:pStyle w:val="SymalTableBody"/>
              <w:spacing w:before="20" w:after="20"/>
              <w:rPr>
                <w:b/>
                <w:bCs/>
                <w:sz w:val="16"/>
                <w:szCs w:val="16"/>
                <w:highlight w:val="yellow"/>
              </w:rPr>
            </w:pPr>
            <w:r>
              <w:rPr>
                <w:rFonts w:asciiTheme="majorHAnsi" w:hAnsiTheme="majorHAnsi" w:cstheme="majorHAnsi"/>
                <w:b/>
                <w:bCs/>
                <w:sz w:val="14"/>
                <w:szCs w:val="14"/>
              </w:rPr>
              <w:t>4</w:t>
            </w:r>
            <w:r w:rsidRPr="00121896">
              <w:rPr>
                <w:rFonts w:asciiTheme="majorHAnsi" w:hAnsiTheme="majorHAnsi" w:cstheme="majorHAnsi"/>
                <w:b/>
                <w:bCs/>
                <w:sz w:val="14"/>
                <w:szCs w:val="14"/>
              </w:rPr>
              <w:t>.1</w:t>
            </w: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5D3DAD04" w14:textId="415B6F74" w:rsidR="00AB2540" w:rsidRPr="00D340C6" w:rsidRDefault="00AB2540" w:rsidP="00AB2540">
            <w:pPr>
              <w:pStyle w:val="SymalTableBody"/>
              <w:spacing w:before="20" w:after="20"/>
              <w:rPr>
                <w:b/>
                <w:bCs/>
                <w:sz w:val="16"/>
                <w:szCs w:val="16"/>
              </w:rPr>
            </w:pPr>
            <w:r w:rsidRPr="00D5107C">
              <w:rPr>
                <w:rFonts w:cstheme="minorHAnsi"/>
                <w:color w:val="000000" w:themeColor="text1"/>
                <w:sz w:val="14"/>
                <w:szCs w:val="14"/>
              </w:rPr>
              <w:t xml:space="preserve">Test Reports </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22236612" w14:textId="5FF452A2" w:rsidR="00AB2540" w:rsidRPr="00D340C6" w:rsidRDefault="00B72C0C" w:rsidP="00AB2540">
            <w:pPr>
              <w:pStyle w:val="SymalTableBody"/>
              <w:spacing w:before="20" w:after="20"/>
              <w:rPr>
                <w:sz w:val="16"/>
                <w:szCs w:val="16"/>
              </w:rPr>
            </w:pPr>
            <w:del w:id="593" w:author="Damian Hagebols" w:date="2023-08-30T20:37:00Z">
              <w:r w:rsidDel="00C64A99">
                <w:rPr>
                  <w:rFonts w:cstheme="minorHAnsi"/>
                  <w:color w:val="000000" w:themeColor="text1"/>
                  <w:sz w:val="14"/>
                  <w:szCs w:val="14"/>
                </w:rPr>
                <w:delText>DoT Spec</w:delText>
              </w:r>
            </w:del>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0DD1CB59" w14:textId="270223FF" w:rsidR="00AB2540" w:rsidRPr="00D5107C" w:rsidRDefault="00AB2540" w:rsidP="00AB2540">
            <w:pPr>
              <w:pStyle w:val="SymalTableBody"/>
              <w:spacing w:before="60" w:after="60"/>
              <w:rPr>
                <w:rFonts w:cstheme="minorHAnsi"/>
                <w:color w:val="000000" w:themeColor="text1"/>
                <w:sz w:val="14"/>
                <w:szCs w:val="14"/>
              </w:rPr>
            </w:pPr>
            <w:r w:rsidRPr="00D5107C">
              <w:rPr>
                <w:rFonts w:cstheme="minorHAnsi"/>
                <w:color w:val="000000" w:themeColor="text1"/>
                <w:sz w:val="14"/>
                <w:szCs w:val="14"/>
              </w:rPr>
              <w:t>All Test reports received and reviewed.</w:t>
            </w:r>
          </w:p>
          <w:p w14:paraId="430F7E6E" w14:textId="326EB07E" w:rsidR="00AB2540" w:rsidRPr="00121896" w:rsidRDefault="00AB2540" w:rsidP="00455BF5">
            <w:pPr>
              <w:pStyle w:val="SymalTableBody"/>
              <w:spacing w:before="60" w:after="60"/>
              <w:rPr>
                <w:rFonts w:cstheme="minorHAnsi"/>
                <w:b/>
                <w:bCs/>
                <w:color w:val="000000" w:themeColor="text1"/>
                <w:sz w:val="14"/>
                <w:szCs w:val="14"/>
              </w:rPr>
            </w:pP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4721D26" w14:textId="4771E787" w:rsidR="00AB2540" w:rsidRPr="00D340C6" w:rsidRDefault="00AB2540" w:rsidP="00AB2540">
            <w:pPr>
              <w:pStyle w:val="SymalTableBody"/>
              <w:spacing w:before="20" w:after="20"/>
              <w:rPr>
                <w:sz w:val="16"/>
                <w:szCs w:val="16"/>
              </w:rPr>
            </w:pPr>
            <w:r w:rsidRPr="00D5107C">
              <w:rPr>
                <w:rFonts w:cstheme="minorHAnsi"/>
                <w:color w:val="000000" w:themeColor="text1"/>
                <w:sz w:val="14"/>
                <w:szCs w:val="14"/>
              </w:rPr>
              <w:t xml:space="preserve">Each lot </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68D516D1" w14:textId="77CC0E44" w:rsidR="00AB2540" w:rsidRPr="00D340C6" w:rsidRDefault="00AB2540" w:rsidP="00AB2540">
            <w:pPr>
              <w:pStyle w:val="SymalTableBody"/>
              <w:spacing w:before="20" w:after="20"/>
              <w:jc w:val="center"/>
              <w:rPr>
                <w:sz w:val="16"/>
                <w:szCs w:val="16"/>
              </w:rPr>
            </w:pPr>
            <w:r w:rsidRPr="00D5107C">
              <w:rPr>
                <w:rFonts w:cstheme="minorHAnsi"/>
                <w:color w:val="000000" w:themeColor="text1"/>
                <w:sz w:val="14"/>
                <w:szCs w:val="14"/>
              </w:rPr>
              <w:t>R</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51D92BDD" w14:textId="6A4C39F1" w:rsidR="00AB2540" w:rsidRPr="00D340C6" w:rsidRDefault="00AB2540" w:rsidP="00AB2540">
            <w:pPr>
              <w:pStyle w:val="SymalTableBody"/>
              <w:spacing w:before="20" w:after="20"/>
              <w:jc w:val="center"/>
              <w:rPr>
                <w:sz w:val="16"/>
                <w:szCs w:val="16"/>
              </w:rPr>
            </w:pPr>
            <w:r w:rsidRPr="00D5107C">
              <w:rPr>
                <w:rFonts w:cstheme="minorHAnsi"/>
                <w:color w:val="000000" w:themeColor="text1"/>
                <w:sz w:val="14"/>
                <w:szCs w:val="14"/>
              </w:rPr>
              <w:t>SE</w:t>
            </w:r>
          </w:p>
        </w:tc>
        <w:tc>
          <w:tcPr>
            <w:tcW w:w="244" w:type="pct"/>
            <w:tcBorders>
              <w:top w:val="single" w:sz="4" w:space="0" w:color="auto"/>
              <w:left w:val="single" w:sz="4" w:space="0" w:color="auto"/>
              <w:bottom w:val="single" w:sz="4" w:space="0" w:color="auto"/>
              <w:right w:val="single" w:sz="4" w:space="0" w:color="auto"/>
            </w:tcBorders>
            <w:shd w:val="clear" w:color="auto" w:fill="auto"/>
            <w:vAlign w:val="center"/>
          </w:tcPr>
          <w:p w14:paraId="13749242" w14:textId="77777777" w:rsidR="00AB2540" w:rsidRPr="00741190" w:rsidRDefault="00AB2540" w:rsidP="00AB2540">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14:paraId="7A1BA0B3" w14:textId="77777777" w:rsidR="00AB2540" w:rsidRPr="00741190" w:rsidRDefault="00AB2540" w:rsidP="00AB2540">
            <w:pPr>
              <w:pStyle w:val="SymalTableBody"/>
              <w:spacing w:before="20" w:after="20"/>
              <w:jc w:val="center"/>
              <w:rPr>
                <w:b/>
                <w:bCs/>
                <w:szCs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10F0F21C" w14:textId="77777777" w:rsidR="00AB2540" w:rsidRPr="00741190" w:rsidRDefault="00AB2540" w:rsidP="00AB2540">
            <w:pPr>
              <w:pStyle w:val="SymalTableBody"/>
              <w:spacing w:before="20" w:after="20"/>
              <w:jc w:val="center"/>
              <w:rPr>
                <w:b/>
                <w:bCs/>
                <w:szCs w:val="18"/>
              </w:rPr>
            </w:pPr>
          </w:p>
        </w:tc>
        <w:tc>
          <w:tcPr>
            <w:tcW w:w="569" w:type="pct"/>
            <w:tcBorders>
              <w:top w:val="single" w:sz="4" w:space="0" w:color="auto"/>
              <w:left w:val="single" w:sz="4" w:space="0" w:color="auto"/>
              <w:bottom w:val="single" w:sz="4" w:space="0" w:color="auto"/>
              <w:right w:val="single" w:sz="4" w:space="0" w:color="auto"/>
            </w:tcBorders>
            <w:shd w:val="clear" w:color="auto" w:fill="auto"/>
          </w:tcPr>
          <w:p w14:paraId="0957BA7B" w14:textId="77777777" w:rsidR="00AB2540" w:rsidRPr="00D5107C" w:rsidRDefault="00AB2540" w:rsidP="00AB2540">
            <w:pPr>
              <w:pStyle w:val="Tabletext"/>
              <w:rPr>
                <w:rFonts w:cstheme="minorHAnsi"/>
                <w:color w:val="000000" w:themeColor="text1"/>
                <w:sz w:val="14"/>
                <w:szCs w:val="14"/>
              </w:rPr>
            </w:pPr>
          </w:p>
          <w:p w14:paraId="0599B1B1" w14:textId="77777777" w:rsidR="00AB2540" w:rsidRPr="00D5107C" w:rsidRDefault="00AB2540" w:rsidP="00AB2540">
            <w:pPr>
              <w:pStyle w:val="Tabletext"/>
              <w:rPr>
                <w:rFonts w:cstheme="minorHAnsi"/>
                <w:color w:val="000000" w:themeColor="text1"/>
                <w:sz w:val="14"/>
                <w:szCs w:val="14"/>
              </w:rPr>
            </w:pPr>
          </w:p>
          <w:p w14:paraId="0684D20D" w14:textId="77777777" w:rsidR="00AB2540" w:rsidRPr="00741190" w:rsidRDefault="00AB2540" w:rsidP="00AB2540">
            <w:pPr>
              <w:pStyle w:val="SymalTableBody"/>
              <w:spacing w:before="20" w:after="20"/>
              <w:rPr>
                <w:b/>
                <w:bCs/>
                <w:szCs w:val="18"/>
              </w:rPr>
            </w:pPr>
          </w:p>
        </w:tc>
      </w:tr>
      <w:tr w:rsidR="00AB2540" w:rsidRPr="00741190" w14:paraId="44B0C5A0" w14:textId="77777777" w:rsidTr="00301775">
        <w:trPr>
          <w:trHeight w:val="227"/>
          <w:jc w:val="center"/>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4EA1C66D" w14:textId="43DEA204" w:rsidR="00AB2540" w:rsidRPr="00267F2A" w:rsidRDefault="00AB2540" w:rsidP="00AB2540">
            <w:pPr>
              <w:pStyle w:val="SymalTableBody"/>
              <w:spacing w:before="20" w:after="20"/>
              <w:rPr>
                <w:b/>
                <w:bCs/>
                <w:sz w:val="16"/>
                <w:szCs w:val="16"/>
                <w:highlight w:val="yellow"/>
              </w:rPr>
            </w:pPr>
            <w:r>
              <w:rPr>
                <w:rFonts w:asciiTheme="majorHAnsi" w:hAnsiTheme="majorHAnsi" w:cstheme="majorHAnsi"/>
                <w:b/>
                <w:bCs/>
                <w:sz w:val="14"/>
                <w:szCs w:val="14"/>
              </w:rPr>
              <w:t>4</w:t>
            </w:r>
            <w:r w:rsidRPr="00121896">
              <w:rPr>
                <w:rFonts w:asciiTheme="majorHAnsi" w:hAnsiTheme="majorHAnsi" w:cstheme="majorHAnsi"/>
                <w:b/>
                <w:bCs/>
                <w:sz w:val="14"/>
                <w:szCs w:val="14"/>
              </w:rPr>
              <w:t>.2</w:t>
            </w: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2F46224F" w14:textId="36089FAD" w:rsidR="00AB2540" w:rsidRPr="00D340C6" w:rsidRDefault="00AB2540" w:rsidP="00AB2540">
            <w:pPr>
              <w:pStyle w:val="SymalTableBody"/>
              <w:spacing w:before="20" w:after="20"/>
              <w:rPr>
                <w:b/>
                <w:bCs/>
                <w:sz w:val="16"/>
                <w:szCs w:val="16"/>
              </w:rPr>
            </w:pPr>
            <w:r w:rsidRPr="00D5107C">
              <w:rPr>
                <w:rFonts w:cstheme="minorHAnsi"/>
                <w:color w:val="000000" w:themeColor="text1"/>
                <w:sz w:val="14"/>
                <w:szCs w:val="14"/>
              </w:rPr>
              <w:t>Product Non-Conformance</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309EFAF4" w14:textId="03E271B7" w:rsidR="00AB2540" w:rsidRPr="00D340C6" w:rsidRDefault="00AB2540" w:rsidP="00AB2540">
            <w:pPr>
              <w:pStyle w:val="SymalTableBody"/>
              <w:spacing w:before="20" w:after="20"/>
              <w:rPr>
                <w:sz w:val="16"/>
                <w:szCs w:val="16"/>
              </w:rPr>
            </w:pPr>
            <w:r w:rsidRPr="00D5107C">
              <w:rPr>
                <w:rFonts w:cstheme="minorHAnsi"/>
                <w:color w:val="000000" w:themeColor="text1"/>
                <w:sz w:val="14"/>
                <w:szCs w:val="14"/>
              </w:rPr>
              <w:t>CQMP</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5E0E3CB4" w14:textId="41A88776" w:rsidR="00AB2540" w:rsidRPr="00455BF5" w:rsidRDefault="00AB2540" w:rsidP="00AB2540">
            <w:pPr>
              <w:pStyle w:val="SymalTableBody"/>
              <w:spacing w:before="60" w:after="60"/>
              <w:rPr>
                <w:rFonts w:cstheme="minorHAnsi"/>
                <w:color w:val="000000" w:themeColor="text1"/>
                <w:sz w:val="14"/>
                <w:szCs w:val="14"/>
              </w:rPr>
            </w:pPr>
            <w:r w:rsidRPr="00D5107C">
              <w:rPr>
                <w:rFonts w:cstheme="minorHAnsi"/>
                <w:color w:val="000000" w:themeColor="text1"/>
                <w:sz w:val="14"/>
                <w:szCs w:val="14"/>
              </w:rPr>
              <w:t xml:space="preserve">All Product Non-Conformance(s) recorded and closed (if applicable)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33BABF7" w14:textId="0B516003" w:rsidR="00AB2540" w:rsidRPr="00D340C6" w:rsidRDefault="00AB2540" w:rsidP="00AB2540">
            <w:pPr>
              <w:pStyle w:val="SymalTableBody"/>
              <w:spacing w:before="20" w:after="20"/>
              <w:rPr>
                <w:sz w:val="16"/>
                <w:szCs w:val="16"/>
              </w:rPr>
            </w:pPr>
            <w:r w:rsidRPr="00D5107C">
              <w:rPr>
                <w:rFonts w:cstheme="minorHAnsi"/>
                <w:color w:val="000000" w:themeColor="text1"/>
                <w:sz w:val="14"/>
                <w:szCs w:val="14"/>
              </w:rPr>
              <w:t>Each lot</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03411620" w14:textId="4BDD19BF" w:rsidR="00AB2540" w:rsidRPr="00D340C6" w:rsidRDefault="00AB2540" w:rsidP="00AB2540">
            <w:pPr>
              <w:pStyle w:val="SymalTableBody"/>
              <w:spacing w:before="20" w:after="20"/>
              <w:jc w:val="center"/>
              <w:rPr>
                <w:sz w:val="16"/>
                <w:szCs w:val="16"/>
              </w:rPr>
            </w:pPr>
            <w:r w:rsidRPr="00D5107C">
              <w:rPr>
                <w:rFonts w:cstheme="minorHAnsi"/>
                <w:color w:val="000000" w:themeColor="text1"/>
                <w:sz w:val="14"/>
                <w:szCs w:val="14"/>
              </w:rPr>
              <w:t>R</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72FA729C" w14:textId="7C31993D" w:rsidR="00AB2540" w:rsidRPr="00D340C6" w:rsidRDefault="00AB2540" w:rsidP="00AB2540">
            <w:pPr>
              <w:pStyle w:val="SymalTableBody"/>
              <w:spacing w:before="20" w:after="20"/>
              <w:jc w:val="center"/>
              <w:rPr>
                <w:sz w:val="16"/>
                <w:szCs w:val="16"/>
              </w:rPr>
            </w:pPr>
            <w:r w:rsidRPr="00D5107C">
              <w:rPr>
                <w:rFonts w:cstheme="minorHAnsi"/>
                <w:color w:val="000000" w:themeColor="text1"/>
                <w:sz w:val="14"/>
                <w:szCs w:val="14"/>
              </w:rPr>
              <w:t>SE</w:t>
            </w:r>
          </w:p>
        </w:tc>
        <w:tc>
          <w:tcPr>
            <w:tcW w:w="244" w:type="pct"/>
            <w:tcBorders>
              <w:top w:val="single" w:sz="4" w:space="0" w:color="auto"/>
              <w:left w:val="single" w:sz="4" w:space="0" w:color="auto"/>
              <w:bottom w:val="single" w:sz="4" w:space="0" w:color="auto"/>
              <w:right w:val="single" w:sz="4" w:space="0" w:color="auto"/>
            </w:tcBorders>
            <w:shd w:val="clear" w:color="auto" w:fill="auto"/>
            <w:vAlign w:val="center"/>
          </w:tcPr>
          <w:p w14:paraId="0D0BB23B" w14:textId="77777777" w:rsidR="00AB2540" w:rsidRPr="00741190" w:rsidRDefault="00AB2540" w:rsidP="00AB2540">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14:paraId="14C126AD" w14:textId="77777777" w:rsidR="00AB2540" w:rsidRPr="00741190" w:rsidRDefault="00AB2540" w:rsidP="00AB2540">
            <w:pPr>
              <w:pStyle w:val="SymalTableBody"/>
              <w:spacing w:before="20" w:after="20"/>
              <w:jc w:val="center"/>
              <w:rPr>
                <w:b/>
                <w:bCs/>
                <w:szCs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50F578E3" w14:textId="77777777" w:rsidR="00AB2540" w:rsidRPr="00741190" w:rsidRDefault="00AB2540" w:rsidP="00AB2540">
            <w:pPr>
              <w:pStyle w:val="SymalTableBody"/>
              <w:spacing w:before="20" w:after="20"/>
              <w:jc w:val="center"/>
              <w:rPr>
                <w:b/>
                <w:bCs/>
                <w:szCs w:val="18"/>
              </w:rPr>
            </w:pPr>
          </w:p>
        </w:tc>
        <w:tc>
          <w:tcPr>
            <w:tcW w:w="569" w:type="pct"/>
            <w:tcBorders>
              <w:top w:val="single" w:sz="4" w:space="0" w:color="auto"/>
              <w:left w:val="single" w:sz="4" w:space="0" w:color="auto"/>
              <w:bottom w:val="single" w:sz="4" w:space="0" w:color="auto"/>
              <w:right w:val="single" w:sz="4" w:space="0" w:color="auto"/>
            </w:tcBorders>
            <w:shd w:val="clear" w:color="auto" w:fill="auto"/>
          </w:tcPr>
          <w:p w14:paraId="15D0A5BC" w14:textId="77777777" w:rsidR="00AB2540" w:rsidRPr="00D5107C" w:rsidRDefault="00AB2540" w:rsidP="00AB2540">
            <w:pPr>
              <w:pStyle w:val="Tabletext"/>
              <w:rPr>
                <w:rFonts w:cstheme="minorHAnsi"/>
                <w:color w:val="000000" w:themeColor="text1"/>
                <w:sz w:val="14"/>
                <w:szCs w:val="14"/>
              </w:rPr>
            </w:pPr>
          </w:p>
          <w:p w14:paraId="0072D86B" w14:textId="77777777" w:rsidR="00AB2540" w:rsidRPr="00D5107C" w:rsidRDefault="00AB2540" w:rsidP="00AB2540">
            <w:pPr>
              <w:pStyle w:val="Tabletext"/>
              <w:rPr>
                <w:rFonts w:cstheme="minorHAnsi"/>
                <w:color w:val="000000" w:themeColor="text1"/>
                <w:sz w:val="14"/>
                <w:szCs w:val="14"/>
              </w:rPr>
            </w:pPr>
            <w:r w:rsidRPr="00D5107C">
              <w:rPr>
                <w:rFonts w:cstheme="minorHAnsi"/>
                <w:color w:val="000000" w:themeColor="text1"/>
                <w:sz w:val="14"/>
                <w:szCs w:val="14"/>
              </w:rPr>
              <w:t>NCR No:_________</w:t>
            </w:r>
          </w:p>
          <w:p w14:paraId="50E54069" w14:textId="77777777" w:rsidR="00AB2540" w:rsidRPr="00D5107C" w:rsidRDefault="00AB2540" w:rsidP="00AB2540">
            <w:pPr>
              <w:pStyle w:val="SymalTableBody"/>
              <w:spacing w:before="20" w:after="20"/>
              <w:rPr>
                <w:rFonts w:cstheme="minorHAnsi"/>
                <w:b/>
                <w:bCs/>
                <w:color w:val="000000" w:themeColor="text1"/>
                <w:sz w:val="14"/>
                <w:szCs w:val="14"/>
              </w:rPr>
            </w:pPr>
            <w:r w:rsidRPr="00D5107C">
              <w:rPr>
                <w:rFonts w:cstheme="minorHAnsi"/>
                <w:b/>
                <w:bCs/>
                <w:color w:val="000000" w:themeColor="text1"/>
                <w:sz w:val="14"/>
                <w:szCs w:val="14"/>
              </w:rPr>
              <w:t>Yes     □    No      □</w:t>
            </w:r>
          </w:p>
          <w:p w14:paraId="05E4D730" w14:textId="77777777" w:rsidR="00AB2540" w:rsidRPr="00D5107C" w:rsidRDefault="00AB2540" w:rsidP="00AB2540">
            <w:pPr>
              <w:pStyle w:val="Tabletext"/>
              <w:rPr>
                <w:rFonts w:cstheme="minorHAnsi"/>
                <w:color w:val="000000" w:themeColor="text1"/>
                <w:sz w:val="14"/>
                <w:szCs w:val="14"/>
              </w:rPr>
            </w:pPr>
          </w:p>
          <w:p w14:paraId="371FFF9D" w14:textId="77777777" w:rsidR="00AB2540" w:rsidRPr="00D5107C" w:rsidRDefault="00AB2540" w:rsidP="00AB2540">
            <w:pPr>
              <w:pStyle w:val="SymalTableBody"/>
              <w:spacing w:before="20" w:after="20"/>
              <w:rPr>
                <w:rFonts w:cstheme="minorHAnsi"/>
                <w:color w:val="000000" w:themeColor="text1"/>
                <w:sz w:val="14"/>
                <w:szCs w:val="14"/>
              </w:rPr>
            </w:pPr>
            <w:r w:rsidRPr="00D5107C">
              <w:rPr>
                <w:rFonts w:cstheme="minorHAnsi"/>
                <w:color w:val="000000" w:themeColor="text1"/>
                <w:sz w:val="14"/>
                <w:szCs w:val="14"/>
              </w:rPr>
              <w:t>NCR reports</w:t>
            </w:r>
          </w:p>
          <w:p w14:paraId="742B8596" w14:textId="77777777" w:rsidR="00AB2540" w:rsidRPr="00741190" w:rsidRDefault="00AB2540" w:rsidP="00AB2540">
            <w:pPr>
              <w:pStyle w:val="SymalTableBody"/>
              <w:spacing w:before="20" w:after="20"/>
              <w:rPr>
                <w:b/>
                <w:bCs/>
                <w:szCs w:val="18"/>
              </w:rPr>
            </w:pPr>
          </w:p>
        </w:tc>
      </w:tr>
      <w:tr w:rsidR="00AB2540" w:rsidRPr="00741190" w14:paraId="2799F644" w14:textId="77777777" w:rsidTr="0085402A">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Change w:id="594" w:author="Damian Hagebols" w:date="2023-08-30T20:26:00Z">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Ex>
          </w:tblPrExChange>
        </w:tblPrEx>
        <w:trPr>
          <w:trHeight w:val="811"/>
          <w:jc w:val="center"/>
          <w:trPrChange w:id="595" w:author="Damian Hagebols" w:date="2023-08-30T20:26:00Z">
            <w:trPr>
              <w:gridBefore w:val="1"/>
              <w:trHeight w:val="227"/>
              <w:jc w:val="center"/>
            </w:trPr>
          </w:trPrChange>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Change w:id="596" w:author="Damian Hagebols" w:date="2023-08-30T20:26:00Z">
              <w:tcPr>
                <w:tcW w:w="243" w:type="pct"/>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15704BF" w14:textId="72CA6F8C" w:rsidR="00AB2540" w:rsidRPr="00267F2A" w:rsidRDefault="00AB2540" w:rsidP="00AB2540">
            <w:pPr>
              <w:pStyle w:val="SymalTableBody"/>
              <w:spacing w:before="20" w:after="20"/>
              <w:rPr>
                <w:b/>
                <w:bCs/>
                <w:sz w:val="16"/>
                <w:szCs w:val="16"/>
                <w:highlight w:val="yellow"/>
              </w:rPr>
            </w:pPr>
            <w:r>
              <w:rPr>
                <w:rFonts w:asciiTheme="majorHAnsi" w:hAnsiTheme="majorHAnsi" w:cstheme="majorHAnsi"/>
                <w:b/>
                <w:bCs/>
                <w:sz w:val="14"/>
                <w:szCs w:val="14"/>
              </w:rPr>
              <w:t>4</w:t>
            </w:r>
            <w:r w:rsidRPr="00121896">
              <w:rPr>
                <w:rFonts w:asciiTheme="majorHAnsi" w:hAnsiTheme="majorHAnsi" w:cstheme="majorHAnsi"/>
                <w:b/>
                <w:bCs/>
                <w:sz w:val="14"/>
                <w:szCs w:val="14"/>
              </w:rPr>
              <w:t>.3</w:t>
            </w: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Change w:id="597" w:author="Damian Hagebols" w:date="2023-08-30T20:26:00Z">
              <w:tcPr>
                <w:tcW w:w="968" w:type="pct"/>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25DB795" w14:textId="0660960B" w:rsidR="00AB2540" w:rsidRPr="00D340C6" w:rsidRDefault="00AB2540" w:rsidP="00AB2540">
            <w:pPr>
              <w:pStyle w:val="SymalTableBody"/>
              <w:spacing w:before="20" w:after="20"/>
              <w:rPr>
                <w:b/>
                <w:bCs/>
                <w:sz w:val="16"/>
                <w:szCs w:val="16"/>
              </w:rPr>
            </w:pPr>
            <w:r w:rsidRPr="00D5107C">
              <w:rPr>
                <w:rFonts w:cstheme="minorHAnsi"/>
                <w:color w:val="000000" w:themeColor="text1"/>
                <w:sz w:val="14"/>
                <w:szCs w:val="14"/>
              </w:rPr>
              <w:t>Quality Representative to check the above criteria and records to confirm</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Change w:id="598" w:author="Damian Hagebols" w:date="2023-08-30T20:26:00Z">
              <w:tcPr>
                <w:tcW w:w="341" w:type="pct"/>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268CA5C" w14:textId="77777777" w:rsidR="00AB2540" w:rsidRPr="00D5107C" w:rsidRDefault="00AB2540" w:rsidP="00AB2540">
            <w:pPr>
              <w:pStyle w:val="Tabletext"/>
              <w:rPr>
                <w:rFonts w:cstheme="minorHAnsi"/>
                <w:color w:val="000000" w:themeColor="text1"/>
                <w:sz w:val="14"/>
                <w:szCs w:val="14"/>
              </w:rPr>
            </w:pPr>
            <w:r w:rsidRPr="00D5107C">
              <w:rPr>
                <w:rFonts w:cstheme="minorHAnsi"/>
                <w:color w:val="000000" w:themeColor="text1"/>
                <w:sz w:val="14"/>
                <w:szCs w:val="14"/>
              </w:rPr>
              <w:t>CQMP</w:t>
            </w:r>
          </w:p>
          <w:p w14:paraId="60587857" w14:textId="49280543" w:rsidR="00AB2540" w:rsidRPr="00D340C6" w:rsidRDefault="00AB2540" w:rsidP="00AB2540">
            <w:pPr>
              <w:pStyle w:val="SymalTableBody"/>
              <w:spacing w:before="20" w:after="20"/>
              <w:rPr>
                <w:sz w:val="16"/>
                <w:szCs w:val="16"/>
              </w:rPr>
            </w:pPr>
            <w:r w:rsidRPr="00D5107C">
              <w:rPr>
                <w:rFonts w:cstheme="minorHAnsi"/>
                <w:color w:val="000000" w:themeColor="text1"/>
                <w:sz w:val="14"/>
                <w:szCs w:val="14"/>
              </w:rPr>
              <w:t>Lot Records</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Change w:id="599" w:author="Damian Hagebols" w:date="2023-08-30T20:26:00Z">
              <w:tcPr>
                <w:tcW w:w="1223" w:type="pct"/>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D0D8333" w14:textId="62DD4715" w:rsidR="00AB2540" w:rsidRPr="00455BF5" w:rsidRDefault="00AB2540" w:rsidP="00AB2540">
            <w:pPr>
              <w:pStyle w:val="SymalTableBody"/>
              <w:spacing w:before="60" w:after="60"/>
              <w:rPr>
                <w:rFonts w:cstheme="minorHAnsi"/>
                <w:color w:val="000000" w:themeColor="text1"/>
                <w:sz w:val="14"/>
                <w:szCs w:val="14"/>
              </w:rPr>
            </w:pPr>
            <w:r w:rsidRPr="00D5107C">
              <w:rPr>
                <w:rFonts w:cstheme="minorHAnsi"/>
                <w:color w:val="000000" w:themeColor="text1"/>
                <w:sz w:val="14"/>
                <w:szCs w:val="14"/>
              </w:rPr>
              <w:t>All above criteria met, and records identified attached.</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Change w:id="600" w:author="Damian Hagebols" w:date="2023-08-30T20:26:00Z">
              <w:tcPr>
                <w:tcW w:w="379" w:type="pct"/>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A6F01BC" w14:textId="74D112C7" w:rsidR="00AB2540" w:rsidRPr="00D340C6" w:rsidRDefault="00AB2540" w:rsidP="00AB2540">
            <w:pPr>
              <w:pStyle w:val="SymalTableBody"/>
              <w:spacing w:before="20" w:after="20"/>
              <w:rPr>
                <w:sz w:val="16"/>
                <w:szCs w:val="16"/>
              </w:rPr>
            </w:pPr>
            <w:r w:rsidRPr="00D5107C">
              <w:rPr>
                <w:rFonts w:cstheme="minorHAnsi"/>
                <w:color w:val="000000" w:themeColor="text1"/>
                <w:sz w:val="14"/>
                <w:szCs w:val="14"/>
              </w:rPr>
              <w:t xml:space="preserve">Each lot </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Change w:id="601" w:author="Damian Hagebols" w:date="2023-08-30T20:26:00Z">
              <w:tcPr>
                <w:tcW w:w="254" w:type="pct"/>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A26AB5" w14:textId="13CA653A" w:rsidR="00AB2540" w:rsidRPr="00D340C6" w:rsidRDefault="00AB2540" w:rsidP="00AB2540">
            <w:pPr>
              <w:pStyle w:val="SymalTableBody"/>
              <w:spacing w:before="20" w:after="20"/>
              <w:jc w:val="center"/>
              <w:rPr>
                <w:sz w:val="16"/>
                <w:szCs w:val="16"/>
              </w:rPr>
            </w:pPr>
            <w:r w:rsidRPr="00D5107C">
              <w:rPr>
                <w:rFonts w:cstheme="minorHAnsi"/>
                <w:color w:val="000000" w:themeColor="text1"/>
                <w:sz w:val="14"/>
                <w:szCs w:val="14"/>
              </w:rPr>
              <w:t>R</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Change w:id="602" w:author="Damian Hagebols" w:date="2023-08-30T20:26:00Z">
              <w:tcPr>
                <w:tcW w:w="243" w:type="pct"/>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E45A53" w14:textId="569A26C7" w:rsidR="00AB2540" w:rsidRPr="00D340C6" w:rsidRDefault="00AB2540" w:rsidP="00AB2540">
            <w:pPr>
              <w:pStyle w:val="SymalTableBody"/>
              <w:spacing w:before="20" w:after="20"/>
              <w:jc w:val="center"/>
              <w:rPr>
                <w:sz w:val="16"/>
                <w:szCs w:val="16"/>
              </w:rPr>
            </w:pPr>
            <w:r w:rsidRPr="00D5107C">
              <w:rPr>
                <w:rFonts w:cstheme="minorHAnsi"/>
                <w:color w:val="000000" w:themeColor="text1"/>
                <w:sz w:val="14"/>
                <w:szCs w:val="14"/>
              </w:rPr>
              <w:t>SE</w:t>
            </w:r>
          </w:p>
        </w:tc>
        <w:tc>
          <w:tcPr>
            <w:tcW w:w="244" w:type="pct"/>
            <w:tcBorders>
              <w:top w:val="single" w:sz="4" w:space="0" w:color="auto"/>
              <w:left w:val="single" w:sz="4" w:space="0" w:color="auto"/>
              <w:bottom w:val="single" w:sz="4" w:space="0" w:color="auto"/>
              <w:right w:val="single" w:sz="4" w:space="0" w:color="auto"/>
            </w:tcBorders>
            <w:shd w:val="clear" w:color="auto" w:fill="auto"/>
            <w:vAlign w:val="center"/>
            <w:tcPrChange w:id="603" w:author="Damian Hagebols" w:date="2023-08-30T20:26:00Z">
              <w:tcPr>
                <w:tcW w:w="244" w:type="pct"/>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76A0150" w14:textId="77777777" w:rsidR="00AB2540" w:rsidRPr="00741190" w:rsidRDefault="00AB2540" w:rsidP="00AB2540">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Change w:id="604" w:author="Damian Hagebols" w:date="2023-08-30T20:26:00Z">
              <w:tcPr>
                <w:tcW w:w="293" w:type="pct"/>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C127C3" w14:textId="77777777" w:rsidR="00AB2540" w:rsidRPr="00741190" w:rsidRDefault="00AB2540" w:rsidP="00AB2540">
            <w:pPr>
              <w:pStyle w:val="SymalTableBody"/>
              <w:spacing w:before="20" w:after="20"/>
              <w:jc w:val="center"/>
              <w:rPr>
                <w:b/>
                <w:bCs/>
                <w:szCs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Change w:id="605" w:author="Damian Hagebols" w:date="2023-08-30T20:26:00Z">
              <w:tcPr>
                <w:tcW w:w="243" w:type="pct"/>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1F4B8B" w14:textId="77777777" w:rsidR="00AB2540" w:rsidRPr="00741190" w:rsidRDefault="00AB2540" w:rsidP="00AB2540">
            <w:pPr>
              <w:pStyle w:val="SymalTableBody"/>
              <w:spacing w:before="20" w:after="20"/>
              <w:jc w:val="center"/>
              <w:rPr>
                <w:b/>
                <w:bCs/>
                <w:szCs w:val="18"/>
              </w:rPr>
            </w:pP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Change w:id="606" w:author="Damian Hagebols" w:date="2023-08-30T20:26:00Z">
              <w:tcPr>
                <w:tcW w:w="569" w:type="pct"/>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CA1D5F5" w14:textId="1385C3B9" w:rsidR="00AB2540" w:rsidRPr="00741190" w:rsidRDefault="00AB2540" w:rsidP="00AB2540">
            <w:pPr>
              <w:pStyle w:val="SymalTableBody"/>
              <w:spacing w:before="20" w:after="20"/>
              <w:rPr>
                <w:b/>
                <w:bCs/>
                <w:szCs w:val="18"/>
              </w:rPr>
            </w:pPr>
            <w:r>
              <w:rPr>
                <w:rFonts w:cstheme="minorHAnsi"/>
                <w:color w:val="000000" w:themeColor="text1"/>
                <w:sz w:val="14"/>
                <w:szCs w:val="14"/>
              </w:rPr>
              <w:t>R</w:t>
            </w:r>
            <w:r w:rsidRPr="00D5107C">
              <w:rPr>
                <w:rFonts w:cstheme="minorHAnsi"/>
                <w:color w:val="000000" w:themeColor="text1"/>
                <w:sz w:val="14"/>
                <w:szCs w:val="14"/>
              </w:rPr>
              <w:t>eports and other compliance records attached.</w:t>
            </w:r>
          </w:p>
        </w:tc>
      </w:tr>
    </w:tbl>
    <w:p w14:paraId="1A757E83" w14:textId="77777777" w:rsidR="00B27F39" w:rsidRDefault="00B27F39" w:rsidP="00B27F39">
      <w:pPr>
        <w:pStyle w:val="SymalBodycopylvl1"/>
        <w:spacing w:before="60" w:after="0"/>
      </w:pPr>
    </w:p>
    <w:p w14:paraId="59851DB7" w14:textId="77777777" w:rsidR="00C85C04" w:rsidRDefault="00C85C04"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0848811F" w14:textId="77777777" w:rsidTr="005056E3">
        <w:tc>
          <w:tcPr>
            <w:tcW w:w="2547" w:type="dxa"/>
            <w:gridSpan w:val="2"/>
            <w:tcBorders>
              <w:top w:val="nil"/>
              <w:left w:val="nil"/>
              <w:bottom w:val="nil"/>
              <w:right w:val="nil"/>
            </w:tcBorders>
            <w:tcMar>
              <w:left w:w="0" w:type="dxa"/>
              <w:right w:w="0" w:type="dxa"/>
            </w:tcMar>
            <w:vAlign w:val="bottom"/>
          </w:tcPr>
          <w:p w14:paraId="28833837" w14:textId="34FECC1F" w:rsidR="005056E3" w:rsidRPr="005056E3" w:rsidRDefault="005056E3" w:rsidP="005056E3">
            <w:pPr>
              <w:pStyle w:val="SymalBodycopylvl1"/>
              <w:spacing w:before="120" w:after="0"/>
              <w:rPr>
                <w:b/>
                <w:bCs/>
                <w:sz w:val="18"/>
                <w:szCs w:val="18"/>
              </w:rPr>
            </w:pPr>
            <w:r w:rsidRPr="005056E3">
              <w:rPr>
                <w:b/>
                <w:bCs/>
                <w:sz w:val="18"/>
                <w:szCs w:val="18"/>
              </w:rPr>
              <w:t>Works complete (signer S</w:t>
            </w:r>
            <w:r w:rsidR="00301775">
              <w:rPr>
                <w:b/>
                <w:bCs/>
                <w:sz w:val="18"/>
                <w:szCs w:val="18"/>
              </w:rPr>
              <w:t>E</w:t>
            </w:r>
            <w:r w:rsidRPr="005056E3">
              <w:rPr>
                <w:b/>
                <w:bCs/>
                <w:sz w:val="18"/>
                <w:szCs w:val="18"/>
              </w:rPr>
              <w:t>)</w:t>
            </w:r>
          </w:p>
        </w:tc>
        <w:tc>
          <w:tcPr>
            <w:tcW w:w="3260" w:type="dxa"/>
            <w:gridSpan w:val="3"/>
            <w:tcBorders>
              <w:top w:val="nil"/>
              <w:left w:val="nil"/>
              <w:bottom w:val="single" w:sz="4" w:space="0" w:color="auto"/>
              <w:right w:val="nil"/>
            </w:tcBorders>
            <w:tcMar>
              <w:left w:w="0" w:type="dxa"/>
              <w:right w:w="0" w:type="dxa"/>
            </w:tcMar>
            <w:vAlign w:val="bottom"/>
          </w:tcPr>
          <w:p w14:paraId="4D105A8A"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076E41B1"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2BDAE9CF" w14:textId="77777777" w:rsidR="005056E3" w:rsidRPr="005056E3" w:rsidRDefault="005056E3" w:rsidP="005056E3">
            <w:pPr>
              <w:pStyle w:val="SymalBodycopylvl1"/>
              <w:spacing w:before="120" w:after="0"/>
              <w:rPr>
                <w:b/>
                <w:bCs/>
                <w:sz w:val="18"/>
                <w:szCs w:val="18"/>
              </w:rPr>
            </w:pPr>
          </w:p>
        </w:tc>
      </w:tr>
      <w:tr w:rsidR="005056E3" w:rsidRPr="005056E3" w14:paraId="3F5E9705" w14:textId="77777777" w:rsidTr="005056E3">
        <w:trPr>
          <w:trHeight w:val="133"/>
        </w:trPr>
        <w:tc>
          <w:tcPr>
            <w:tcW w:w="2263" w:type="dxa"/>
            <w:tcBorders>
              <w:top w:val="nil"/>
              <w:left w:val="nil"/>
              <w:bottom w:val="nil"/>
              <w:right w:val="nil"/>
            </w:tcBorders>
            <w:tcMar>
              <w:left w:w="0" w:type="dxa"/>
              <w:right w:w="0" w:type="dxa"/>
            </w:tcMar>
            <w:vAlign w:val="bottom"/>
          </w:tcPr>
          <w:p w14:paraId="608E2A59"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48FB78FD"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725D67E3"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0467517A"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0AAD58EA"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3738C733"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183EC03A"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3A613C99" w14:textId="77777777" w:rsidR="005056E3" w:rsidRPr="005056E3" w:rsidRDefault="005056E3" w:rsidP="005056E3">
            <w:pPr>
              <w:pStyle w:val="SymalBodycopylvl1"/>
              <w:spacing w:before="120" w:after="0"/>
              <w:rPr>
                <w:b/>
                <w:bCs/>
                <w:sz w:val="18"/>
                <w:szCs w:val="18"/>
              </w:rPr>
            </w:pPr>
          </w:p>
        </w:tc>
      </w:tr>
    </w:tbl>
    <w:p w14:paraId="2AD461B3" w14:textId="77777777" w:rsidR="005056E3" w:rsidRDefault="005056E3" w:rsidP="00B27F39">
      <w:pPr>
        <w:pStyle w:val="SymalBodycopylvl1"/>
        <w:spacing w:before="60" w:after="0"/>
      </w:pPr>
    </w:p>
    <w:p w14:paraId="30B4E36C" w14:textId="77777777" w:rsidR="005056E3" w:rsidRPr="005056E3" w:rsidRDefault="005056E3" w:rsidP="005056E3">
      <w:pPr>
        <w:spacing w:before="120" w:after="120"/>
        <w:rPr>
          <w:rFonts w:ascii="Arial" w:hAnsi="Arial" w:cs="Arial"/>
          <w:b/>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 xml:space="preserve">-Site Supervisor, </w:t>
      </w:r>
      <w:r w:rsidRPr="00360EAF">
        <w:rPr>
          <w:rFonts w:ascii="Arial" w:hAnsi="Arial" w:cs="Arial"/>
          <w:b/>
          <w:bCs/>
          <w:sz w:val="18"/>
          <w:szCs w:val="18"/>
        </w:rPr>
        <w:t>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26858672" w14:textId="7DC806B7" w:rsidR="005056E3" w:rsidRPr="005056E3" w:rsidRDefault="005056E3" w:rsidP="005056E3">
      <w:pPr>
        <w:spacing w:before="120" w:after="120"/>
        <w:rPr>
          <w:rFonts w:ascii="Arial" w:hAnsi="Arial" w:cs="Arial"/>
          <w:b/>
          <w:sz w:val="18"/>
          <w:szCs w:val="18"/>
        </w:rPr>
      </w:pPr>
      <w:r w:rsidRPr="005056E3">
        <w:rPr>
          <w:rFonts w:ascii="Arial" w:hAnsi="Arial" w:cs="Arial"/>
          <w:b/>
          <w:sz w:val="18"/>
          <w:szCs w:val="18"/>
        </w:rPr>
        <w:t xml:space="preserve">Inspection </w:t>
      </w:r>
      <w:proofErr w:type="gramStart"/>
      <w:r w:rsidRPr="005056E3">
        <w:rPr>
          <w:rFonts w:ascii="Arial" w:hAnsi="Arial" w:cs="Arial"/>
          <w:b/>
          <w:sz w:val="18"/>
          <w:szCs w:val="18"/>
        </w:rPr>
        <w:t>Key :</w:t>
      </w:r>
      <w:proofErr w:type="gramEnd"/>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sidR="006839DE">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bookmarkEnd w:id="0"/>
      <w:r w:rsidR="006839DE">
        <w:rPr>
          <w:rFonts w:ascii="Arial" w:hAnsi="Arial" w:cs="Arial"/>
          <w:sz w:val="18"/>
          <w:szCs w:val="18"/>
        </w:rPr>
        <w:t xml:space="preserve">  </w:t>
      </w:r>
      <w:r w:rsidR="006839DE">
        <w:rPr>
          <w:rFonts w:ascii="Arial" w:hAnsi="Arial" w:cs="Arial"/>
          <w:b/>
          <w:sz w:val="18"/>
          <w:szCs w:val="18"/>
        </w:rPr>
        <w:t>R</w:t>
      </w:r>
      <w:r w:rsidR="006839DE" w:rsidRPr="005056E3">
        <w:rPr>
          <w:rFonts w:ascii="Arial" w:hAnsi="Arial" w:cs="Arial"/>
          <w:b/>
          <w:sz w:val="18"/>
          <w:szCs w:val="18"/>
        </w:rPr>
        <w:t xml:space="preserve"> - </w:t>
      </w:r>
      <w:r w:rsidR="006839DE" w:rsidRPr="006839DE">
        <w:rPr>
          <w:rFonts w:ascii="Arial" w:hAnsi="Arial" w:cs="Arial"/>
          <w:bCs/>
          <w:sz w:val="18"/>
          <w:szCs w:val="18"/>
        </w:rPr>
        <w:t>Review</w:t>
      </w:r>
    </w:p>
    <w:sectPr w:rsidR="005056E3" w:rsidRPr="005056E3"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6C298" w14:textId="77777777" w:rsidR="00CB3729" w:rsidRDefault="00CB3729" w:rsidP="007617B0">
      <w:pPr>
        <w:spacing w:after="0"/>
      </w:pPr>
      <w:r>
        <w:separator/>
      </w:r>
    </w:p>
  </w:endnote>
  <w:endnote w:type="continuationSeparator" w:id="0">
    <w:p w14:paraId="78C85948" w14:textId="77777777" w:rsidR="00CB3729" w:rsidRDefault="00CB3729"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054C9518" w14:textId="77777777" w:rsidTr="0095774A">
      <w:trPr>
        <w:trHeight w:val="285"/>
      </w:trPr>
      <w:tc>
        <w:tcPr>
          <w:tcW w:w="1764" w:type="pct"/>
          <w:tcMar>
            <w:left w:w="0" w:type="dxa"/>
            <w:right w:w="0" w:type="dxa"/>
          </w:tcMar>
        </w:tcPr>
        <w:p w14:paraId="403D6B3F"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0F483126" w14:textId="75F21B09" w:rsidR="00D340C6" w:rsidRPr="00AD0710" w:rsidRDefault="00D340C6" w:rsidP="00D340C6">
          <w:pPr>
            <w:pStyle w:val="Footer"/>
            <w:tabs>
              <w:tab w:val="clear" w:pos="9000"/>
            </w:tabs>
            <w:spacing w:before="0"/>
            <w:jc w:val="center"/>
            <w:rPr>
              <w:szCs w:val="16"/>
            </w:rPr>
          </w:pPr>
          <w:r w:rsidRPr="00AD0710">
            <w:rPr>
              <w:szCs w:val="16"/>
            </w:rPr>
            <w:t xml:space="preserve">Issue </w:t>
          </w:r>
          <w:r w:rsidR="00882099">
            <w:rPr>
              <w:szCs w:val="16"/>
            </w:rPr>
            <w:t>00</w:t>
          </w:r>
          <w:r w:rsidRPr="00AD0710">
            <w:rPr>
              <w:szCs w:val="16"/>
            </w:rPr>
            <w:t xml:space="preserve"> Issue date </w:t>
          </w:r>
          <w:r w:rsidR="00882099">
            <w:rPr>
              <w:szCs w:val="16"/>
            </w:rPr>
            <w:t>08</w:t>
          </w:r>
          <w:r w:rsidR="00501D4C">
            <w:rPr>
              <w:szCs w:val="16"/>
            </w:rPr>
            <w:t>/0</w:t>
          </w:r>
          <w:r w:rsidR="00882099">
            <w:rPr>
              <w:szCs w:val="16"/>
            </w:rPr>
            <w:t>9</w:t>
          </w:r>
          <w:r w:rsidR="00501D4C">
            <w:rPr>
              <w:szCs w:val="16"/>
            </w:rPr>
            <w:t>/2023</w:t>
          </w:r>
        </w:p>
      </w:tc>
      <w:tc>
        <w:tcPr>
          <w:tcW w:w="1667" w:type="pct"/>
          <w:tcMar>
            <w:left w:w="0" w:type="dxa"/>
            <w:right w:w="0" w:type="dxa"/>
          </w:tcMar>
        </w:tcPr>
        <w:p w14:paraId="5F922970"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6600604E"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8D062"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5E21F451" w14:textId="77777777" w:rsidTr="0095774A">
      <w:trPr>
        <w:trHeight w:val="285"/>
      </w:trPr>
      <w:tc>
        <w:tcPr>
          <w:tcW w:w="1764" w:type="pct"/>
          <w:tcMar>
            <w:left w:w="0" w:type="dxa"/>
            <w:right w:w="0" w:type="dxa"/>
          </w:tcMar>
        </w:tcPr>
        <w:p w14:paraId="5B9F378F"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062361BD" w14:textId="167B62B3" w:rsidR="00D340C6" w:rsidRPr="00AD0710" w:rsidRDefault="00D340C6" w:rsidP="00D340C6">
          <w:pPr>
            <w:pStyle w:val="Footer"/>
            <w:tabs>
              <w:tab w:val="clear" w:pos="9000"/>
            </w:tabs>
            <w:spacing w:before="0"/>
            <w:jc w:val="center"/>
            <w:rPr>
              <w:szCs w:val="16"/>
            </w:rPr>
          </w:pPr>
          <w:r w:rsidRPr="00AD0710">
            <w:rPr>
              <w:szCs w:val="16"/>
            </w:rPr>
            <w:t xml:space="preserve">Issue </w:t>
          </w:r>
          <w:r w:rsidR="00712E43">
            <w:rPr>
              <w:szCs w:val="16"/>
            </w:rPr>
            <w:t>B</w:t>
          </w:r>
          <w:r w:rsidRPr="00AD0710">
            <w:rPr>
              <w:szCs w:val="16"/>
            </w:rPr>
            <w:t xml:space="preserve"> Issue date </w:t>
          </w:r>
          <w:r w:rsidR="00712E43">
            <w:rPr>
              <w:szCs w:val="16"/>
            </w:rPr>
            <w:t>07</w:t>
          </w:r>
          <w:r w:rsidR="00501D4C">
            <w:rPr>
              <w:szCs w:val="16"/>
            </w:rPr>
            <w:t>/0</w:t>
          </w:r>
          <w:r w:rsidR="00712E43">
            <w:rPr>
              <w:szCs w:val="16"/>
            </w:rPr>
            <w:t>9</w:t>
          </w:r>
          <w:r w:rsidR="00501D4C">
            <w:rPr>
              <w:szCs w:val="16"/>
            </w:rPr>
            <w:t>/2023</w:t>
          </w:r>
        </w:p>
      </w:tc>
      <w:tc>
        <w:tcPr>
          <w:tcW w:w="1667" w:type="pct"/>
          <w:tcMar>
            <w:left w:w="0" w:type="dxa"/>
            <w:right w:w="0" w:type="dxa"/>
          </w:tcMar>
        </w:tcPr>
        <w:p w14:paraId="16693BA5"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57A6BD49"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FF7EB" w14:textId="77777777" w:rsidR="00CB3729" w:rsidRDefault="00CB3729" w:rsidP="007617B0">
      <w:pPr>
        <w:spacing w:after="0"/>
      </w:pPr>
      <w:r>
        <w:separator/>
      </w:r>
    </w:p>
  </w:footnote>
  <w:footnote w:type="continuationSeparator" w:id="0">
    <w:p w14:paraId="6341DEF3" w14:textId="77777777" w:rsidR="00CB3729" w:rsidRDefault="00CB3729"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EndPr/>
    <w:sdtContent>
      <w:p w14:paraId="76D31947" w14:textId="77777777" w:rsidR="00E00F9E" w:rsidRDefault="0012160E" w:rsidP="00D340C6">
        <w:pPr>
          <w:pStyle w:val="Header"/>
          <w:spacing w:before="0" w:after="120"/>
          <w:jc w:val="right"/>
        </w:pPr>
        <w:r>
          <w:rPr>
            <w:noProof/>
          </w:rPr>
          <w:drawing>
            <wp:inline distT="0" distB="0" distL="0" distR="0" wp14:anchorId="26F4ADC4" wp14:editId="13BAF75F">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EndPr/>
    <w:sdtContent>
      <w:p w14:paraId="17C70DF1" w14:textId="77777777" w:rsidR="00012FBA" w:rsidRPr="00830B96" w:rsidRDefault="00012FBA" w:rsidP="009B4AA8">
        <w:pPr>
          <w:pStyle w:val="SymalBodycopylvl1"/>
          <w:spacing w:before="360" w:after="0"/>
          <w:jc w:val="right"/>
        </w:pPr>
        <w:r>
          <w:rPr>
            <w:noProof/>
          </w:rPr>
          <w:drawing>
            <wp:inline distT="0" distB="0" distL="0" distR="0" wp14:anchorId="06B0AFB6" wp14:editId="4351956F">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4A6E8AB3"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18F5ACC"/>
    <w:multiLevelType w:val="hybridMultilevel"/>
    <w:tmpl w:val="0FCC76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3"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6"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7" w15:restartNumberingAfterBreak="0">
    <w:nsid w:val="26217560"/>
    <w:multiLevelType w:val="hybridMultilevel"/>
    <w:tmpl w:val="620E1B12"/>
    <w:lvl w:ilvl="0" w:tplc="D966DC7E">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9"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0"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1" w15:restartNumberingAfterBreak="0">
    <w:nsid w:val="33FF712C"/>
    <w:multiLevelType w:val="hybridMultilevel"/>
    <w:tmpl w:val="01B4B5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67585C"/>
    <w:multiLevelType w:val="hybridMultilevel"/>
    <w:tmpl w:val="20E42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E59D8"/>
    <w:multiLevelType w:val="hybridMultilevel"/>
    <w:tmpl w:val="844CDD1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CB1579C"/>
    <w:multiLevelType w:val="hybridMultilevel"/>
    <w:tmpl w:val="C0E00A38"/>
    <w:lvl w:ilvl="0" w:tplc="7B3C264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BC5516"/>
    <w:multiLevelType w:val="hybridMultilevel"/>
    <w:tmpl w:val="EA74FCC4"/>
    <w:lvl w:ilvl="0" w:tplc="3064DEB6">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7"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9"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2"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3" w15:restartNumberingAfterBreak="0">
    <w:nsid w:val="728C2637"/>
    <w:multiLevelType w:val="hybridMultilevel"/>
    <w:tmpl w:val="AF9A1B1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E3122B"/>
    <w:multiLevelType w:val="multilevel"/>
    <w:tmpl w:val="38B6FA6E"/>
    <w:numStyleLink w:val="CivLegal"/>
  </w:abstractNum>
  <w:num w:numId="1" w16cid:durableId="764764802">
    <w:abstractNumId w:val="17"/>
  </w:num>
  <w:num w:numId="2" w16cid:durableId="1044021220">
    <w:abstractNumId w:val="10"/>
  </w:num>
  <w:num w:numId="3" w16cid:durableId="1469013732">
    <w:abstractNumId w:val="21"/>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48788767">
    <w:abstractNumId w:val="3"/>
  </w:num>
  <w:num w:numId="5" w16cid:durableId="1712341560">
    <w:abstractNumId w:val="18"/>
  </w:num>
  <w:num w:numId="6" w16cid:durableId="1220822718">
    <w:abstractNumId w:val="4"/>
  </w:num>
  <w:num w:numId="7" w16cid:durableId="294718215">
    <w:abstractNumId w:val="5"/>
  </w:num>
  <w:num w:numId="8" w16cid:durableId="1957982070">
    <w:abstractNumId w:val="2"/>
  </w:num>
  <w:num w:numId="9" w16cid:durableId="612246807">
    <w:abstractNumId w:val="6"/>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2085635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540721">
    <w:abstractNumId w:val="16"/>
  </w:num>
  <w:num w:numId="12" w16cid:durableId="21276985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77660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34653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109150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98235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593226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498545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72359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43517014">
    <w:abstractNumId w:val="0"/>
  </w:num>
  <w:num w:numId="21" w16cid:durableId="1165902980">
    <w:abstractNumId w:val="9"/>
  </w:num>
  <w:num w:numId="22" w16cid:durableId="1218736515">
    <w:abstractNumId w:val="24"/>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69814900">
    <w:abstractNumId w:val="20"/>
  </w:num>
  <w:num w:numId="24" w16cid:durableId="1380713892">
    <w:abstractNumId w:val="24"/>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2475689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76566387">
    <w:abstractNumId w:val="18"/>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1996033423">
    <w:abstractNumId w:val="21"/>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93482163">
    <w:abstractNumId w:val="19"/>
  </w:num>
  <w:num w:numId="29" w16cid:durableId="1406217816">
    <w:abstractNumId w:val="8"/>
  </w:num>
  <w:num w:numId="30" w16cid:durableId="1801730733">
    <w:abstractNumId w:val="6"/>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283847324">
    <w:abstractNumId w:val="22"/>
  </w:num>
  <w:num w:numId="32" w16cid:durableId="191967407">
    <w:abstractNumId w:val="15"/>
  </w:num>
  <w:num w:numId="33" w16cid:durableId="1871800267">
    <w:abstractNumId w:val="12"/>
  </w:num>
  <w:num w:numId="34" w16cid:durableId="489634363">
    <w:abstractNumId w:val="23"/>
  </w:num>
  <w:num w:numId="35" w16cid:durableId="477759">
    <w:abstractNumId w:val="1"/>
  </w:num>
  <w:num w:numId="36" w16cid:durableId="1313943017">
    <w:abstractNumId w:val="7"/>
  </w:num>
  <w:num w:numId="37" w16cid:durableId="1807694329">
    <w:abstractNumId w:val="13"/>
  </w:num>
  <w:num w:numId="38" w16cid:durableId="2049841434">
    <w:abstractNumId w:val="11"/>
  </w:num>
  <w:num w:numId="39" w16cid:durableId="1792048080">
    <w:abstractNumId w:val="14"/>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ian Hagebols">
    <w15:presenceInfo w15:providerId="AD" w15:userId="S::damian.hagebols@symal.com.au::c3dd7680-e319-479d-91c5-013000322754"/>
  </w15:person>
  <w15:person w15:author="Ahmed Kandash">
    <w15:presenceInfo w15:providerId="AD" w15:userId="S::ahmed.kandash@symal.com.au::a51e0a23-5427-4caa-8fd9-87f7af9564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revisionView w:markup="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FC"/>
    <w:rsid w:val="00012FBA"/>
    <w:rsid w:val="00013E57"/>
    <w:rsid w:val="000158DC"/>
    <w:rsid w:val="00021F49"/>
    <w:rsid w:val="000307E7"/>
    <w:rsid w:val="00030983"/>
    <w:rsid w:val="0003431C"/>
    <w:rsid w:val="00035C95"/>
    <w:rsid w:val="00036AA4"/>
    <w:rsid w:val="00042A87"/>
    <w:rsid w:val="0004375C"/>
    <w:rsid w:val="0004421D"/>
    <w:rsid w:val="00046F51"/>
    <w:rsid w:val="000552B5"/>
    <w:rsid w:val="0005748D"/>
    <w:rsid w:val="000628FA"/>
    <w:rsid w:val="000759B7"/>
    <w:rsid w:val="000802C9"/>
    <w:rsid w:val="00080579"/>
    <w:rsid w:val="000820F9"/>
    <w:rsid w:val="00086B45"/>
    <w:rsid w:val="00087FD4"/>
    <w:rsid w:val="00091863"/>
    <w:rsid w:val="000918CF"/>
    <w:rsid w:val="00093207"/>
    <w:rsid w:val="0009555B"/>
    <w:rsid w:val="00096714"/>
    <w:rsid w:val="000A1BFA"/>
    <w:rsid w:val="000A2BFC"/>
    <w:rsid w:val="000B695B"/>
    <w:rsid w:val="000C0D73"/>
    <w:rsid w:val="000C28DA"/>
    <w:rsid w:val="000C70FA"/>
    <w:rsid w:val="000D0E97"/>
    <w:rsid w:val="000D417A"/>
    <w:rsid w:val="000E429F"/>
    <w:rsid w:val="000E61AB"/>
    <w:rsid w:val="000F6E06"/>
    <w:rsid w:val="00112853"/>
    <w:rsid w:val="001153A9"/>
    <w:rsid w:val="001165A8"/>
    <w:rsid w:val="0012160E"/>
    <w:rsid w:val="00121896"/>
    <w:rsid w:val="00123A2C"/>
    <w:rsid w:val="00125EA4"/>
    <w:rsid w:val="00127CE9"/>
    <w:rsid w:val="00131E70"/>
    <w:rsid w:val="001329E3"/>
    <w:rsid w:val="0013432E"/>
    <w:rsid w:val="0013461F"/>
    <w:rsid w:val="00136359"/>
    <w:rsid w:val="00145C21"/>
    <w:rsid w:val="00150E01"/>
    <w:rsid w:val="00152695"/>
    <w:rsid w:val="00152A1E"/>
    <w:rsid w:val="0016258E"/>
    <w:rsid w:val="00164159"/>
    <w:rsid w:val="00164930"/>
    <w:rsid w:val="00164D07"/>
    <w:rsid w:val="0016617F"/>
    <w:rsid w:val="00173D1C"/>
    <w:rsid w:val="001767DA"/>
    <w:rsid w:val="0018093C"/>
    <w:rsid w:val="001811DA"/>
    <w:rsid w:val="0018362E"/>
    <w:rsid w:val="00185AE7"/>
    <w:rsid w:val="00191711"/>
    <w:rsid w:val="00193495"/>
    <w:rsid w:val="00195C7E"/>
    <w:rsid w:val="001A28BC"/>
    <w:rsid w:val="001A5626"/>
    <w:rsid w:val="001A7888"/>
    <w:rsid w:val="001B06FE"/>
    <w:rsid w:val="001B4060"/>
    <w:rsid w:val="001C1295"/>
    <w:rsid w:val="001C2875"/>
    <w:rsid w:val="001C6A89"/>
    <w:rsid w:val="001C750B"/>
    <w:rsid w:val="001D390B"/>
    <w:rsid w:val="001D6AD5"/>
    <w:rsid w:val="001E02D6"/>
    <w:rsid w:val="001E0EAF"/>
    <w:rsid w:val="001E260A"/>
    <w:rsid w:val="001E5EB5"/>
    <w:rsid w:val="001F3ABC"/>
    <w:rsid w:val="001F4330"/>
    <w:rsid w:val="001F5EAE"/>
    <w:rsid w:val="0020352B"/>
    <w:rsid w:val="00205A4C"/>
    <w:rsid w:val="00205F74"/>
    <w:rsid w:val="002129DE"/>
    <w:rsid w:val="00213887"/>
    <w:rsid w:val="00216E76"/>
    <w:rsid w:val="0022227C"/>
    <w:rsid w:val="002364D7"/>
    <w:rsid w:val="00237B12"/>
    <w:rsid w:val="0024627B"/>
    <w:rsid w:val="0025506A"/>
    <w:rsid w:val="0025590A"/>
    <w:rsid w:val="00256EF4"/>
    <w:rsid w:val="002608E7"/>
    <w:rsid w:val="00261FA5"/>
    <w:rsid w:val="002642F9"/>
    <w:rsid w:val="00264F3C"/>
    <w:rsid w:val="00267F2A"/>
    <w:rsid w:val="00272BC5"/>
    <w:rsid w:val="00276E10"/>
    <w:rsid w:val="002801DC"/>
    <w:rsid w:val="00280FAE"/>
    <w:rsid w:val="00281140"/>
    <w:rsid w:val="0028114C"/>
    <w:rsid w:val="00282680"/>
    <w:rsid w:val="00283523"/>
    <w:rsid w:val="0028562B"/>
    <w:rsid w:val="002925AA"/>
    <w:rsid w:val="002973FE"/>
    <w:rsid w:val="002978EF"/>
    <w:rsid w:val="002A359F"/>
    <w:rsid w:val="002B33D2"/>
    <w:rsid w:val="002B62CA"/>
    <w:rsid w:val="002B7C52"/>
    <w:rsid w:val="002C0CFD"/>
    <w:rsid w:val="002C40D8"/>
    <w:rsid w:val="002C65C7"/>
    <w:rsid w:val="002D08B8"/>
    <w:rsid w:val="002D239C"/>
    <w:rsid w:val="002D7F9C"/>
    <w:rsid w:val="002E08A0"/>
    <w:rsid w:val="002E0B1F"/>
    <w:rsid w:val="002E0E3F"/>
    <w:rsid w:val="002E1EBA"/>
    <w:rsid w:val="002E46E4"/>
    <w:rsid w:val="002F1833"/>
    <w:rsid w:val="002F7E9F"/>
    <w:rsid w:val="00301775"/>
    <w:rsid w:val="00301828"/>
    <w:rsid w:val="00302616"/>
    <w:rsid w:val="00302889"/>
    <w:rsid w:val="00305A59"/>
    <w:rsid w:val="00313E7D"/>
    <w:rsid w:val="003141E2"/>
    <w:rsid w:val="0031420F"/>
    <w:rsid w:val="0031786F"/>
    <w:rsid w:val="00321271"/>
    <w:rsid w:val="00323AC4"/>
    <w:rsid w:val="00325691"/>
    <w:rsid w:val="003320C8"/>
    <w:rsid w:val="0033732E"/>
    <w:rsid w:val="00337E0C"/>
    <w:rsid w:val="0034447D"/>
    <w:rsid w:val="00345D7B"/>
    <w:rsid w:val="00346FF0"/>
    <w:rsid w:val="003515A7"/>
    <w:rsid w:val="00351D72"/>
    <w:rsid w:val="00360EAF"/>
    <w:rsid w:val="00365AB0"/>
    <w:rsid w:val="00371327"/>
    <w:rsid w:val="00373C8F"/>
    <w:rsid w:val="003766EA"/>
    <w:rsid w:val="003868C5"/>
    <w:rsid w:val="00386D74"/>
    <w:rsid w:val="00391174"/>
    <w:rsid w:val="003940CD"/>
    <w:rsid w:val="003942B3"/>
    <w:rsid w:val="0039441E"/>
    <w:rsid w:val="00395583"/>
    <w:rsid w:val="00395F0F"/>
    <w:rsid w:val="003A1A4C"/>
    <w:rsid w:val="003A2DF5"/>
    <w:rsid w:val="003B1DA5"/>
    <w:rsid w:val="003B361E"/>
    <w:rsid w:val="003B3B14"/>
    <w:rsid w:val="003C1E57"/>
    <w:rsid w:val="003C1F77"/>
    <w:rsid w:val="003C2BA2"/>
    <w:rsid w:val="003E111A"/>
    <w:rsid w:val="003E2E17"/>
    <w:rsid w:val="003E4005"/>
    <w:rsid w:val="003F1AC6"/>
    <w:rsid w:val="003F22E3"/>
    <w:rsid w:val="003F3664"/>
    <w:rsid w:val="003F396E"/>
    <w:rsid w:val="0040112D"/>
    <w:rsid w:val="00401CAD"/>
    <w:rsid w:val="004110DC"/>
    <w:rsid w:val="004121D0"/>
    <w:rsid w:val="00413909"/>
    <w:rsid w:val="00414B29"/>
    <w:rsid w:val="00417E84"/>
    <w:rsid w:val="00422652"/>
    <w:rsid w:val="00422AC4"/>
    <w:rsid w:val="00426CA1"/>
    <w:rsid w:val="004310D2"/>
    <w:rsid w:val="00434660"/>
    <w:rsid w:val="00437E34"/>
    <w:rsid w:val="0044465E"/>
    <w:rsid w:val="004446C0"/>
    <w:rsid w:val="00455BF5"/>
    <w:rsid w:val="00460ED2"/>
    <w:rsid w:val="004632A8"/>
    <w:rsid w:val="00463EF2"/>
    <w:rsid w:val="00465C9A"/>
    <w:rsid w:val="004661B2"/>
    <w:rsid w:val="00472533"/>
    <w:rsid w:val="00475BB5"/>
    <w:rsid w:val="0047722B"/>
    <w:rsid w:val="00481DBA"/>
    <w:rsid w:val="00482E78"/>
    <w:rsid w:val="0048348B"/>
    <w:rsid w:val="00484408"/>
    <w:rsid w:val="004908DD"/>
    <w:rsid w:val="00492A2D"/>
    <w:rsid w:val="004A0E5D"/>
    <w:rsid w:val="004A28A2"/>
    <w:rsid w:val="004A405A"/>
    <w:rsid w:val="004A4EDE"/>
    <w:rsid w:val="004A60BE"/>
    <w:rsid w:val="004A7E34"/>
    <w:rsid w:val="004B0EDA"/>
    <w:rsid w:val="004B122A"/>
    <w:rsid w:val="004B13B3"/>
    <w:rsid w:val="004B7DF8"/>
    <w:rsid w:val="004C061A"/>
    <w:rsid w:val="004C0D19"/>
    <w:rsid w:val="004C2231"/>
    <w:rsid w:val="004D11AD"/>
    <w:rsid w:val="004D1370"/>
    <w:rsid w:val="004D1AFB"/>
    <w:rsid w:val="004D39F9"/>
    <w:rsid w:val="004E1444"/>
    <w:rsid w:val="004E23FF"/>
    <w:rsid w:val="004F0428"/>
    <w:rsid w:val="004F13A2"/>
    <w:rsid w:val="004F4C75"/>
    <w:rsid w:val="004F7DCE"/>
    <w:rsid w:val="005009B9"/>
    <w:rsid w:val="0050180D"/>
    <w:rsid w:val="00501D4C"/>
    <w:rsid w:val="0050215F"/>
    <w:rsid w:val="005056E3"/>
    <w:rsid w:val="00505D2E"/>
    <w:rsid w:val="005101E0"/>
    <w:rsid w:val="005120B6"/>
    <w:rsid w:val="00512AB5"/>
    <w:rsid w:val="00514B27"/>
    <w:rsid w:val="0051584D"/>
    <w:rsid w:val="00517550"/>
    <w:rsid w:val="0052741B"/>
    <w:rsid w:val="00527AFB"/>
    <w:rsid w:val="00534122"/>
    <w:rsid w:val="005366D4"/>
    <w:rsid w:val="005371C9"/>
    <w:rsid w:val="00537E2F"/>
    <w:rsid w:val="00537E86"/>
    <w:rsid w:val="00541D39"/>
    <w:rsid w:val="005433C6"/>
    <w:rsid w:val="00544906"/>
    <w:rsid w:val="005449FB"/>
    <w:rsid w:val="005462B0"/>
    <w:rsid w:val="0054712C"/>
    <w:rsid w:val="00552FA3"/>
    <w:rsid w:val="00567B07"/>
    <w:rsid w:val="0057088F"/>
    <w:rsid w:val="0057414C"/>
    <w:rsid w:val="00581148"/>
    <w:rsid w:val="0058363C"/>
    <w:rsid w:val="00587F35"/>
    <w:rsid w:val="0059509B"/>
    <w:rsid w:val="00597369"/>
    <w:rsid w:val="005A2DB2"/>
    <w:rsid w:val="005B6C7E"/>
    <w:rsid w:val="005B7315"/>
    <w:rsid w:val="005C244C"/>
    <w:rsid w:val="005C3808"/>
    <w:rsid w:val="005C600D"/>
    <w:rsid w:val="005E1C0B"/>
    <w:rsid w:val="005E1E7C"/>
    <w:rsid w:val="005E1EEB"/>
    <w:rsid w:val="005E3E69"/>
    <w:rsid w:val="005E7C7F"/>
    <w:rsid w:val="005F20A8"/>
    <w:rsid w:val="005F3542"/>
    <w:rsid w:val="00600E4F"/>
    <w:rsid w:val="00607B0C"/>
    <w:rsid w:val="00612627"/>
    <w:rsid w:val="00613248"/>
    <w:rsid w:val="00615F69"/>
    <w:rsid w:val="006208BB"/>
    <w:rsid w:val="006239C8"/>
    <w:rsid w:val="0062443C"/>
    <w:rsid w:val="00624ADE"/>
    <w:rsid w:val="00624DF8"/>
    <w:rsid w:val="0062618F"/>
    <w:rsid w:val="00626F76"/>
    <w:rsid w:val="00635B53"/>
    <w:rsid w:val="00640BAA"/>
    <w:rsid w:val="00644773"/>
    <w:rsid w:val="00644E03"/>
    <w:rsid w:val="006453C7"/>
    <w:rsid w:val="00652000"/>
    <w:rsid w:val="0065381A"/>
    <w:rsid w:val="00653EE2"/>
    <w:rsid w:val="00656219"/>
    <w:rsid w:val="00657AFA"/>
    <w:rsid w:val="006660B9"/>
    <w:rsid w:val="0066623E"/>
    <w:rsid w:val="0066684A"/>
    <w:rsid w:val="00671642"/>
    <w:rsid w:val="006726AF"/>
    <w:rsid w:val="00672CB1"/>
    <w:rsid w:val="006839DE"/>
    <w:rsid w:val="00684AC4"/>
    <w:rsid w:val="00697598"/>
    <w:rsid w:val="006A1CB2"/>
    <w:rsid w:val="006A3873"/>
    <w:rsid w:val="006A3A4F"/>
    <w:rsid w:val="006B1AAC"/>
    <w:rsid w:val="006B7AF5"/>
    <w:rsid w:val="006B7EE7"/>
    <w:rsid w:val="006C1CE9"/>
    <w:rsid w:val="006C2FD5"/>
    <w:rsid w:val="006C4E37"/>
    <w:rsid w:val="006D5AF1"/>
    <w:rsid w:val="006E29C0"/>
    <w:rsid w:val="006E7A15"/>
    <w:rsid w:val="006F0832"/>
    <w:rsid w:val="006F3811"/>
    <w:rsid w:val="006F544C"/>
    <w:rsid w:val="006F6C26"/>
    <w:rsid w:val="007020DA"/>
    <w:rsid w:val="00706B2D"/>
    <w:rsid w:val="007101DE"/>
    <w:rsid w:val="007114DE"/>
    <w:rsid w:val="0071163C"/>
    <w:rsid w:val="00712E43"/>
    <w:rsid w:val="00713840"/>
    <w:rsid w:val="0071393C"/>
    <w:rsid w:val="00717276"/>
    <w:rsid w:val="00724BD7"/>
    <w:rsid w:val="007332CD"/>
    <w:rsid w:val="00740FDC"/>
    <w:rsid w:val="00741190"/>
    <w:rsid w:val="0074258B"/>
    <w:rsid w:val="007502EC"/>
    <w:rsid w:val="00750D39"/>
    <w:rsid w:val="007531BF"/>
    <w:rsid w:val="00753B1F"/>
    <w:rsid w:val="00753BE3"/>
    <w:rsid w:val="007551D1"/>
    <w:rsid w:val="00757A6C"/>
    <w:rsid w:val="007617B0"/>
    <w:rsid w:val="00770D7E"/>
    <w:rsid w:val="00777A6B"/>
    <w:rsid w:val="00797266"/>
    <w:rsid w:val="007A11B6"/>
    <w:rsid w:val="007A1265"/>
    <w:rsid w:val="007A3D8B"/>
    <w:rsid w:val="007A67EE"/>
    <w:rsid w:val="007B51B3"/>
    <w:rsid w:val="007C1055"/>
    <w:rsid w:val="007C1826"/>
    <w:rsid w:val="007C18AE"/>
    <w:rsid w:val="007C6D00"/>
    <w:rsid w:val="007D1801"/>
    <w:rsid w:val="007D2294"/>
    <w:rsid w:val="007D5ACC"/>
    <w:rsid w:val="007F3943"/>
    <w:rsid w:val="007F409D"/>
    <w:rsid w:val="007F5D0E"/>
    <w:rsid w:val="007F7B79"/>
    <w:rsid w:val="008042D6"/>
    <w:rsid w:val="00804B35"/>
    <w:rsid w:val="00807516"/>
    <w:rsid w:val="00810F77"/>
    <w:rsid w:val="00812D80"/>
    <w:rsid w:val="00813992"/>
    <w:rsid w:val="008151DE"/>
    <w:rsid w:val="00815CB5"/>
    <w:rsid w:val="00816934"/>
    <w:rsid w:val="00820173"/>
    <w:rsid w:val="00821493"/>
    <w:rsid w:val="00821EE0"/>
    <w:rsid w:val="00827767"/>
    <w:rsid w:val="0083242C"/>
    <w:rsid w:val="00836163"/>
    <w:rsid w:val="008371F7"/>
    <w:rsid w:val="00841AC6"/>
    <w:rsid w:val="008433F5"/>
    <w:rsid w:val="008460EF"/>
    <w:rsid w:val="00846784"/>
    <w:rsid w:val="00846D58"/>
    <w:rsid w:val="00847B71"/>
    <w:rsid w:val="00851658"/>
    <w:rsid w:val="00852082"/>
    <w:rsid w:val="0085402A"/>
    <w:rsid w:val="00854579"/>
    <w:rsid w:val="008551B0"/>
    <w:rsid w:val="00857276"/>
    <w:rsid w:val="008658C5"/>
    <w:rsid w:val="00867221"/>
    <w:rsid w:val="00871FD9"/>
    <w:rsid w:val="00872D3A"/>
    <w:rsid w:val="00873A86"/>
    <w:rsid w:val="00882099"/>
    <w:rsid w:val="00892EDB"/>
    <w:rsid w:val="008968DB"/>
    <w:rsid w:val="008969A1"/>
    <w:rsid w:val="008A3BA2"/>
    <w:rsid w:val="008A6FA5"/>
    <w:rsid w:val="008B217F"/>
    <w:rsid w:val="008B3132"/>
    <w:rsid w:val="008B3A4E"/>
    <w:rsid w:val="008B44D5"/>
    <w:rsid w:val="008B49B3"/>
    <w:rsid w:val="008C670C"/>
    <w:rsid w:val="008D0815"/>
    <w:rsid w:val="008D225D"/>
    <w:rsid w:val="008D5391"/>
    <w:rsid w:val="008D7258"/>
    <w:rsid w:val="008E2D8F"/>
    <w:rsid w:val="008F2309"/>
    <w:rsid w:val="008F52D6"/>
    <w:rsid w:val="008F658D"/>
    <w:rsid w:val="00904E63"/>
    <w:rsid w:val="00905271"/>
    <w:rsid w:val="00910D80"/>
    <w:rsid w:val="009113FF"/>
    <w:rsid w:val="009122A5"/>
    <w:rsid w:val="00920B8E"/>
    <w:rsid w:val="0092136D"/>
    <w:rsid w:val="009213F7"/>
    <w:rsid w:val="0092451A"/>
    <w:rsid w:val="009309FC"/>
    <w:rsid w:val="009317A5"/>
    <w:rsid w:val="00934D59"/>
    <w:rsid w:val="00947D2E"/>
    <w:rsid w:val="0095617A"/>
    <w:rsid w:val="00956461"/>
    <w:rsid w:val="00956534"/>
    <w:rsid w:val="0095774A"/>
    <w:rsid w:val="009612AB"/>
    <w:rsid w:val="009622A4"/>
    <w:rsid w:val="00967143"/>
    <w:rsid w:val="00976256"/>
    <w:rsid w:val="0097797F"/>
    <w:rsid w:val="0098110B"/>
    <w:rsid w:val="0098312A"/>
    <w:rsid w:val="0098562B"/>
    <w:rsid w:val="009870C9"/>
    <w:rsid w:val="009922C3"/>
    <w:rsid w:val="0099616D"/>
    <w:rsid w:val="0099656E"/>
    <w:rsid w:val="00997E2B"/>
    <w:rsid w:val="00997ED4"/>
    <w:rsid w:val="009A18D2"/>
    <w:rsid w:val="009A2F10"/>
    <w:rsid w:val="009A3D1A"/>
    <w:rsid w:val="009A4487"/>
    <w:rsid w:val="009B08F6"/>
    <w:rsid w:val="009B0F20"/>
    <w:rsid w:val="009B4CFB"/>
    <w:rsid w:val="009B6FD8"/>
    <w:rsid w:val="009B7B58"/>
    <w:rsid w:val="009B7C00"/>
    <w:rsid w:val="009C0C72"/>
    <w:rsid w:val="009C6D48"/>
    <w:rsid w:val="009D27DD"/>
    <w:rsid w:val="009D2A75"/>
    <w:rsid w:val="009D359C"/>
    <w:rsid w:val="009D41EA"/>
    <w:rsid w:val="009D67E4"/>
    <w:rsid w:val="009E61A6"/>
    <w:rsid w:val="00A01DA8"/>
    <w:rsid w:val="00A037F8"/>
    <w:rsid w:val="00A12348"/>
    <w:rsid w:val="00A230A9"/>
    <w:rsid w:val="00A263D2"/>
    <w:rsid w:val="00A265F2"/>
    <w:rsid w:val="00A27CA9"/>
    <w:rsid w:val="00A31E9B"/>
    <w:rsid w:val="00A35443"/>
    <w:rsid w:val="00A37F27"/>
    <w:rsid w:val="00A41428"/>
    <w:rsid w:val="00A41887"/>
    <w:rsid w:val="00A4264E"/>
    <w:rsid w:val="00A43FFF"/>
    <w:rsid w:val="00A55A8E"/>
    <w:rsid w:val="00A55EA2"/>
    <w:rsid w:val="00A571D2"/>
    <w:rsid w:val="00A62A1A"/>
    <w:rsid w:val="00A64F70"/>
    <w:rsid w:val="00A65C9F"/>
    <w:rsid w:val="00A71811"/>
    <w:rsid w:val="00A71B89"/>
    <w:rsid w:val="00A76AD2"/>
    <w:rsid w:val="00A82F0E"/>
    <w:rsid w:val="00A83556"/>
    <w:rsid w:val="00A85D35"/>
    <w:rsid w:val="00A939A2"/>
    <w:rsid w:val="00AA0F55"/>
    <w:rsid w:val="00AA52D9"/>
    <w:rsid w:val="00AB1CA0"/>
    <w:rsid w:val="00AB2540"/>
    <w:rsid w:val="00AB2FD2"/>
    <w:rsid w:val="00AB6A8E"/>
    <w:rsid w:val="00AC1217"/>
    <w:rsid w:val="00AC5039"/>
    <w:rsid w:val="00AD3F64"/>
    <w:rsid w:val="00AD4192"/>
    <w:rsid w:val="00AD4512"/>
    <w:rsid w:val="00AD4DCF"/>
    <w:rsid w:val="00AD6AB6"/>
    <w:rsid w:val="00AF0F69"/>
    <w:rsid w:val="00AF198A"/>
    <w:rsid w:val="00AF1ECC"/>
    <w:rsid w:val="00B052DD"/>
    <w:rsid w:val="00B1720B"/>
    <w:rsid w:val="00B269F9"/>
    <w:rsid w:val="00B2703E"/>
    <w:rsid w:val="00B272DB"/>
    <w:rsid w:val="00B27F39"/>
    <w:rsid w:val="00B30F18"/>
    <w:rsid w:val="00B324A8"/>
    <w:rsid w:val="00B32CDD"/>
    <w:rsid w:val="00B409C1"/>
    <w:rsid w:val="00B41259"/>
    <w:rsid w:val="00B43F48"/>
    <w:rsid w:val="00B46E9C"/>
    <w:rsid w:val="00B53353"/>
    <w:rsid w:val="00B72C0C"/>
    <w:rsid w:val="00B756AF"/>
    <w:rsid w:val="00B864E4"/>
    <w:rsid w:val="00B950F8"/>
    <w:rsid w:val="00B96C42"/>
    <w:rsid w:val="00BA0363"/>
    <w:rsid w:val="00BA0FF7"/>
    <w:rsid w:val="00BB4E37"/>
    <w:rsid w:val="00BB508E"/>
    <w:rsid w:val="00BC14CD"/>
    <w:rsid w:val="00BC30D0"/>
    <w:rsid w:val="00BC532B"/>
    <w:rsid w:val="00BC6BA6"/>
    <w:rsid w:val="00BD00A2"/>
    <w:rsid w:val="00BD6AFB"/>
    <w:rsid w:val="00BE22A5"/>
    <w:rsid w:val="00BE3698"/>
    <w:rsid w:val="00BE4D32"/>
    <w:rsid w:val="00BE62B0"/>
    <w:rsid w:val="00BE7AC7"/>
    <w:rsid w:val="00C0210A"/>
    <w:rsid w:val="00C0328A"/>
    <w:rsid w:val="00C10D9F"/>
    <w:rsid w:val="00C13AEE"/>
    <w:rsid w:val="00C14D23"/>
    <w:rsid w:val="00C1631D"/>
    <w:rsid w:val="00C16F2F"/>
    <w:rsid w:val="00C17BFF"/>
    <w:rsid w:val="00C213BF"/>
    <w:rsid w:val="00C243A5"/>
    <w:rsid w:val="00C32626"/>
    <w:rsid w:val="00C33465"/>
    <w:rsid w:val="00C35E2A"/>
    <w:rsid w:val="00C40179"/>
    <w:rsid w:val="00C40452"/>
    <w:rsid w:val="00C5331B"/>
    <w:rsid w:val="00C54184"/>
    <w:rsid w:val="00C54893"/>
    <w:rsid w:val="00C559B7"/>
    <w:rsid w:val="00C60631"/>
    <w:rsid w:val="00C6169C"/>
    <w:rsid w:val="00C64A99"/>
    <w:rsid w:val="00C64D7F"/>
    <w:rsid w:val="00C64D89"/>
    <w:rsid w:val="00C71F5D"/>
    <w:rsid w:val="00C74372"/>
    <w:rsid w:val="00C7567F"/>
    <w:rsid w:val="00C759B7"/>
    <w:rsid w:val="00C76539"/>
    <w:rsid w:val="00C7777E"/>
    <w:rsid w:val="00C827A1"/>
    <w:rsid w:val="00C85C04"/>
    <w:rsid w:val="00C86A51"/>
    <w:rsid w:val="00C910F0"/>
    <w:rsid w:val="00C92793"/>
    <w:rsid w:val="00CA072E"/>
    <w:rsid w:val="00CA14F8"/>
    <w:rsid w:val="00CA2371"/>
    <w:rsid w:val="00CA29FD"/>
    <w:rsid w:val="00CA4294"/>
    <w:rsid w:val="00CA47C1"/>
    <w:rsid w:val="00CA4F1A"/>
    <w:rsid w:val="00CB2177"/>
    <w:rsid w:val="00CB3729"/>
    <w:rsid w:val="00CB504E"/>
    <w:rsid w:val="00CB5C8B"/>
    <w:rsid w:val="00CC5B07"/>
    <w:rsid w:val="00CC61F8"/>
    <w:rsid w:val="00CE09EE"/>
    <w:rsid w:val="00CE72C7"/>
    <w:rsid w:val="00D04266"/>
    <w:rsid w:val="00D044E2"/>
    <w:rsid w:val="00D10E2D"/>
    <w:rsid w:val="00D12376"/>
    <w:rsid w:val="00D156BC"/>
    <w:rsid w:val="00D20314"/>
    <w:rsid w:val="00D20C92"/>
    <w:rsid w:val="00D2101B"/>
    <w:rsid w:val="00D275DD"/>
    <w:rsid w:val="00D2796D"/>
    <w:rsid w:val="00D340C6"/>
    <w:rsid w:val="00D35C35"/>
    <w:rsid w:val="00D3691D"/>
    <w:rsid w:val="00D40267"/>
    <w:rsid w:val="00D41627"/>
    <w:rsid w:val="00D44CD7"/>
    <w:rsid w:val="00D60E1B"/>
    <w:rsid w:val="00D640F0"/>
    <w:rsid w:val="00D64C5C"/>
    <w:rsid w:val="00D65FB7"/>
    <w:rsid w:val="00D667B5"/>
    <w:rsid w:val="00D66EF2"/>
    <w:rsid w:val="00D67B67"/>
    <w:rsid w:val="00D705C8"/>
    <w:rsid w:val="00D708FB"/>
    <w:rsid w:val="00D73579"/>
    <w:rsid w:val="00D73C22"/>
    <w:rsid w:val="00D80EF0"/>
    <w:rsid w:val="00D81159"/>
    <w:rsid w:val="00D83E1A"/>
    <w:rsid w:val="00D87B76"/>
    <w:rsid w:val="00D91A19"/>
    <w:rsid w:val="00D91A8F"/>
    <w:rsid w:val="00D92DC9"/>
    <w:rsid w:val="00D9494B"/>
    <w:rsid w:val="00D968B9"/>
    <w:rsid w:val="00DA1A3B"/>
    <w:rsid w:val="00DA2F1B"/>
    <w:rsid w:val="00DA6115"/>
    <w:rsid w:val="00DA669B"/>
    <w:rsid w:val="00DA696F"/>
    <w:rsid w:val="00DB03AF"/>
    <w:rsid w:val="00DB2E8D"/>
    <w:rsid w:val="00DB5477"/>
    <w:rsid w:val="00DB5933"/>
    <w:rsid w:val="00DC02C9"/>
    <w:rsid w:val="00DC03D8"/>
    <w:rsid w:val="00DC0FBE"/>
    <w:rsid w:val="00DC33EC"/>
    <w:rsid w:val="00DC33F4"/>
    <w:rsid w:val="00DC4011"/>
    <w:rsid w:val="00DC6889"/>
    <w:rsid w:val="00DD4E84"/>
    <w:rsid w:val="00DD6B2C"/>
    <w:rsid w:val="00DE02F9"/>
    <w:rsid w:val="00DE21F2"/>
    <w:rsid w:val="00DE2364"/>
    <w:rsid w:val="00DE346C"/>
    <w:rsid w:val="00E00F9E"/>
    <w:rsid w:val="00E023D4"/>
    <w:rsid w:val="00E02F93"/>
    <w:rsid w:val="00E068F3"/>
    <w:rsid w:val="00E106BE"/>
    <w:rsid w:val="00E106CA"/>
    <w:rsid w:val="00E12843"/>
    <w:rsid w:val="00E233A9"/>
    <w:rsid w:val="00E234EE"/>
    <w:rsid w:val="00E25414"/>
    <w:rsid w:val="00E31A35"/>
    <w:rsid w:val="00E34823"/>
    <w:rsid w:val="00E36C70"/>
    <w:rsid w:val="00E42DEF"/>
    <w:rsid w:val="00E52B4F"/>
    <w:rsid w:val="00E52CF6"/>
    <w:rsid w:val="00E57CDF"/>
    <w:rsid w:val="00E57FDE"/>
    <w:rsid w:val="00E634AB"/>
    <w:rsid w:val="00E6382E"/>
    <w:rsid w:val="00E75CA8"/>
    <w:rsid w:val="00E81208"/>
    <w:rsid w:val="00E82A88"/>
    <w:rsid w:val="00E83298"/>
    <w:rsid w:val="00E85AF9"/>
    <w:rsid w:val="00E85D1D"/>
    <w:rsid w:val="00E86D4E"/>
    <w:rsid w:val="00E87B65"/>
    <w:rsid w:val="00E90961"/>
    <w:rsid w:val="00E9273C"/>
    <w:rsid w:val="00E95E01"/>
    <w:rsid w:val="00EA6B9A"/>
    <w:rsid w:val="00EB240D"/>
    <w:rsid w:val="00EB4B56"/>
    <w:rsid w:val="00EB6791"/>
    <w:rsid w:val="00EC0602"/>
    <w:rsid w:val="00EC380C"/>
    <w:rsid w:val="00ED07F6"/>
    <w:rsid w:val="00ED08BC"/>
    <w:rsid w:val="00ED28AC"/>
    <w:rsid w:val="00ED4EEA"/>
    <w:rsid w:val="00ED5631"/>
    <w:rsid w:val="00ED5A4D"/>
    <w:rsid w:val="00ED628B"/>
    <w:rsid w:val="00EE2F54"/>
    <w:rsid w:val="00EE30C0"/>
    <w:rsid w:val="00EE5319"/>
    <w:rsid w:val="00EF0267"/>
    <w:rsid w:val="00EF511B"/>
    <w:rsid w:val="00EF5FB1"/>
    <w:rsid w:val="00EF7C31"/>
    <w:rsid w:val="00F0190C"/>
    <w:rsid w:val="00F0585C"/>
    <w:rsid w:val="00F10639"/>
    <w:rsid w:val="00F10C6A"/>
    <w:rsid w:val="00F126D0"/>
    <w:rsid w:val="00F13C44"/>
    <w:rsid w:val="00F16A35"/>
    <w:rsid w:val="00F21F4B"/>
    <w:rsid w:val="00F22A43"/>
    <w:rsid w:val="00F23615"/>
    <w:rsid w:val="00F250EE"/>
    <w:rsid w:val="00F26607"/>
    <w:rsid w:val="00F2679E"/>
    <w:rsid w:val="00F32F8A"/>
    <w:rsid w:val="00F3483A"/>
    <w:rsid w:val="00F35065"/>
    <w:rsid w:val="00F3522A"/>
    <w:rsid w:val="00F3524C"/>
    <w:rsid w:val="00F35658"/>
    <w:rsid w:val="00F40699"/>
    <w:rsid w:val="00F477F7"/>
    <w:rsid w:val="00F47D83"/>
    <w:rsid w:val="00F52793"/>
    <w:rsid w:val="00F54238"/>
    <w:rsid w:val="00F561DA"/>
    <w:rsid w:val="00F57852"/>
    <w:rsid w:val="00F607BF"/>
    <w:rsid w:val="00F62BEF"/>
    <w:rsid w:val="00F63AB4"/>
    <w:rsid w:val="00F67E9F"/>
    <w:rsid w:val="00F71032"/>
    <w:rsid w:val="00F73404"/>
    <w:rsid w:val="00F73A94"/>
    <w:rsid w:val="00F75064"/>
    <w:rsid w:val="00F86BB8"/>
    <w:rsid w:val="00F90A08"/>
    <w:rsid w:val="00F91273"/>
    <w:rsid w:val="00FA1CAD"/>
    <w:rsid w:val="00FA34FE"/>
    <w:rsid w:val="00FB1C3B"/>
    <w:rsid w:val="00FB5781"/>
    <w:rsid w:val="00FB57C8"/>
    <w:rsid w:val="00FC2527"/>
    <w:rsid w:val="00FC26F8"/>
    <w:rsid w:val="00FD0603"/>
    <w:rsid w:val="00FE1A9D"/>
    <w:rsid w:val="00FE6979"/>
    <w:rsid w:val="00FE7A7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4F752"/>
  <w15:chartTrackingRefBased/>
  <w15:docId w15:val="{12247369-57FB-4431-A4D9-6E65693C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rsid w:val="00021F49"/>
    <w:pPr>
      <w:keepNext/>
      <w:keepLines/>
      <w:outlineLvl w:val="0"/>
    </w:pPr>
    <w:rPr>
      <w:b/>
      <w:bCs/>
      <w:sz w:val="40"/>
      <w:szCs w:val="36"/>
    </w:rPr>
  </w:style>
  <w:style w:type="character" w:customStyle="1" w:styleId="TitleChar">
    <w:name w:val="Title Char"/>
    <w:basedOn w:val="DefaultParagraphFont"/>
    <w:link w:val="Title"/>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395583"/>
    <w:pPr>
      <w:spacing w:before="60" w:after="60"/>
    </w:pPr>
    <w:rPr>
      <w:rFonts w:eastAsia="Times New Roman" w:cs="Times New Roman"/>
      <w:bCs/>
      <w:sz w:val="16"/>
      <w:szCs w:val="22"/>
    </w:rPr>
  </w:style>
  <w:style w:type="paragraph" w:styleId="Revision">
    <w:name w:val="Revision"/>
    <w:hidden/>
    <w:uiPriority w:val="99"/>
    <w:semiHidden/>
    <w:rsid w:val="00F21F4B"/>
    <w:pPr>
      <w:spacing w:after="0"/>
    </w:pPr>
  </w:style>
  <w:style w:type="character" w:customStyle="1" w:styleId="a">
    <w:name w:val="a"/>
    <w:basedOn w:val="DefaultParagraphFont"/>
    <w:rsid w:val="003515A7"/>
  </w:style>
  <w:style w:type="character" w:customStyle="1" w:styleId="l7">
    <w:name w:val="l7"/>
    <w:basedOn w:val="DefaultParagraphFont"/>
    <w:rsid w:val="003515A7"/>
  </w:style>
  <w:style w:type="character" w:customStyle="1" w:styleId="l6">
    <w:name w:val="l6"/>
    <w:basedOn w:val="DefaultParagraphFont"/>
    <w:rsid w:val="00351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9121">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75238729">
      <w:bodyDiv w:val="1"/>
      <w:marLeft w:val="0"/>
      <w:marRight w:val="0"/>
      <w:marTop w:val="0"/>
      <w:marBottom w:val="0"/>
      <w:divBdr>
        <w:top w:val="none" w:sz="0" w:space="0" w:color="auto"/>
        <w:left w:val="none" w:sz="0" w:space="0" w:color="auto"/>
        <w:bottom w:val="none" w:sz="0" w:space="0" w:color="auto"/>
        <w:right w:val="none" w:sz="0" w:space="0" w:color="auto"/>
      </w:divBdr>
      <w:divsChild>
        <w:div w:id="293609614">
          <w:marLeft w:val="0"/>
          <w:marRight w:val="0"/>
          <w:marTop w:val="0"/>
          <w:marBottom w:val="0"/>
          <w:divBdr>
            <w:top w:val="none" w:sz="0" w:space="0" w:color="auto"/>
            <w:left w:val="none" w:sz="0" w:space="0" w:color="auto"/>
            <w:bottom w:val="none" w:sz="0" w:space="0" w:color="auto"/>
            <w:right w:val="none" w:sz="0" w:space="0" w:color="auto"/>
          </w:divBdr>
        </w:div>
        <w:div w:id="1888180985">
          <w:marLeft w:val="0"/>
          <w:marRight w:val="0"/>
          <w:marTop w:val="0"/>
          <w:marBottom w:val="0"/>
          <w:divBdr>
            <w:top w:val="none" w:sz="0" w:space="0" w:color="auto"/>
            <w:left w:val="none" w:sz="0" w:space="0" w:color="auto"/>
            <w:bottom w:val="none" w:sz="0" w:space="0" w:color="auto"/>
            <w:right w:val="none" w:sz="0" w:space="0" w:color="auto"/>
          </w:divBdr>
        </w:div>
      </w:divsChild>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184916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ley.pfitzner\Downloads\INF-HSEQ-063-02A%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Title/>
  <Subtitle/>
  <Date/>
</root>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4" ma:contentTypeDescription="Create a new document." ma:contentTypeScope="" ma:versionID="99b293e7bee22e273d648ebd07bd0a32">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81bcedc852a00835b7b1b0fd9e65e58c"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475032-7D3B-464E-9442-7D5434A3E770}">
  <ds:schemaRefs/>
</ds:datastoreItem>
</file>

<file path=customXml/itemProps2.xml><?xml version="1.0" encoding="utf-8"?>
<ds:datastoreItem xmlns:ds="http://schemas.openxmlformats.org/officeDocument/2006/customXml" ds:itemID="{4282621F-080A-4820-862B-8FFCEA5FA9EF}">
  <ds:schemaRefs>
    <ds:schemaRef ds:uri="http://schemas.microsoft.com/sharepoint/v3/contenttype/forms"/>
  </ds:schemaRefs>
</ds:datastoreItem>
</file>

<file path=customXml/itemProps3.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4.xml><?xml version="1.0" encoding="utf-8"?>
<ds:datastoreItem xmlns:ds="http://schemas.openxmlformats.org/officeDocument/2006/customXml" ds:itemID="{217E99C3-5F4E-420D-B978-B24D64C0C67F}">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customXml/itemProps5.xml><?xml version="1.0" encoding="utf-8"?>
<ds:datastoreItem xmlns:ds="http://schemas.openxmlformats.org/officeDocument/2006/customXml" ds:itemID="{A2A3FE6A-8EDA-4141-B93A-CA7384ACB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INF-HSEQ-063-02A ITP Template</Template>
  <TotalTime>1</TotalTime>
  <Pages>8</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Alex Redman</dc:creator>
  <cp:keywords/>
  <dc:description/>
  <cp:lastModifiedBy>Alex Redman</cp:lastModifiedBy>
  <cp:revision>2</cp:revision>
  <cp:lastPrinted>2023-07-06T21:56:00Z</cp:lastPrinted>
  <dcterms:created xsi:type="dcterms:W3CDTF">2023-09-08T03:03:00Z</dcterms:created>
  <dcterms:modified xsi:type="dcterms:W3CDTF">2023-09-08T03:03:00Z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y fmtid="{D5CDD505-2E9C-101B-9397-08002B2CF9AE}" pid="3" name="Order">
    <vt:r8>41300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GrammarlyDocumentId">
    <vt:lpwstr>81acdc4b6616540c3f41c290fcf88f02d0aee2b3ff0519bdc7a2a8c675ef3e61</vt:lpwstr>
  </property>
</Properties>
</file>